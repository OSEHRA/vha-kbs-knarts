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header38.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header4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B8F" w:rsidRDefault="00575B5B">
      <w:pPr>
        <w:keepNext/>
        <w:spacing w:before="373" w:after="0" w:line="240" w:lineRule="auto"/>
        <w:jc w:val="center"/>
      </w:pPr>
      <w:bookmarkStart w:id="0" w:name="d0e1"/>
      <w:r>
        <w:rPr>
          <w:rFonts w:ascii="Arial" w:hAnsi="Arial"/>
          <w:b/>
          <w:color w:val="000000"/>
          <w:sz w:val="50"/>
        </w:rPr>
        <w:t>Clinical Decision Support (</w:t>
      </w:r>
      <w:commentRangeStart w:id="1"/>
      <w:r>
        <w:rPr>
          <w:rFonts w:ascii="Arial" w:hAnsi="Arial"/>
          <w:b/>
          <w:color w:val="000000"/>
          <w:sz w:val="50"/>
        </w:rPr>
        <w:t>CDS</w:t>
      </w:r>
      <w:commentRangeEnd w:id="1"/>
      <w:r w:rsidR="00097FAE">
        <w:rPr>
          <w:rStyle w:val="CommentReference"/>
          <w:rFonts w:eastAsiaTheme="majorEastAsia"/>
        </w:rPr>
        <w:commentReference w:id="1"/>
      </w:r>
      <w:r>
        <w:rPr>
          <w:rFonts w:ascii="Arial" w:hAnsi="Arial"/>
          <w:b/>
          <w:color w:val="000000"/>
          <w:sz w:val="50"/>
        </w:rPr>
        <w:t>) Content and Health Level 7 (HL7) - Compliant Knowledge Artifacts (KNARTs)</w:t>
      </w:r>
    </w:p>
    <w:bookmarkEnd w:id="0"/>
    <w:p w:rsidR="00FB3B8F" w:rsidRDefault="00575B5B">
      <w:pPr>
        <w:spacing w:before="311" w:after="0" w:line="240" w:lineRule="auto"/>
        <w:jc w:val="center"/>
      </w:pPr>
      <w:r>
        <w:rPr>
          <w:rFonts w:ascii="Arial" w:hAnsi="Arial"/>
          <w:b/>
          <w:color w:val="000000"/>
          <w:sz w:val="41"/>
        </w:rPr>
        <w:t xml:space="preserve">Women's Health: </w:t>
      </w:r>
      <w:commentRangeStart w:id="2"/>
      <w:r>
        <w:rPr>
          <w:rFonts w:ascii="Arial" w:hAnsi="Arial"/>
          <w:b/>
          <w:color w:val="000000"/>
          <w:sz w:val="41"/>
        </w:rPr>
        <w:t xml:space="preserve">Cervical Cancer </w:t>
      </w:r>
      <w:commentRangeEnd w:id="2"/>
      <w:r w:rsidR="005619BE">
        <w:rPr>
          <w:rStyle w:val="CommentReference"/>
          <w:rFonts w:asciiTheme="minorHAnsi" w:eastAsiaTheme="minorEastAsia" w:hAnsiTheme="minorHAnsi" w:cstheme="minorBidi"/>
        </w:rPr>
        <w:commentReference w:id="2"/>
      </w:r>
      <w:r>
        <w:rPr>
          <w:rFonts w:ascii="Arial" w:hAnsi="Arial"/>
          <w:b/>
          <w:color w:val="000000"/>
          <w:sz w:val="41"/>
        </w:rPr>
        <w:t>Screening Clinical Content White Paper</w:t>
      </w:r>
    </w:p>
    <w:p w:rsidR="00FB3B8F" w:rsidRDefault="00575B5B">
      <w:pPr>
        <w:spacing w:before="2880" w:after="0" w:line="240" w:lineRule="auto"/>
        <w:jc w:val="center"/>
      </w:pPr>
      <w:r>
        <w:rPr>
          <w:rFonts w:ascii="Arial" w:hAnsi="Arial"/>
          <w:b/>
          <w:color w:val="000000"/>
          <w:sz w:val="24"/>
        </w:rPr>
        <w:t>Department of Veterans Affairs (VA)</w:t>
      </w:r>
    </w:p>
    <w:p w:rsidR="00413A08" w:rsidRDefault="00F97C3A">
      <w:pPr>
        <w:spacing w:after="0" w:line="240" w:lineRule="auto"/>
        <w:jc w:val="center"/>
        <w:rPr>
          <w:del w:id="3" w:author="20180310" w:date="2018-03-10T06:51:00Z"/>
        </w:rPr>
      </w:pPr>
      <w:del w:id="4" w:author="20180310" w:date="2018-03-10T06:51:00Z">
        <w:r>
          <w:rPr>
            <w:rFonts w:ascii="Arial" w:hAnsi="Arial"/>
            <w:b/>
            <w:noProof/>
            <w:color w:val="000000"/>
            <w:sz w:val="24"/>
            <w:lang w:val="en-US"/>
          </w:rPr>
          <w:drawing>
            <wp:inline distT="0" distB="0" distL="0" distR="0" wp14:anchorId="11576DAC" wp14:editId="62172265">
              <wp:extent cx="1828800" cy="1828800"/>
              <wp:effectExtent l="0" t="0" r="0" b="0"/>
              <wp:docPr id="2" name="G:\My Drive\VA KNART External\Working\vacds-knart-authoring\Womens Health\O22SADT - Cervical Cancer Screening\clinical-white-paper-draft\images\VASealColor.jpg"/>
              <wp:cNvGraphicFramePr/>
              <a:graphic xmlns:a="http://schemas.openxmlformats.org/drawingml/2006/main">
                <a:graphicData uri="http://schemas.openxmlformats.org/drawingml/2006/picture">
                  <pic:pic xmlns:pic="http://schemas.openxmlformats.org/drawingml/2006/picture">
                    <pic:nvPicPr>
                      <pic:cNvPr id="2" name="G:\My Drive\VA KNART External\Working\vacds-knart-authoring\Womens Health\O22SADT - Cervical Cancer Screening\clinical-white-paper-draft\images\VASealColor.jpg"/>
                      <pic:cNvPicPr/>
                    </pic:nvPicPr>
                    <pic:blipFill>
                      <a:blip r:embed="rId14"/>
                      <a:srcRect/>
                      <a:stretch>
                        <a:fillRect/>
                      </a:stretch>
                    </pic:blipFill>
                    <pic:spPr>
                      <a:xfrm>
                        <a:off x="0" y="0"/>
                        <a:ext cx="1828800" cy="1828800"/>
                      </a:xfrm>
                      <a:prstGeom prst="rect">
                        <a:avLst/>
                      </a:prstGeom>
                    </pic:spPr>
                  </pic:pic>
                </a:graphicData>
              </a:graphic>
            </wp:inline>
          </w:drawing>
        </w:r>
      </w:del>
    </w:p>
    <w:p w:rsidR="00FB3B8F" w:rsidRDefault="00575B5B">
      <w:pPr>
        <w:spacing w:after="0" w:line="240" w:lineRule="auto"/>
        <w:jc w:val="center"/>
        <w:rPr>
          <w:ins w:id="5" w:author="20180310" w:date="2018-03-10T06:51:00Z"/>
        </w:rPr>
      </w:pPr>
      <w:ins w:id="6" w:author="20180310" w:date="2018-03-10T06:51:00Z">
        <w:r>
          <w:rPr>
            <w:rFonts w:ascii="Arial" w:hAnsi="Arial"/>
            <w:b/>
            <w:noProof/>
            <w:color w:val="000000"/>
            <w:sz w:val="24"/>
            <w:lang w:val="en-US"/>
          </w:rPr>
          <w:drawing>
            <wp:inline distT="0" distB="0" distL="0" distR="0">
              <wp:extent cx="1828800" cy="1828800"/>
              <wp:effectExtent l="0" t="0" r="0" b="0"/>
              <wp:docPr id="1" name="C:\Users\sjmah\AppData\Local\Temp\xxe8624812659922970678_d\resources\VASealColor.jpg"/>
              <wp:cNvGraphicFramePr/>
              <a:graphic xmlns:a="http://schemas.openxmlformats.org/drawingml/2006/main">
                <a:graphicData uri="http://schemas.openxmlformats.org/drawingml/2006/picture">
                  <pic:pic xmlns:pic="http://schemas.openxmlformats.org/drawingml/2006/picture">
                    <pic:nvPicPr>
                      <pic:cNvPr id="2" name="C:\Users\sjmah\AppData\Local\Temp\xxe8624812659922970678_d\resources\VASealColor.jpg"/>
                      <pic:cNvPicPr/>
                    </pic:nvPicPr>
                    <pic:blipFill>
                      <a:blip r:embed="rId14"/>
                      <a:srcRect/>
                      <a:stretch>
                        <a:fillRect/>
                      </a:stretch>
                    </pic:blipFill>
                    <pic:spPr>
                      <a:xfrm>
                        <a:off x="0" y="0"/>
                        <a:ext cx="1828800" cy="1828800"/>
                      </a:xfrm>
                      <a:prstGeom prst="rect">
                        <a:avLst/>
                      </a:prstGeom>
                    </pic:spPr>
                  </pic:pic>
                </a:graphicData>
              </a:graphic>
            </wp:inline>
          </w:drawing>
        </w:r>
      </w:ins>
    </w:p>
    <w:p w:rsidR="00FB3B8F" w:rsidRDefault="00575B5B">
      <w:pPr>
        <w:spacing w:after="0" w:line="240" w:lineRule="auto"/>
        <w:jc w:val="center"/>
      </w:pPr>
      <w:r>
        <w:rPr>
          <w:rFonts w:ascii="Arial" w:hAnsi="Arial"/>
          <w:b/>
          <w:color w:val="000000"/>
          <w:sz w:val="24"/>
        </w:rPr>
        <w:t>Knowledge Based Systems (KBS)</w:t>
      </w:r>
    </w:p>
    <w:p w:rsidR="00FB3B8F" w:rsidRDefault="00575B5B">
      <w:pPr>
        <w:spacing w:after="0" w:line="240" w:lineRule="auto"/>
        <w:jc w:val="center"/>
      </w:pPr>
      <w:r>
        <w:rPr>
          <w:rFonts w:ascii="Arial" w:hAnsi="Arial"/>
          <w:b/>
          <w:color w:val="000000"/>
          <w:sz w:val="24"/>
        </w:rPr>
        <w:t>Office of Informatics and Information Governance (OIIG)</w:t>
      </w:r>
    </w:p>
    <w:p w:rsidR="00FB3B8F" w:rsidRDefault="00575B5B">
      <w:pPr>
        <w:spacing w:after="0" w:line="240" w:lineRule="auto"/>
        <w:jc w:val="center"/>
      </w:pPr>
      <w:r>
        <w:rPr>
          <w:rFonts w:ascii="Arial" w:hAnsi="Arial"/>
          <w:b/>
          <w:color w:val="000000"/>
          <w:sz w:val="24"/>
        </w:rPr>
        <w:t>Clinical Decision Support (CDS)</w:t>
      </w:r>
    </w:p>
    <w:p w:rsidR="00FB3B8F" w:rsidRDefault="00575B5B">
      <w:pPr>
        <w:pageBreakBefore/>
        <w:spacing w:after="0" w:line="240" w:lineRule="auto"/>
      </w:pPr>
      <w:r>
        <w:rPr>
          <w:rFonts w:ascii="Arial" w:hAnsi="Arial"/>
          <w:b/>
          <w:color w:val="000000"/>
          <w:sz w:val="29"/>
        </w:rPr>
        <w:t>Clinical Decision Support (CDS) Content and Health Level 7 (HL7) - Compliant Knowledge Artifacts (KNARTs): Women's Health: Cervical Cancer Screening Clinical Content White Paper</w:t>
      </w:r>
    </w:p>
    <w:p w:rsidR="00FB3B8F" w:rsidDel="009D3887" w:rsidRDefault="00575B5B">
      <w:pPr>
        <w:spacing w:after="0" w:line="240" w:lineRule="auto"/>
        <w:rPr>
          <w:del w:id="7" w:author="Catherine Staes" w:date="2018-03-23T15:44:00Z"/>
          <w:color w:val="000000"/>
        </w:rPr>
        <w:pPrChange w:id="8" w:author="Catherine Staes" w:date="2018-03-23T15:44:00Z">
          <w:pPr>
            <w:spacing w:before="200" w:after="0" w:line="240" w:lineRule="auto"/>
          </w:pPr>
        </w:pPrChange>
      </w:pPr>
      <w:proofErr w:type="gramStart"/>
      <w:r>
        <w:rPr>
          <w:color w:val="000000"/>
        </w:rPr>
        <w:t>by</w:t>
      </w:r>
      <w:proofErr w:type="gramEnd"/>
      <w:r>
        <w:rPr>
          <w:color w:val="000000"/>
        </w:rPr>
        <w:t xml:space="preserve"> Department of Veterans Affairs (VA)</w:t>
      </w:r>
      <w:del w:id="9" w:author="Catherine Staes" w:date="2018-03-23T15:44:00Z">
        <w:r w:rsidDel="009D3887">
          <w:rPr>
            <w:color w:val="000000"/>
          </w:rPr>
          <w:delText>, , , , and</w:delText>
        </w:r>
      </w:del>
    </w:p>
    <w:p w:rsidR="009D3887" w:rsidRDefault="009D3887">
      <w:pPr>
        <w:spacing w:after="0" w:line="240" w:lineRule="auto"/>
        <w:rPr>
          <w:ins w:id="10" w:author="Catherine Staes" w:date="2018-03-23T15:44:00Z"/>
          <w:color w:val="000000"/>
        </w:rPr>
      </w:pPr>
    </w:p>
    <w:p w:rsidR="009D3887" w:rsidRDefault="009D3887">
      <w:pPr>
        <w:spacing w:after="0" w:line="240" w:lineRule="auto"/>
        <w:rPr>
          <w:ins w:id="11" w:author="Catherine Staes" w:date="2018-03-23T15:44:00Z"/>
        </w:rPr>
      </w:pPr>
    </w:p>
    <w:p w:rsidR="00FB3B8F" w:rsidRDefault="00575B5B">
      <w:pPr>
        <w:spacing w:after="0" w:line="240" w:lineRule="auto"/>
        <w:pPrChange w:id="12" w:author="Catherine Staes" w:date="2018-03-23T15:44:00Z">
          <w:pPr>
            <w:spacing w:before="200" w:after="0" w:line="240" w:lineRule="auto"/>
          </w:pPr>
        </w:pPrChange>
      </w:pPr>
      <w:r>
        <w:rPr>
          <w:color w:val="000000"/>
        </w:rPr>
        <w:t xml:space="preserve">Publication date </w:t>
      </w:r>
      <w:del w:id="13" w:author="Kathleen Keating" w:date="2018-03-10T08:10:00Z">
        <w:r w:rsidDel="00DC1F0D">
          <w:rPr>
            <w:color w:val="000000"/>
          </w:rPr>
          <w:delText xml:space="preserve">December </w:delText>
        </w:r>
      </w:del>
      <w:ins w:id="14" w:author="Kathleen Keating" w:date="2018-03-10T08:10:00Z">
        <w:r w:rsidR="00DC1F0D">
          <w:rPr>
            <w:color w:val="000000"/>
          </w:rPr>
          <w:t xml:space="preserve">March </w:t>
        </w:r>
      </w:ins>
      <w:r>
        <w:rPr>
          <w:color w:val="000000"/>
        </w:rPr>
        <w:t>201</w:t>
      </w:r>
      <w:ins w:id="15" w:author="Kathleen Keating" w:date="2018-03-10T08:10:00Z">
        <w:r w:rsidR="00DC1F0D">
          <w:rPr>
            <w:color w:val="000000"/>
          </w:rPr>
          <w:t>8</w:t>
        </w:r>
      </w:ins>
      <w:del w:id="16" w:author="Kathleen Keating" w:date="2018-03-10T08:10:00Z">
        <w:r w:rsidDel="00DC1F0D">
          <w:rPr>
            <w:color w:val="000000"/>
          </w:rPr>
          <w:delText>7</w:delText>
        </w:r>
      </w:del>
    </w:p>
    <w:p w:rsidR="00FB3B8F" w:rsidRDefault="00575B5B">
      <w:pPr>
        <w:keepNext/>
        <w:spacing w:before="200" w:after="0" w:line="240" w:lineRule="auto"/>
        <w:jc w:val="center"/>
      </w:pPr>
      <w:r>
        <w:rPr>
          <w:rFonts w:ascii="Arial" w:hAnsi="Arial"/>
          <w:b/>
          <w:color w:val="000000"/>
        </w:rPr>
        <w:t>Contract: VA118-16-D-1008, Task Order (TO): VA-118-16-F-1008-0007</w:t>
      </w:r>
    </w:p>
    <w:p w:rsidR="00FB3B8F" w:rsidRDefault="00575B5B">
      <w:pPr>
        <w:keepNext/>
        <w:spacing w:before="240" w:after="0" w:line="240" w:lineRule="auto"/>
      </w:pPr>
      <w:bookmarkStart w:id="17" w:name="d0e30"/>
      <w:bookmarkStart w:id="18" w:name="d0e57"/>
      <w:r>
        <w:rPr>
          <w:b/>
          <w:color w:val="000000"/>
          <w:sz w:val="24"/>
        </w:rPr>
        <w:t>Table 1. Relevant KNART Information</w:t>
      </w:r>
    </w:p>
    <w:bookmarkEnd w:id="17"/>
    <w:bookmarkEnd w:id="18"/>
    <w:p w:rsidR="00FB3B8F" w:rsidRDefault="00FB3B8F">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FB3B8F" w:rsidTr="00EB3A60">
        <w:trPr>
          <w:tblHeader/>
        </w:trPr>
        <w:tc>
          <w:tcPr>
            <w:tcW w:w="4513"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FB3B8F" w:rsidRDefault="00575B5B">
            <w:pPr>
              <w:keepNext/>
              <w:spacing w:after="0" w:line="240" w:lineRule="auto"/>
            </w:pPr>
            <w:r>
              <w:rPr>
                <w:b/>
                <w:color w:val="000000"/>
              </w:rPr>
              <w:t>Women's Health KNART</w:t>
            </w:r>
          </w:p>
        </w:tc>
        <w:tc>
          <w:tcPr>
            <w:tcW w:w="4513"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vAlign w:val="center"/>
          </w:tcPr>
          <w:p w:rsidR="00FB3B8F" w:rsidRDefault="00575B5B">
            <w:pPr>
              <w:spacing w:after="0" w:line="240" w:lineRule="auto"/>
            </w:pPr>
            <w:r>
              <w:rPr>
                <w:b/>
                <w:color w:val="000000"/>
              </w:rPr>
              <w:t>Associated CLIN</w:t>
            </w:r>
          </w:p>
        </w:tc>
      </w:tr>
      <w:tr w:rsidR="00FB3B8F" w:rsidTr="00EB3A6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Cervical Cancer Screening - ECA Rule</w:t>
            </w:r>
          </w:p>
        </w:tc>
        <w:tc>
          <w:tcPr>
            <w:tcW w:w="4513"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CLIN0007BA</w:t>
            </w:r>
          </w:p>
        </w:tc>
      </w:tr>
      <w:tr w:rsidR="00FB3B8F" w:rsidTr="00EB3A6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Cervical Cancer Screening - Order Set</w:t>
            </w:r>
          </w:p>
        </w:tc>
        <w:tc>
          <w:tcPr>
            <w:tcW w:w="4513"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CLIN0008AA</w:t>
            </w:r>
          </w:p>
        </w:tc>
      </w:tr>
      <w:tr w:rsidR="00FB3B8F" w:rsidTr="00EB3A6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Cervical Cancer Screening - Documentation Template</w:t>
            </w:r>
          </w:p>
        </w:tc>
        <w:tc>
          <w:tcPr>
            <w:tcW w:w="4513"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CLIN0008CA</w:t>
            </w:r>
          </w:p>
        </w:tc>
      </w:tr>
    </w:tbl>
    <w:p w:rsidR="00FB3B8F" w:rsidRDefault="00FB3B8F">
      <w:pPr>
        <w:sectPr w:rsidR="00FB3B8F">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20" w:footer="720" w:gutter="0"/>
          <w:pgNumType w:fmt="lowerRoman"/>
          <w:cols w:space="720"/>
          <w:titlePg/>
        </w:sectPr>
      </w:pPr>
    </w:p>
    <w:p w:rsidR="00FB3B8F" w:rsidRDefault="00575B5B">
      <w:pPr>
        <w:spacing w:before="518" w:after="0" w:line="240" w:lineRule="auto"/>
      </w:pPr>
      <w:bookmarkStart w:id="59" w:name="toc___d0e1"/>
      <w:r>
        <w:rPr>
          <w:rFonts w:ascii="Arial" w:hAnsi="Arial"/>
          <w:b/>
          <w:color w:val="000000"/>
          <w:sz w:val="35"/>
        </w:rPr>
        <w:t>Table of Contents</w:t>
      </w:r>
    </w:p>
    <w:bookmarkEnd w:id="59"/>
    <w:p w:rsidR="00FB3B8F" w:rsidRDefault="00575B5B">
      <w:pPr>
        <w:tabs>
          <w:tab w:val="right" w:leader="dot" w:pos="8120"/>
        </w:tabs>
        <w:spacing w:before="173" w:after="0" w:line="240" w:lineRule="auto"/>
        <w:ind w:right="480"/>
      </w:pPr>
      <w:r>
        <w:fldChar w:fldCharType="begin"/>
      </w:r>
      <w:r>
        <w:instrText xml:space="preserve"> HYPERLINK \l "d0e60" \h </w:instrText>
      </w:r>
      <w:r>
        <w:fldChar w:fldCharType="separate"/>
      </w:r>
      <w:r>
        <w:rPr>
          <w:color w:val="000000"/>
        </w:rPr>
        <w:t>VA Subject Matter Expert (SME) Panel</w:t>
      </w:r>
      <w:r>
        <w:rPr>
          <w:color w:val="000000"/>
        </w:rPr>
        <w:fldChar w:fldCharType="end"/>
      </w:r>
      <w:r>
        <w:rPr>
          <w:color w:val="000000"/>
        </w:rPr>
        <w:tab/>
      </w:r>
      <w:hyperlink w:anchor="d0e60">
        <w:r>
          <w:fldChar w:fldCharType="begin"/>
        </w:r>
        <w:r>
          <w:rPr>
            <w:color w:val="000000"/>
          </w:rPr>
          <w:instrText>PAGEREF d0e60</w:instrText>
        </w:r>
        <w:r>
          <w:fldChar w:fldCharType="separate"/>
        </w:r>
        <w:r w:rsidR="00E71361">
          <w:rPr>
            <w:noProof/>
            <w:color w:val="000000"/>
          </w:rPr>
          <w:t>vi</w:t>
        </w:r>
        <w:r>
          <w:fldChar w:fldCharType="end"/>
        </w:r>
      </w:hyperlink>
    </w:p>
    <w:p w:rsidR="00FB3B8F" w:rsidRDefault="00870909">
      <w:pPr>
        <w:tabs>
          <w:tab w:val="right" w:leader="dot" w:pos="8120"/>
        </w:tabs>
        <w:spacing w:after="0" w:line="240" w:lineRule="auto"/>
        <w:ind w:right="480"/>
      </w:pPr>
      <w:hyperlink w:anchor="d0e98">
        <w:r w:rsidR="00575B5B">
          <w:rPr>
            <w:color w:val="000000"/>
          </w:rPr>
          <w:t>Introduction</w:t>
        </w:r>
      </w:hyperlink>
      <w:r w:rsidR="00575B5B">
        <w:rPr>
          <w:color w:val="000000"/>
        </w:rPr>
        <w:tab/>
      </w:r>
      <w:hyperlink w:anchor="d0e98">
        <w:r w:rsidR="00575B5B">
          <w:fldChar w:fldCharType="begin"/>
        </w:r>
        <w:r w:rsidR="00575B5B">
          <w:rPr>
            <w:color w:val="000000"/>
          </w:rPr>
          <w:instrText>PAGEREF d0e98</w:instrText>
        </w:r>
        <w:r w:rsidR="00575B5B">
          <w:fldChar w:fldCharType="separate"/>
        </w:r>
        <w:r w:rsidR="00E71361">
          <w:rPr>
            <w:noProof/>
            <w:color w:val="000000"/>
          </w:rPr>
          <w:t>vii</w:t>
        </w:r>
        <w:r w:rsidR="00575B5B">
          <w:fldChar w:fldCharType="end"/>
        </w:r>
      </w:hyperlink>
    </w:p>
    <w:p w:rsidR="00FB3B8F" w:rsidRDefault="00870909">
      <w:pPr>
        <w:tabs>
          <w:tab w:val="right" w:leader="dot" w:pos="8120"/>
        </w:tabs>
        <w:spacing w:after="0" w:line="240" w:lineRule="auto"/>
        <w:ind w:right="480"/>
      </w:pPr>
      <w:hyperlink w:anchor="d0e122">
        <w:r w:rsidR="00575B5B">
          <w:rPr>
            <w:color w:val="000000"/>
          </w:rPr>
          <w:t>Conventions Used</w:t>
        </w:r>
      </w:hyperlink>
      <w:r w:rsidR="00575B5B">
        <w:rPr>
          <w:color w:val="000000"/>
        </w:rPr>
        <w:tab/>
      </w:r>
      <w:hyperlink w:anchor="d0e122">
        <w:r w:rsidR="00575B5B">
          <w:fldChar w:fldCharType="begin"/>
        </w:r>
        <w:r w:rsidR="00575B5B">
          <w:rPr>
            <w:color w:val="000000"/>
          </w:rPr>
          <w:instrText>PAGEREF d0e122</w:instrText>
        </w:r>
        <w:r w:rsidR="00575B5B">
          <w:fldChar w:fldCharType="separate"/>
        </w:r>
        <w:r w:rsidR="00E71361">
          <w:rPr>
            <w:noProof/>
            <w:color w:val="000000"/>
          </w:rPr>
          <w:t>viii</w:t>
        </w:r>
        <w:r w:rsidR="00575B5B">
          <w:fldChar w:fldCharType="end"/>
        </w:r>
      </w:hyperlink>
    </w:p>
    <w:p w:rsidR="00413A08" w:rsidRDefault="00EB3A60">
      <w:pPr>
        <w:tabs>
          <w:tab w:val="right" w:leader="dot" w:pos="8120"/>
        </w:tabs>
        <w:spacing w:after="0" w:line="240" w:lineRule="auto"/>
        <w:ind w:right="480"/>
        <w:rPr>
          <w:del w:id="60" w:author="20180310" w:date="2018-03-10T06:51:00Z"/>
        </w:rPr>
      </w:pPr>
      <w:del w:id="61" w:author="20180310" w:date="2018-03-10T06:51:00Z">
        <w:r>
          <w:fldChar w:fldCharType="begin"/>
        </w:r>
        <w:r>
          <w:delInstrText xml:space="preserve"> HYPERLINK \l "d0e169" \h </w:delInstrText>
        </w:r>
        <w:r>
          <w:fldChar w:fldCharType="separate"/>
        </w:r>
        <w:r w:rsidR="00F97C3A">
          <w:rPr>
            <w:color w:val="000000"/>
          </w:rPr>
          <w:delText>1. Women's Health: Cervical Cancer Screening</w:delText>
        </w:r>
        <w:r>
          <w:rPr>
            <w:color w:val="000000"/>
          </w:rPr>
          <w:fldChar w:fldCharType="end"/>
        </w:r>
        <w:r w:rsidR="00F97C3A">
          <w:rPr>
            <w:color w:val="000000"/>
          </w:rPr>
          <w:tab/>
        </w:r>
        <w:r>
          <w:fldChar w:fldCharType="begin"/>
        </w:r>
        <w:r>
          <w:delInstrText xml:space="preserve"> HYPERLINK \l "d0e169" \h </w:delInstrText>
        </w:r>
        <w:r>
          <w:fldChar w:fldCharType="separate"/>
        </w:r>
        <w:r w:rsidR="00F97C3A">
          <w:fldChar w:fldCharType="begin"/>
        </w:r>
        <w:r w:rsidR="00F97C3A">
          <w:rPr>
            <w:color w:val="000000"/>
          </w:rPr>
          <w:delInstrText>PAGEREF d0e169</w:delInstrText>
        </w:r>
        <w:r w:rsidR="00F97C3A">
          <w:fldChar w:fldCharType="separate"/>
        </w:r>
        <w:r w:rsidR="006401BF">
          <w:rPr>
            <w:noProof/>
            <w:color w:val="000000"/>
          </w:rPr>
          <w:delText>1</w:delText>
        </w:r>
        <w:r w:rsidR="00F97C3A">
          <w:fldChar w:fldCharType="end"/>
        </w:r>
        <w:r>
          <w:fldChar w:fldCharType="end"/>
        </w:r>
      </w:del>
    </w:p>
    <w:bookmarkStart w:id="62" w:name="toc_d0e1_d0e169"/>
    <w:p w:rsidR="00413A08" w:rsidRDefault="00F97C3A">
      <w:pPr>
        <w:tabs>
          <w:tab w:val="right" w:leader="dot" w:pos="8120"/>
        </w:tabs>
        <w:spacing w:after="0" w:line="240" w:lineRule="auto"/>
        <w:ind w:left="480" w:right="480"/>
        <w:rPr>
          <w:del w:id="63" w:author="20180310" w:date="2018-03-10T06:51:00Z"/>
        </w:rPr>
      </w:pPr>
      <w:del w:id="64" w:author="20180310" w:date="2018-03-10T06:51:00Z">
        <w:r>
          <w:fldChar w:fldCharType="begin"/>
        </w:r>
        <w:r>
          <w:delInstrText xml:space="preserve"> HYPERLINK \l "d0e174" \h </w:delInstrText>
        </w:r>
        <w:r>
          <w:fldChar w:fldCharType="separate"/>
        </w:r>
        <w:r>
          <w:rPr>
            <w:color w:val="000000"/>
          </w:rPr>
          <w:delText>1.1. Clinical Context</w:delText>
        </w:r>
        <w:r>
          <w:rPr>
            <w:color w:val="000000"/>
          </w:rPr>
          <w:fldChar w:fldCharType="end"/>
        </w:r>
        <w:r>
          <w:rPr>
            <w:color w:val="000000"/>
          </w:rPr>
          <w:tab/>
        </w:r>
        <w:r w:rsidR="00EB3A60">
          <w:fldChar w:fldCharType="begin"/>
        </w:r>
        <w:r w:rsidR="00EB3A60">
          <w:delInstrText xml:space="preserve"> HYPERLINK \l "d0e174" \h </w:delInstrText>
        </w:r>
        <w:r w:rsidR="00EB3A60">
          <w:fldChar w:fldCharType="separate"/>
        </w:r>
        <w:r>
          <w:fldChar w:fldCharType="begin"/>
        </w:r>
        <w:r>
          <w:rPr>
            <w:color w:val="000000"/>
          </w:rPr>
          <w:delInstrText>PAGEREF d0e174</w:delInstrText>
        </w:r>
        <w:r>
          <w:fldChar w:fldCharType="separate"/>
        </w:r>
        <w:r w:rsidR="006401BF">
          <w:rPr>
            <w:noProof/>
            <w:color w:val="000000"/>
          </w:rPr>
          <w:delText>1</w:delText>
        </w:r>
        <w:r>
          <w:fldChar w:fldCharType="end"/>
        </w:r>
        <w:r w:rsidR="00EB3A60">
          <w:fldChar w:fldCharType="end"/>
        </w:r>
      </w:del>
    </w:p>
    <w:bookmarkEnd w:id="62"/>
    <w:p w:rsidR="00413A08" w:rsidRDefault="00F97C3A">
      <w:pPr>
        <w:tabs>
          <w:tab w:val="right" w:leader="dot" w:pos="8120"/>
        </w:tabs>
        <w:spacing w:after="0" w:line="240" w:lineRule="auto"/>
        <w:ind w:left="480" w:right="480"/>
        <w:rPr>
          <w:del w:id="65" w:author="20180310" w:date="2018-03-10T06:51:00Z"/>
        </w:rPr>
      </w:pPr>
      <w:del w:id="66" w:author="20180310" w:date="2018-03-10T06:51:00Z">
        <w:r>
          <w:fldChar w:fldCharType="begin"/>
        </w:r>
        <w:r>
          <w:delInstrText xml:space="preserve"> HYPERLINK \l "d0e215" \h </w:delInstrText>
        </w:r>
        <w:r>
          <w:fldChar w:fldCharType="separate"/>
        </w:r>
        <w:r>
          <w:rPr>
            <w:color w:val="000000"/>
          </w:rPr>
          <w:delText>1.2. Knowledge Artifacts</w:delText>
        </w:r>
        <w:r>
          <w:rPr>
            <w:color w:val="000000"/>
          </w:rPr>
          <w:fldChar w:fldCharType="end"/>
        </w:r>
        <w:r>
          <w:rPr>
            <w:color w:val="000000"/>
          </w:rPr>
          <w:tab/>
        </w:r>
        <w:r w:rsidR="00EB3A60">
          <w:fldChar w:fldCharType="begin"/>
        </w:r>
        <w:r w:rsidR="00EB3A60">
          <w:delInstrText xml:space="preserve"> HYPERLINK \l "d0e215" \h </w:delInstrText>
        </w:r>
        <w:r w:rsidR="00EB3A60">
          <w:fldChar w:fldCharType="separate"/>
        </w:r>
        <w:r>
          <w:fldChar w:fldCharType="begin"/>
        </w:r>
        <w:r>
          <w:rPr>
            <w:color w:val="000000"/>
          </w:rPr>
          <w:delInstrText>PAGEREF d0e215</w:delInstrText>
        </w:r>
        <w:r>
          <w:fldChar w:fldCharType="separate"/>
        </w:r>
        <w:r w:rsidR="006401BF">
          <w:rPr>
            <w:noProof/>
            <w:color w:val="000000"/>
          </w:rPr>
          <w:delText>1</w:delText>
        </w:r>
        <w:r>
          <w:fldChar w:fldCharType="end"/>
        </w:r>
        <w:r w:rsidR="00EB3A60">
          <w:fldChar w:fldCharType="end"/>
        </w:r>
      </w:del>
    </w:p>
    <w:p w:rsidR="00413A08" w:rsidRDefault="00EB3A60">
      <w:pPr>
        <w:tabs>
          <w:tab w:val="right" w:leader="dot" w:pos="8120"/>
        </w:tabs>
        <w:spacing w:after="0" w:line="240" w:lineRule="auto"/>
        <w:ind w:right="480"/>
        <w:rPr>
          <w:del w:id="67" w:author="20180310" w:date="2018-03-10T06:51:00Z"/>
        </w:rPr>
      </w:pPr>
      <w:del w:id="68" w:author="20180310" w:date="2018-03-10T06:51:00Z">
        <w:r>
          <w:fldChar w:fldCharType="begin"/>
        </w:r>
        <w:r>
          <w:delInstrText xml:space="preserve"> HYPERLINK \l "d0e277" \h </w:delInstrText>
        </w:r>
        <w:r>
          <w:fldChar w:fldCharType="separate"/>
        </w:r>
        <w:r w:rsidR="00F97C3A">
          <w:rPr>
            <w:color w:val="000000"/>
          </w:rPr>
          <w:delText>2. Event-Condition-Action (</w:delText>
        </w:r>
        <w:r w:rsidR="00F97C3A">
          <w:rPr>
            <w:i/>
            <w:color w:val="000000"/>
          </w:rPr>
          <w:delText>ECA</w:delText>
        </w:r>
        <w:r w:rsidR="00F97C3A">
          <w:rPr>
            <w:color w:val="000000"/>
          </w:rPr>
          <w:delText>) Rule: Women's Health: Cervical Cancer Screening</w:delText>
        </w:r>
        <w:r>
          <w:rPr>
            <w:color w:val="000000"/>
          </w:rPr>
          <w:fldChar w:fldCharType="end"/>
        </w:r>
        <w:r w:rsidR="00F97C3A">
          <w:rPr>
            <w:color w:val="000000"/>
          </w:rPr>
          <w:tab/>
        </w:r>
        <w:r>
          <w:fldChar w:fldCharType="begin"/>
        </w:r>
        <w:r>
          <w:delInstrText xml:space="preserve"> HYPERLINK \l "d0e277" \h </w:delInstrText>
        </w:r>
        <w:r>
          <w:fldChar w:fldCharType="separate"/>
        </w:r>
        <w:r w:rsidR="00F97C3A">
          <w:fldChar w:fldCharType="begin"/>
        </w:r>
        <w:r w:rsidR="00F97C3A">
          <w:rPr>
            <w:color w:val="000000"/>
          </w:rPr>
          <w:delInstrText>PAGEREF d0e277</w:delInstrText>
        </w:r>
        <w:r w:rsidR="00F97C3A">
          <w:fldChar w:fldCharType="separate"/>
        </w:r>
        <w:r w:rsidR="006401BF">
          <w:rPr>
            <w:noProof/>
            <w:color w:val="000000"/>
          </w:rPr>
          <w:delText>3</w:delText>
        </w:r>
        <w:r w:rsidR="00F97C3A">
          <w:fldChar w:fldCharType="end"/>
        </w:r>
        <w:r>
          <w:fldChar w:fldCharType="end"/>
        </w:r>
      </w:del>
    </w:p>
    <w:bookmarkStart w:id="69" w:name="toc_d0e1_d0e277"/>
    <w:p w:rsidR="00413A08" w:rsidRDefault="00F97C3A">
      <w:pPr>
        <w:tabs>
          <w:tab w:val="right" w:leader="dot" w:pos="8120"/>
        </w:tabs>
        <w:spacing w:after="0" w:line="240" w:lineRule="auto"/>
        <w:ind w:left="480" w:right="480"/>
        <w:rPr>
          <w:del w:id="70" w:author="20180310" w:date="2018-03-10T06:51:00Z"/>
        </w:rPr>
      </w:pPr>
      <w:del w:id="71" w:author="20180310" w:date="2018-03-10T06:51:00Z">
        <w:r>
          <w:fldChar w:fldCharType="begin"/>
        </w:r>
        <w:r>
          <w:delInstrText xml:space="preserve"> HYPERLINK \l "d0e285" \h </w:delInstrText>
        </w:r>
        <w:r>
          <w:fldChar w:fldCharType="separate"/>
        </w:r>
        <w:r>
          <w:rPr>
            <w:color w:val="000000"/>
          </w:rPr>
          <w:delText>2.1. Knowledge Narrative</w:delText>
        </w:r>
        <w:r>
          <w:rPr>
            <w:color w:val="000000"/>
          </w:rPr>
          <w:fldChar w:fldCharType="end"/>
        </w:r>
        <w:r>
          <w:rPr>
            <w:color w:val="000000"/>
          </w:rPr>
          <w:tab/>
        </w:r>
        <w:r w:rsidR="00EB3A60">
          <w:fldChar w:fldCharType="begin"/>
        </w:r>
        <w:r w:rsidR="00EB3A60">
          <w:delInstrText xml:space="preserve"> HYPERLINK \l "d0e285" \h </w:delInstrText>
        </w:r>
        <w:r w:rsidR="00EB3A60">
          <w:fldChar w:fldCharType="separate"/>
        </w:r>
        <w:r>
          <w:fldChar w:fldCharType="begin"/>
        </w:r>
        <w:r>
          <w:rPr>
            <w:color w:val="000000"/>
          </w:rPr>
          <w:delInstrText>PAGEREF d0e285</w:delInstrText>
        </w:r>
        <w:r>
          <w:fldChar w:fldCharType="separate"/>
        </w:r>
        <w:r w:rsidR="006401BF">
          <w:rPr>
            <w:noProof/>
            <w:color w:val="000000"/>
          </w:rPr>
          <w:delText>3</w:delText>
        </w:r>
        <w:r>
          <w:fldChar w:fldCharType="end"/>
        </w:r>
        <w:r w:rsidR="00EB3A60">
          <w:fldChar w:fldCharType="end"/>
        </w:r>
      </w:del>
    </w:p>
    <w:bookmarkEnd w:id="69"/>
    <w:p w:rsidR="00413A08" w:rsidRDefault="00F97C3A">
      <w:pPr>
        <w:tabs>
          <w:tab w:val="right" w:leader="dot" w:pos="8120"/>
        </w:tabs>
        <w:spacing w:after="0" w:line="240" w:lineRule="auto"/>
        <w:ind w:left="480" w:right="480"/>
        <w:rPr>
          <w:del w:id="72" w:author="20180310" w:date="2018-03-10T06:51:00Z"/>
        </w:rPr>
      </w:pPr>
      <w:del w:id="73" w:author="20180310" w:date="2018-03-10T06:51:00Z">
        <w:r>
          <w:fldChar w:fldCharType="begin"/>
        </w:r>
        <w:r>
          <w:delInstrText xml:space="preserve"> HYPERLINK \l "d0e306" \h </w:delInstrText>
        </w:r>
        <w:r>
          <w:fldChar w:fldCharType="separate"/>
        </w:r>
        <w:r>
          <w:rPr>
            <w:color w:val="000000"/>
          </w:rPr>
          <w:delText>2.2. Primary Level (trunk) cohort identification</w:delText>
        </w:r>
        <w:r>
          <w:rPr>
            <w:color w:val="000000"/>
          </w:rPr>
          <w:fldChar w:fldCharType="end"/>
        </w:r>
        <w:r>
          <w:rPr>
            <w:color w:val="000000"/>
          </w:rPr>
          <w:tab/>
        </w:r>
        <w:r w:rsidR="00EB3A60">
          <w:fldChar w:fldCharType="begin"/>
        </w:r>
        <w:r w:rsidR="00EB3A60">
          <w:delInstrText xml:space="preserve"> HYPERLINK \l "d0e306" \h </w:delInstrText>
        </w:r>
        <w:r w:rsidR="00EB3A60">
          <w:fldChar w:fldCharType="separate"/>
        </w:r>
        <w:r>
          <w:fldChar w:fldCharType="begin"/>
        </w:r>
        <w:r>
          <w:rPr>
            <w:color w:val="000000"/>
          </w:rPr>
          <w:delInstrText>PAGEREF d0e306</w:delInstrText>
        </w:r>
        <w:r>
          <w:fldChar w:fldCharType="separate"/>
        </w:r>
        <w:r w:rsidR="006401BF">
          <w:rPr>
            <w:noProof/>
            <w:color w:val="000000"/>
          </w:rPr>
          <w:delText>3</w:delText>
        </w:r>
        <w:r>
          <w:fldChar w:fldCharType="end"/>
        </w:r>
        <w:r w:rsidR="00EB3A60">
          <w:fldChar w:fldCharType="end"/>
        </w:r>
      </w:del>
    </w:p>
    <w:bookmarkStart w:id="74" w:name="toc_d0e1_d0e306"/>
    <w:p w:rsidR="00413A08" w:rsidRDefault="00F97C3A">
      <w:pPr>
        <w:tabs>
          <w:tab w:val="right" w:leader="dot" w:pos="8120"/>
        </w:tabs>
        <w:spacing w:after="0" w:line="240" w:lineRule="auto"/>
        <w:ind w:left="960" w:right="480"/>
        <w:rPr>
          <w:del w:id="75" w:author="20180310" w:date="2018-03-10T06:51:00Z"/>
        </w:rPr>
      </w:pPr>
      <w:del w:id="76" w:author="20180310" w:date="2018-03-10T06:51:00Z">
        <w:r>
          <w:fldChar w:fldCharType="begin"/>
        </w:r>
        <w:r>
          <w:delInstrText xml:space="preserve"> HYPERLINK \l "d0e374" \h </w:delInstrText>
        </w:r>
        <w:r>
          <w:fldChar w:fldCharType="separate"/>
        </w:r>
        <w:r>
          <w:rPr>
            <w:color w:val="000000"/>
          </w:rPr>
          <w:delText>2.2.1. Cervical Cancer Screening for 21-29 Years of Age: In Person</w:delText>
        </w:r>
        <w:r>
          <w:rPr>
            <w:color w:val="000000"/>
          </w:rPr>
          <w:fldChar w:fldCharType="end"/>
        </w:r>
        <w:r>
          <w:rPr>
            <w:color w:val="000000"/>
          </w:rPr>
          <w:tab/>
        </w:r>
        <w:r w:rsidR="00EB3A60">
          <w:fldChar w:fldCharType="begin"/>
        </w:r>
        <w:r w:rsidR="00EB3A60">
          <w:delInstrText xml:space="preserve"> HYPERLINK \l "d0e374" \h </w:delInstrText>
        </w:r>
        <w:r w:rsidR="00EB3A60">
          <w:fldChar w:fldCharType="separate"/>
        </w:r>
        <w:r>
          <w:fldChar w:fldCharType="begin"/>
        </w:r>
        <w:r>
          <w:rPr>
            <w:color w:val="000000"/>
          </w:rPr>
          <w:delInstrText>PAGEREF d0e374</w:delInstrText>
        </w:r>
        <w:r>
          <w:fldChar w:fldCharType="separate"/>
        </w:r>
        <w:r w:rsidR="006401BF">
          <w:rPr>
            <w:noProof/>
            <w:color w:val="000000"/>
          </w:rPr>
          <w:delText>4</w:delText>
        </w:r>
        <w:r>
          <w:fldChar w:fldCharType="end"/>
        </w:r>
        <w:r w:rsidR="00EB3A60">
          <w:fldChar w:fldCharType="end"/>
        </w:r>
      </w:del>
    </w:p>
    <w:bookmarkEnd w:id="74"/>
    <w:p w:rsidR="00413A08" w:rsidRDefault="00F97C3A">
      <w:pPr>
        <w:tabs>
          <w:tab w:val="right" w:leader="dot" w:pos="8120"/>
        </w:tabs>
        <w:spacing w:after="0" w:line="240" w:lineRule="auto"/>
        <w:ind w:left="960" w:right="480"/>
        <w:rPr>
          <w:del w:id="77" w:author="20180310" w:date="2018-03-10T06:51:00Z"/>
        </w:rPr>
      </w:pPr>
      <w:del w:id="78" w:author="20180310" w:date="2018-03-10T06:51:00Z">
        <w:r>
          <w:fldChar w:fldCharType="begin"/>
        </w:r>
        <w:r>
          <w:delInstrText xml:space="preserve"> HYPERLINK \l "d0e419" \h </w:delInstrText>
        </w:r>
        <w:r>
          <w:fldChar w:fldCharType="separate"/>
        </w:r>
        <w:r>
          <w:rPr>
            <w:color w:val="000000"/>
          </w:rPr>
          <w:delText>2.2.2. Cervical Cancer Screening for 21-29 Years of Age: Reporting</w:delText>
        </w:r>
        <w:r>
          <w:rPr>
            <w:color w:val="000000"/>
          </w:rPr>
          <w:fldChar w:fldCharType="end"/>
        </w:r>
        <w:r>
          <w:rPr>
            <w:color w:val="000000"/>
          </w:rPr>
          <w:tab/>
        </w:r>
        <w:r w:rsidR="00EB3A60">
          <w:fldChar w:fldCharType="begin"/>
        </w:r>
        <w:r w:rsidR="00EB3A60">
          <w:delInstrText xml:space="preserve"> HYPERLINK \l "d0e419" \h </w:delInstrText>
        </w:r>
        <w:r w:rsidR="00EB3A60">
          <w:fldChar w:fldCharType="separate"/>
        </w:r>
        <w:r>
          <w:fldChar w:fldCharType="begin"/>
        </w:r>
        <w:r>
          <w:rPr>
            <w:color w:val="000000"/>
          </w:rPr>
          <w:delInstrText>PAGEREF d0e419</w:delInstrText>
        </w:r>
        <w:r>
          <w:fldChar w:fldCharType="separate"/>
        </w:r>
        <w:r w:rsidR="006401BF">
          <w:rPr>
            <w:noProof/>
            <w:color w:val="000000"/>
          </w:rPr>
          <w:delText>5</w:delText>
        </w:r>
        <w:r>
          <w:fldChar w:fldCharType="end"/>
        </w:r>
        <w:r w:rsidR="00EB3A60">
          <w:fldChar w:fldCharType="end"/>
        </w:r>
      </w:del>
    </w:p>
    <w:p w:rsidR="00413A08" w:rsidRDefault="00EB3A60">
      <w:pPr>
        <w:tabs>
          <w:tab w:val="right" w:leader="dot" w:pos="8120"/>
        </w:tabs>
        <w:spacing w:after="0" w:line="240" w:lineRule="auto"/>
        <w:ind w:left="960" w:right="480"/>
        <w:rPr>
          <w:del w:id="79" w:author="20180310" w:date="2018-03-10T06:51:00Z"/>
        </w:rPr>
      </w:pPr>
      <w:del w:id="80" w:author="20180310" w:date="2018-03-10T06:51:00Z">
        <w:r>
          <w:fldChar w:fldCharType="begin"/>
        </w:r>
        <w:r>
          <w:delInstrText xml:space="preserve"> HYPERLINK \l "d0e470" \h </w:delInstrText>
        </w:r>
        <w:r>
          <w:fldChar w:fldCharType="separate"/>
        </w:r>
        <w:r w:rsidR="00F97C3A">
          <w:rPr>
            <w:color w:val="000000"/>
          </w:rPr>
          <w:delText>2.2.3. Cervical Cancer Screening for 30 to 65 Years of Age: In Person</w:delText>
        </w:r>
        <w:r>
          <w:rPr>
            <w:color w:val="000000"/>
          </w:rPr>
          <w:fldChar w:fldCharType="end"/>
        </w:r>
        <w:r w:rsidR="00F97C3A">
          <w:rPr>
            <w:color w:val="000000"/>
          </w:rPr>
          <w:tab/>
        </w:r>
        <w:r>
          <w:fldChar w:fldCharType="begin"/>
        </w:r>
        <w:r>
          <w:delInstrText xml:space="preserve"> HYPERLINK \l "d0e470" \h </w:delInstrText>
        </w:r>
        <w:r>
          <w:fldChar w:fldCharType="separate"/>
        </w:r>
        <w:r w:rsidR="00F97C3A">
          <w:fldChar w:fldCharType="begin"/>
        </w:r>
        <w:r w:rsidR="00F97C3A">
          <w:rPr>
            <w:color w:val="000000"/>
          </w:rPr>
          <w:delInstrText>PAGEREF d0e470</w:delInstrText>
        </w:r>
        <w:r w:rsidR="00F97C3A">
          <w:fldChar w:fldCharType="separate"/>
        </w:r>
        <w:r w:rsidR="006401BF">
          <w:rPr>
            <w:noProof/>
            <w:color w:val="000000"/>
          </w:rPr>
          <w:delText>5</w:delText>
        </w:r>
        <w:r w:rsidR="00F97C3A">
          <w:fldChar w:fldCharType="end"/>
        </w:r>
        <w:r>
          <w:fldChar w:fldCharType="end"/>
        </w:r>
      </w:del>
    </w:p>
    <w:p w:rsidR="00413A08" w:rsidRDefault="00EB3A60">
      <w:pPr>
        <w:tabs>
          <w:tab w:val="right" w:leader="dot" w:pos="8120"/>
        </w:tabs>
        <w:spacing w:after="0" w:line="240" w:lineRule="auto"/>
        <w:ind w:left="960" w:right="480"/>
        <w:rPr>
          <w:del w:id="81" w:author="20180310" w:date="2018-03-10T06:51:00Z"/>
        </w:rPr>
      </w:pPr>
      <w:del w:id="82" w:author="20180310" w:date="2018-03-10T06:51:00Z">
        <w:r>
          <w:fldChar w:fldCharType="begin"/>
        </w:r>
        <w:r>
          <w:delInstrText xml:space="preserve"> HYPERLINK \l "d0e525" \h </w:delInstrText>
        </w:r>
        <w:r>
          <w:fldChar w:fldCharType="separate"/>
        </w:r>
        <w:r w:rsidR="00F97C3A">
          <w:rPr>
            <w:color w:val="000000"/>
          </w:rPr>
          <w:delText>2.2.4. Cervical Cancer Screening for 30 to 65 Years of Age: Reporting</w:delText>
        </w:r>
        <w:r>
          <w:rPr>
            <w:color w:val="000000"/>
          </w:rPr>
          <w:fldChar w:fldCharType="end"/>
        </w:r>
        <w:r w:rsidR="00F97C3A">
          <w:rPr>
            <w:color w:val="000000"/>
          </w:rPr>
          <w:tab/>
        </w:r>
        <w:r>
          <w:fldChar w:fldCharType="begin"/>
        </w:r>
        <w:r>
          <w:delInstrText xml:space="preserve"> HYPERLINK \l "d0e525" \h </w:delInstrText>
        </w:r>
        <w:r>
          <w:fldChar w:fldCharType="separate"/>
        </w:r>
        <w:r w:rsidR="00F97C3A">
          <w:fldChar w:fldCharType="begin"/>
        </w:r>
        <w:r w:rsidR="00F97C3A">
          <w:rPr>
            <w:color w:val="000000"/>
          </w:rPr>
          <w:delInstrText>PAGEREF d0e525</w:delInstrText>
        </w:r>
        <w:r w:rsidR="00F97C3A">
          <w:fldChar w:fldCharType="separate"/>
        </w:r>
        <w:r w:rsidR="006401BF">
          <w:rPr>
            <w:noProof/>
            <w:color w:val="000000"/>
          </w:rPr>
          <w:delText>6</w:delText>
        </w:r>
        <w:r w:rsidR="00F97C3A">
          <w:fldChar w:fldCharType="end"/>
        </w:r>
        <w:r>
          <w:fldChar w:fldCharType="end"/>
        </w:r>
      </w:del>
    </w:p>
    <w:p w:rsidR="00413A08" w:rsidRDefault="00EB3A60">
      <w:pPr>
        <w:tabs>
          <w:tab w:val="right" w:leader="dot" w:pos="8120"/>
        </w:tabs>
        <w:spacing w:after="0" w:line="240" w:lineRule="auto"/>
        <w:ind w:left="960" w:right="480"/>
        <w:rPr>
          <w:del w:id="83" w:author="20180310" w:date="2018-03-10T06:51:00Z"/>
        </w:rPr>
      </w:pPr>
      <w:del w:id="84" w:author="20180310" w:date="2018-03-10T06:51:00Z">
        <w:r>
          <w:fldChar w:fldCharType="begin"/>
        </w:r>
        <w:r>
          <w:delInstrText xml:space="preserve"> HYPERLINK \l "d0e586" \h </w:delInstrText>
        </w:r>
        <w:r>
          <w:fldChar w:fldCharType="separate"/>
        </w:r>
        <w:r w:rsidR="00F97C3A">
          <w:rPr>
            <w:color w:val="000000"/>
          </w:rPr>
          <w:delText>2.2.5. Cervical Cancer Screening for Older than 65 Years of Age: In Person</w:delText>
        </w:r>
        <w:r>
          <w:rPr>
            <w:color w:val="000000"/>
          </w:rPr>
          <w:fldChar w:fldCharType="end"/>
        </w:r>
        <w:r w:rsidR="00F97C3A">
          <w:rPr>
            <w:color w:val="000000"/>
          </w:rPr>
          <w:tab/>
        </w:r>
        <w:r>
          <w:fldChar w:fldCharType="begin"/>
        </w:r>
        <w:r>
          <w:delInstrText xml:space="preserve"> HYPERLINK \l "d0e586" \h </w:delInstrText>
        </w:r>
        <w:r>
          <w:fldChar w:fldCharType="separate"/>
        </w:r>
        <w:r w:rsidR="00F97C3A">
          <w:fldChar w:fldCharType="begin"/>
        </w:r>
        <w:r w:rsidR="00F97C3A">
          <w:rPr>
            <w:color w:val="000000"/>
          </w:rPr>
          <w:delInstrText>PAGEREF d0e586</w:delInstrText>
        </w:r>
        <w:r w:rsidR="00F97C3A">
          <w:fldChar w:fldCharType="separate"/>
        </w:r>
        <w:r w:rsidR="006401BF">
          <w:rPr>
            <w:noProof/>
            <w:color w:val="000000"/>
          </w:rPr>
          <w:delText>7</w:delText>
        </w:r>
        <w:r w:rsidR="00F97C3A">
          <w:fldChar w:fldCharType="end"/>
        </w:r>
        <w:r>
          <w:fldChar w:fldCharType="end"/>
        </w:r>
      </w:del>
    </w:p>
    <w:p w:rsidR="00FB3B8F" w:rsidRDefault="00EB3A60">
      <w:pPr>
        <w:tabs>
          <w:tab w:val="right" w:leader="dot" w:pos="8120"/>
        </w:tabs>
        <w:spacing w:after="0" w:line="240" w:lineRule="auto"/>
        <w:ind w:right="480"/>
        <w:rPr>
          <w:ins w:id="85" w:author="20180310" w:date="2018-03-10T06:51:00Z"/>
        </w:rPr>
      </w:pPr>
      <w:ins w:id="86" w:author="20180310" w:date="2018-03-10T06:51:00Z">
        <w:r>
          <w:fldChar w:fldCharType="begin"/>
        </w:r>
        <w:r>
          <w:instrText xml:space="preserve"> HYPERLINK \l "d0e168" \h </w:instrText>
        </w:r>
        <w:r>
          <w:fldChar w:fldCharType="separate"/>
        </w:r>
        <w:r w:rsidR="00575B5B">
          <w:rPr>
            <w:color w:val="000000"/>
          </w:rPr>
          <w:t>1. Women's Health: Cervical Cancer Screening</w:t>
        </w:r>
        <w:r>
          <w:rPr>
            <w:color w:val="000000"/>
          </w:rPr>
          <w:fldChar w:fldCharType="end"/>
        </w:r>
        <w:r w:rsidR="00575B5B">
          <w:rPr>
            <w:color w:val="000000"/>
          </w:rPr>
          <w:tab/>
        </w:r>
        <w:r>
          <w:fldChar w:fldCharType="begin"/>
        </w:r>
        <w:r>
          <w:instrText xml:space="preserve"> HYPERLINK \l "d0e168" \h </w:instrText>
        </w:r>
        <w:r>
          <w:fldChar w:fldCharType="separate"/>
        </w:r>
        <w:r w:rsidR="00575B5B">
          <w:fldChar w:fldCharType="begin"/>
        </w:r>
        <w:r w:rsidR="00575B5B">
          <w:rPr>
            <w:color w:val="000000"/>
          </w:rPr>
          <w:instrText>PAGEREF d0e168</w:instrText>
        </w:r>
        <w:r w:rsidR="00575B5B">
          <w:fldChar w:fldCharType="separate"/>
        </w:r>
      </w:ins>
      <w:ins w:id="87" w:author="Catherine Staes" w:date="2018-03-23T14:33:00Z">
        <w:r w:rsidR="00E71361">
          <w:rPr>
            <w:noProof/>
            <w:color w:val="000000"/>
          </w:rPr>
          <w:t>1</w:t>
        </w:r>
      </w:ins>
      <w:ins w:id="88" w:author="20180310" w:date="2018-03-10T06:51:00Z">
        <w:r w:rsidR="00575B5B">
          <w:fldChar w:fldCharType="end"/>
        </w:r>
        <w:r>
          <w:fldChar w:fldCharType="end"/>
        </w:r>
      </w:ins>
    </w:p>
    <w:bookmarkStart w:id="89" w:name="toc_d0e1_d0e168"/>
    <w:p w:rsidR="00FB3B8F" w:rsidRDefault="00575B5B">
      <w:pPr>
        <w:tabs>
          <w:tab w:val="right" w:leader="dot" w:pos="8120"/>
        </w:tabs>
        <w:spacing w:after="0" w:line="240" w:lineRule="auto"/>
        <w:ind w:left="480" w:right="480"/>
        <w:rPr>
          <w:ins w:id="90" w:author="20180310" w:date="2018-03-10T06:51:00Z"/>
        </w:rPr>
      </w:pPr>
      <w:ins w:id="91" w:author="20180310" w:date="2018-03-10T06:51:00Z">
        <w:r>
          <w:fldChar w:fldCharType="begin"/>
        </w:r>
        <w:r>
          <w:instrText xml:space="preserve"> HYPERLINK \l "d0e173" \h </w:instrText>
        </w:r>
        <w:r>
          <w:fldChar w:fldCharType="separate"/>
        </w:r>
        <w:r>
          <w:rPr>
            <w:color w:val="000000"/>
          </w:rPr>
          <w:t>1.1. Clinical Context</w:t>
        </w:r>
        <w:r>
          <w:rPr>
            <w:color w:val="000000"/>
          </w:rPr>
          <w:fldChar w:fldCharType="end"/>
        </w:r>
        <w:r>
          <w:rPr>
            <w:color w:val="000000"/>
          </w:rPr>
          <w:tab/>
        </w:r>
        <w:r w:rsidR="00EB3A60">
          <w:fldChar w:fldCharType="begin"/>
        </w:r>
        <w:r w:rsidR="00EB3A60">
          <w:instrText xml:space="preserve"> HYPERLINK \l "d0e173" \h </w:instrText>
        </w:r>
        <w:r w:rsidR="00EB3A60">
          <w:fldChar w:fldCharType="separate"/>
        </w:r>
        <w:r>
          <w:fldChar w:fldCharType="begin"/>
        </w:r>
        <w:r>
          <w:rPr>
            <w:color w:val="000000"/>
          </w:rPr>
          <w:instrText>PAGEREF d0e173</w:instrText>
        </w:r>
        <w:r>
          <w:fldChar w:fldCharType="separate"/>
        </w:r>
      </w:ins>
      <w:ins w:id="92" w:author="Catherine Staes" w:date="2018-03-23T14:33:00Z">
        <w:r w:rsidR="00E71361">
          <w:rPr>
            <w:noProof/>
            <w:color w:val="000000"/>
          </w:rPr>
          <w:t>1</w:t>
        </w:r>
      </w:ins>
      <w:ins w:id="93" w:author="20180310" w:date="2018-03-10T06:51:00Z">
        <w:r>
          <w:fldChar w:fldCharType="end"/>
        </w:r>
        <w:r w:rsidR="00EB3A60">
          <w:fldChar w:fldCharType="end"/>
        </w:r>
      </w:ins>
    </w:p>
    <w:bookmarkEnd w:id="89"/>
    <w:p w:rsidR="00FB3B8F" w:rsidRDefault="00575B5B">
      <w:pPr>
        <w:tabs>
          <w:tab w:val="right" w:leader="dot" w:pos="8120"/>
        </w:tabs>
        <w:spacing w:after="0" w:line="240" w:lineRule="auto"/>
        <w:ind w:left="480" w:right="480"/>
        <w:rPr>
          <w:ins w:id="94" w:author="20180310" w:date="2018-03-10T06:51:00Z"/>
        </w:rPr>
      </w:pPr>
      <w:ins w:id="95" w:author="20180310" w:date="2018-03-10T06:51:00Z">
        <w:r>
          <w:fldChar w:fldCharType="begin"/>
        </w:r>
        <w:r>
          <w:instrText xml:space="preserve"> HYPERLINK \l "d0e214" \h </w:instrText>
        </w:r>
        <w:r>
          <w:fldChar w:fldCharType="separate"/>
        </w:r>
        <w:r>
          <w:rPr>
            <w:color w:val="000000"/>
          </w:rPr>
          <w:t>1.2. Knowledge Artifacts</w:t>
        </w:r>
        <w:r>
          <w:rPr>
            <w:color w:val="000000"/>
          </w:rPr>
          <w:fldChar w:fldCharType="end"/>
        </w:r>
        <w:r>
          <w:rPr>
            <w:color w:val="000000"/>
          </w:rPr>
          <w:tab/>
        </w:r>
        <w:r w:rsidR="00EB3A60">
          <w:fldChar w:fldCharType="begin"/>
        </w:r>
        <w:r w:rsidR="00EB3A60">
          <w:instrText xml:space="preserve"> HYPERLINK \l "d0e214" \h </w:instrText>
        </w:r>
        <w:r w:rsidR="00EB3A60">
          <w:fldChar w:fldCharType="separate"/>
        </w:r>
        <w:r>
          <w:fldChar w:fldCharType="begin"/>
        </w:r>
        <w:r>
          <w:rPr>
            <w:color w:val="000000"/>
          </w:rPr>
          <w:instrText>PAGEREF d0e214</w:instrText>
        </w:r>
        <w:r>
          <w:fldChar w:fldCharType="separate"/>
        </w:r>
      </w:ins>
      <w:ins w:id="96" w:author="Catherine Staes" w:date="2018-03-23T14:33:00Z">
        <w:r w:rsidR="00E71361">
          <w:rPr>
            <w:noProof/>
            <w:color w:val="000000"/>
          </w:rPr>
          <w:t>1</w:t>
        </w:r>
      </w:ins>
      <w:ins w:id="97" w:author="20180310" w:date="2018-03-10T06:51:00Z">
        <w:r>
          <w:fldChar w:fldCharType="end"/>
        </w:r>
        <w:r w:rsidR="00EB3A60">
          <w:fldChar w:fldCharType="end"/>
        </w:r>
      </w:ins>
    </w:p>
    <w:p w:rsidR="00FB3B8F" w:rsidRDefault="00EB3A60">
      <w:pPr>
        <w:tabs>
          <w:tab w:val="right" w:leader="dot" w:pos="8120"/>
        </w:tabs>
        <w:spacing w:after="0" w:line="240" w:lineRule="auto"/>
        <w:ind w:right="480"/>
        <w:rPr>
          <w:ins w:id="98" w:author="20180310" w:date="2018-03-10T06:51:00Z"/>
        </w:rPr>
      </w:pPr>
      <w:ins w:id="99" w:author="20180310" w:date="2018-03-10T06:51:00Z">
        <w:r>
          <w:fldChar w:fldCharType="begin"/>
        </w:r>
        <w:r>
          <w:instrText xml:space="preserve"> HYPERLINK \l "d0e276" \h </w:instrText>
        </w:r>
        <w:r>
          <w:fldChar w:fldCharType="separate"/>
        </w:r>
        <w:r w:rsidR="00575B5B">
          <w:rPr>
            <w:color w:val="000000"/>
          </w:rPr>
          <w:t>2. Event-Condition-Action (</w:t>
        </w:r>
        <w:r w:rsidR="00575B5B">
          <w:rPr>
            <w:i/>
            <w:color w:val="000000"/>
          </w:rPr>
          <w:t>ECA</w:t>
        </w:r>
        <w:r w:rsidR="00575B5B">
          <w:rPr>
            <w:color w:val="000000"/>
          </w:rPr>
          <w:t>) Rule: Women's Health: Cervical Cancer Screening</w:t>
        </w:r>
        <w:r>
          <w:rPr>
            <w:color w:val="000000"/>
          </w:rPr>
          <w:fldChar w:fldCharType="end"/>
        </w:r>
        <w:r w:rsidR="00575B5B">
          <w:rPr>
            <w:color w:val="000000"/>
          </w:rPr>
          <w:tab/>
        </w:r>
        <w:r>
          <w:fldChar w:fldCharType="begin"/>
        </w:r>
        <w:r>
          <w:instrText xml:space="preserve"> HYPERLINK \l "d0e276" \h </w:instrText>
        </w:r>
        <w:r>
          <w:fldChar w:fldCharType="separate"/>
        </w:r>
        <w:r w:rsidR="00575B5B">
          <w:fldChar w:fldCharType="begin"/>
        </w:r>
        <w:r w:rsidR="00575B5B">
          <w:rPr>
            <w:color w:val="000000"/>
          </w:rPr>
          <w:instrText>PAGEREF d0e276</w:instrText>
        </w:r>
        <w:r w:rsidR="00575B5B">
          <w:fldChar w:fldCharType="separate"/>
        </w:r>
      </w:ins>
      <w:ins w:id="100" w:author="Catherine Staes" w:date="2018-03-23T14:33:00Z">
        <w:r w:rsidR="00E71361">
          <w:rPr>
            <w:noProof/>
            <w:color w:val="000000"/>
          </w:rPr>
          <w:t>3</w:t>
        </w:r>
      </w:ins>
      <w:ins w:id="101" w:author="20180310" w:date="2018-03-10T06:51:00Z">
        <w:r w:rsidR="00575B5B">
          <w:fldChar w:fldCharType="end"/>
        </w:r>
        <w:r>
          <w:fldChar w:fldCharType="end"/>
        </w:r>
      </w:ins>
    </w:p>
    <w:bookmarkStart w:id="102" w:name="toc_d0e1_d0e276"/>
    <w:p w:rsidR="00FB3B8F" w:rsidRDefault="00575B5B">
      <w:pPr>
        <w:tabs>
          <w:tab w:val="right" w:leader="dot" w:pos="8120"/>
        </w:tabs>
        <w:spacing w:after="0" w:line="240" w:lineRule="auto"/>
        <w:ind w:left="480" w:right="480"/>
        <w:rPr>
          <w:ins w:id="103" w:author="20180310" w:date="2018-03-10T06:51:00Z"/>
        </w:rPr>
      </w:pPr>
      <w:ins w:id="104" w:author="20180310" w:date="2018-03-10T06:51:00Z">
        <w:r>
          <w:fldChar w:fldCharType="begin"/>
        </w:r>
        <w:r>
          <w:instrText xml:space="preserve"> HYPERLINK \l "d0e284" \h </w:instrText>
        </w:r>
        <w:r>
          <w:fldChar w:fldCharType="separate"/>
        </w:r>
        <w:r>
          <w:rPr>
            <w:color w:val="000000"/>
          </w:rPr>
          <w:t>2.1. Knowledge Narrative</w:t>
        </w:r>
        <w:r>
          <w:rPr>
            <w:color w:val="000000"/>
          </w:rPr>
          <w:fldChar w:fldCharType="end"/>
        </w:r>
        <w:r>
          <w:rPr>
            <w:color w:val="000000"/>
          </w:rPr>
          <w:tab/>
        </w:r>
        <w:r w:rsidR="00EB3A60">
          <w:fldChar w:fldCharType="begin"/>
        </w:r>
        <w:r w:rsidR="00EB3A60">
          <w:instrText xml:space="preserve"> HYPERLINK \l "d0e284" \h </w:instrText>
        </w:r>
        <w:r w:rsidR="00EB3A60">
          <w:fldChar w:fldCharType="separate"/>
        </w:r>
        <w:r>
          <w:fldChar w:fldCharType="begin"/>
        </w:r>
        <w:r>
          <w:rPr>
            <w:color w:val="000000"/>
          </w:rPr>
          <w:instrText>PAGEREF d0e284</w:instrText>
        </w:r>
        <w:r>
          <w:fldChar w:fldCharType="separate"/>
        </w:r>
      </w:ins>
      <w:ins w:id="105" w:author="Catherine Staes" w:date="2018-03-23T14:33:00Z">
        <w:r w:rsidR="00E71361">
          <w:rPr>
            <w:noProof/>
            <w:color w:val="000000"/>
          </w:rPr>
          <w:t>3</w:t>
        </w:r>
      </w:ins>
      <w:ins w:id="106" w:author="20180310" w:date="2018-03-10T06:51:00Z">
        <w:r>
          <w:fldChar w:fldCharType="end"/>
        </w:r>
        <w:r w:rsidR="00EB3A60">
          <w:fldChar w:fldCharType="end"/>
        </w:r>
      </w:ins>
    </w:p>
    <w:bookmarkEnd w:id="102"/>
    <w:p w:rsidR="00FB3B8F" w:rsidRDefault="00575B5B">
      <w:pPr>
        <w:tabs>
          <w:tab w:val="right" w:leader="dot" w:pos="8120"/>
        </w:tabs>
        <w:spacing w:after="0" w:line="240" w:lineRule="auto"/>
        <w:ind w:left="480" w:right="480"/>
        <w:rPr>
          <w:ins w:id="107" w:author="20180310" w:date="2018-03-10T06:51:00Z"/>
        </w:rPr>
      </w:pPr>
      <w:ins w:id="108" w:author="20180310" w:date="2018-03-10T06:51:00Z">
        <w:r>
          <w:fldChar w:fldCharType="begin"/>
        </w:r>
        <w:r>
          <w:instrText xml:space="preserve"> HYPERLINK \l "d0e305" \h </w:instrText>
        </w:r>
        <w:r>
          <w:fldChar w:fldCharType="separate"/>
        </w:r>
        <w:r>
          <w:rPr>
            <w:color w:val="000000"/>
          </w:rPr>
          <w:t>2.2. Primary Level (trunk) cohort identification</w:t>
        </w:r>
        <w:r>
          <w:rPr>
            <w:color w:val="000000"/>
          </w:rPr>
          <w:fldChar w:fldCharType="end"/>
        </w:r>
        <w:r>
          <w:rPr>
            <w:color w:val="000000"/>
          </w:rPr>
          <w:tab/>
        </w:r>
        <w:r w:rsidR="00EB3A60">
          <w:fldChar w:fldCharType="begin"/>
        </w:r>
        <w:r w:rsidR="00EB3A60">
          <w:instrText xml:space="preserve"> HYPERLINK \l "d0e305" \h </w:instrText>
        </w:r>
        <w:r w:rsidR="00EB3A60">
          <w:fldChar w:fldCharType="separate"/>
        </w:r>
        <w:r>
          <w:fldChar w:fldCharType="begin"/>
        </w:r>
        <w:r>
          <w:rPr>
            <w:color w:val="000000"/>
          </w:rPr>
          <w:instrText>PAGEREF d0e305</w:instrText>
        </w:r>
        <w:r>
          <w:fldChar w:fldCharType="separate"/>
        </w:r>
      </w:ins>
      <w:ins w:id="109" w:author="Catherine Staes" w:date="2018-03-23T14:33:00Z">
        <w:r w:rsidR="00E71361">
          <w:rPr>
            <w:noProof/>
            <w:color w:val="000000"/>
          </w:rPr>
          <w:t>3</w:t>
        </w:r>
      </w:ins>
      <w:ins w:id="110" w:author="20180310" w:date="2018-03-10T06:51:00Z">
        <w:r>
          <w:fldChar w:fldCharType="end"/>
        </w:r>
        <w:r w:rsidR="00EB3A60">
          <w:fldChar w:fldCharType="end"/>
        </w:r>
      </w:ins>
    </w:p>
    <w:bookmarkStart w:id="111" w:name="toc_d0e1_d0e305"/>
    <w:p w:rsidR="00FB3B8F" w:rsidRDefault="00575B5B">
      <w:pPr>
        <w:tabs>
          <w:tab w:val="right" w:leader="dot" w:pos="8120"/>
        </w:tabs>
        <w:spacing w:after="0" w:line="240" w:lineRule="auto"/>
        <w:ind w:left="960" w:right="480"/>
        <w:rPr>
          <w:ins w:id="112" w:author="20180310" w:date="2018-03-10T06:51:00Z"/>
        </w:rPr>
      </w:pPr>
      <w:ins w:id="113" w:author="20180310" w:date="2018-03-10T06:51:00Z">
        <w:r>
          <w:fldChar w:fldCharType="begin"/>
        </w:r>
        <w:r>
          <w:instrText xml:space="preserve"> HYPERLINK \l "d0e377" \h </w:instrText>
        </w:r>
        <w:r>
          <w:fldChar w:fldCharType="separate"/>
        </w:r>
        <w:r>
          <w:rPr>
            <w:color w:val="000000"/>
          </w:rPr>
          <w:t>2.2.1. Cervical Cancer Screening for 21-29 Years of Age: In Person</w:t>
        </w:r>
        <w:r>
          <w:rPr>
            <w:color w:val="000000"/>
          </w:rPr>
          <w:fldChar w:fldCharType="end"/>
        </w:r>
        <w:r>
          <w:rPr>
            <w:color w:val="000000"/>
          </w:rPr>
          <w:tab/>
        </w:r>
        <w:r w:rsidR="00EB3A60">
          <w:fldChar w:fldCharType="begin"/>
        </w:r>
        <w:r w:rsidR="00EB3A60">
          <w:instrText xml:space="preserve"> HYPERLINK \l "d0e377" \h </w:instrText>
        </w:r>
        <w:r w:rsidR="00EB3A60">
          <w:fldChar w:fldCharType="separate"/>
        </w:r>
        <w:r>
          <w:fldChar w:fldCharType="begin"/>
        </w:r>
        <w:r>
          <w:rPr>
            <w:color w:val="000000"/>
          </w:rPr>
          <w:instrText>PAGEREF d0e377</w:instrText>
        </w:r>
        <w:r>
          <w:fldChar w:fldCharType="separate"/>
        </w:r>
      </w:ins>
      <w:ins w:id="114" w:author="Catherine Staes" w:date="2018-03-23T14:33:00Z">
        <w:r w:rsidR="00E71361">
          <w:rPr>
            <w:noProof/>
            <w:color w:val="000000"/>
          </w:rPr>
          <w:t>4</w:t>
        </w:r>
      </w:ins>
      <w:ins w:id="115" w:author="20180310" w:date="2018-03-10T06:51:00Z">
        <w:r>
          <w:fldChar w:fldCharType="end"/>
        </w:r>
        <w:r w:rsidR="00EB3A60">
          <w:fldChar w:fldCharType="end"/>
        </w:r>
      </w:ins>
    </w:p>
    <w:bookmarkEnd w:id="111"/>
    <w:p w:rsidR="00FB3B8F" w:rsidRDefault="00575B5B">
      <w:pPr>
        <w:tabs>
          <w:tab w:val="right" w:leader="dot" w:pos="8120"/>
        </w:tabs>
        <w:spacing w:after="0" w:line="240" w:lineRule="auto"/>
        <w:ind w:left="960" w:right="480"/>
        <w:rPr>
          <w:ins w:id="116" w:author="20180310" w:date="2018-03-10T06:51:00Z"/>
        </w:rPr>
      </w:pPr>
      <w:ins w:id="117" w:author="20180310" w:date="2018-03-10T06:51:00Z">
        <w:r>
          <w:fldChar w:fldCharType="begin"/>
        </w:r>
        <w:r>
          <w:instrText xml:space="preserve"> HYPERLINK \l "d0e424" \h </w:instrText>
        </w:r>
        <w:r>
          <w:fldChar w:fldCharType="separate"/>
        </w:r>
        <w:r>
          <w:rPr>
            <w:color w:val="000000"/>
          </w:rPr>
          <w:t>2.2.2. Cervical Cancer Screening for 21-29 Years of Age: Reporting</w:t>
        </w:r>
        <w:r>
          <w:rPr>
            <w:color w:val="000000"/>
          </w:rPr>
          <w:fldChar w:fldCharType="end"/>
        </w:r>
        <w:r>
          <w:rPr>
            <w:color w:val="000000"/>
          </w:rPr>
          <w:tab/>
        </w:r>
        <w:r w:rsidR="00EB3A60">
          <w:fldChar w:fldCharType="begin"/>
        </w:r>
        <w:r w:rsidR="00EB3A60">
          <w:instrText xml:space="preserve"> HYPERLINK \l "d0e424" \h </w:instrText>
        </w:r>
        <w:r w:rsidR="00EB3A60">
          <w:fldChar w:fldCharType="separate"/>
        </w:r>
        <w:r>
          <w:fldChar w:fldCharType="begin"/>
        </w:r>
        <w:r>
          <w:rPr>
            <w:color w:val="000000"/>
          </w:rPr>
          <w:instrText>PAGEREF d0e424</w:instrText>
        </w:r>
        <w:r>
          <w:fldChar w:fldCharType="separate"/>
        </w:r>
      </w:ins>
      <w:ins w:id="118" w:author="Catherine Staes" w:date="2018-03-23T14:33:00Z">
        <w:r w:rsidR="00E71361">
          <w:rPr>
            <w:noProof/>
            <w:color w:val="000000"/>
          </w:rPr>
          <w:t>5</w:t>
        </w:r>
      </w:ins>
      <w:ins w:id="119" w:author="20180310" w:date="2018-03-10T06:51:00Z">
        <w:del w:id="120" w:author="Catherine Staes" w:date="2018-03-23T14:33:00Z">
          <w:r w:rsidR="003A0B56" w:rsidDel="00E71361">
            <w:rPr>
              <w:noProof/>
              <w:color w:val="000000"/>
            </w:rPr>
            <w:delText>4</w:delText>
          </w:r>
        </w:del>
        <w:r>
          <w:fldChar w:fldCharType="end"/>
        </w:r>
        <w:r w:rsidR="00EB3A60">
          <w:fldChar w:fldCharType="end"/>
        </w:r>
      </w:ins>
    </w:p>
    <w:p w:rsidR="00FB3B8F" w:rsidRDefault="00EB3A60">
      <w:pPr>
        <w:tabs>
          <w:tab w:val="right" w:leader="dot" w:pos="8120"/>
        </w:tabs>
        <w:spacing w:after="0" w:line="240" w:lineRule="auto"/>
        <w:ind w:left="960" w:right="480"/>
        <w:rPr>
          <w:ins w:id="121" w:author="20180310" w:date="2018-03-10T06:51:00Z"/>
        </w:rPr>
      </w:pPr>
      <w:ins w:id="122" w:author="20180310" w:date="2018-03-10T06:51:00Z">
        <w:r>
          <w:fldChar w:fldCharType="begin"/>
        </w:r>
        <w:r>
          <w:instrText xml:space="preserve"> HYPERLINK \l "d0e475" \h </w:instrText>
        </w:r>
        <w:r>
          <w:fldChar w:fldCharType="separate"/>
        </w:r>
        <w:r w:rsidR="00575B5B">
          <w:rPr>
            <w:color w:val="000000"/>
          </w:rPr>
          <w:t>2.2.3. Cervical Cancer Screening for 30 to 65 Years of Age: In Person</w:t>
        </w:r>
        <w:r>
          <w:rPr>
            <w:color w:val="000000"/>
          </w:rPr>
          <w:fldChar w:fldCharType="end"/>
        </w:r>
        <w:r w:rsidR="00575B5B">
          <w:rPr>
            <w:color w:val="000000"/>
          </w:rPr>
          <w:tab/>
        </w:r>
        <w:r>
          <w:fldChar w:fldCharType="begin"/>
        </w:r>
        <w:r>
          <w:instrText xml:space="preserve"> HYPERLINK \l "d0e475" \h </w:instrText>
        </w:r>
        <w:r>
          <w:fldChar w:fldCharType="separate"/>
        </w:r>
        <w:r w:rsidR="00575B5B">
          <w:fldChar w:fldCharType="begin"/>
        </w:r>
        <w:r w:rsidR="00575B5B">
          <w:rPr>
            <w:color w:val="000000"/>
          </w:rPr>
          <w:instrText>PAGEREF d0e475</w:instrText>
        </w:r>
        <w:r w:rsidR="00575B5B">
          <w:fldChar w:fldCharType="separate"/>
        </w:r>
      </w:ins>
      <w:ins w:id="123" w:author="Catherine Staes" w:date="2018-03-23T14:33:00Z">
        <w:r w:rsidR="00E71361">
          <w:rPr>
            <w:noProof/>
            <w:color w:val="000000"/>
          </w:rPr>
          <w:t>5</w:t>
        </w:r>
      </w:ins>
      <w:ins w:id="124" w:author="20180310" w:date="2018-03-10T06:51:00Z">
        <w:r w:rsidR="00575B5B">
          <w:fldChar w:fldCharType="end"/>
        </w:r>
        <w:r>
          <w:fldChar w:fldCharType="end"/>
        </w:r>
      </w:ins>
    </w:p>
    <w:p w:rsidR="00FB3B8F" w:rsidRDefault="00EB3A60">
      <w:pPr>
        <w:tabs>
          <w:tab w:val="right" w:leader="dot" w:pos="8120"/>
        </w:tabs>
        <w:spacing w:after="0" w:line="240" w:lineRule="auto"/>
        <w:ind w:left="960" w:right="480"/>
        <w:rPr>
          <w:ins w:id="125" w:author="20180310" w:date="2018-03-10T06:51:00Z"/>
        </w:rPr>
      </w:pPr>
      <w:ins w:id="126" w:author="20180310" w:date="2018-03-10T06:51:00Z">
        <w:r>
          <w:fldChar w:fldCharType="begin"/>
        </w:r>
        <w:r>
          <w:instrText xml:space="preserve"> HYPERLINK \l "d0e536" \h </w:instrText>
        </w:r>
        <w:r>
          <w:fldChar w:fldCharType="separate"/>
        </w:r>
        <w:r w:rsidR="00575B5B">
          <w:rPr>
            <w:color w:val="000000"/>
          </w:rPr>
          <w:t>2.2.4. Cervical Cancer Screening for 30 to 65 Years of Age: Reporting</w:t>
        </w:r>
        <w:r>
          <w:rPr>
            <w:color w:val="000000"/>
          </w:rPr>
          <w:fldChar w:fldCharType="end"/>
        </w:r>
        <w:r w:rsidR="00575B5B">
          <w:rPr>
            <w:color w:val="000000"/>
          </w:rPr>
          <w:tab/>
        </w:r>
        <w:r>
          <w:fldChar w:fldCharType="begin"/>
        </w:r>
        <w:r>
          <w:instrText xml:space="preserve"> HYPERLINK \l "d0e536" \h </w:instrText>
        </w:r>
        <w:r>
          <w:fldChar w:fldCharType="separate"/>
        </w:r>
        <w:r w:rsidR="00575B5B">
          <w:fldChar w:fldCharType="begin"/>
        </w:r>
        <w:r w:rsidR="00575B5B">
          <w:rPr>
            <w:color w:val="000000"/>
          </w:rPr>
          <w:instrText>PAGEREF d0e536</w:instrText>
        </w:r>
        <w:r w:rsidR="00575B5B">
          <w:fldChar w:fldCharType="separate"/>
        </w:r>
      </w:ins>
      <w:ins w:id="127" w:author="Catherine Staes" w:date="2018-03-23T14:33:00Z">
        <w:r w:rsidR="00E71361">
          <w:rPr>
            <w:noProof/>
            <w:color w:val="000000"/>
          </w:rPr>
          <w:t>6</w:t>
        </w:r>
      </w:ins>
      <w:ins w:id="128" w:author="20180310" w:date="2018-03-10T06:51:00Z">
        <w:r w:rsidR="00575B5B">
          <w:fldChar w:fldCharType="end"/>
        </w:r>
        <w:r>
          <w:fldChar w:fldCharType="end"/>
        </w:r>
      </w:ins>
    </w:p>
    <w:p w:rsidR="00FB3B8F" w:rsidRDefault="00EB3A60">
      <w:pPr>
        <w:tabs>
          <w:tab w:val="right" w:leader="dot" w:pos="8120"/>
        </w:tabs>
        <w:spacing w:after="0" w:line="240" w:lineRule="auto"/>
        <w:ind w:left="960" w:right="480"/>
        <w:rPr>
          <w:ins w:id="129" w:author="20180310" w:date="2018-03-10T06:51:00Z"/>
        </w:rPr>
      </w:pPr>
      <w:ins w:id="130" w:author="20180310" w:date="2018-03-10T06:51:00Z">
        <w:r>
          <w:fldChar w:fldCharType="begin"/>
        </w:r>
        <w:r>
          <w:instrText xml:space="preserve"> HYPERLINK \l "d0e591" \h </w:instrText>
        </w:r>
        <w:r>
          <w:fldChar w:fldCharType="separate"/>
        </w:r>
        <w:r w:rsidR="00575B5B">
          <w:rPr>
            <w:color w:val="000000"/>
          </w:rPr>
          <w:t>2.2.5. Cervical Cancer Screening for Older than 65 Years of Age: In Person</w:t>
        </w:r>
        <w:r>
          <w:rPr>
            <w:color w:val="000000"/>
          </w:rPr>
          <w:fldChar w:fldCharType="end"/>
        </w:r>
        <w:r w:rsidR="00575B5B">
          <w:rPr>
            <w:color w:val="000000"/>
          </w:rPr>
          <w:tab/>
        </w:r>
        <w:r>
          <w:fldChar w:fldCharType="begin"/>
        </w:r>
        <w:r>
          <w:instrText xml:space="preserve"> HYPERLINK \l "d0e591" \h </w:instrText>
        </w:r>
        <w:r>
          <w:fldChar w:fldCharType="separate"/>
        </w:r>
        <w:r w:rsidR="00575B5B">
          <w:fldChar w:fldCharType="begin"/>
        </w:r>
        <w:r w:rsidR="00575B5B">
          <w:rPr>
            <w:color w:val="000000"/>
          </w:rPr>
          <w:instrText>PAGEREF d0e591</w:instrText>
        </w:r>
        <w:r w:rsidR="00575B5B">
          <w:fldChar w:fldCharType="separate"/>
        </w:r>
      </w:ins>
      <w:ins w:id="131" w:author="Catherine Staes" w:date="2018-03-23T14:33:00Z">
        <w:r w:rsidR="00E71361">
          <w:rPr>
            <w:noProof/>
            <w:color w:val="000000"/>
          </w:rPr>
          <w:t>7</w:t>
        </w:r>
      </w:ins>
      <w:ins w:id="132" w:author="20180310" w:date="2018-03-10T06:51:00Z">
        <w:r w:rsidR="00575B5B">
          <w:fldChar w:fldCharType="end"/>
        </w:r>
        <w:r>
          <w:fldChar w:fldCharType="end"/>
        </w:r>
      </w:ins>
    </w:p>
    <w:p w:rsidR="00FB3B8F" w:rsidRDefault="00870909">
      <w:pPr>
        <w:tabs>
          <w:tab w:val="right" w:leader="dot" w:pos="8120"/>
        </w:tabs>
        <w:spacing w:after="0" w:line="240" w:lineRule="auto"/>
        <w:ind w:left="960" w:right="480"/>
      </w:pPr>
      <w:hyperlink w:anchor="d0e646">
        <w:r w:rsidR="00575B5B">
          <w:rPr>
            <w:color w:val="000000"/>
          </w:rPr>
          <w:t>2.2.6. Cervical Cancer Screening for Older than 65 Years of Age: Reporting</w:t>
        </w:r>
      </w:hyperlink>
      <w:r w:rsidR="00575B5B">
        <w:rPr>
          <w:color w:val="000000"/>
        </w:rPr>
        <w:tab/>
      </w:r>
      <w:hyperlink w:anchor="d0e646">
        <w:r w:rsidR="00575B5B">
          <w:fldChar w:fldCharType="begin"/>
        </w:r>
        <w:r w:rsidR="00575B5B">
          <w:rPr>
            <w:color w:val="000000"/>
          </w:rPr>
          <w:instrText>PAGEREF d0e646</w:instrText>
        </w:r>
        <w:r w:rsidR="00575B5B">
          <w:fldChar w:fldCharType="separate"/>
        </w:r>
        <w:r w:rsidR="00E71361">
          <w:rPr>
            <w:noProof/>
            <w:color w:val="000000"/>
          </w:rPr>
          <w:t>7</w:t>
        </w:r>
        <w:r w:rsidR="00575B5B">
          <w:fldChar w:fldCharType="end"/>
        </w:r>
      </w:hyperlink>
    </w:p>
    <w:p w:rsidR="00413A08" w:rsidRDefault="00EB3A60">
      <w:pPr>
        <w:tabs>
          <w:tab w:val="right" w:leader="dot" w:pos="8120"/>
        </w:tabs>
        <w:spacing w:after="0" w:line="240" w:lineRule="auto"/>
        <w:ind w:right="480"/>
        <w:rPr>
          <w:del w:id="133" w:author="20180310" w:date="2018-03-10T06:51:00Z"/>
        </w:rPr>
      </w:pPr>
      <w:del w:id="134" w:author="20180310" w:date="2018-03-10T06:51:00Z">
        <w:r>
          <w:fldChar w:fldCharType="begin"/>
        </w:r>
        <w:r>
          <w:delInstrText xml:space="preserve"> HYPERLINK \l "d0e712" \h </w:delInstrText>
        </w:r>
        <w:r>
          <w:fldChar w:fldCharType="separate"/>
        </w:r>
        <w:r w:rsidR="00F97C3A">
          <w:rPr>
            <w:color w:val="000000"/>
          </w:rPr>
          <w:delText>3. Documentation Template: Women's Health: Cervical Cancer Screening</w:delText>
        </w:r>
        <w:r>
          <w:rPr>
            <w:color w:val="000000"/>
          </w:rPr>
          <w:fldChar w:fldCharType="end"/>
        </w:r>
        <w:r w:rsidR="00F97C3A">
          <w:rPr>
            <w:color w:val="000000"/>
          </w:rPr>
          <w:tab/>
        </w:r>
        <w:r>
          <w:fldChar w:fldCharType="begin"/>
        </w:r>
        <w:r>
          <w:delInstrText xml:space="preserve"> HYPERLINK \l "d0e712" \h </w:delInstrText>
        </w:r>
        <w:r>
          <w:fldChar w:fldCharType="separate"/>
        </w:r>
        <w:r w:rsidR="00F97C3A">
          <w:fldChar w:fldCharType="begin"/>
        </w:r>
        <w:r w:rsidR="00F97C3A">
          <w:rPr>
            <w:color w:val="000000"/>
          </w:rPr>
          <w:delInstrText>PAGEREF d0e712</w:delInstrText>
        </w:r>
        <w:r w:rsidR="00F97C3A">
          <w:fldChar w:fldCharType="separate"/>
        </w:r>
        <w:r w:rsidR="006401BF">
          <w:rPr>
            <w:noProof/>
            <w:color w:val="000000"/>
          </w:rPr>
          <w:delText>10</w:delText>
        </w:r>
        <w:r w:rsidR="00F97C3A">
          <w:fldChar w:fldCharType="end"/>
        </w:r>
        <w:r>
          <w:fldChar w:fldCharType="end"/>
        </w:r>
      </w:del>
    </w:p>
    <w:bookmarkStart w:id="135" w:name="toc_d0e1_d0e712"/>
    <w:p w:rsidR="00413A08" w:rsidRDefault="00F97C3A">
      <w:pPr>
        <w:tabs>
          <w:tab w:val="right" w:leader="dot" w:pos="8120"/>
        </w:tabs>
        <w:spacing w:after="0" w:line="240" w:lineRule="auto"/>
        <w:ind w:left="480" w:right="480"/>
        <w:rPr>
          <w:del w:id="136" w:author="20180310" w:date="2018-03-10T06:51:00Z"/>
        </w:rPr>
      </w:pPr>
      <w:del w:id="137" w:author="20180310" w:date="2018-03-10T06:51:00Z">
        <w:r>
          <w:fldChar w:fldCharType="begin"/>
        </w:r>
        <w:r>
          <w:delInstrText xml:space="preserve"> HYPERLINK \l "d0e722" \h </w:delInstrText>
        </w:r>
        <w:r>
          <w:fldChar w:fldCharType="separate"/>
        </w:r>
        <w:r>
          <w:rPr>
            <w:color w:val="000000"/>
          </w:rPr>
          <w:delText>3.1. Knowledge Narrative</w:delText>
        </w:r>
        <w:r>
          <w:rPr>
            <w:color w:val="000000"/>
          </w:rPr>
          <w:fldChar w:fldCharType="end"/>
        </w:r>
        <w:r>
          <w:rPr>
            <w:color w:val="000000"/>
          </w:rPr>
          <w:tab/>
        </w:r>
        <w:r w:rsidR="00EB3A60">
          <w:fldChar w:fldCharType="begin"/>
        </w:r>
        <w:r w:rsidR="00EB3A60">
          <w:delInstrText xml:space="preserve"> HYPERLINK \l "d0e722" \h </w:delInstrText>
        </w:r>
        <w:r w:rsidR="00EB3A60">
          <w:fldChar w:fldCharType="separate"/>
        </w:r>
        <w:r>
          <w:fldChar w:fldCharType="begin"/>
        </w:r>
        <w:r>
          <w:rPr>
            <w:color w:val="000000"/>
          </w:rPr>
          <w:delInstrText>PAGEREF d0e722</w:delInstrText>
        </w:r>
        <w:r>
          <w:fldChar w:fldCharType="separate"/>
        </w:r>
        <w:r w:rsidR="006401BF">
          <w:rPr>
            <w:noProof/>
            <w:color w:val="000000"/>
          </w:rPr>
          <w:delText>10</w:delText>
        </w:r>
        <w:r>
          <w:fldChar w:fldCharType="end"/>
        </w:r>
        <w:r w:rsidR="00EB3A60">
          <w:fldChar w:fldCharType="end"/>
        </w:r>
      </w:del>
    </w:p>
    <w:bookmarkEnd w:id="135"/>
    <w:p w:rsidR="00413A08" w:rsidRDefault="00F97C3A">
      <w:pPr>
        <w:tabs>
          <w:tab w:val="right" w:leader="dot" w:pos="8120"/>
        </w:tabs>
        <w:spacing w:after="0" w:line="240" w:lineRule="auto"/>
        <w:ind w:left="480" w:right="480"/>
        <w:rPr>
          <w:del w:id="138" w:author="20180310" w:date="2018-03-10T06:51:00Z"/>
        </w:rPr>
      </w:pPr>
      <w:del w:id="139" w:author="20180310" w:date="2018-03-10T06:51:00Z">
        <w:r>
          <w:fldChar w:fldCharType="begin"/>
        </w:r>
        <w:r>
          <w:delInstrText xml:space="preserve"> HYPERLINK \l "d0e739" \h </w:delInstrText>
        </w:r>
        <w:r>
          <w:fldChar w:fldCharType="separate"/>
        </w:r>
        <w:r>
          <w:rPr>
            <w:color w:val="000000"/>
          </w:rPr>
          <w:delText>3.2. History</w:delText>
        </w:r>
        <w:r>
          <w:rPr>
            <w:color w:val="000000"/>
          </w:rPr>
          <w:fldChar w:fldCharType="end"/>
        </w:r>
        <w:r>
          <w:rPr>
            <w:color w:val="000000"/>
          </w:rPr>
          <w:tab/>
        </w:r>
        <w:r w:rsidR="00EB3A60">
          <w:fldChar w:fldCharType="begin"/>
        </w:r>
        <w:r w:rsidR="00EB3A60">
          <w:delInstrText xml:space="preserve"> HYPERLINK \l "d0e739" \h </w:delInstrText>
        </w:r>
        <w:r w:rsidR="00EB3A60">
          <w:fldChar w:fldCharType="separate"/>
        </w:r>
        <w:r>
          <w:fldChar w:fldCharType="begin"/>
        </w:r>
        <w:r>
          <w:rPr>
            <w:color w:val="000000"/>
          </w:rPr>
          <w:delInstrText>PAGEREF d0e739</w:delInstrText>
        </w:r>
        <w:r>
          <w:fldChar w:fldCharType="separate"/>
        </w:r>
        <w:r w:rsidR="006401BF">
          <w:rPr>
            <w:noProof/>
            <w:color w:val="000000"/>
          </w:rPr>
          <w:delText>10</w:delText>
        </w:r>
        <w:r>
          <w:fldChar w:fldCharType="end"/>
        </w:r>
        <w:r w:rsidR="00EB3A60">
          <w:fldChar w:fldCharType="end"/>
        </w:r>
      </w:del>
    </w:p>
    <w:p w:rsidR="00413A08" w:rsidRDefault="00EB3A60">
      <w:pPr>
        <w:tabs>
          <w:tab w:val="right" w:leader="dot" w:pos="8120"/>
        </w:tabs>
        <w:spacing w:after="0" w:line="240" w:lineRule="auto"/>
        <w:ind w:left="480" w:right="480"/>
        <w:rPr>
          <w:del w:id="140" w:author="20180310" w:date="2018-03-10T06:51:00Z"/>
        </w:rPr>
      </w:pPr>
      <w:del w:id="141" w:author="20180310" w:date="2018-03-10T06:51:00Z">
        <w:r>
          <w:fldChar w:fldCharType="begin"/>
        </w:r>
        <w:r>
          <w:delInstrText xml:space="preserve"> HYPERLINK \l "d0e850" \h </w:delInstrText>
        </w:r>
        <w:r>
          <w:fldChar w:fldCharType="separate"/>
        </w:r>
        <w:r w:rsidR="00F97C3A">
          <w:rPr>
            <w:color w:val="000000"/>
          </w:rPr>
          <w:delText>3.3. Laboratory Studies</w:delText>
        </w:r>
        <w:r>
          <w:rPr>
            <w:color w:val="000000"/>
          </w:rPr>
          <w:fldChar w:fldCharType="end"/>
        </w:r>
        <w:r w:rsidR="00F97C3A">
          <w:rPr>
            <w:color w:val="000000"/>
          </w:rPr>
          <w:tab/>
        </w:r>
        <w:r>
          <w:fldChar w:fldCharType="begin"/>
        </w:r>
        <w:r>
          <w:delInstrText xml:space="preserve"> HYPERLINK \l "d0e850" \h </w:delInstrText>
        </w:r>
        <w:r>
          <w:fldChar w:fldCharType="separate"/>
        </w:r>
        <w:r w:rsidR="00F97C3A">
          <w:fldChar w:fldCharType="begin"/>
        </w:r>
        <w:r w:rsidR="00F97C3A">
          <w:rPr>
            <w:color w:val="000000"/>
          </w:rPr>
          <w:delInstrText>PAGEREF d0e850</w:delInstrText>
        </w:r>
        <w:r w:rsidR="00F97C3A">
          <w:fldChar w:fldCharType="separate"/>
        </w:r>
        <w:r w:rsidR="006401BF">
          <w:rPr>
            <w:noProof/>
            <w:color w:val="000000"/>
          </w:rPr>
          <w:delText>12</w:delText>
        </w:r>
        <w:r w:rsidR="00F97C3A">
          <w:fldChar w:fldCharType="end"/>
        </w:r>
        <w:r>
          <w:fldChar w:fldCharType="end"/>
        </w:r>
      </w:del>
    </w:p>
    <w:bookmarkStart w:id="142" w:name="toc_d0e1_d0e850"/>
    <w:p w:rsidR="00413A08" w:rsidRDefault="00F97C3A">
      <w:pPr>
        <w:tabs>
          <w:tab w:val="right" w:leader="dot" w:pos="8120"/>
        </w:tabs>
        <w:spacing w:after="0" w:line="240" w:lineRule="auto"/>
        <w:ind w:left="960" w:right="480"/>
        <w:rPr>
          <w:del w:id="143" w:author="20180310" w:date="2018-03-10T06:51:00Z"/>
        </w:rPr>
      </w:pPr>
      <w:del w:id="144" w:author="20180310" w:date="2018-03-10T06:51:00Z">
        <w:r>
          <w:fldChar w:fldCharType="begin"/>
        </w:r>
        <w:r>
          <w:delInstrText xml:space="preserve"> HYPERLINK \l "d0e855" \h </w:delInstrText>
        </w:r>
        <w:r>
          <w:fldChar w:fldCharType="separate"/>
        </w:r>
        <w:r>
          <w:rPr>
            <w:color w:val="000000"/>
          </w:rPr>
          <w:delText>3.3.1. Laboratory Studies: Aged 21–29 Years.</w:delText>
        </w:r>
        <w:r>
          <w:rPr>
            <w:color w:val="000000"/>
          </w:rPr>
          <w:fldChar w:fldCharType="end"/>
        </w:r>
        <w:r>
          <w:rPr>
            <w:color w:val="000000"/>
          </w:rPr>
          <w:tab/>
        </w:r>
        <w:r w:rsidR="00EB3A60">
          <w:fldChar w:fldCharType="begin"/>
        </w:r>
        <w:r w:rsidR="00EB3A60">
          <w:delInstrText xml:space="preserve"> HYPERLINK \l "d0e855" \h </w:delInstrText>
        </w:r>
        <w:r w:rsidR="00EB3A60">
          <w:fldChar w:fldCharType="separate"/>
        </w:r>
        <w:r>
          <w:fldChar w:fldCharType="begin"/>
        </w:r>
        <w:r>
          <w:rPr>
            <w:color w:val="000000"/>
          </w:rPr>
          <w:delInstrText>PAGEREF d0e855</w:delInstrText>
        </w:r>
        <w:r>
          <w:fldChar w:fldCharType="separate"/>
        </w:r>
        <w:r w:rsidR="006401BF">
          <w:rPr>
            <w:noProof/>
            <w:color w:val="000000"/>
          </w:rPr>
          <w:delText>12</w:delText>
        </w:r>
        <w:r>
          <w:fldChar w:fldCharType="end"/>
        </w:r>
        <w:r w:rsidR="00EB3A60">
          <w:fldChar w:fldCharType="end"/>
        </w:r>
      </w:del>
    </w:p>
    <w:bookmarkEnd w:id="142"/>
    <w:p w:rsidR="00413A08" w:rsidRDefault="00F97C3A">
      <w:pPr>
        <w:tabs>
          <w:tab w:val="right" w:leader="dot" w:pos="8120"/>
        </w:tabs>
        <w:spacing w:after="0" w:line="240" w:lineRule="auto"/>
        <w:ind w:left="960" w:right="480"/>
        <w:rPr>
          <w:del w:id="145" w:author="20180310" w:date="2018-03-10T06:51:00Z"/>
        </w:rPr>
      </w:pPr>
      <w:del w:id="146" w:author="20180310" w:date="2018-03-10T06:51:00Z">
        <w:r>
          <w:fldChar w:fldCharType="begin"/>
        </w:r>
        <w:r>
          <w:delInstrText xml:space="preserve"> HYPERLINK \l "d0e867" \h </w:delInstrText>
        </w:r>
        <w:r>
          <w:fldChar w:fldCharType="separate"/>
        </w:r>
        <w:r>
          <w:rPr>
            <w:color w:val="000000"/>
          </w:rPr>
          <w:delText>3.3.2. Laboratory Studies: Aged 30–65 Years</w:delText>
        </w:r>
        <w:r>
          <w:rPr>
            <w:color w:val="000000"/>
          </w:rPr>
          <w:fldChar w:fldCharType="end"/>
        </w:r>
        <w:r>
          <w:rPr>
            <w:color w:val="000000"/>
          </w:rPr>
          <w:tab/>
        </w:r>
        <w:r w:rsidR="00EB3A60">
          <w:fldChar w:fldCharType="begin"/>
        </w:r>
        <w:r w:rsidR="00EB3A60">
          <w:delInstrText xml:space="preserve"> HYPERLINK \l "d0e867" \h </w:delInstrText>
        </w:r>
        <w:r w:rsidR="00EB3A60">
          <w:fldChar w:fldCharType="separate"/>
        </w:r>
        <w:r>
          <w:fldChar w:fldCharType="begin"/>
        </w:r>
        <w:r>
          <w:rPr>
            <w:color w:val="000000"/>
          </w:rPr>
          <w:delInstrText>PAGEREF d0e867</w:delInstrText>
        </w:r>
        <w:r>
          <w:fldChar w:fldCharType="separate"/>
        </w:r>
        <w:r w:rsidR="006401BF">
          <w:rPr>
            <w:noProof/>
            <w:color w:val="000000"/>
          </w:rPr>
          <w:delText>12</w:delText>
        </w:r>
        <w:r>
          <w:fldChar w:fldCharType="end"/>
        </w:r>
        <w:r w:rsidR="00EB3A60">
          <w:fldChar w:fldCharType="end"/>
        </w:r>
      </w:del>
    </w:p>
    <w:p w:rsidR="00413A08" w:rsidRDefault="00EB3A60">
      <w:pPr>
        <w:tabs>
          <w:tab w:val="right" w:leader="dot" w:pos="8120"/>
        </w:tabs>
        <w:spacing w:after="0" w:line="240" w:lineRule="auto"/>
        <w:ind w:left="960" w:right="480"/>
        <w:rPr>
          <w:del w:id="147" w:author="20180310" w:date="2018-03-10T06:51:00Z"/>
        </w:rPr>
      </w:pPr>
      <w:del w:id="148" w:author="20180310" w:date="2018-03-10T06:51:00Z">
        <w:r>
          <w:fldChar w:fldCharType="begin"/>
        </w:r>
        <w:r>
          <w:delInstrText xml:space="preserve"> HYPERLINK \l "d0e889" \h </w:delInstrText>
        </w:r>
        <w:r>
          <w:fldChar w:fldCharType="separate"/>
        </w:r>
        <w:r w:rsidR="00F97C3A">
          <w:rPr>
            <w:color w:val="000000"/>
          </w:rPr>
          <w:delText>3.3.3. Laboratory Studies: Aged Older Than 65 Years</w:delText>
        </w:r>
        <w:r>
          <w:rPr>
            <w:color w:val="000000"/>
          </w:rPr>
          <w:fldChar w:fldCharType="end"/>
        </w:r>
        <w:r w:rsidR="00F97C3A">
          <w:rPr>
            <w:color w:val="000000"/>
          </w:rPr>
          <w:tab/>
        </w:r>
        <w:r>
          <w:fldChar w:fldCharType="begin"/>
        </w:r>
        <w:r>
          <w:delInstrText xml:space="preserve"> HYPERLINK \l "d0e889" \h </w:delInstrText>
        </w:r>
        <w:r>
          <w:fldChar w:fldCharType="separate"/>
        </w:r>
        <w:r w:rsidR="00F97C3A">
          <w:fldChar w:fldCharType="begin"/>
        </w:r>
        <w:r w:rsidR="00F97C3A">
          <w:rPr>
            <w:color w:val="000000"/>
          </w:rPr>
          <w:delInstrText>PAGEREF d0e889</w:delInstrText>
        </w:r>
        <w:r w:rsidR="00F97C3A">
          <w:fldChar w:fldCharType="separate"/>
        </w:r>
        <w:r w:rsidR="006401BF">
          <w:rPr>
            <w:noProof/>
            <w:color w:val="000000"/>
          </w:rPr>
          <w:delText>12</w:delText>
        </w:r>
        <w:r w:rsidR="00F97C3A">
          <w:fldChar w:fldCharType="end"/>
        </w:r>
        <w:r>
          <w:fldChar w:fldCharType="end"/>
        </w:r>
      </w:del>
    </w:p>
    <w:p w:rsidR="00413A08" w:rsidRDefault="00EB3A60">
      <w:pPr>
        <w:tabs>
          <w:tab w:val="right" w:leader="dot" w:pos="8120"/>
        </w:tabs>
        <w:spacing w:after="0" w:line="240" w:lineRule="auto"/>
        <w:ind w:left="480" w:right="480"/>
        <w:rPr>
          <w:del w:id="149" w:author="20180310" w:date="2018-03-10T06:51:00Z"/>
        </w:rPr>
      </w:pPr>
      <w:del w:id="150" w:author="20180310" w:date="2018-03-10T06:51:00Z">
        <w:r>
          <w:fldChar w:fldCharType="begin"/>
        </w:r>
        <w:r>
          <w:delInstrText xml:space="preserve"> HYPERLINK \l "d0e937" \h </w:delInstrText>
        </w:r>
        <w:r>
          <w:fldChar w:fldCharType="separate"/>
        </w:r>
        <w:r w:rsidR="00F97C3A">
          <w:rPr>
            <w:color w:val="000000"/>
          </w:rPr>
          <w:delText>3.4. Plan of Care</w:delText>
        </w:r>
        <w:r>
          <w:rPr>
            <w:color w:val="000000"/>
          </w:rPr>
          <w:fldChar w:fldCharType="end"/>
        </w:r>
        <w:r w:rsidR="00F97C3A">
          <w:rPr>
            <w:color w:val="000000"/>
          </w:rPr>
          <w:tab/>
        </w:r>
        <w:r>
          <w:fldChar w:fldCharType="begin"/>
        </w:r>
        <w:r>
          <w:delInstrText xml:space="preserve"> HYPERLINK \l "d0e937" \h </w:delInstrText>
        </w:r>
        <w:r>
          <w:fldChar w:fldCharType="separate"/>
        </w:r>
        <w:r w:rsidR="00F97C3A">
          <w:fldChar w:fldCharType="begin"/>
        </w:r>
        <w:r w:rsidR="00F97C3A">
          <w:rPr>
            <w:color w:val="000000"/>
          </w:rPr>
          <w:delInstrText>PAGEREF d0e937</w:delInstrText>
        </w:r>
        <w:r w:rsidR="00F97C3A">
          <w:fldChar w:fldCharType="separate"/>
        </w:r>
        <w:r w:rsidR="006401BF">
          <w:rPr>
            <w:noProof/>
            <w:color w:val="000000"/>
          </w:rPr>
          <w:delText>13</w:delText>
        </w:r>
        <w:r w:rsidR="00F97C3A">
          <w:fldChar w:fldCharType="end"/>
        </w:r>
        <w:r>
          <w:fldChar w:fldCharType="end"/>
        </w:r>
      </w:del>
    </w:p>
    <w:bookmarkStart w:id="151" w:name="toc_d0e1_d0e937"/>
    <w:p w:rsidR="00413A08" w:rsidRDefault="00F97C3A">
      <w:pPr>
        <w:tabs>
          <w:tab w:val="right" w:leader="dot" w:pos="8120"/>
        </w:tabs>
        <w:spacing w:after="0" w:line="240" w:lineRule="auto"/>
        <w:ind w:left="960" w:right="480"/>
        <w:rPr>
          <w:del w:id="152" w:author="20180310" w:date="2018-03-10T06:51:00Z"/>
        </w:rPr>
      </w:pPr>
      <w:del w:id="153" w:author="20180310" w:date="2018-03-10T06:51:00Z">
        <w:r>
          <w:fldChar w:fldCharType="begin"/>
        </w:r>
        <w:r>
          <w:delInstrText xml:space="preserve"> HYPERLINK \l "d0e942" \h </w:delInstrText>
        </w:r>
        <w:r>
          <w:fldChar w:fldCharType="separate"/>
        </w:r>
        <w:r>
          <w:rPr>
            <w:color w:val="000000"/>
          </w:rPr>
          <w:delText>3.4.1. Plan: Aged 21–29 Years</w:delText>
        </w:r>
        <w:r>
          <w:rPr>
            <w:color w:val="000000"/>
          </w:rPr>
          <w:fldChar w:fldCharType="end"/>
        </w:r>
        <w:r>
          <w:rPr>
            <w:color w:val="000000"/>
          </w:rPr>
          <w:tab/>
        </w:r>
        <w:r w:rsidR="00EB3A60">
          <w:fldChar w:fldCharType="begin"/>
        </w:r>
        <w:r w:rsidR="00EB3A60">
          <w:delInstrText xml:space="preserve"> HYPERLINK \l "d0e942" \h </w:delInstrText>
        </w:r>
        <w:r w:rsidR="00EB3A60">
          <w:fldChar w:fldCharType="separate"/>
        </w:r>
        <w:r>
          <w:fldChar w:fldCharType="begin"/>
        </w:r>
        <w:r>
          <w:rPr>
            <w:color w:val="000000"/>
          </w:rPr>
          <w:delInstrText>PAGEREF d0e942</w:delInstrText>
        </w:r>
        <w:r>
          <w:fldChar w:fldCharType="separate"/>
        </w:r>
        <w:r w:rsidR="006401BF">
          <w:rPr>
            <w:noProof/>
            <w:color w:val="000000"/>
          </w:rPr>
          <w:delText>14</w:delText>
        </w:r>
        <w:r>
          <w:fldChar w:fldCharType="end"/>
        </w:r>
        <w:r w:rsidR="00EB3A60">
          <w:fldChar w:fldCharType="end"/>
        </w:r>
      </w:del>
    </w:p>
    <w:bookmarkEnd w:id="151"/>
    <w:p w:rsidR="00413A08" w:rsidRDefault="00F97C3A">
      <w:pPr>
        <w:tabs>
          <w:tab w:val="right" w:leader="dot" w:pos="8120"/>
        </w:tabs>
        <w:spacing w:after="0" w:line="240" w:lineRule="auto"/>
        <w:ind w:left="960" w:right="480"/>
        <w:rPr>
          <w:del w:id="154" w:author="20180310" w:date="2018-03-10T06:51:00Z"/>
        </w:rPr>
      </w:pPr>
      <w:del w:id="155" w:author="20180310" w:date="2018-03-10T06:51:00Z">
        <w:r>
          <w:fldChar w:fldCharType="begin"/>
        </w:r>
        <w:r>
          <w:delInstrText xml:space="preserve"> HYPERLINK \l "d0e973" \h </w:delInstrText>
        </w:r>
        <w:r>
          <w:fldChar w:fldCharType="separate"/>
        </w:r>
        <w:r>
          <w:rPr>
            <w:color w:val="000000"/>
          </w:rPr>
          <w:delText>3.4.2. Plan: Aged 30–65 Years</w:delText>
        </w:r>
        <w:r>
          <w:rPr>
            <w:color w:val="000000"/>
          </w:rPr>
          <w:fldChar w:fldCharType="end"/>
        </w:r>
        <w:r>
          <w:rPr>
            <w:color w:val="000000"/>
          </w:rPr>
          <w:tab/>
        </w:r>
        <w:r w:rsidR="00EB3A60">
          <w:fldChar w:fldCharType="begin"/>
        </w:r>
        <w:r w:rsidR="00EB3A60">
          <w:delInstrText xml:space="preserve"> HYPERLINK \l "d0e973" \h </w:delInstrText>
        </w:r>
        <w:r w:rsidR="00EB3A60">
          <w:fldChar w:fldCharType="separate"/>
        </w:r>
        <w:r>
          <w:fldChar w:fldCharType="begin"/>
        </w:r>
        <w:r>
          <w:rPr>
            <w:color w:val="000000"/>
          </w:rPr>
          <w:delInstrText>PAGEREF d0e973</w:delInstrText>
        </w:r>
        <w:r>
          <w:fldChar w:fldCharType="separate"/>
        </w:r>
        <w:r w:rsidR="006401BF">
          <w:rPr>
            <w:noProof/>
            <w:color w:val="000000"/>
          </w:rPr>
          <w:delText>14</w:delText>
        </w:r>
        <w:r>
          <w:fldChar w:fldCharType="end"/>
        </w:r>
        <w:r w:rsidR="00EB3A60">
          <w:fldChar w:fldCharType="end"/>
        </w:r>
      </w:del>
    </w:p>
    <w:p w:rsidR="00413A08" w:rsidRDefault="00EB3A60">
      <w:pPr>
        <w:tabs>
          <w:tab w:val="right" w:leader="dot" w:pos="8120"/>
        </w:tabs>
        <w:spacing w:after="0" w:line="240" w:lineRule="auto"/>
        <w:ind w:left="960" w:right="480"/>
        <w:rPr>
          <w:del w:id="156" w:author="20180310" w:date="2018-03-10T06:51:00Z"/>
        </w:rPr>
      </w:pPr>
      <w:del w:id="157" w:author="20180310" w:date="2018-03-10T06:51:00Z">
        <w:r>
          <w:fldChar w:fldCharType="begin"/>
        </w:r>
        <w:r>
          <w:delInstrText xml:space="preserve"> HYPERLINK \l "d0e1009" \h </w:delInstrText>
        </w:r>
        <w:r>
          <w:fldChar w:fldCharType="separate"/>
        </w:r>
        <w:r w:rsidR="00F97C3A">
          <w:rPr>
            <w:color w:val="000000"/>
          </w:rPr>
          <w:delText>3.4.3. Plan: Aged Older Than 65 Years</w:delText>
        </w:r>
        <w:r>
          <w:rPr>
            <w:color w:val="000000"/>
          </w:rPr>
          <w:fldChar w:fldCharType="end"/>
        </w:r>
        <w:r w:rsidR="00F97C3A">
          <w:rPr>
            <w:color w:val="000000"/>
          </w:rPr>
          <w:tab/>
        </w:r>
        <w:r>
          <w:fldChar w:fldCharType="begin"/>
        </w:r>
        <w:r>
          <w:delInstrText xml:space="preserve"> HYPERLINK \l "d0e1009" \h </w:delInstrText>
        </w:r>
        <w:r>
          <w:fldChar w:fldCharType="separate"/>
        </w:r>
        <w:r w:rsidR="00F97C3A">
          <w:fldChar w:fldCharType="begin"/>
        </w:r>
        <w:r w:rsidR="00F97C3A">
          <w:rPr>
            <w:color w:val="000000"/>
          </w:rPr>
          <w:delInstrText>PAGEREF d0e1009</w:delInstrText>
        </w:r>
        <w:r w:rsidR="00F97C3A">
          <w:fldChar w:fldCharType="separate"/>
        </w:r>
        <w:r w:rsidR="006401BF">
          <w:rPr>
            <w:noProof/>
            <w:color w:val="000000"/>
          </w:rPr>
          <w:delText>15</w:delText>
        </w:r>
        <w:r w:rsidR="00F97C3A">
          <w:fldChar w:fldCharType="end"/>
        </w:r>
        <w:r>
          <w:fldChar w:fldCharType="end"/>
        </w:r>
      </w:del>
    </w:p>
    <w:p w:rsidR="00413A08" w:rsidRDefault="00EB3A60">
      <w:pPr>
        <w:tabs>
          <w:tab w:val="right" w:leader="dot" w:pos="8120"/>
        </w:tabs>
        <w:spacing w:after="0" w:line="240" w:lineRule="auto"/>
        <w:ind w:right="480"/>
        <w:rPr>
          <w:del w:id="158" w:author="20180310" w:date="2018-03-10T06:51:00Z"/>
        </w:rPr>
      </w:pPr>
      <w:del w:id="159" w:author="20180310" w:date="2018-03-10T06:51:00Z">
        <w:r>
          <w:fldChar w:fldCharType="begin"/>
        </w:r>
        <w:r>
          <w:delInstrText xml:space="preserve"> HYPERLINK \l "d0e1051" \h </w:delInstrText>
        </w:r>
        <w:r>
          <w:fldChar w:fldCharType="separate"/>
        </w:r>
        <w:r w:rsidR="00F97C3A">
          <w:rPr>
            <w:color w:val="000000"/>
          </w:rPr>
          <w:delText>4. Order Set: Women's Health: Cervical Cancer Screening</w:delText>
        </w:r>
        <w:r>
          <w:rPr>
            <w:color w:val="000000"/>
          </w:rPr>
          <w:fldChar w:fldCharType="end"/>
        </w:r>
        <w:r w:rsidR="00F97C3A">
          <w:rPr>
            <w:color w:val="000000"/>
          </w:rPr>
          <w:tab/>
        </w:r>
        <w:r>
          <w:fldChar w:fldCharType="begin"/>
        </w:r>
        <w:r>
          <w:delInstrText xml:space="preserve"> HYPERLINK \l "d0e1051" \h </w:delInstrText>
        </w:r>
        <w:r>
          <w:fldChar w:fldCharType="separate"/>
        </w:r>
        <w:r w:rsidR="00F97C3A">
          <w:fldChar w:fldCharType="begin"/>
        </w:r>
        <w:r w:rsidR="00F97C3A">
          <w:rPr>
            <w:color w:val="000000"/>
          </w:rPr>
          <w:delInstrText>PAGEREF d0e1051</w:delInstrText>
        </w:r>
        <w:r w:rsidR="00F97C3A">
          <w:fldChar w:fldCharType="separate"/>
        </w:r>
        <w:r w:rsidR="006401BF">
          <w:rPr>
            <w:noProof/>
            <w:color w:val="000000"/>
          </w:rPr>
          <w:delText>17</w:delText>
        </w:r>
        <w:r w:rsidR="00F97C3A">
          <w:fldChar w:fldCharType="end"/>
        </w:r>
        <w:r>
          <w:fldChar w:fldCharType="end"/>
        </w:r>
      </w:del>
    </w:p>
    <w:bookmarkStart w:id="160" w:name="toc_d0e1_d0e1051"/>
    <w:p w:rsidR="00413A08" w:rsidRDefault="00F97C3A">
      <w:pPr>
        <w:tabs>
          <w:tab w:val="right" w:leader="dot" w:pos="8120"/>
        </w:tabs>
        <w:spacing w:after="0" w:line="240" w:lineRule="auto"/>
        <w:ind w:left="480" w:right="480"/>
        <w:rPr>
          <w:del w:id="161" w:author="20180310" w:date="2018-03-10T06:51:00Z"/>
        </w:rPr>
      </w:pPr>
      <w:del w:id="162" w:author="20180310" w:date="2018-03-10T06:51:00Z">
        <w:r>
          <w:fldChar w:fldCharType="begin"/>
        </w:r>
        <w:r>
          <w:delInstrText xml:space="preserve"> HYPERLINK \l "d0e1061" \h </w:delInstrText>
        </w:r>
        <w:r>
          <w:fldChar w:fldCharType="separate"/>
        </w:r>
        <w:r>
          <w:rPr>
            <w:color w:val="000000"/>
          </w:rPr>
          <w:delText>4.1. Knowledge Narrative</w:delText>
        </w:r>
        <w:r>
          <w:rPr>
            <w:color w:val="000000"/>
          </w:rPr>
          <w:fldChar w:fldCharType="end"/>
        </w:r>
        <w:r>
          <w:rPr>
            <w:color w:val="000000"/>
          </w:rPr>
          <w:tab/>
        </w:r>
        <w:r w:rsidR="00EB3A60">
          <w:fldChar w:fldCharType="begin"/>
        </w:r>
        <w:r w:rsidR="00EB3A60">
          <w:delInstrText xml:space="preserve"> HYPERLINK \l "d0e1061" \h </w:delInstrText>
        </w:r>
        <w:r w:rsidR="00EB3A60">
          <w:fldChar w:fldCharType="separate"/>
        </w:r>
        <w:r>
          <w:fldChar w:fldCharType="begin"/>
        </w:r>
        <w:r>
          <w:rPr>
            <w:color w:val="000000"/>
          </w:rPr>
          <w:delInstrText>PAGEREF d0e1061</w:delInstrText>
        </w:r>
        <w:r>
          <w:fldChar w:fldCharType="separate"/>
        </w:r>
        <w:r w:rsidR="006401BF">
          <w:rPr>
            <w:noProof/>
            <w:color w:val="000000"/>
          </w:rPr>
          <w:delText>17</w:delText>
        </w:r>
        <w:r>
          <w:fldChar w:fldCharType="end"/>
        </w:r>
        <w:r w:rsidR="00EB3A60">
          <w:fldChar w:fldCharType="end"/>
        </w:r>
      </w:del>
    </w:p>
    <w:bookmarkEnd w:id="160"/>
    <w:p w:rsidR="00413A08" w:rsidRDefault="00F97C3A">
      <w:pPr>
        <w:tabs>
          <w:tab w:val="right" w:leader="dot" w:pos="8120"/>
        </w:tabs>
        <w:spacing w:after="0" w:line="240" w:lineRule="auto"/>
        <w:ind w:left="480" w:right="480"/>
        <w:rPr>
          <w:del w:id="163" w:author="20180310" w:date="2018-03-10T06:51:00Z"/>
        </w:rPr>
      </w:pPr>
      <w:del w:id="164" w:author="20180310" w:date="2018-03-10T06:51:00Z">
        <w:r>
          <w:fldChar w:fldCharType="begin"/>
        </w:r>
        <w:r>
          <w:delInstrText xml:space="preserve"> HYPERLINK \l "d0e1077" \h </w:delInstrText>
        </w:r>
        <w:r>
          <w:fldChar w:fldCharType="separate"/>
        </w:r>
        <w:r>
          <w:rPr>
            <w:color w:val="000000"/>
          </w:rPr>
          <w:delText>4.2. Cervical Cancer Screening</w:delText>
        </w:r>
        <w:r>
          <w:rPr>
            <w:color w:val="000000"/>
          </w:rPr>
          <w:fldChar w:fldCharType="end"/>
        </w:r>
        <w:r>
          <w:rPr>
            <w:color w:val="000000"/>
          </w:rPr>
          <w:tab/>
        </w:r>
        <w:r w:rsidR="00EB3A60">
          <w:fldChar w:fldCharType="begin"/>
        </w:r>
        <w:r w:rsidR="00EB3A60">
          <w:delInstrText xml:space="preserve"> HYPERLINK \l "d0e1077" \h </w:delInstrText>
        </w:r>
        <w:r w:rsidR="00EB3A60">
          <w:fldChar w:fldCharType="separate"/>
        </w:r>
        <w:r>
          <w:fldChar w:fldCharType="begin"/>
        </w:r>
        <w:r>
          <w:rPr>
            <w:color w:val="000000"/>
          </w:rPr>
          <w:delInstrText>PAGEREF d0e1077</w:delInstrText>
        </w:r>
        <w:r>
          <w:fldChar w:fldCharType="separate"/>
        </w:r>
        <w:r w:rsidR="006401BF">
          <w:rPr>
            <w:noProof/>
            <w:color w:val="000000"/>
          </w:rPr>
          <w:delText>17</w:delText>
        </w:r>
        <w:r>
          <w:fldChar w:fldCharType="end"/>
        </w:r>
        <w:r w:rsidR="00EB3A60">
          <w:fldChar w:fldCharType="end"/>
        </w:r>
      </w:del>
    </w:p>
    <w:p w:rsidR="00413A08" w:rsidRDefault="00EB3A60">
      <w:pPr>
        <w:tabs>
          <w:tab w:val="right" w:leader="dot" w:pos="8120"/>
        </w:tabs>
        <w:spacing w:after="0" w:line="240" w:lineRule="auto"/>
        <w:ind w:right="480"/>
        <w:rPr>
          <w:del w:id="165" w:author="20180310" w:date="2018-03-10T06:51:00Z"/>
        </w:rPr>
      </w:pPr>
      <w:del w:id="166" w:author="20180310" w:date="2018-03-10T06:51:00Z">
        <w:r>
          <w:fldChar w:fldCharType="begin"/>
        </w:r>
        <w:r>
          <w:delInstrText xml:space="preserve"> HYPERLINK \l "d0e1112" \h </w:delInstrText>
        </w:r>
        <w:r>
          <w:fldChar w:fldCharType="separate"/>
        </w:r>
        <w:r w:rsidR="00F97C3A">
          <w:rPr>
            <w:color w:val="000000"/>
          </w:rPr>
          <w:delText>Bibliography/Evidence</w:delText>
        </w:r>
        <w:r>
          <w:rPr>
            <w:color w:val="000000"/>
          </w:rPr>
          <w:fldChar w:fldCharType="end"/>
        </w:r>
        <w:r w:rsidR="00F97C3A">
          <w:rPr>
            <w:color w:val="000000"/>
          </w:rPr>
          <w:tab/>
        </w:r>
        <w:r>
          <w:fldChar w:fldCharType="begin"/>
        </w:r>
        <w:r>
          <w:delInstrText xml:space="preserve"> HYPERLINK \l "d0e1112" \h </w:delInstrText>
        </w:r>
        <w:r>
          <w:fldChar w:fldCharType="separate"/>
        </w:r>
        <w:r w:rsidR="00F97C3A">
          <w:fldChar w:fldCharType="begin"/>
        </w:r>
        <w:r w:rsidR="00F97C3A">
          <w:rPr>
            <w:color w:val="000000"/>
          </w:rPr>
          <w:delInstrText>PAGEREF d0e1112</w:delInstrText>
        </w:r>
        <w:r w:rsidR="00F97C3A">
          <w:fldChar w:fldCharType="separate"/>
        </w:r>
        <w:r w:rsidR="006401BF">
          <w:rPr>
            <w:noProof/>
            <w:color w:val="000000"/>
          </w:rPr>
          <w:delText>18</w:delText>
        </w:r>
        <w:r w:rsidR="00F97C3A">
          <w:fldChar w:fldCharType="end"/>
        </w:r>
        <w:r>
          <w:fldChar w:fldCharType="end"/>
        </w:r>
      </w:del>
    </w:p>
    <w:p w:rsidR="00413A08" w:rsidRDefault="00EB3A60">
      <w:pPr>
        <w:tabs>
          <w:tab w:val="right" w:leader="dot" w:pos="8120"/>
        </w:tabs>
        <w:spacing w:after="0" w:line="240" w:lineRule="auto"/>
        <w:ind w:right="480"/>
        <w:rPr>
          <w:del w:id="167" w:author="20180310" w:date="2018-03-10T06:51:00Z"/>
        </w:rPr>
      </w:pPr>
      <w:del w:id="168" w:author="20180310" w:date="2018-03-10T06:51:00Z">
        <w:r>
          <w:fldChar w:fldCharType="begin"/>
        </w:r>
        <w:r>
          <w:delInstrText xml:space="preserve"> HYPERLINK \l "d0e1247" \h </w:delInstrText>
        </w:r>
        <w:r>
          <w:fldChar w:fldCharType="separate"/>
        </w:r>
        <w:r w:rsidR="00F97C3A">
          <w:rPr>
            <w:color w:val="000000"/>
          </w:rPr>
          <w:delText>A. Existing VA Artifacts</w:delText>
        </w:r>
        <w:r>
          <w:rPr>
            <w:color w:val="000000"/>
          </w:rPr>
          <w:fldChar w:fldCharType="end"/>
        </w:r>
        <w:r w:rsidR="00F97C3A">
          <w:rPr>
            <w:color w:val="000000"/>
          </w:rPr>
          <w:tab/>
        </w:r>
        <w:r>
          <w:fldChar w:fldCharType="begin"/>
        </w:r>
        <w:r>
          <w:delInstrText xml:space="preserve"> HYPERLINK \l "d0e1247" \h </w:delInstrText>
        </w:r>
        <w:r>
          <w:fldChar w:fldCharType="separate"/>
        </w:r>
        <w:r w:rsidR="00F97C3A">
          <w:fldChar w:fldCharType="begin"/>
        </w:r>
        <w:r w:rsidR="00F97C3A">
          <w:rPr>
            <w:color w:val="000000"/>
          </w:rPr>
          <w:delInstrText>PAGEREF d0e1247</w:delInstrText>
        </w:r>
        <w:r w:rsidR="00F97C3A">
          <w:fldChar w:fldCharType="separate"/>
        </w:r>
        <w:r w:rsidR="006401BF">
          <w:rPr>
            <w:noProof/>
            <w:color w:val="000000"/>
          </w:rPr>
          <w:delText>19</w:delText>
        </w:r>
        <w:r w:rsidR="00F97C3A">
          <w:fldChar w:fldCharType="end"/>
        </w:r>
        <w:r>
          <w:fldChar w:fldCharType="end"/>
        </w:r>
      </w:del>
    </w:p>
    <w:p w:rsidR="00413A08" w:rsidRDefault="00EB3A60">
      <w:pPr>
        <w:tabs>
          <w:tab w:val="right" w:leader="dot" w:pos="8120"/>
        </w:tabs>
        <w:spacing w:after="0" w:line="240" w:lineRule="auto"/>
        <w:ind w:right="480"/>
        <w:rPr>
          <w:del w:id="169" w:author="20180310" w:date="2018-03-10T06:51:00Z"/>
        </w:rPr>
      </w:pPr>
      <w:del w:id="170" w:author="20180310" w:date="2018-03-10T06:51:00Z">
        <w:r>
          <w:fldChar w:fldCharType="begin"/>
        </w:r>
        <w:r>
          <w:delInstrText xml:space="preserve"> HYPERLINK \l "d0e1283" \h </w:delInstrText>
        </w:r>
        <w:r>
          <w:fldChar w:fldCharType="separate"/>
        </w:r>
        <w:r w:rsidR="00F97C3A">
          <w:rPr>
            <w:color w:val="000000"/>
          </w:rPr>
          <w:delText>B. Cervical Cancer Screening Logic Diagrams</w:delText>
        </w:r>
        <w:r>
          <w:rPr>
            <w:color w:val="000000"/>
          </w:rPr>
          <w:fldChar w:fldCharType="end"/>
        </w:r>
        <w:r w:rsidR="00F97C3A">
          <w:rPr>
            <w:color w:val="000000"/>
          </w:rPr>
          <w:tab/>
        </w:r>
        <w:r>
          <w:fldChar w:fldCharType="begin"/>
        </w:r>
        <w:r>
          <w:delInstrText xml:space="preserve"> HYPERLINK \l "d0e1283" \h </w:delInstrText>
        </w:r>
        <w:r>
          <w:fldChar w:fldCharType="separate"/>
        </w:r>
        <w:r w:rsidR="00F97C3A">
          <w:fldChar w:fldCharType="begin"/>
        </w:r>
        <w:r w:rsidR="00F97C3A">
          <w:rPr>
            <w:color w:val="000000"/>
          </w:rPr>
          <w:delInstrText>PAGEREF d0e1283</w:delInstrText>
        </w:r>
        <w:r w:rsidR="00F97C3A">
          <w:fldChar w:fldCharType="separate"/>
        </w:r>
        <w:r w:rsidR="006401BF">
          <w:rPr>
            <w:noProof/>
            <w:color w:val="000000"/>
          </w:rPr>
          <w:delText>22</w:delText>
        </w:r>
        <w:r w:rsidR="00F97C3A">
          <w:fldChar w:fldCharType="end"/>
        </w:r>
        <w:r>
          <w:fldChar w:fldCharType="end"/>
        </w:r>
      </w:del>
    </w:p>
    <w:p w:rsidR="00413A08" w:rsidRDefault="00EB3A60">
      <w:pPr>
        <w:tabs>
          <w:tab w:val="right" w:leader="dot" w:pos="8120"/>
        </w:tabs>
        <w:spacing w:after="0" w:line="240" w:lineRule="auto"/>
        <w:ind w:right="480"/>
        <w:rPr>
          <w:del w:id="171" w:author="20180310" w:date="2018-03-10T06:51:00Z"/>
        </w:rPr>
      </w:pPr>
      <w:del w:id="172" w:author="20180310" w:date="2018-03-10T06:51:00Z">
        <w:r>
          <w:fldChar w:fldCharType="begin"/>
        </w:r>
        <w:r>
          <w:delInstrText xml:space="preserve"> HYPERLINK \l "d0e1309" \h </w:delInstrText>
        </w:r>
        <w:r>
          <w:fldChar w:fldCharType="separate"/>
        </w:r>
        <w:r w:rsidR="00F97C3A">
          <w:rPr>
            <w:color w:val="000000"/>
          </w:rPr>
          <w:delText>Acronyms</w:delText>
        </w:r>
        <w:r>
          <w:rPr>
            <w:color w:val="000000"/>
          </w:rPr>
          <w:fldChar w:fldCharType="end"/>
        </w:r>
        <w:r w:rsidR="00F97C3A">
          <w:rPr>
            <w:color w:val="000000"/>
          </w:rPr>
          <w:tab/>
        </w:r>
        <w:r>
          <w:fldChar w:fldCharType="begin"/>
        </w:r>
        <w:r>
          <w:delInstrText xml:space="preserve"> HYPERLINK \l "d0e1309" \h </w:delInstrText>
        </w:r>
        <w:r>
          <w:fldChar w:fldCharType="separate"/>
        </w:r>
        <w:r w:rsidR="00F97C3A">
          <w:fldChar w:fldCharType="begin"/>
        </w:r>
        <w:r w:rsidR="00F97C3A">
          <w:rPr>
            <w:color w:val="000000"/>
          </w:rPr>
          <w:delInstrText>PAGEREF d0e1309</w:delInstrText>
        </w:r>
        <w:r w:rsidR="00F97C3A">
          <w:fldChar w:fldCharType="separate"/>
        </w:r>
        <w:r w:rsidR="006401BF">
          <w:rPr>
            <w:noProof/>
            <w:color w:val="000000"/>
          </w:rPr>
          <w:delText>24</w:delText>
        </w:r>
        <w:r w:rsidR="00F97C3A">
          <w:fldChar w:fldCharType="end"/>
        </w:r>
        <w:r>
          <w:fldChar w:fldCharType="end"/>
        </w:r>
      </w:del>
    </w:p>
    <w:p w:rsidR="00FB3B8F" w:rsidRDefault="00EB3A60">
      <w:pPr>
        <w:tabs>
          <w:tab w:val="right" w:leader="dot" w:pos="8120"/>
        </w:tabs>
        <w:spacing w:after="0" w:line="240" w:lineRule="auto"/>
        <w:ind w:right="480"/>
        <w:rPr>
          <w:ins w:id="173" w:author="20180310" w:date="2018-03-10T06:51:00Z"/>
        </w:rPr>
      </w:pPr>
      <w:ins w:id="174" w:author="20180310" w:date="2018-03-10T06:51:00Z">
        <w:r>
          <w:fldChar w:fldCharType="begin"/>
        </w:r>
        <w:r>
          <w:instrText xml:space="preserve"> HYPERLINK \l "d0e707" \h </w:instrText>
        </w:r>
        <w:r>
          <w:fldChar w:fldCharType="separate"/>
        </w:r>
        <w:r w:rsidR="00575B5B">
          <w:rPr>
            <w:color w:val="000000"/>
          </w:rPr>
          <w:t>3. Documentation Template: Women's Health: Cervical Cancer Screening</w:t>
        </w:r>
        <w:r>
          <w:rPr>
            <w:color w:val="000000"/>
          </w:rPr>
          <w:fldChar w:fldCharType="end"/>
        </w:r>
        <w:r w:rsidR="00575B5B">
          <w:rPr>
            <w:color w:val="000000"/>
          </w:rPr>
          <w:tab/>
        </w:r>
        <w:r>
          <w:fldChar w:fldCharType="begin"/>
        </w:r>
        <w:r>
          <w:instrText xml:space="preserve"> HYPERLINK \l "d0e707" \h </w:instrText>
        </w:r>
        <w:r>
          <w:fldChar w:fldCharType="separate"/>
        </w:r>
        <w:r w:rsidR="00575B5B">
          <w:fldChar w:fldCharType="begin"/>
        </w:r>
        <w:r w:rsidR="00575B5B">
          <w:rPr>
            <w:color w:val="000000"/>
          </w:rPr>
          <w:instrText>PAGEREF d0e707</w:instrText>
        </w:r>
        <w:r w:rsidR="00575B5B">
          <w:fldChar w:fldCharType="separate"/>
        </w:r>
      </w:ins>
      <w:ins w:id="175" w:author="Catherine Staes" w:date="2018-03-23T14:33:00Z">
        <w:r w:rsidR="00E71361">
          <w:rPr>
            <w:noProof/>
            <w:color w:val="000000"/>
          </w:rPr>
          <w:t>9</w:t>
        </w:r>
      </w:ins>
      <w:ins w:id="176" w:author="20180310" w:date="2018-03-10T06:51:00Z">
        <w:r w:rsidR="00575B5B">
          <w:fldChar w:fldCharType="end"/>
        </w:r>
        <w:r>
          <w:fldChar w:fldCharType="end"/>
        </w:r>
      </w:ins>
    </w:p>
    <w:bookmarkStart w:id="177" w:name="toc_d0e1_d0e707"/>
    <w:p w:rsidR="00FB3B8F" w:rsidRDefault="00575B5B">
      <w:pPr>
        <w:tabs>
          <w:tab w:val="right" w:leader="dot" w:pos="8120"/>
        </w:tabs>
        <w:spacing w:after="0" w:line="240" w:lineRule="auto"/>
        <w:ind w:left="480" w:right="480"/>
        <w:rPr>
          <w:ins w:id="178" w:author="20180310" w:date="2018-03-10T06:51:00Z"/>
        </w:rPr>
      </w:pPr>
      <w:ins w:id="179" w:author="20180310" w:date="2018-03-10T06:51:00Z">
        <w:r>
          <w:fldChar w:fldCharType="begin"/>
        </w:r>
        <w:r>
          <w:instrText xml:space="preserve"> HYPERLINK \l "d0e717" \h </w:instrText>
        </w:r>
        <w:r>
          <w:fldChar w:fldCharType="separate"/>
        </w:r>
        <w:r>
          <w:rPr>
            <w:color w:val="000000"/>
          </w:rPr>
          <w:t>3.1. Knowledge Narrative</w:t>
        </w:r>
        <w:r>
          <w:rPr>
            <w:color w:val="000000"/>
          </w:rPr>
          <w:fldChar w:fldCharType="end"/>
        </w:r>
        <w:r>
          <w:rPr>
            <w:color w:val="000000"/>
          </w:rPr>
          <w:tab/>
        </w:r>
        <w:r w:rsidR="00EB3A60">
          <w:fldChar w:fldCharType="begin"/>
        </w:r>
        <w:r w:rsidR="00EB3A60">
          <w:instrText xml:space="preserve"> HYPERLINK \l "d0e717" \h </w:instrText>
        </w:r>
        <w:r w:rsidR="00EB3A60">
          <w:fldChar w:fldCharType="separate"/>
        </w:r>
        <w:r>
          <w:fldChar w:fldCharType="begin"/>
        </w:r>
        <w:r>
          <w:rPr>
            <w:color w:val="000000"/>
          </w:rPr>
          <w:instrText>PAGEREF d0e717</w:instrText>
        </w:r>
        <w:r>
          <w:fldChar w:fldCharType="separate"/>
        </w:r>
      </w:ins>
      <w:ins w:id="180" w:author="Catherine Staes" w:date="2018-03-23T14:33:00Z">
        <w:r w:rsidR="00E71361">
          <w:rPr>
            <w:noProof/>
            <w:color w:val="000000"/>
          </w:rPr>
          <w:t>9</w:t>
        </w:r>
      </w:ins>
      <w:ins w:id="181" w:author="20180310" w:date="2018-03-10T06:51:00Z">
        <w:r>
          <w:fldChar w:fldCharType="end"/>
        </w:r>
        <w:r w:rsidR="00EB3A60">
          <w:fldChar w:fldCharType="end"/>
        </w:r>
      </w:ins>
    </w:p>
    <w:bookmarkEnd w:id="177"/>
    <w:p w:rsidR="00FB3B8F" w:rsidRDefault="00575B5B">
      <w:pPr>
        <w:tabs>
          <w:tab w:val="right" w:leader="dot" w:pos="8120"/>
        </w:tabs>
        <w:spacing w:after="0" w:line="240" w:lineRule="auto"/>
        <w:ind w:left="480" w:right="480"/>
        <w:rPr>
          <w:ins w:id="182" w:author="20180310" w:date="2018-03-10T06:51:00Z"/>
        </w:rPr>
      </w:pPr>
      <w:ins w:id="183" w:author="20180310" w:date="2018-03-10T06:51:00Z">
        <w:r>
          <w:fldChar w:fldCharType="begin"/>
        </w:r>
        <w:r>
          <w:instrText xml:space="preserve"> HYPERLINK \l "d0e734" \h </w:instrText>
        </w:r>
        <w:r>
          <w:fldChar w:fldCharType="separate"/>
        </w:r>
        <w:r>
          <w:rPr>
            <w:color w:val="000000"/>
          </w:rPr>
          <w:t>3.2. History</w:t>
        </w:r>
        <w:r>
          <w:rPr>
            <w:color w:val="000000"/>
          </w:rPr>
          <w:fldChar w:fldCharType="end"/>
        </w:r>
        <w:r>
          <w:rPr>
            <w:color w:val="000000"/>
          </w:rPr>
          <w:tab/>
        </w:r>
        <w:r w:rsidR="00EB3A60">
          <w:fldChar w:fldCharType="begin"/>
        </w:r>
        <w:r w:rsidR="00EB3A60">
          <w:instrText xml:space="preserve"> HYPERLINK \l "d0e734" \h </w:instrText>
        </w:r>
        <w:r w:rsidR="00EB3A60">
          <w:fldChar w:fldCharType="separate"/>
        </w:r>
        <w:r>
          <w:fldChar w:fldCharType="begin"/>
        </w:r>
        <w:r>
          <w:rPr>
            <w:color w:val="000000"/>
          </w:rPr>
          <w:instrText>PAGEREF d0e734</w:instrText>
        </w:r>
        <w:r>
          <w:fldChar w:fldCharType="separate"/>
        </w:r>
      </w:ins>
      <w:ins w:id="184" w:author="Catherine Staes" w:date="2018-03-23T14:33:00Z">
        <w:r w:rsidR="00E71361">
          <w:rPr>
            <w:noProof/>
            <w:color w:val="000000"/>
          </w:rPr>
          <w:t>9</w:t>
        </w:r>
      </w:ins>
      <w:ins w:id="185" w:author="20180310" w:date="2018-03-10T06:51:00Z">
        <w:r>
          <w:fldChar w:fldCharType="end"/>
        </w:r>
        <w:r w:rsidR="00EB3A60">
          <w:fldChar w:fldCharType="end"/>
        </w:r>
      </w:ins>
    </w:p>
    <w:p w:rsidR="00FB3B8F" w:rsidRDefault="00EB3A60">
      <w:pPr>
        <w:tabs>
          <w:tab w:val="right" w:leader="dot" w:pos="8120"/>
        </w:tabs>
        <w:spacing w:after="0" w:line="240" w:lineRule="auto"/>
        <w:ind w:left="480" w:right="480"/>
        <w:rPr>
          <w:ins w:id="186" w:author="20180310" w:date="2018-03-10T06:51:00Z"/>
        </w:rPr>
      </w:pPr>
      <w:ins w:id="187" w:author="20180310" w:date="2018-03-10T06:51:00Z">
        <w:r>
          <w:fldChar w:fldCharType="begin"/>
        </w:r>
        <w:r>
          <w:instrText xml:space="preserve"> HYPERLINK \l "d0e845" \h </w:instrText>
        </w:r>
        <w:r>
          <w:fldChar w:fldCharType="separate"/>
        </w:r>
        <w:r w:rsidR="00575B5B">
          <w:rPr>
            <w:color w:val="000000"/>
          </w:rPr>
          <w:t>3.3. Laboratory Studies</w:t>
        </w:r>
        <w:r>
          <w:rPr>
            <w:color w:val="000000"/>
          </w:rPr>
          <w:fldChar w:fldCharType="end"/>
        </w:r>
        <w:r w:rsidR="00575B5B">
          <w:rPr>
            <w:color w:val="000000"/>
          </w:rPr>
          <w:tab/>
        </w:r>
        <w:r>
          <w:fldChar w:fldCharType="begin"/>
        </w:r>
        <w:r>
          <w:instrText xml:space="preserve"> HYPERLINK \l "d0e845" \h </w:instrText>
        </w:r>
        <w:r>
          <w:fldChar w:fldCharType="separate"/>
        </w:r>
        <w:r w:rsidR="00575B5B">
          <w:fldChar w:fldCharType="begin"/>
        </w:r>
        <w:r w:rsidR="00575B5B">
          <w:rPr>
            <w:color w:val="000000"/>
          </w:rPr>
          <w:instrText>PAGEREF d0e845</w:instrText>
        </w:r>
        <w:r w:rsidR="00575B5B">
          <w:fldChar w:fldCharType="separate"/>
        </w:r>
      </w:ins>
      <w:ins w:id="188" w:author="Catherine Staes" w:date="2018-03-23T14:33:00Z">
        <w:r w:rsidR="00E71361">
          <w:rPr>
            <w:noProof/>
            <w:color w:val="000000"/>
          </w:rPr>
          <w:t>10</w:t>
        </w:r>
      </w:ins>
      <w:ins w:id="189" w:author="20180310" w:date="2018-03-10T06:51:00Z">
        <w:r w:rsidR="00575B5B">
          <w:fldChar w:fldCharType="end"/>
        </w:r>
        <w:r>
          <w:fldChar w:fldCharType="end"/>
        </w:r>
      </w:ins>
    </w:p>
    <w:bookmarkStart w:id="190" w:name="toc_d0e1_d0e845"/>
    <w:p w:rsidR="00FB3B8F" w:rsidRDefault="00575B5B">
      <w:pPr>
        <w:tabs>
          <w:tab w:val="right" w:leader="dot" w:pos="8120"/>
        </w:tabs>
        <w:spacing w:after="0" w:line="240" w:lineRule="auto"/>
        <w:ind w:left="960" w:right="480"/>
        <w:rPr>
          <w:ins w:id="191" w:author="20180310" w:date="2018-03-10T06:51:00Z"/>
        </w:rPr>
      </w:pPr>
      <w:ins w:id="192" w:author="20180310" w:date="2018-03-10T06:51:00Z">
        <w:r>
          <w:fldChar w:fldCharType="begin"/>
        </w:r>
        <w:r>
          <w:instrText xml:space="preserve"> HYPERLINK \l "d0e850" \h </w:instrText>
        </w:r>
        <w:r>
          <w:fldChar w:fldCharType="separate"/>
        </w:r>
        <w:r>
          <w:rPr>
            <w:color w:val="000000"/>
          </w:rPr>
          <w:t>3.3.1. Laboratory Studies: Aged 21–29 Years.</w:t>
        </w:r>
        <w:r>
          <w:rPr>
            <w:color w:val="000000"/>
          </w:rPr>
          <w:fldChar w:fldCharType="end"/>
        </w:r>
        <w:r>
          <w:rPr>
            <w:color w:val="000000"/>
          </w:rPr>
          <w:tab/>
        </w:r>
        <w:r w:rsidR="00EB3A60">
          <w:fldChar w:fldCharType="begin"/>
        </w:r>
        <w:r w:rsidR="00EB3A60">
          <w:instrText xml:space="preserve"> HYPERLINK \l "d0e850" \h </w:instrText>
        </w:r>
        <w:r w:rsidR="00EB3A60">
          <w:fldChar w:fldCharType="separate"/>
        </w:r>
        <w:r>
          <w:fldChar w:fldCharType="begin"/>
        </w:r>
        <w:r>
          <w:rPr>
            <w:color w:val="000000"/>
          </w:rPr>
          <w:instrText>PAGEREF d0e850</w:instrText>
        </w:r>
        <w:r>
          <w:fldChar w:fldCharType="separate"/>
        </w:r>
      </w:ins>
      <w:ins w:id="193" w:author="Catherine Staes" w:date="2018-03-23T14:33:00Z">
        <w:r w:rsidR="00E71361">
          <w:rPr>
            <w:noProof/>
            <w:color w:val="000000"/>
          </w:rPr>
          <w:t>10</w:t>
        </w:r>
      </w:ins>
      <w:ins w:id="194" w:author="20180310" w:date="2018-03-10T06:51:00Z">
        <w:r>
          <w:fldChar w:fldCharType="end"/>
        </w:r>
        <w:r w:rsidR="00EB3A60">
          <w:fldChar w:fldCharType="end"/>
        </w:r>
      </w:ins>
    </w:p>
    <w:bookmarkEnd w:id="190"/>
    <w:p w:rsidR="00FB3B8F" w:rsidRDefault="00575B5B">
      <w:pPr>
        <w:tabs>
          <w:tab w:val="right" w:leader="dot" w:pos="8120"/>
        </w:tabs>
        <w:spacing w:after="0" w:line="240" w:lineRule="auto"/>
        <w:ind w:left="960" w:right="480"/>
        <w:rPr>
          <w:ins w:id="195" w:author="20180310" w:date="2018-03-10T06:51:00Z"/>
        </w:rPr>
      </w:pPr>
      <w:ins w:id="196" w:author="20180310" w:date="2018-03-10T06:51:00Z">
        <w:r>
          <w:fldChar w:fldCharType="begin"/>
        </w:r>
        <w:r>
          <w:instrText xml:space="preserve"> HYPERLINK \l "d0e862" \h </w:instrText>
        </w:r>
        <w:r>
          <w:fldChar w:fldCharType="separate"/>
        </w:r>
        <w:r>
          <w:rPr>
            <w:color w:val="000000"/>
          </w:rPr>
          <w:t>3.3.2. Laboratory Studies: Aged 30–65 Years</w:t>
        </w:r>
        <w:r>
          <w:rPr>
            <w:color w:val="000000"/>
          </w:rPr>
          <w:fldChar w:fldCharType="end"/>
        </w:r>
        <w:r>
          <w:rPr>
            <w:color w:val="000000"/>
          </w:rPr>
          <w:tab/>
        </w:r>
        <w:r w:rsidR="00EB3A60">
          <w:fldChar w:fldCharType="begin"/>
        </w:r>
        <w:r w:rsidR="00EB3A60">
          <w:instrText xml:space="preserve"> HYPERLINK \l "d0e862" \h </w:instrText>
        </w:r>
        <w:r w:rsidR="00EB3A60">
          <w:fldChar w:fldCharType="separate"/>
        </w:r>
        <w:r>
          <w:fldChar w:fldCharType="begin"/>
        </w:r>
        <w:r>
          <w:rPr>
            <w:color w:val="000000"/>
          </w:rPr>
          <w:instrText>PAGEREF d0e862</w:instrText>
        </w:r>
        <w:r>
          <w:fldChar w:fldCharType="separate"/>
        </w:r>
      </w:ins>
      <w:ins w:id="197" w:author="Catherine Staes" w:date="2018-03-23T14:33:00Z">
        <w:r w:rsidR="00E71361">
          <w:rPr>
            <w:noProof/>
            <w:color w:val="000000"/>
          </w:rPr>
          <w:t>11</w:t>
        </w:r>
      </w:ins>
      <w:ins w:id="198" w:author="20180310" w:date="2018-03-10T06:51:00Z">
        <w:r>
          <w:fldChar w:fldCharType="end"/>
        </w:r>
        <w:r w:rsidR="00EB3A60">
          <w:fldChar w:fldCharType="end"/>
        </w:r>
      </w:ins>
    </w:p>
    <w:p w:rsidR="00FB3B8F" w:rsidRDefault="00EB3A60">
      <w:pPr>
        <w:tabs>
          <w:tab w:val="right" w:leader="dot" w:pos="8120"/>
        </w:tabs>
        <w:spacing w:after="0" w:line="240" w:lineRule="auto"/>
        <w:ind w:left="960" w:right="480"/>
        <w:rPr>
          <w:ins w:id="199" w:author="20180310" w:date="2018-03-10T06:51:00Z"/>
        </w:rPr>
      </w:pPr>
      <w:ins w:id="200" w:author="20180310" w:date="2018-03-10T06:51:00Z">
        <w:r>
          <w:fldChar w:fldCharType="begin"/>
        </w:r>
        <w:r>
          <w:instrText xml:space="preserve"> HYPERLINK \l "d0e884" \h </w:instrText>
        </w:r>
        <w:r>
          <w:fldChar w:fldCharType="separate"/>
        </w:r>
        <w:r w:rsidR="00575B5B">
          <w:rPr>
            <w:color w:val="000000"/>
          </w:rPr>
          <w:t>3.3.3. Laboratory Studies: Aged Older Than 65 Years</w:t>
        </w:r>
        <w:r>
          <w:rPr>
            <w:color w:val="000000"/>
          </w:rPr>
          <w:fldChar w:fldCharType="end"/>
        </w:r>
        <w:r w:rsidR="00575B5B">
          <w:rPr>
            <w:color w:val="000000"/>
          </w:rPr>
          <w:tab/>
        </w:r>
        <w:r>
          <w:fldChar w:fldCharType="begin"/>
        </w:r>
        <w:r>
          <w:instrText xml:space="preserve"> HYPERLINK \l "d0e884" \h </w:instrText>
        </w:r>
        <w:r>
          <w:fldChar w:fldCharType="separate"/>
        </w:r>
        <w:r w:rsidR="00575B5B">
          <w:fldChar w:fldCharType="begin"/>
        </w:r>
        <w:r w:rsidR="00575B5B">
          <w:rPr>
            <w:color w:val="000000"/>
          </w:rPr>
          <w:instrText>PAGEREF d0e884</w:instrText>
        </w:r>
        <w:r w:rsidR="00575B5B">
          <w:fldChar w:fldCharType="separate"/>
        </w:r>
      </w:ins>
      <w:ins w:id="201" w:author="Catherine Staes" w:date="2018-03-23T14:33:00Z">
        <w:r w:rsidR="00E71361">
          <w:rPr>
            <w:noProof/>
            <w:color w:val="000000"/>
          </w:rPr>
          <w:t>11</w:t>
        </w:r>
      </w:ins>
      <w:ins w:id="202" w:author="20180310" w:date="2018-03-10T06:51:00Z">
        <w:r w:rsidR="00575B5B">
          <w:fldChar w:fldCharType="end"/>
        </w:r>
        <w:r>
          <w:fldChar w:fldCharType="end"/>
        </w:r>
      </w:ins>
    </w:p>
    <w:p w:rsidR="00FB3B8F" w:rsidRDefault="00EB3A60">
      <w:pPr>
        <w:tabs>
          <w:tab w:val="right" w:leader="dot" w:pos="8120"/>
        </w:tabs>
        <w:spacing w:after="0" w:line="240" w:lineRule="auto"/>
        <w:ind w:left="480" w:right="480"/>
        <w:rPr>
          <w:ins w:id="203" w:author="20180310" w:date="2018-03-10T06:51:00Z"/>
        </w:rPr>
      </w:pPr>
      <w:ins w:id="204" w:author="20180310" w:date="2018-03-10T06:51:00Z">
        <w:r>
          <w:fldChar w:fldCharType="begin"/>
        </w:r>
        <w:r>
          <w:instrText xml:space="preserve"> HYPERLINK \l "d0e932" \h </w:instrText>
        </w:r>
        <w:r>
          <w:fldChar w:fldCharType="separate"/>
        </w:r>
        <w:r w:rsidR="00575B5B">
          <w:rPr>
            <w:color w:val="000000"/>
          </w:rPr>
          <w:t>3.4. Plan of Care</w:t>
        </w:r>
        <w:r>
          <w:rPr>
            <w:color w:val="000000"/>
          </w:rPr>
          <w:fldChar w:fldCharType="end"/>
        </w:r>
        <w:r w:rsidR="00575B5B">
          <w:rPr>
            <w:color w:val="000000"/>
          </w:rPr>
          <w:tab/>
        </w:r>
        <w:r>
          <w:fldChar w:fldCharType="begin"/>
        </w:r>
        <w:r>
          <w:instrText xml:space="preserve"> HYPERLINK \l "d0e932" \h </w:instrText>
        </w:r>
        <w:r>
          <w:fldChar w:fldCharType="separate"/>
        </w:r>
        <w:r w:rsidR="00575B5B">
          <w:fldChar w:fldCharType="begin"/>
        </w:r>
        <w:r w:rsidR="00575B5B">
          <w:rPr>
            <w:color w:val="000000"/>
          </w:rPr>
          <w:instrText>PAGEREF d0e932</w:instrText>
        </w:r>
        <w:r w:rsidR="00575B5B">
          <w:fldChar w:fldCharType="separate"/>
        </w:r>
      </w:ins>
      <w:ins w:id="205" w:author="Catherine Staes" w:date="2018-03-23T14:33:00Z">
        <w:r w:rsidR="00E71361">
          <w:rPr>
            <w:noProof/>
            <w:color w:val="000000"/>
          </w:rPr>
          <w:t>11</w:t>
        </w:r>
      </w:ins>
      <w:ins w:id="206" w:author="20180310" w:date="2018-03-10T06:51:00Z">
        <w:r w:rsidR="00575B5B">
          <w:fldChar w:fldCharType="end"/>
        </w:r>
        <w:r>
          <w:fldChar w:fldCharType="end"/>
        </w:r>
      </w:ins>
    </w:p>
    <w:bookmarkStart w:id="207" w:name="toc_d0e1_d0e932"/>
    <w:p w:rsidR="00FB3B8F" w:rsidRDefault="00575B5B">
      <w:pPr>
        <w:tabs>
          <w:tab w:val="right" w:leader="dot" w:pos="8120"/>
        </w:tabs>
        <w:spacing w:after="0" w:line="240" w:lineRule="auto"/>
        <w:ind w:left="960" w:right="480"/>
        <w:rPr>
          <w:ins w:id="208" w:author="20180310" w:date="2018-03-10T06:51:00Z"/>
        </w:rPr>
      </w:pPr>
      <w:ins w:id="209" w:author="20180310" w:date="2018-03-10T06:51:00Z">
        <w:r>
          <w:fldChar w:fldCharType="begin"/>
        </w:r>
        <w:r>
          <w:instrText xml:space="preserve"> HYPERLINK \l "d0e944" \h </w:instrText>
        </w:r>
        <w:r>
          <w:fldChar w:fldCharType="separate"/>
        </w:r>
        <w:r>
          <w:rPr>
            <w:color w:val="000000"/>
          </w:rPr>
          <w:t>3.4.1. Plan: Aged 21–29 Years</w:t>
        </w:r>
        <w:r>
          <w:rPr>
            <w:color w:val="000000"/>
          </w:rPr>
          <w:fldChar w:fldCharType="end"/>
        </w:r>
        <w:r>
          <w:rPr>
            <w:color w:val="000000"/>
          </w:rPr>
          <w:tab/>
        </w:r>
        <w:r w:rsidR="00EB3A60">
          <w:fldChar w:fldCharType="begin"/>
        </w:r>
        <w:r w:rsidR="00EB3A60">
          <w:instrText xml:space="preserve"> HYPERLINK \l "d0e944" \h </w:instrText>
        </w:r>
        <w:r w:rsidR="00EB3A60">
          <w:fldChar w:fldCharType="separate"/>
        </w:r>
        <w:r>
          <w:fldChar w:fldCharType="begin"/>
        </w:r>
        <w:r>
          <w:rPr>
            <w:color w:val="000000"/>
          </w:rPr>
          <w:instrText>PAGEREF d0e944</w:instrText>
        </w:r>
        <w:r>
          <w:fldChar w:fldCharType="separate"/>
        </w:r>
      </w:ins>
      <w:ins w:id="210" w:author="Catherine Staes" w:date="2018-03-23T14:33:00Z">
        <w:r w:rsidR="00E71361">
          <w:rPr>
            <w:noProof/>
            <w:color w:val="000000"/>
          </w:rPr>
          <w:t>12</w:t>
        </w:r>
      </w:ins>
      <w:ins w:id="211" w:author="20180310" w:date="2018-03-10T06:51:00Z">
        <w:r>
          <w:fldChar w:fldCharType="end"/>
        </w:r>
        <w:r w:rsidR="00EB3A60">
          <w:fldChar w:fldCharType="end"/>
        </w:r>
      </w:ins>
    </w:p>
    <w:bookmarkEnd w:id="207"/>
    <w:p w:rsidR="00FB3B8F" w:rsidRDefault="00575B5B">
      <w:pPr>
        <w:tabs>
          <w:tab w:val="right" w:leader="dot" w:pos="8120"/>
        </w:tabs>
        <w:spacing w:after="0" w:line="240" w:lineRule="auto"/>
        <w:ind w:left="960" w:right="480"/>
        <w:rPr>
          <w:ins w:id="212" w:author="20180310" w:date="2018-03-10T06:51:00Z"/>
        </w:rPr>
      </w:pPr>
      <w:ins w:id="213" w:author="20180310" w:date="2018-03-10T06:51:00Z">
        <w:r>
          <w:fldChar w:fldCharType="begin"/>
        </w:r>
        <w:r>
          <w:instrText xml:space="preserve"> HYPERLINK \l "d0e975" \h </w:instrText>
        </w:r>
        <w:r>
          <w:fldChar w:fldCharType="separate"/>
        </w:r>
        <w:r>
          <w:rPr>
            <w:color w:val="000000"/>
          </w:rPr>
          <w:t>3.4.2. Plan: Aged 30–65 Years</w:t>
        </w:r>
        <w:r>
          <w:rPr>
            <w:color w:val="000000"/>
          </w:rPr>
          <w:fldChar w:fldCharType="end"/>
        </w:r>
        <w:r>
          <w:rPr>
            <w:color w:val="000000"/>
          </w:rPr>
          <w:tab/>
        </w:r>
        <w:r w:rsidR="00EB3A60">
          <w:fldChar w:fldCharType="begin"/>
        </w:r>
        <w:r w:rsidR="00EB3A60">
          <w:instrText xml:space="preserve"> HYPERLINK \l "d0e975" \h </w:instrText>
        </w:r>
        <w:r w:rsidR="00EB3A60">
          <w:fldChar w:fldCharType="separate"/>
        </w:r>
        <w:r>
          <w:fldChar w:fldCharType="begin"/>
        </w:r>
        <w:r>
          <w:rPr>
            <w:color w:val="000000"/>
          </w:rPr>
          <w:instrText>PAGEREF d0e975</w:instrText>
        </w:r>
        <w:r>
          <w:fldChar w:fldCharType="separate"/>
        </w:r>
      </w:ins>
      <w:ins w:id="214" w:author="Catherine Staes" w:date="2018-03-23T14:33:00Z">
        <w:r w:rsidR="00E71361">
          <w:rPr>
            <w:noProof/>
            <w:color w:val="000000"/>
          </w:rPr>
          <w:t>12</w:t>
        </w:r>
      </w:ins>
      <w:ins w:id="215" w:author="20180310" w:date="2018-03-10T06:51:00Z">
        <w:r>
          <w:fldChar w:fldCharType="end"/>
        </w:r>
        <w:r w:rsidR="00EB3A60">
          <w:fldChar w:fldCharType="end"/>
        </w:r>
      </w:ins>
    </w:p>
    <w:p w:rsidR="00FB3B8F" w:rsidRDefault="00EB3A60">
      <w:pPr>
        <w:tabs>
          <w:tab w:val="right" w:leader="dot" w:pos="8120"/>
        </w:tabs>
        <w:spacing w:after="0" w:line="240" w:lineRule="auto"/>
        <w:ind w:left="960" w:right="480"/>
        <w:rPr>
          <w:ins w:id="216" w:author="20180310" w:date="2018-03-10T06:51:00Z"/>
        </w:rPr>
      </w:pPr>
      <w:ins w:id="217" w:author="20180310" w:date="2018-03-10T06:51:00Z">
        <w:r>
          <w:fldChar w:fldCharType="begin"/>
        </w:r>
        <w:r>
          <w:instrText xml:space="preserve"> HYPERLINK \l "d0e1011" \h </w:instrText>
        </w:r>
        <w:r>
          <w:fldChar w:fldCharType="separate"/>
        </w:r>
        <w:r w:rsidR="00575B5B">
          <w:rPr>
            <w:color w:val="000000"/>
          </w:rPr>
          <w:t>3.4.3. Plan: Aged Older Than 65 Years</w:t>
        </w:r>
        <w:r>
          <w:rPr>
            <w:color w:val="000000"/>
          </w:rPr>
          <w:fldChar w:fldCharType="end"/>
        </w:r>
        <w:r w:rsidR="00575B5B">
          <w:rPr>
            <w:color w:val="000000"/>
          </w:rPr>
          <w:tab/>
        </w:r>
        <w:r>
          <w:fldChar w:fldCharType="begin"/>
        </w:r>
        <w:r>
          <w:instrText xml:space="preserve"> HYPERLINK \l "d0e1011" \h </w:instrText>
        </w:r>
        <w:r>
          <w:fldChar w:fldCharType="separate"/>
        </w:r>
        <w:r w:rsidR="00575B5B">
          <w:fldChar w:fldCharType="begin"/>
        </w:r>
        <w:r w:rsidR="00575B5B">
          <w:rPr>
            <w:color w:val="000000"/>
          </w:rPr>
          <w:instrText>PAGEREF d0e1011</w:instrText>
        </w:r>
        <w:r w:rsidR="00575B5B">
          <w:fldChar w:fldCharType="separate"/>
        </w:r>
      </w:ins>
      <w:ins w:id="218" w:author="Catherine Staes" w:date="2018-03-23T14:33:00Z">
        <w:r w:rsidR="00E71361">
          <w:rPr>
            <w:noProof/>
            <w:color w:val="000000"/>
          </w:rPr>
          <w:t>13</w:t>
        </w:r>
      </w:ins>
      <w:ins w:id="219" w:author="20180310" w:date="2018-03-10T06:51:00Z">
        <w:r w:rsidR="00575B5B">
          <w:fldChar w:fldCharType="end"/>
        </w:r>
        <w:r>
          <w:fldChar w:fldCharType="end"/>
        </w:r>
      </w:ins>
    </w:p>
    <w:p w:rsidR="00FB3B8F" w:rsidRDefault="00EB3A60">
      <w:pPr>
        <w:tabs>
          <w:tab w:val="right" w:leader="dot" w:pos="8120"/>
        </w:tabs>
        <w:spacing w:after="0" w:line="240" w:lineRule="auto"/>
        <w:ind w:right="480"/>
        <w:rPr>
          <w:ins w:id="220" w:author="20180310" w:date="2018-03-10T06:51:00Z"/>
        </w:rPr>
      </w:pPr>
      <w:ins w:id="221" w:author="20180310" w:date="2018-03-10T06:51:00Z">
        <w:r>
          <w:fldChar w:fldCharType="begin"/>
        </w:r>
        <w:r>
          <w:instrText xml:space="preserve"> HYPERLINK \l "d0e1053" \h </w:instrText>
        </w:r>
        <w:r>
          <w:fldChar w:fldCharType="separate"/>
        </w:r>
        <w:r w:rsidR="00575B5B">
          <w:rPr>
            <w:color w:val="000000"/>
          </w:rPr>
          <w:t>4. Order Set: Women's Health: Cervical Cancer Screening</w:t>
        </w:r>
        <w:r>
          <w:rPr>
            <w:color w:val="000000"/>
          </w:rPr>
          <w:fldChar w:fldCharType="end"/>
        </w:r>
        <w:r w:rsidR="00575B5B">
          <w:rPr>
            <w:color w:val="000000"/>
          </w:rPr>
          <w:tab/>
        </w:r>
        <w:r>
          <w:fldChar w:fldCharType="begin"/>
        </w:r>
        <w:r>
          <w:instrText xml:space="preserve"> HYPERLINK \l "d0e1053" \h </w:instrText>
        </w:r>
        <w:r>
          <w:fldChar w:fldCharType="separate"/>
        </w:r>
        <w:r w:rsidR="00575B5B">
          <w:fldChar w:fldCharType="begin"/>
        </w:r>
        <w:r w:rsidR="00575B5B">
          <w:rPr>
            <w:color w:val="000000"/>
          </w:rPr>
          <w:instrText>PAGEREF d0e1053</w:instrText>
        </w:r>
        <w:r w:rsidR="00575B5B">
          <w:fldChar w:fldCharType="separate"/>
        </w:r>
      </w:ins>
      <w:ins w:id="222" w:author="Catherine Staes" w:date="2018-03-23T14:33:00Z">
        <w:r w:rsidR="00E71361">
          <w:rPr>
            <w:noProof/>
            <w:color w:val="000000"/>
          </w:rPr>
          <w:t>14</w:t>
        </w:r>
      </w:ins>
      <w:ins w:id="223" w:author="20180310" w:date="2018-03-10T06:51:00Z">
        <w:r w:rsidR="00575B5B">
          <w:fldChar w:fldCharType="end"/>
        </w:r>
        <w:r>
          <w:fldChar w:fldCharType="end"/>
        </w:r>
      </w:ins>
    </w:p>
    <w:bookmarkStart w:id="224" w:name="toc_d0e1_d0e1053"/>
    <w:p w:rsidR="00FB3B8F" w:rsidRDefault="00575B5B">
      <w:pPr>
        <w:tabs>
          <w:tab w:val="right" w:leader="dot" w:pos="8120"/>
        </w:tabs>
        <w:spacing w:after="0" w:line="240" w:lineRule="auto"/>
        <w:ind w:left="480" w:right="480"/>
        <w:rPr>
          <w:ins w:id="225" w:author="20180310" w:date="2018-03-10T06:51:00Z"/>
        </w:rPr>
      </w:pPr>
      <w:ins w:id="226" w:author="20180310" w:date="2018-03-10T06:51:00Z">
        <w:r>
          <w:fldChar w:fldCharType="begin"/>
        </w:r>
        <w:r>
          <w:instrText xml:space="preserve"> HYPERLINK \l "d0e1063" \h </w:instrText>
        </w:r>
        <w:r>
          <w:fldChar w:fldCharType="separate"/>
        </w:r>
        <w:r>
          <w:rPr>
            <w:color w:val="000000"/>
          </w:rPr>
          <w:t>4.1. Knowledge Narrative</w:t>
        </w:r>
        <w:r>
          <w:rPr>
            <w:color w:val="000000"/>
          </w:rPr>
          <w:fldChar w:fldCharType="end"/>
        </w:r>
        <w:r>
          <w:rPr>
            <w:color w:val="000000"/>
          </w:rPr>
          <w:tab/>
        </w:r>
        <w:r w:rsidR="00EB3A60">
          <w:fldChar w:fldCharType="begin"/>
        </w:r>
        <w:r w:rsidR="00EB3A60">
          <w:instrText xml:space="preserve"> HYPERLINK \l "d0e1063" \h </w:instrText>
        </w:r>
        <w:r w:rsidR="00EB3A60">
          <w:fldChar w:fldCharType="separate"/>
        </w:r>
        <w:r>
          <w:fldChar w:fldCharType="begin"/>
        </w:r>
        <w:r>
          <w:rPr>
            <w:color w:val="000000"/>
          </w:rPr>
          <w:instrText>PAGEREF d0e1063</w:instrText>
        </w:r>
        <w:r>
          <w:fldChar w:fldCharType="separate"/>
        </w:r>
      </w:ins>
      <w:ins w:id="227" w:author="Catherine Staes" w:date="2018-03-23T14:33:00Z">
        <w:r w:rsidR="00E71361">
          <w:rPr>
            <w:noProof/>
            <w:color w:val="000000"/>
          </w:rPr>
          <w:t>14</w:t>
        </w:r>
      </w:ins>
      <w:ins w:id="228" w:author="20180310" w:date="2018-03-10T06:51:00Z">
        <w:r>
          <w:fldChar w:fldCharType="end"/>
        </w:r>
        <w:r w:rsidR="00EB3A60">
          <w:fldChar w:fldCharType="end"/>
        </w:r>
      </w:ins>
    </w:p>
    <w:bookmarkEnd w:id="224"/>
    <w:p w:rsidR="00FB3B8F" w:rsidRDefault="00575B5B">
      <w:pPr>
        <w:tabs>
          <w:tab w:val="right" w:leader="dot" w:pos="8120"/>
        </w:tabs>
        <w:spacing w:after="0" w:line="240" w:lineRule="auto"/>
        <w:ind w:left="480" w:right="480"/>
        <w:rPr>
          <w:ins w:id="229" w:author="20180310" w:date="2018-03-10T06:51:00Z"/>
        </w:rPr>
      </w:pPr>
      <w:ins w:id="230" w:author="20180310" w:date="2018-03-10T06:51:00Z">
        <w:r>
          <w:fldChar w:fldCharType="begin"/>
        </w:r>
        <w:r>
          <w:instrText xml:space="preserve"> HYPERLINK \l "d0e1079" \h </w:instrText>
        </w:r>
        <w:r>
          <w:fldChar w:fldCharType="separate"/>
        </w:r>
        <w:r>
          <w:rPr>
            <w:color w:val="000000"/>
          </w:rPr>
          <w:t>4.2. Cervical Cancer Screening</w:t>
        </w:r>
        <w:r>
          <w:rPr>
            <w:color w:val="000000"/>
          </w:rPr>
          <w:fldChar w:fldCharType="end"/>
        </w:r>
        <w:r>
          <w:rPr>
            <w:color w:val="000000"/>
          </w:rPr>
          <w:tab/>
        </w:r>
        <w:r w:rsidR="00EB3A60">
          <w:fldChar w:fldCharType="begin"/>
        </w:r>
        <w:r w:rsidR="00EB3A60">
          <w:instrText xml:space="preserve"> HYPERLINK \l "d0e1079" \h </w:instrText>
        </w:r>
        <w:r w:rsidR="00EB3A60">
          <w:fldChar w:fldCharType="separate"/>
        </w:r>
        <w:r>
          <w:fldChar w:fldCharType="begin"/>
        </w:r>
        <w:r>
          <w:rPr>
            <w:color w:val="000000"/>
          </w:rPr>
          <w:instrText>PAGEREF d0e1079</w:instrText>
        </w:r>
        <w:r>
          <w:fldChar w:fldCharType="separate"/>
        </w:r>
      </w:ins>
      <w:ins w:id="231" w:author="Catherine Staes" w:date="2018-03-23T14:33:00Z">
        <w:r w:rsidR="00E71361">
          <w:rPr>
            <w:noProof/>
            <w:color w:val="000000"/>
          </w:rPr>
          <w:t>14</w:t>
        </w:r>
      </w:ins>
      <w:ins w:id="232" w:author="20180310" w:date="2018-03-10T06:51:00Z">
        <w:r>
          <w:fldChar w:fldCharType="end"/>
        </w:r>
        <w:r w:rsidR="00EB3A60">
          <w:fldChar w:fldCharType="end"/>
        </w:r>
      </w:ins>
    </w:p>
    <w:p w:rsidR="00FB3B8F" w:rsidRDefault="00EB3A60">
      <w:pPr>
        <w:tabs>
          <w:tab w:val="right" w:leader="dot" w:pos="8120"/>
        </w:tabs>
        <w:spacing w:after="0" w:line="240" w:lineRule="auto"/>
        <w:ind w:right="480"/>
        <w:rPr>
          <w:ins w:id="233" w:author="20180310" w:date="2018-03-10T06:51:00Z"/>
        </w:rPr>
      </w:pPr>
      <w:ins w:id="234" w:author="20180310" w:date="2018-03-10T06:51:00Z">
        <w:r>
          <w:fldChar w:fldCharType="begin"/>
        </w:r>
        <w:r>
          <w:instrText xml:space="preserve"> HYPERLINK \l "d0e1114" \h </w:instrText>
        </w:r>
        <w:r>
          <w:fldChar w:fldCharType="separate"/>
        </w:r>
        <w:r w:rsidR="00575B5B">
          <w:rPr>
            <w:color w:val="000000"/>
          </w:rPr>
          <w:t>Bibliography/Evidence</w:t>
        </w:r>
        <w:r>
          <w:rPr>
            <w:color w:val="000000"/>
          </w:rPr>
          <w:fldChar w:fldCharType="end"/>
        </w:r>
        <w:r w:rsidR="00575B5B">
          <w:rPr>
            <w:color w:val="000000"/>
          </w:rPr>
          <w:tab/>
        </w:r>
        <w:r>
          <w:fldChar w:fldCharType="begin"/>
        </w:r>
        <w:r>
          <w:instrText xml:space="preserve"> HYPERLINK \l "d0e1114" \h </w:instrText>
        </w:r>
        <w:r>
          <w:fldChar w:fldCharType="separate"/>
        </w:r>
        <w:r w:rsidR="00575B5B">
          <w:fldChar w:fldCharType="begin"/>
        </w:r>
        <w:r w:rsidR="00575B5B">
          <w:rPr>
            <w:color w:val="000000"/>
          </w:rPr>
          <w:instrText>PAGEREF d0e1114</w:instrText>
        </w:r>
        <w:r w:rsidR="00575B5B">
          <w:fldChar w:fldCharType="separate"/>
        </w:r>
      </w:ins>
      <w:ins w:id="235" w:author="Catherine Staes" w:date="2018-03-23T14:33:00Z">
        <w:r w:rsidR="00E71361">
          <w:rPr>
            <w:noProof/>
            <w:color w:val="000000"/>
          </w:rPr>
          <w:t>15</w:t>
        </w:r>
      </w:ins>
      <w:ins w:id="236" w:author="20180310" w:date="2018-03-10T06:51:00Z">
        <w:r w:rsidR="00575B5B">
          <w:fldChar w:fldCharType="end"/>
        </w:r>
        <w:r>
          <w:fldChar w:fldCharType="end"/>
        </w:r>
      </w:ins>
    </w:p>
    <w:p w:rsidR="00FB3B8F" w:rsidRDefault="00EB3A60">
      <w:pPr>
        <w:tabs>
          <w:tab w:val="right" w:leader="dot" w:pos="8120"/>
        </w:tabs>
        <w:spacing w:after="0" w:line="240" w:lineRule="auto"/>
        <w:ind w:right="480"/>
        <w:rPr>
          <w:ins w:id="237" w:author="20180310" w:date="2018-03-10T06:51:00Z"/>
        </w:rPr>
      </w:pPr>
      <w:ins w:id="238" w:author="20180310" w:date="2018-03-10T06:51:00Z">
        <w:r>
          <w:fldChar w:fldCharType="begin"/>
        </w:r>
        <w:r>
          <w:instrText xml:space="preserve"> HYPERLINK \l "d0e1249" \h </w:instrText>
        </w:r>
        <w:r>
          <w:fldChar w:fldCharType="separate"/>
        </w:r>
        <w:r w:rsidR="00575B5B">
          <w:rPr>
            <w:color w:val="000000"/>
          </w:rPr>
          <w:t>A. Existing VA Artifacts</w:t>
        </w:r>
        <w:r>
          <w:rPr>
            <w:color w:val="000000"/>
          </w:rPr>
          <w:fldChar w:fldCharType="end"/>
        </w:r>
        <w:r w:rsidR="00575B5B">
          <w:rPr>
            <w:color w:val="000000"/>
          </w:rPr>
          <w:tab/>
        </w:r>
        <w:r>
          <w:fldChar w:fldCharType="begin"/>
        </w:r>
        <w:r>
          <w:instrText xml:space="preserve"> HYPERLINK \l "d0e1249" \h </w:instrText>
        </w:r>
        <w:r>
          <w:fldChar w:fldCharType="separate"/>
        </w:r>
        <w:r w:rsidR="00575B5B">
          <w:fldChar w:fldCharType="begin"/>
        </w:r>
        <w:r w:rsidR="00575B5B">
          <w:rPr>
            <w:color w:val="000000"/>
          </w:rPr>
          <w:instrText>PAGEREF d0e1249</w:instrText>
        </w:r>
        <w:r w:rsidR="00575B5B">
          <w:fldChar w:fldCharType="separate"/>
        </w:r>
      </w:ins>
      <w:ins w:id="239" w:author="Catherine Staes" w:date="2018-03-23T14:33:00Z">
        <w:r w:rsidR="00E71361">
          <w:rPr>
            <w:noProof/>
            <w:color w:val="000000"/>
          </w:rPr>
          <w:t>16</w:t>
        </w:r>
      </w:ins>
      <w:ins w:id="240" w:author="20180310" w:date="2018-03-10T06:51:00Z">
        <w:r w:rsidR="00575B5B">
          <w:fldChar w:fldCharType="end"/>
        </w:r>
        <w:r>
          <w:fldChar w:fldCharType="end"/>
        </w:r>
      </w:ins>
    </w:p>
    <w:p w:rsidR="00FB3B8F" w:rsidRDefault="00EB3A60">
      <w:pPr>
        <w:tabs>
          <w:tab w:val="right" w:leader="dot" w:pos="8120"/>
        </w:tabs>
        <w:spacing w:after="0" w:line="240" w:lineRule="auto"/>
        <w:ind w:right="480"/>
        <w:rPr>
          <w:ins w:id="241" w:author="20180310" w:date="2018-03-10T06:51:00Z"/>
        </w:rPr>
      </w:pPr>
      <w:ins w:id="242" w:author="20180310" w:date="2018-03-10T06:51:00Z">
        <w:r>
          <w:fldChar w:fldCharType="begin"/>
        </w:r>
        <w:r>
          <w:instrText xml:space="preserve"> HYPERLINK \l "d0e1285" \h </w:instrText>
        </w:r>
        <w:r>
          <w:fldChar w:fldCharType="separate"/>
        </w:r>
        <w:r w:rsidR="00575B5B">
          <w:rPr>
            <w:color w:val="000000"/>
          </w:rPr>
          <w:t>B. Cervical Cancer Screening Logic Diagrams</w:t>
        </w:r>
        <w:r>
          <w:rPr>
            <w:color w:val="000000"/>
          </w:rPr>
          <w:fldChar w:fldCharType="end"/>
        </w:r>
        <w:r w:rsidR="00575B5B">
          <w:rPr>
            <w:color w:val="000000"/>
          </w:rPr>
          <w:tab/>
        </w:r>
        <w:r>
          <w:fldChar w:fldCharType="begin"/>
        </w:r>
        <w:r>
          <w:instrText xml:space="preserve"> HYPERLINK \l "d0e1285" \h </w:instrText>
        </w:r>
        <w:r>
          <w:fldChar w:fldCharType="separate"/>
        </w:r>
        <w:r w:rsidR="00575B5B">
          <w:fldChar w:fldCharType="begin"/>
        </w:r>
        <w:r w:rsidR="00575B5B">
          <w:rPr>
            <w:color w:val="000000"/>
          </w:rPr>
          <w:instrText>PAGEREF d0e1285</w:instrText>
        </w:r>
        <w:r w:rsidR="00575B5B">
          <w:fldChar w:fldCharType="separate"/>
        </w:r>
      </w:ins>
      <w:ins w:id="243" w:author="Catherine Staes" w:date="2018-03-23T14:33:00Z">
        <w:r w:rsidR="00E71361">
          <w:rPr>
            <w:noProof/>
            <w:color w:val="000000"/>
          </w:rPr>
          <w:t>19</w:t>
        </w:r>
      </w:ins>
      <w:ins w:id="244" w:author="20180310" w:date="2018-03-10T06:51:00Z">
        <w:r w:rsidR="00575B5B">
          <w:fldChar w:fldCharType="end"/>
        </w:r>
        <w:r>
          <w:fldChar w:fldCharType="end"/>
        </w:r>
      </w:ins>
    </w:p>
    <w:p w:rsidR="00FB3B8F" w:rsidRDefault="00EB3A60">
      <w:pPr>
        <w:tabs>
          <w:tab w:val="right" w:leader="dot" w:pos="8120"/>
        </w:tabs>
        <w:spacing w:after="0" w:line="240" w:lineRule="auto"/>
        <w:ind w:right="480"/>
        <w:rPr>
          <w:ins w:id="245" w:author="20180310" w:date="2018-03-10T06:51:00Z"/>
        </w:rPr>
      </w:pPr>
      <w:ins w:id="246" w:author="20180310" w:date="2018-03-10T06:51:00Z">
        <w:r>
          <w:fldChar w:fldCharType="begin"/>
        </w:r>
        <w:r>
          <w:instrText xml:space="preserve"> HYPERLINK \l "d0e1311" \h </w:instrText>
        </w:r>
        <w:r>
          <w:fldChar w:fldCharType="separate"/>
        </w:r>
        <w:r w:rsidR="00575B5B">
          <w:rPr>
            <w:color w:val="000000"/>
          </w:rPr>
          <w:t>Acronyms</w:t>
        </w:r>
        <w:r>
          <w:rPr>
            <w:color w:val="000000"/>
          </w:rPr>
          <w:fldChar w:fldCharType="end"/>
        </w:r>
        <w:r w:rsidR="00575B5B">
          <w:rPr>
            <w:color w:val="000000"/>
          </w:rPr>
          <w:tab/>
        </w:r>
        <w:r>
          <w:fldChar w:fldCharType="begin"/>
        </w:r>
        <w:r>
          <w:instrText xml:space="preserve"> HYPERLINK \l "d0e1311" \h </w:instrText>
        </w:r>
        <w:r>
          <w:fldChar w:fldCharType="separate"/>
        </w:r>
        <w:r w:rsidR="00575B5B">
          <w:fldChar w:fldCharType="begin"/>
        </w:r>
        <w:r w:rsidR="00575B5B">
          <w:rPr>
            <w:color w:val="000000"/>
          </w:rPr>
          <w:instrText>PAGEREF d0e1311</w:instrText>
        </w:r>
        <w:r w:rsidR="00575B5B">
          <w:fldChar w:fldCharType="separate"/>
        </w:r>
      </w:ins>
      <w:ins w:id="247" w:author="Catherine Staes" w:date="2018-03-23T14:33:00Z">
        <w:r w:rsidR="00E71361">
          <w:rPr>
            <w:noProof/>
            <w:color w:val="000000"/>
          </w:rPr>
          <w:t>21</w:t>
        </w:r>
      </w:ins>
      <w:ins w:id="248" w:author="20180310" w:date="2018-03-10T06:51:00Z">
        <w:r w:rsidR="00575B5B">
          <w:fldChar w:fldCharType="end"/>
        </w:r>
        <w:r>
          <w:fldChar w:fldCharType="end"/>
        </w:r>
      </w:ins>
    </w:p>
    <w:p w:rsidR="00FB3B8F" w:rsidRDefault="00FB3B8F">
      <w:pPr>
        <w:sectPr w:rsidR="00FB3B8F">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pgNumType w:fmt="lowerRoman"/>
          <w:cols w:space="720"/>
          <w:titlePg/>
        </w:sectPr>
      </w:pPr>
    </w:p>
    <w:p w:rsidR="00FB3B8F" w:rsidRDefault="00575B5B">
      <w:pPr>
        <w:spacing w:before="518" w:after="0" w:line="240" w:lineRule="auto"/>
      </w:pPr>
      <w:bookmarkStart w:id="316" w:name="lot___figure___d0e1"/>
      <w:r>
        <w:rPr>
          <w:rFonts w:ascii="Arial" w:hAnsi="Arial"/>
          <w:b/>
          <w:color w:val="000000"/>
          <w:sz w:val="35"/>
        </w:rPr>
        <w:t>List of Figures</w:t>
      </w:r>
    </w:p>
    <w:bookmarkEnd w:id="316"/>
    <w:p w:rsidR="00413A08" w:rsidRDefault="00F97C3A">
      <w:pPr>
        <w:tabs>
          <w:tab w:val="right" w:leader="dot" w:pos="8120"/>
        </w:tabs>
        <w:spacing w:before="173" w:after="0" w:line="240" w:lineRule="auto"/>
        <w:ind w:right="480"/>
        <w:rPr>
          <w:del w:id="317" w:author="20180310" w:date="2018-03-10T06:51:00Z"/>
        </w:rPr>
      </w:pPr>
      <w:del w:id="318" w:author="20180310" w:date="2018-03-10T06:51:00Z">
        <w:r>
          <w:fldChar w:fldCharType="begin"/>
        </w:r>
        <w:r>
          <w:delInstrText xml:space="preserve"> HYPERLINK \l "d0e1251" \h </w:delInstrText>
        </w:r>
        <w:r>
          <w:fldChar w:fldCharType="separate"/>
        </w:r>
        <w:r>
          <w:rPr>
            <w:color w:val="000000"/>
          </w:rPr>
          <w:delText>A.1. HPV Orders</w:delText>
        </w:r>
        <w:r>
          <w:rPr>
            <w:color w:val="000000"/>
          </w:rPr>
          <w:fldChar w:fldCharType="end"/>
        </w:r>
        <w:r>
          <w:rPr>
            <w:color w:val="000000"/>
          </w:rPr>
          <w:tab/>
        </w:r>
        <w:r w:rsidR="00EB3A60">
          <w:fldChar w:fldCharType="begin"/>
        </w:r>
        <w:r w:rsidR="00EB3A60">
          <w:delInstrText xml:space="preserve"> HYPERLINK \l "d0e1251" \h </w:delInstrText>
        </w:r>
        <w:r w:rsidR="00EB3A60">
          <w:fldChar w:fldCharType="separate"/>
        </w:r>
        <w:r>
          <w:fldChar w:fldCharType="begin"/>
        </w:r>
        <w:r>
          <w:rPr>
            <w:color w:val="000000"/>
          </w:rPr>
          <w:delInstrText>PAGEREF d0e1251</w:delInstrText>
        </w:r>
        <w:r>
          <w:fldChar w:fldCharType="separate"/>
        </w:r>
        <w:r w:rsidR="006401BF">
          <w:rPr>
            <w:noProof/>
            <w:color w:val="000000"/>
          </w:rPr>
          <w:delText>19</w:delText>
        </w:r>
        <w:r>
          <w:fldChar w:fldCharType="end"/>
        </w:r>
        <w:r w:rsidR="00EB3A60">
          <w:fldChar w:fldCharType="end"/>
        </w:r>
      </w:del>
    </w:p>
    <w:p w:rsidR="00413A08" w:rsidRDefault="00EB3A60">
      <w:pPr>
        <w:tabs>
          <w:tab w:val="right" w:leader="dot" w:pos="8120"/>
        </w:tabs>
        <w:spacing w:after="0" w:line="240" w:lineRule="auto"/>
        <w:ind w:right="480"/>
        <w:rPr>
          <w:del w:id="319" w:author="20180310" w:date="2018-03-10T06:51:00Z"/>
        </w:rPr>
      </w:pPr>
      <w:del w:id="320" w:author="20180310" w:date="2018-03-10T06:51:00Z">
        <w:r>
          <w:fldChar w:fldCharType="begin"/>
        </w:r>
        <w:r>
          <w:delInstrText xml:space="preserve"> HYPERLINK \l "d0e1259" \h </w:delInstrText>
        </w:r>
        <w:r>
          <w:fldChar w:fldCharType="separate"/>
        </w:r>
        <w:r w:rsidR="00F97C3A">
          <w:rPr>
            <w:color w:val="000000"/>
          </w:rPr>
          <w:delText>A.2. Gynecology Consult for Abnormal Pap Smear</w:delText>
        </w:r>
        <w:r>
          <w:rPr>
            <w:color w:val="000000"/>
          </w:rPr>
          <w:fldChar w:fldCharType="end"/>
        </w:r>
        <w:r w:rsidR="00F97C3A">
          <w:rPr>
            <w:color w:val="000000"/>
          </w:rPr>
          <w:tab/>
        </w:r>
        <w:r>
          <w:fldChar w:fldCharType="begin"/>
        </w:r>
        <w:r>
          <w:delInstrText xml:space="preserve"> HYPERLINK \l "d0e1259" \h </w:delInstrText>
        </w:r>
        <w:r>
          <w:fldChar w:fldCharType="separate"/>
        </w:r>
        <w:r w:rsidR="00F97C3A">
          <w:fldChar w:fldCharType="begin"/>
        </w:r>
        <w:r w:rsidR="00F97C3A">
          <w:rPr>
            <w:color w:val="000000"/>
          </w:rPr>
          <w:delInstrText>PAGEREF d0e1259</w:delInstrText>
        </w:r>
        <w:r w:rsidR="00F97C3A">
          <w:fldChar w:fldCharType="separate"/>
        </w:r>
        <w:r w:rsidR="006401BF">
          <w:rPr>
            <w:noProof/>
            <w:color w:val="000000"/>
          </w:rPr>
          <w:delText>19</w:delText>
        </w:r>
        <w:r w:rsidR="00F97C3A">
          <w:fldChar w:fldCharType="end"/>
        </w:r>
        <w:r>
          <w:fldChar w:fldCharType="end"/>
        </w:r>
      </w:del>
    </w:p>
    <w:p w:rsidR="00413A08" w:rsidRDefault="00EB3A60">
      <w:pPr>
        <w:tabs>
          <w:tab w:val="right" w:leader="dot" w:pos="8120"/>
        </w:tabs>
        <w:spacing w:after="0" w:line="240" w:lineRule="auto"/>
        <w:ind w:right="480"/>
        <w:rPr>
          <w:del w:id="321" w:author="20180310" w:date="2018-03-10T06:51:00Z"/>
        </w:rPr>
      </w:pPr>
      <w:del w:id="322" w:author="20180310" w:date="2018-03-10T06:51:00Z">
        <w:r>
          <w:fldChar w:fldCharType="begin"/>
        </w:r>
        <w:r>
          <w:delInstrText xml:space="preserve"> HYPERLINK \l "d0e1267" \h </w:delInstrText>
        </w:r>
        <w:r>
          <w:fldChar w:fldCharType="separate"/>
        </w:r>
        <w:r w:rsidR="00F97C3A">
          <w:rPr>
            <w:color w:val="000000"/>
          </w:rPr>
          <w:delText>A.3. Pap Smear Screening Clinical Reminder</w:delText>
        </w:r>
        <w:r>
          <w:rPr>
            <w:color w:val="000000"/>
          </w:rPr>
          <w:fldChar w:fldCharType="end"/>
        </w:r>
        <w:r w:rsidR="00F97C3A">
          <w:rPr>
            <w:color w:val="000000"/>
          </w:rPr>
          <w:tab/>
        </w:r>
        <w:r>
          <w:fldChar w:fldCharType="begin"/>
        </w:r>
        <w:r>
          <w:delInstrText xml:space="preserve"> HYPERLINK \l "d0e1267" \h </w:delInstrText>
        </w:r>
        <w:r>
          <w:fldChar w:fldCharType="separate"/>
        </w:r>
        <w:r w:rsidR="00F97C3A">
          <w:fldChar w:fldCharType="begin"/>
        </w:r>
        <w:r w:rsidR="00F97C3A">
          <w:rPr>
            <w:color w:val="000000"/>
          </w:rPr>
          <w:delInstrText>PAGEREF d0e1267</w:delInstrText>
        </w:r>
        <w:r w:rsidR="00F97C3A">
          <w:fldChar w:fldCharType="separate"/>
        </w:r>
        <w:r w:rsidR="006401BF">
          <w:rPr>
            <w:noProof/>
            <w:color w:val="000000"/>
          </w:rPr>
          <w:delText>20</w:delText>
        </w:r>
        <w:r w:rsidR="00F97C3A">
          <w:fldChar w:fldCharType="end"/>
        </w:r>
        <w:r>
          <w:fldChar w:fldCharType="end"/>
        </w:r>
      </w:del>
    </w:p>
    <w:p w:rsidR="00413A08" w:rsidRDefault="00EB3A60">
      <w:pPr>
        <w:tabs>
          <w:tab w:val="right" w:leader="dot" w:pos="8120"/>
        </w:tabs>
        <w:spacing w:after="0" w:line="240" w:lineRule="auto"/>
        <w:ind w:right="480"/>
        <w:rPr>
          <w:del w:id="323" w:author="20180310" w:date="2018-03-10T06:51:00Z"/>
        </w:rPr>
      </w:pPr>
      <w:del w:id="324" w:author="20180310" w:date="2018-03-10T06:51:00Z">
        <w:r>
          <w:fldChar w:fldCharType="begin"/>
        </w:r>
        <w:r>
          <w:delInstrText xml:space="preserve"> HYPERLINK \l "d0e1275" \h </w:delInstrText>
        </w:r>
        <w:r>
          <w:fldChar w:fldCharType="separate"/>
        </w:r>
        <w:r w:rsidR="00F97C3A">
          <w:rPr>
            <w:color w:val="000000"/>
          </w:rPr>
          <w:delText>A.4. Pap Smear Screening Clinical Reminder with Record Outside Pap section expanded</w:delText>
        </w:r>
        <w:r>
          <w:rPr>
            <w:color w:val="000000"/>
          </w:rPr>
          <w:fldChar w:fldCharType="end"/>
        </w:r>
        <w:r w:rsidR="00F97C3A">
          <w:rPr>
            <w:color w:val="000000"/>
          </w:rPr>
          <w:tab/>
        </w:r>
        <w:r>
          <w:fldChar w:fldCharType="begin"/>
        </w:r>
        <w:r>
          <w:delInstrText xml:space="preserve"> HYPERLINK \l "d0e1275" \h </w:delInstrText>
        </w:r>
        <w:r>
          <w:fldChar w:fldCharType="separate"/>
        </w:r>
        <w:r w:rsidR="00F97C3A">
          <w:fldChar w:fldCharType="begin"/>
        </w:r>
        <w:r w:rsidR="00F97C3A">
          <w:rPr>
            <w:color w:val="000000"/>
          </w:rPr>
          <w:delInstrText>PAGEREF d0e1275</w:delInstrText>
        </w:r>
        <w:r w:rsidR="00F97C3A">
          <w:fldChar w:fldCharType="separate"/>
        </w:r>
        <w:r w:rsidR="006401BF">
          <w:rPr>
            <w:noProof/>
            <w:color w:val="000000"/>
          </w:rPr>
          <w:delText>21</w:delText>
        </w:r>
        <w:r w:rsidR="00F97C3A">
          <w:fldChar w:fldCharType="end"/>
        </w:r>
        <w:r>
          <w:fldChar w:fldCharType="end"/>
        </w:r>
      </w:del>
    </w:p>
    <w:p w:rsidR="00413A08" w:rsidRDefault="00EB3A60">
      <w:pPr>
        <w:tabs>
          <w:tab w:val="right" w:leader="dot" w:pos="8120"/>
        </w:tabs>
        <w:spacing w:after="0" w:line="240" w:lineRule="auto"/>
        <w:ind w:right="480"/>
        <w:rPr>
          <w:del w:id="325" w:author="20180310" w:date="2018-03-10T06:51:00Z"/>
        </w:rPr>
      </w:pPr>
      <w:del w:id="326" w:author="20180310" w:date="2018-03-10T06:51:00Z">
        <w:r>
          <w:fldChar w:fldCharType="begin"/>
        </w:r>
        <w:r>
          <w:delInstrText xml:space="preserve"> HYPERLINK \l "d0e1287" \h </w:delInstrText>
        </w:r>
        <w:r>
          <w:fldChar w:fldCharType="separate"/>
        </w:r>
        <w:r w:rsidR="00F97C3A">
          <w:rPr>
            <w:color w:val="000000"/>
          </w:rPr>
          <w:delText xml:space="preserve">B.1. Cervical Cancer Screening </w:delText>
        </w:r>
        <w:r w:rsidR="00F97C3A">
          <w:rPr>
            <w:i/>
            <w:color w:val="000000"/>
          </w:rPr>
          <w:delText>ECA</w:delText>
        </w:r>
        <w:r w:rsidR="00F97C3A">
          <w:rPr>
            <w:color w:val="000000"/>
          </w:rPr>
          <w:delText xml:space="preserve"> Rules</w:delText>
        </w:r>
        <w:r>
          <w:rPr>
            <w:color w:val="000000"/>
          </w:rPr>
          <w:fldChar w:fldCharType="end"/>
        </w:r>
        <w:r w:rsidR="00F97C3A">
          <w:rPr>
            <w:color w:val="000000"/>
          </w:rPr>
          <w:tab/>
        </w:r>
        <w:r>
          <w:fldChar w:fldCharType="begin"/>
        </w:r>
        <w:r>
          <w:delInstrText xml:space="preserve"> HYPERLINK \l "d0e1287" \h </w:delInstrText>
        </w:r>
        <w:r>
          <w:fldChar w:fldCharType="separate"/>
        </w:r>
        <w:r w:rsidR="00F97C3A">
          <w:fldChar w:fldCharType="begin"/>
        </w:r>
        <w:r w:rsidR="00F97C3A">
          <w:rPr>
            <w:color w:val="000000"/>
          </w:rPr>
          <w:delInstrText>PAGEREF d0e1287</w:delInstrText>
        </w:r>
        <w:r w:rsidR="00F97C3A">
          <w:fldChar w:fldCharType="separate"/>
        </w:r>
        <w:r w:rsidR="006401BF">
          <w:rPr>
            <w:noProof/>
            <w:color w:val="000000"/>
          </w:rPr>
          <w:delText>22</w:delText>
        </w:r>
        <w:r w:rsidR="00F97C3A">
          <w:fldChar w:fldCharType="end"/>
        </w:r>
        <w:r>
          <w:fldChar w:fldCharType="end"/>
        </w:r>
      </w:del>
    </w:p>
    <w:p w:rsidR="00413A08" w:rsidRDefault="00EB3A60">
      <w:pPr>
        <w:tabs>
          <w:tab w:val="right" w:leader="dot" w:pos="8120"/>
        </w:tabs>
        <w:spacing w:after="0" w:line="240" w:lineRule="auto"/>
        <w:ind w:right="480"/>
        <w:rPr>
          <w:del w:id="327" w:author="20180310" w:date="2018-03-10T06:51:00Z"/>
        </w:rPr>
      </w:pPr>
      <w:del w:id="328" w:author="20180310" w:date="2018-03-10T06:51:00Z">
        <w:r>
          <w:fldChar w:fldCharType="begin"/>
        </w:r>
        <w:r>
          <w:delInstrText xml:space="preserve"> HYPERLINK \l "d0e1298" \h </w:delInstrText>
        </w:r>
        <w:r>
          <w:fldChar w:fldCharType="separate"/>
        </w:r>
        <w:r w:rsidR="00F97C3A">
          <w:rPr>
            <w:color w:val="000000"/>
          </w:rPr>
          <w:delText xml:space="preserve">B.2. Cervical Cancer Screening </w:delText>
        </w:r>
        <w:r w:rsidR="00F97C3A">
          <w:rPr>
            <w:i/>
            <w:color w:val="000000"/>
          </w:rPr>
          <w:delText>ECA</w:delText>
        </w:r>
        <w:r w:rsidR="00F97C3A">
          <w:rPr>
            <w:color w:val="000000"/>
          </w:rPr>
          <w:delText xml:space="preserve"> Rules - Reporting</w:delText>
        </w:r>
        <w:r>
          <w:rPr>
            <w:color w:val="000000"/>
          </w:rPr>
          <w:fldChar w:fldCharType="end"/>
        </w:r>
        <w:r w:rsidR="00F97C3A">
          <w:rPr>
            <w:color w:val="000000"/>
          </w:rPr>
          <w:tab/>
        </w:r>
        <w:r>
          <w:fldChar w:fldCharType="begin"/>
        </w:r>
        <w:r>
          <w:delInstrText xml:space="preserve"> HYPERLINK \l "d0e1298" \h </w:delInstrText>
        </w:r>
        <w:r>
          <w:fldChar w:fldCharType="separate"/>
        </w:r>
        <w:r w:rsidR="00F97C3A">
          <w:fldChar w:fldCharType="begin"/>
        </w:r>
        <w:r w:rsidR="00F97C3A">
          <w:rPr>
            <w:color w:val="000000"/>
          </w:rPr>
          <w:delInstrText>PAGEREF d0e1298</w:delInstrText>
        </w:r>
        <w:r w:rsidR="00F97C3A">
          <w:fldChar w:fldCharType="separate"/>
        </w:r>
        <w:r w:rsidR="006401BF">
          <w:rPr>
            <w:noProof/>
            <w:color w:val="000000"/>
          </w:rPr>
          <w:delText>23</w:delText>
        </w:r>
        <w:r w:rsidR="00F97C3A">
          <w:fldChar w:fldCharType="end"/>
        </w:r>
        <w:r>
          <w:fldChar w:fldCharType="end"/>
        </w:r>
      </w:del>
    </w:p>
    <w:p w:rsidR="00FB3B8F" w:rsidRDefault="00575B5B">
      <w:pPr>
        <w:tabs>
          <w:tab w:val="right" w:leader="dot" w:pos="8120"/>
        </w:tabs>
        <w:spacing w:before="173" w:after="0" w:line="240" w:lineRule="auto"/>
        <w:ind w:right="480"/>
        <w:rPr>
          <w:ins w:id="329" w:author="20180310" w:date="2018-03-10T06:51:00Z"/>
        </w:rPr>
      </w:pPr>
      <w:ins w:id="330" w:author="20180310" w:date="2018-03-10T06:51:00Z">
        <w:r>
          <w:fldChar w:fldCharType="begin"/>
        </w:r>
        <w:r>
          <w:instrText xml:space="preserve"> HYPERLINK \l "d0e1253" \h </w:instrText>
        </w:r>
        <w:r>
          <w:fldChar w:fldCharType="separate"/>
        </w:r>
        <w:r>
          <w:rPr>
            <w:color w:val="000000"/>
          </w:rPr>
          <w:t>A.1. HPV Orders</w:t>
        </w:r>
        <w:r>
          <w:rPr>
            <w:color w:val="000000"/>
          </w:rPr>
          <w:fldChar w:fldCharType="end"/>
        </w:r>
        <w:r>
          <w:rPr>
            <w:color w:val="000000"/>
          </w:rPr>
          <w:tab/>
        </w:r>
        <w:r w:rsidR="00EB3A60">
          <w:fldChar w:fldCharType="begin"/>
        </w:r>
        <w:r w:rsidR="00EB3A60">
          <w:instrText xml:space="preserve"> HYPERLINK \l "d0e1253" \h </w:instrText>
        </w:r>
        <w:r w:rsidR="00EB3A60">
          <w:fldChar w:fldCharType="separate"/>
        </w:r>
        <w:r>
          <w:fldChar w:fldCharType="begin"/>
        </w:r>
        <w:r>
          <w:rPr>
            <w:color w:val="000000"/>
          </w:rPr>
          <w:instrText>PAGEREF d0e1253</w:instrText>
        </w:r>
        <w:r>
          <w:fldChar w:fldCharType="separate"/>
        </w:r>
      </w:ins>
      <w:ins w:id="331" w:author="Catherine Staes" w:date="2018-03-23T14:33:00Z">
        <w:r w:rsidR="00E71361">
          <w:rPr>
            <w:noProof/>
            <w:color w:val="000000"/>
          </w:rPr>
          <w:t>16</w:t>
        </w:r>
      </w:ins>
      <w:ins w:id="332" w:author="20180310" w:date="2018-03-10T06:51:00Z">
        <w:r>
          <w:fldChar w:fldCharType="end"/>
        </w:r>
        <w:r w:rsidR="00EB3A60">
          <w:fldChar w:fldCharType="end"/>
        </w:r>
      </w:ins>
    </w:p>
    <w:p w:rsidR="00FB3B8F" w:rsidRDefault="00EB3A60">
      <w:pPr>
        <w:tabs>
          <w:tab w:val="right" w:leader="dot" w:pos="8120"/>
        </w:tabs>
        <w:spacing w:after="0" w:line="240" w:lineRule="auto"/>
        <w:ind w:right="480"/>
        <w:rPr>
          <w:ins w:id="333" w:author="20180310" w:date="2018-03-10T06:51:00Z"/>
        </w:rPr>
      </w:pPr>
      <w:ins w:id="334" w:author="20180310" w:date="2018-03-10T06:51:00Z">
        <w:r>
          <w:fldChar w:fldCharType="begin"/>
        </w:r>
        <w:r>
          <w:instrText xml:space="preserve"> HYPERLINK \l "d0e1261" \h </w:instrText>
        </w:r>
        <w:r>
          <w:fldChar w:fldCharType="separate"/>
        </w:r>
        <w:r w:rsidR="00575B5B">
          <w:rPr>
            <w:color w:val="000000"/>
          </w:rPr>
          <w:t xml:space="preserve">A.2. Gynecology Consult for Abnormal Pap </w:t>
        </w:r>
        <w:proofErr w:type="gramStart"/>
        <w:r w:rsidR="00575B5B">
          <w:rPr>
            <w:color w:val="000000"/>
          </w:rPr>
          <w:t>Smear</w:t>
        </w:r>
        <w:proofErr w:type="gramEnd"/>
        <w:r>
          <w:rPr>
            <w:color w:val="000000"/>
          </w:rPr>
          <w:fldChar w:fldCharType="end"/>
        </w:r>
        <w:r w:rsidR="00575B5B">
          <w:rPr>
            <w:color w:val="000000"/>
          </w:rPr>
          <w:tab/>
        </w:r>
        <w:r>
          <w:fldChar w:fldCharType="begin"/>
        </w:r>
        <w:r>
          <w:instrText xml:space="preserve"> HYPERLINK \l "d0e1261" \h </w:instrText>
        </w:r>
        <w:r>
          <w:fldChar w:fldCharType="separate"/>
        </w:r>
        <w:r w:rsidR="00575B5B">
          <w:fldChar w:fldCharType="begin"/>
        </w:r>
        <w:r w:rsidR="00575B5B">
          <w:rPr>
            <w:color w:val="000000"/>
          </w:rPr>
          <w:instrText>PAGEREF d0e1261</w:instrText>
        </w:r>
        <w:r w:rsidR="00575B5B">
          <w:fldChar w:fldCharType="separate"/>
        </w:r>
      </w:ins>
      <w:ins w:id="335" w:author="Catherine Staes" w:date="2018-03-23T14:33:00Z">
        <w:r w:rsidR="00E71361">
          <w:rPr>
            <w:noProof/>
            <w:color w:val="000000"/>
          </w:rPr>
          <w:t>16</w:t>
        </w:r>
      </w:ins>
      <w:ins w:id="336" w:author="20180310" w:date="2018-03-10T06:51:00Z">
        <w:r w:rsidR="00575B5B">
          <w:fldChar w:fldCharType="end"/>
        </w:r>
        <w:r>
          <w:fldChar w:fldCharType="end"/>
        </w:r>
      </w:ins>
    </w:p>
    <w:p w:rsidR="00FB3B8F" w:rsidRDefault="00EB3A60">
      <w:pPr>
        <w:tabs>
          <w:tab w:val="right" w:leader="dot" w:pos="8120"/>
        </w:tabs>
        <w:spacing w:after="0" w:line="240" w:lineRule="auto"/>
        <w:ind w:right="480"/>
        <w:rPr>
          <w:ins w:id="337" w:author="20180310" w:date="2018-03-10T06:51:00Z"/>
        </w:rPr>
      </w:pPr>
      <w:ins w:id="338" w:author="20180310" w:date="2018-03-10T06:51:00Z">
        <w:r>
          <w:fldChar w:fldCharType="begin"/>
        </w:r>
        <w:r>
          <w:instrText xml:space="preserve"> HYPERLINK \l "d0e1269" \h </w:instrText>
        </w:r>
        <w:r>
          <w:fldChar w:fldCharType="separate"/>
        </w:r>
        <w:r w:rsidR="00575B5B">
          <w:rPr>
            <w:color w:val="000000"/>
          </w:rPr>
          <w:t xml:space="preserve">A.3. Pap </w:t>
        </w:r>
        <w:proofErr w:type="gramStart"/>
        <w:r w:rsidR="00575B5B">
          <w:rPr>
            <w:color w:val="000000"/>
          </w:rPr>
          <w:t>Smear</w:t>
        </w:r>
        <w:proofErr w:type="gramEnd"/>
        <w:r w:rsidR="00575B5B">
          <w:rPr>
            <w:color w:val="000000"/>
          </w:rPr>
          <w:t xml:space="preserve"> Screening Clinical Reminder</w:t>
        </w:r>
        <w:r>
          <w:rPr>
            <w:color w:val="000000"/>
          </w:rPr>
          <w:fldChar w:fldCharType="end"/>
        </w:r>
        <w:r w:rsidR="00575B5B">
          <w:rPr>
            <w:color w:val="000000"/>
          </w:rPr>
          <w:tab/>
        </w:r>
        <w:r>
          <w:fldChar w:fldCharType="begin"/>
        </w:r>
        <w:r>
          <w:instrText xml:space="preserve"> HYPERLINK \l "d0e1269" \h </w:instrText>
        </w:r>
        <w:r>
          <w:fldChar w:fldCharType="separate"/>
        </w:r>
        <w:r w:rsidR="00575B5B">
          <w:fldChar w:fldCharType="begin"/>
        </w:r>
        <w:r w:rsidR="00575B5B">
          <w:rPr>
            <w:color w:val="000000"/>
          </w:rPr>
          <w:instrText>PAGEREF d0e1269</w:instrText>
        </w:r>
        <w:r w:rsidR="00575B5B">
          <w:fldChar w:fldCharType="separate"/>
        </w:r>
      </w:ins>
      <w:ins w:id="339" w:author="Catherine Staes" w:date="2018-03-23T14:33:00Z">
        <w:r w:rsidR="00E71361">
          <w:rPr>
            <w:noProof/>
            <w:color w:val="000000"/>
          </w:rPr>
          <w:t>17</w:t>
        </w:r>
      </w:ins>
      <w:ins w:id="340" w:author="20180310" w:date="2018-03-10T06:51:00Z">
        <w:r w:rsidR="00575B5B">
          <w:fldChar w:fldCharType="end"/>
        </w:r>
        <w:r>
          <w:fldChar w:fldCharType="end"/>
        </w:r>
      </w:ins>
    </w:p>
    <w:p w:rsidR="00FB3B8F" w:rsidRDefault="00EB3A60">
      <w:pPr>
        <w:tabs>
          <w:tab w:val="right" w:leader="dot" w:pos="8120"/>
        </w:tabs>
        <w:spacing w:after="0" w:line="240" w:lineRule="auto"/>
        <w:ind w:right="480"/>
        <w:rPr>
          <w:ins w:id="341" w:author="20180310" w:date="2018-03-10T06:51:00Z"/>
        </w:rPr>
      </w:pPr>
      <w:ins w:id="342" w:author="20180310" w:date="2018-03-10T06:51:00Z">
        <w:r>
          <w:fldChar w:fldCharType="begin"/>
        </w:r>
        <w:r>
          <w:instrText xml:space="preserve"> HYPERLINK \l "d0e1277" \h </w:instrText>
        </w:r>
        <w:r>
          <w:fldChar w:fldCharType="separate"/>
        </w:r>
        <w:r w:rsidR="00575B5B">
          <w:rPr>
            <w:color w:val="000000"/>
          </w:rPr>
          <w:t xml:space="preserve">A.4. Pap Smear Screening Clinical Reminder with Record </w:t>
        </w:r>
        <w:proofErr w:type="gramStart"/>
        <w:r w:rsidR="00575B5B">
          <w:rPr>
            <w:color w:val="000000"/>
          </w:rPr>
          <w:t>Outside</w:t>
        </w:r>
        <w:proofErr w:type="gramEnd"/>
        <w:r w:rsidR="00575B5B">
          <w:rPr>
            <w:color w:val="000000"/>
          </w:rPr>
          <w:t xml:space="preserve"> Pap section expanded</w:t>
        </w:r>
        <w:r>
          <w:rPr>
            <w:color w:val="000000"/>
          </w:rPr>
          <w:fldChar w:fldCharType="end"/>
        </w:r>
        <w:r w:rsidR="00575B5B">
          <w:rPr>
            <w:color w:val="000000"/>
          </w:rPr>
          <w:tab/>
        </w:r>
        <w:r>
          <w:fldChar w:fldCharType="begin"/>
        </w:r>
        <w:r>
          <w:instrText xml:space="preserve"> HYPERLINK \l "d0e1277" \h </w:instrText>
        </w:r>
        <w:r>
          <w:fldChar w:fldCharType="separate"/>
        </w:r>
        <w:r w:rsidR="00575B5B">
          <w:fldChar w:fldCharType="begin"/>
        </w:r>
        <w:r w:rsidR="00575B5B">
          <w:rPr>
            <w:color w:val="000000"/>
          </w:rPr>
          <w:instrText>PAGEREF d0e1277</w:instrText>
        </w:r>
        <w:r w:rsidR="00575B5B">
          <w:fldChar w:fldCharType="separate"/>
        </w:r>
      </w:ins>
      <w:ins w:id="343" w:author="Catherine Staes" w:date="2018-03-23T14:33:00Z">
        <w:r w:rsidR="00E71361">
          <w:rPr>
            <w:noProof/>
            <w:color w:val="000000"/>
          </w:rPr>
          <w:t>18</w:t>
        </w:r>
      </w:ins>
      <w:ins w:id="344" w:author="20180310" w:date="2018-03-10T06:51:00Z">
        <w:r w:rsidR="00575B5B">
          <w:fldChar w:fldCharType="end"/>
        </w:r>
        <w:r>
          <w:fldChar w:fldCharType="end"/>
        </w:r>
      </w:ins>
    </w:p>
    <w:p w:rsidR="00FB3B8F" w:rsidRDefault="00EB3A60">
      <w:pPr>
        <w:tabs>
          <w:tab w:val="right" w:leader="dot" w:pos="8120"/>
        </w:tabs>
        <w:spacing w:after="0" w:line="240" w:lineRule="auto"/>
        <w:ind w:right="480"/>
        <w:rPr>
          <w:ins w:id="345" w:author="20180310" w:date="2018-03-10T06:51:00Z"/>
        </w:rPr>
      </w:pPr>
      <w:ins w:id="346" w:author="20180310" w:date="2018-03-10T06:51:00Z">
        <w:r>
          <w:fldChar w:fldCharType="begin"/>
        </w:r>
        <w:r>
          <w:instrText xml:space="preserve"> HYPERLINK \l "d0e1289" \h </w:instrText>
        </w:r>
        <w:r>
          <w:fldChar w:fldCharType="separate"/>
        </w:r>
        <w:r w:rsidR="00575B5B">
          <w:rPr>
            <w:color w:val="000000"/>
          </w:rPr>
          <w:t xml:space="preserve">B.1. Cervical Cancer Screening </w:t>
        </w:r>
        <w:r w:rsidR="00575B5B">
          <w:rPr>
            <w:i/>
            <w:color w:val="000000"/>
          </w:rPr>
          <w:t>ECA</w:t>
        </w:r>
        <w:r w:rsidR="00575B5B">
          <w:rPr>
            <w:color w:val="000000"/>
          </w:rPr>
          <w:t xml:space="preserve"> Rules</w:t>
        </w:r>
        <w:r>
          <w:rPr>
            <w:color w:val="000000"/>
          </w:rPr>
          <w:fldChar w:fldCharType="end"/>
        </w:r>
        <w:r w:rsidR="00575B5B">
          <w:rPr>
            <w:color w:val="000000"/>
          </w:rPr>
          <w:tab/>
        </w:r>
        <w:r>
          <w:fldChar w:fldCharType="begin"/>
        </w:r>
        <w:r>
          <w:instrText xml:space="preserve"> HYPERLINK \l "d0e1289" \h </w:instrText>
        </w:r>
        <w:r>
          <w:fldChar w:fldCharType="separate"/>
        </w:r>
        <w:r w:rsidR="00575B5B">
          <w:fldChar w:fldCharType="begin"/>
        </w:r>
        <w:r w:rsidR="00575B5B">
          <w:rPr>
            <w:color w:val="000000"/>
          </w:rPr>
          <w:instrText>PAGEREF d0e1289</w:instrText>
        </w:r>
        <w:r w:rsidR="00575B5B">
          <w:fldChar w:fldCharType="separate"/>
        </w:r>
      </w:ins>
      <w:ins w:id="347" w:author="Catherine Staes" w:date="2018-03-23T14:33:00Z">
        <w:r w:rsidR="00E71361">
          <w:rPr>
            <w:noProof/>
            <w:color w:val="000000"/>
          </w:rPr>
          <w:t>19</w:t>
        </w:r>
      </w:ins>
      <w:ins w:id="348" w:author="20180310" w:date="2018-03-10T06:51:00Z">
        <w:r w:rsidR="00575B5B">
          <w:fldChar w:fldCharType="end"/>
        </w:r>
        <w:r>
          <w:fldChar w:fldCharType="end"/>
        </w:r>
      </w:ins>
    </w:p>
    <w:p w:rsidR="00FB3B8F" w:rsidRDefault="00EB3A60">
      <w:pPr>
        <w:tabs>
          <w:tab w:val="right" w:leader="dot" w:pos="8120"/>
        </w:tabs>
        <w:spacing w:after="0" w:line="240" w:lineRule="auto"/>
        <w:ind w:right="480"/>
        <w:rPr>
          <w:ins w:id="349" w:author="20180310" w:date="2018-03-10T06:51:00Z"/>
        </w:rPr>
      </w:pPr>
      <w:ins w:id="350" w:author="20180310" w:date="2018-03-10T06:51:00Z">
        <w:r>
          <w:fldChar w:fldCharType="begin"/>
        </w:r>
        <w:r>
          <w:instrText xml:space="preserve"> HYPERLINK \l "d0e1300" \h </w:instrText>
        </w:r>
        <w:r>
          <w:fldChar w:fldCharType="separate"/>
        </w:r>
        <w:r w:rsidR="00575B5B">
          <w:rPr>
            <w:color w:val="000000"/>
          </w:rPr>
          <w:t xml:space="preserve">B.2. Cervical Cancer Screening </w:t>
        </w:r>
        <w:r w:rsidR="00575B5B">
          <w:rPr>
            <w:i/>
            <w:color w:val="000000"/>
          </w:rPr>
          <w:t>ECA</w:t>
        </w:r>
        <w:r w:rsidR="00575B5B">
          <w:rPr>
            <w:color w:val="000000"/>
          </w:rPr>
          <w:t xml:space="preserve"> Rules - Reporting</w:t>
        </w:r>
        <w:r>
          <w:rPr>
            <w:color w:val="000000"/>
          </w:rPr>
          <w:fldChar w:fldCharType="end"/>
        </w:r>
        <w:r w:rsidR="00575B5B">
          <w:rPr>
            <w:color w:val="000000"/>
          </w:rPr>
          <w:tab/>
        </w:r>
        <w:r>
          <w:fldChar w:fldCharType="begin"/>
        </w:r>
        <w:r>
          <w:instrText xml:space="preserve"> HYPERLINK \l "d0e1300" \h </w:instrText>
        </w:r>
        <w:r>
          <w:fldChar w:fldCharType="separate"/>
        </w:r>
        <w:r w:rsidR="00575B5B">
          <w:fldChar w:fldCharType="begin"/>
        </w:r>
        <w:r w:rsidR="00575B5B">
          <w:rPr>
            <w:color w:val="000000"/>
          </w:rPr>
          <w:instrText>PAGEREF d0e1300</w:instrText>
        </w:r>
        <w:r w:rsidR="00575B5B">
          <w:fldChar w:fldCharType="separate"/>
        </w:r>
      </w:ins>
      <w:ins w:id="351" w:author="Catherine Staes" w:date="2018-03-23T14:33:00Z">
        <w:r w:rsidR="00E71361">
          <w:rPr>
            <w:noProof/>
            <w:color w:val="000000"/>
          </w:rPr>
          <w:t>20</w:t>
        </w:r>
      </w:ins>
      <w:ins w:id="352" w:author="20180310" w:date="2018-03-10T06:51:00Z">
        <w:r w:rsidR="00575B5B">
          <w:fldChar w:fldCharType="end"/>
        </w:r>
        <w:r>
          <w:fldChar w:fldCharType="end"/>
        </w:r>
      </w:ins>
    </w:p>
    <w:p w:rsidR="00FB3B8F" w:rsidRDefault="00FB3B8F">
      <w:pPr>
        <w:sectPr w:rsidR="00FB3B8F">
          <w:headerReference w:type="even" r:id="rId27"/>
          <w:headerReference w:type="default" r:id="rId28"/>
          <w:footerReference w:type="even" r:id="rId29"/>
          <w:footerReference w:type="default" r:id="rId30"/>
          <w:headerReference w:type="first" r:id="rId31"/>
          <w:footerReference w:type="first" r:id="rId32"/>
          <w:pgSz w:w="11906" w:h="16838"/>
          <w:pgMar w:top="1440" w:right="1440" w:bottom="1440" w:left="1440" w:header="720" w:footer="720" w:gutter="0"/>
          <w:pgNumType w:fmt="lowerRoman"/>
          <w:cols w:space="720"/>
          <w:titlePg/>
        </w:sectPr>
      </w:pPr>
    </w:p>
    <w:p w:rsidR="00FB3B8F" w:rsidRDefault="00575B5B">
      <w:pPr>
        <w:spacing w:before="518" w:after="0" w:line="240" w:lineRule="auto"/>
      </w:pPr>
      <w:bookmarkStart w:id="422" w:name="lot___table___d0e1"/>
      <w:r>
        <w:rPr>
          <w:rFonts w:ascii="Arial" w:hAnsi="Arial"/>
          <w:b/>
          <w:color w:val="000000"/>
          <w:sz w:val="35"/>
        </w:rPr>
        <w:t>List of Tables</w:t>
      </w:r>
    </w:p>
    <w:bookmarkEnd w:id="422"/>
    <w:p w:rsidR="00FB3B8F" w:rsidRDefault="00575B5B">
      <w:pPr>
        <w:tabs>
          <w:tab w:val="right" w:leader="dot" w:pos="8120"/>
        </w:tabs>
        <w:spacing w:before="173" w:after="0" w:line="240" w:lineRule="auto"/>
        <w:ind w:right="480"/>
      </w:pPr>
      <w:r>
        <w:fldChar w:fldCharType="begin"/>
      </w:r>
      <w:r>
        <w:instrText xml:space="preserve"> HYPERLINK \l "d0e30" \h </w:instrText>
      </w:r>
      <w:r>
        <w:fldChar w:fldCharType="separate"/>
      </w:r>
      <w:r>
        <w:rPr>
          <w:color w:val="000000"/>
        </w:rPr>
        <w:t>1. Relevant KNART Information</w:t>
      </w:r>
      <w:r>
        <w:rPr>
          <w:color w:val="000000"/>
        </w:rPr>
        <w:fldChar w:fldCharType="end"/>
      </w:r>
      <w:r>
        <w:rPr>
          <w:color w:val="000000"/>
        </w:rPr>
        <w:tab/>
      </w:r>
      <w:hyperlink w:anchor="d0e30">
        <w:r>
          <w:fldChar w:fldCharType="begin"/>
        </w:r>
        <w:r>
          <w:rPr>
            <w:color w:val="000000"/>
          </w:rPr>
          <w:instrText>PAGEREF d0e30</w:instrText>
        </w:r>
        <w:r>
          <w:fldChar w:fldCharType="separate"/>
        </w:r>
        <w:r w:rsidR="00E71361">
          <w:rPr>
            <w:noProof/>
            <w:color w:val="000000"/>
          </w:rPr>
          <w:t>ii</w:t>
        </w:r>
        <w:r>
          <w:fldChar w:fldCharType="end"/>
        </w:r>
      </w:hyperlink>
    </w:p>
    <w:p w:rsidR="00413A08" w:rsidRDefault="00F97C3A">
      <w:pPr>
        <w:tabs>
          <w:tab w:val="right" w:leader="dot" w:pos="8120"/>
        </w:tabs>
        <w:spacing w:after="0" w:line="240" w:lineRule="auto"/>
        <w:ind w:right="480"/>
        <w:rPr>
          <w:del w:id="423" w:author="20180310" w:date="2018-03-10T06:51:00Z"/>
        </w:rPr>
      </w:pPr>
      <w:del w:id="424" w:author="20180310" w:date="2018-03-10T06:51:00Z">
        <w:r>
          <w:fldChar w:fldCharType="begin"/>
        </w:r>
        <w:r>
          <w:delInstrText xml:space="preserve"> HYPERLINK \l "d0e183" \h </w:delInstrText>
        </w:r>
        <w:r>
          <w:fldChar w:fldCharType="separate"/>
        </w:r>
        <w:r>
          <w:rPr>
            <w:color w:val="000000"/>
          </w:rPr>
          <w:delText>1.1. Clinical Context Domains</w:delText>
        </w:r>
        <w:r>
          <w:rPr>
            <w:color w:val="000000"/>
          </w:rPr>
          <w:fldChar w:fldCharType="end"/>
        </w:r>
        <w:r>
          <w:rPr>
            <w:color w:val="000000"/>
          </w:rPr>
          <w:tab/>
        </w:r>
        <w:r>
          <w:fldChar w:fldCharType="begin"/>
        </w:r>
        <w:r>
          <w:delInstrText xml:space="preserve"> HYPERLINK \l "d0e183" \h </w:delInstrText>
        </w:r>
        <w:r>
          <w:fldChar w:fldCharType="separate"/>
        </w:r>
        <w:r>
          <w:fldChar w:fldCharType="begin"/>
        </w:r>
        <w:r>
          <w:rPr>
            <w:color w:val="000000"/>
          </w:rPr>
          <w:delInstrText>PAGEREF d0e183</w:delInstrText>
        </w:r>
        <w:r>
          <w:fldChar w:fldCharType="separate"/>
        </w:r>
        <w:r w:rsidR="006401BF">
          <w:rPr>
            <w:noProof/>
            <w:color w:val="000000"/>
          </w:rPr>
          <w:delText>1</w:delText>
        </w:r>
        <w:r>
          <w:fldChar w:fldCharType="end"/>
        </w:r>
        <w:r>
          <w:fldChar w:fldCharType="end"/>
        </w:r>
      </w:del>
    </w:p>
    <w:p w:rsidR="00FB3B8F" w:rsidRDefault="00EB3A60">
      <w:pPr>
        <w:tabs>
          <w:tab w:val="right" w:leader="dot" w:pos="8120"/>
        </w:tabs>
        <w:spacing w:after="0" w:line="240" w:lineRule="auto"/>
        <w:ind w:right="480"/>
        <w:rPr>
          <w:ins w:id="425" w:author="20180310" w:date="2018-03-10T06:51:00Z"/>
        </w:rPr>
      </w:pPr>
      <w:ins w:id="426" w:author="20180310" w:date="2018-03-10T06:51:00Z">
        <w:r>
          <w:fldChar w:fldCharType="begin"/>
        </w:r>
        <w:r>
          <w:instrText xml:space="preserve"> HYPERLINK \l "d0e182" \h </w:instrText>
        </w:r>
        <w:r>
          <w:fldChar w:fldCharType="separate"/>
        </w:r>
        <w:r w:rsidR="00575B5B">
          <w:rPr>
            <w:color w:val="000000"/>
          </w:rPr>
          <w:t>1.1. Clinical Context Domains</w:t>
        </w:r>
        <w:r>
          <w:rPr>
            <w:color w:val="000000"/>
          </w:rPr>
          <w:fldChar w:fldCharType="end"/>
        </w:r>
        <w:r w:rsidR="00575B5B">
          <w:rPr>
            <w:color w:val="000000"/>
          </w:rPr>
          <w:tab/>
        </w:r>
        <w:r>
          <w:fldChar w:fldCharType="begin"/>
        </w:r>
        <w:r>
          <w:instrText xml:space="preserve"> HYPERLINK \l "d0e182" \h </w:instrText>
        </w:r>
        <w:r>
          <w:fldChar w:fldCharType="separate"/>
        </w:r>
        <w:r w:rsidR="00575B5B">
          <w:fldChar w:fldCharType="begin"/>
        </w:r>
        <w:r w:rsidR="00575B5B">
          <w:rPr>
            <w:color w:val="000000"/>
          </w:rPr>
          <w:instrText>PAGEREF d0e182</w:instrText>
        </w:r>
        <w:r w:rsidR="00575B5B">
          <w:fldChar w:fldCharType="separate"/>
        </w:r>
      </w:ins>
      <w:ins w:id="427" w:author="Catherine Staes" w:date="2018-03-23T14:33:00Z">
        <w:r w:rsidR="00E71361">
          <w:rPr>
            <w:noProof/>
            <w:color w:val="000000"/>
          </w:rPr>
          <w:t>1</w:t>
        </w:r>
      </w:ins>
      <w:ins w:id="428" w:author="20180310" w:date="2018-03-10T06:51:00Z">
        <w:r w:rsidR="00575B5B">
          <w:fldChar w:fldCharType="end"/>
        </w:r>
        <w:r>
          <w:fldChar w:fldCharType="end"/>
        </w:r>
      </w:ins>
    </w:p>
    <w:p w:rsidR="00FB3B8F" w:rsidRDefault="00FB3B8F">
      <w:pPr>
        <w:sectPr w:rsidR="00FB3B8F">
          <w:headerReference w:type="even" r:id="rId33"/>
          <w:headerReference w:type="default" r:id="rId34"/>
          <w:footerReference w:type="even" r:id="rId35"/>
          <w:footerReference w:type="default" r:id="rId36"/>
          <w:headerReference w:type="first" r:id="rId37"/>
          <w:footerReference w:type="first" r:id="rId38"/>
          <w:pgSz w:w="11906" w:h="16838"/>
          <w:pgMar w:top="1440" w:right="1440" w:bottom="1440" w:left="1440" w:header="720" w:footer="720" w:gutter="0"/>
          <w:pgNumType w:fmt="lowerRoman"/>
          <w:cols w:space="720"/>
          <w:titlePg/>
        </w:sectPr>
      </w:pPr>
    </w:p>
    <w:p w:rsidR="00FB3B8F" w:rsidRDefault="00575B5B" w:rsidP="00EB3A60">
      <w:pPr>
        <w:keepNext/>
        <w:spacing w:before="200" w:after="0" w:line="240" w:lineRule="auto"/>
      </w:pPr>
      <w:bookmarkStart w:id="504" w:name="d0e60"/>
      <w:bookmarkStart w:id="505" w:name="d0e178"/>
      <w:r w:rsidRPr="00EB3A60">
        <w:rPr>
          <w:rFonts w:ascii="Arial" w:hAnsi="Arial"/>
          <w:b/>
          <w:color w:val="000000"/>
          <w:sz w:val="50"/>
        </w:rPr>
        <w:t>VA Subject Matter Expert (SME) Panel</w:t>
      </w:r>
    </w:p>
    <w:bookmarkEnd w:id="504"/>
    <w:bookmarkEnd w:id="505"/>
    <w:p w:rsidR="00FB3B8F" w:rsidRDefault="00FB3B8F">
      <w:pPr>
        <w:spacing w:after="0" w:line="240" w:lineRule="auto"/>
      </w:pPr>
    </w:p>
    <w:tbl>
      <w:tblPr>
        <w:tblW w:w="0" w:type="auto"/>
        <w:tblInd w:w="45" w:type="dxa"/>
        <w:tblLayout w:type="fixed"/>
        <w:tblCellMar>
          <w:left w:w="10" w:type="dxa"/>
          <w:right w:w="10" w:type="dxa"/>
        </w:tblCellMar>
        <w:tblLook w:val="04A0" w:firstRow="1" w:lastRow="0" w:firstColumn="1" w:lastColumn="0" w:noHBand="0" w:noVBand="1"/>
      </w:tblPr>
      <w:tblGrid>
        <w:gridCol w:w="2978"/>
        <w:gridCol w:w="2978"/>
        <w:gridCol w:w="3069"/>
      </w:tblGrid>
      <w:tr w:rsidR="00FB3B8F" w:rsidTr="00EB3A60">
        <w:trPr>
          <w:tblHeader/>
        </w:trPr>
        <w:tc>
          <w:tcPr>
            <w:tcW w:w="2978" w:type="dxa"/>
            <w:tcBorders>
              <w:top w:val="single" w:sz="4" w:space="0" w:color="000000"/>
              <w:left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FB3B8F" w:rsidRDefault="00575B5B">
            <w:pPr>
              <w:keepNext/>
              <w:spacing w:after="0" w:line="240" w:lineRule="auto"/>
            </w:pPr>
            <w:bookmarkStart w:id="506" w:name="d0e63"/>
            <w:bookmarkStart w:id="507" w:name="va_SME_List"/>
            <w:r>
              <w:rPr>
                <w:b/>
                <w:color w:val="000000"/>
              </w:rPr>
              <w:t>Name</w:t>
            </w:r>
          </w:p>
        </w:tc>
        <w:tc>
          <w:tcPr>
            <w:tcW w:w="2978"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FB3B8F" w:rsidRDefault="00575B5B">
            <w:pPr>
              <w:spacing w:after="0" w:line="240" w:lineRule="auto"/>
            </w:pPr>
            <w:r>
              <w:rPr>
                <w:b/>
                <w:color w:val="000000"/>
              </w:rPr>
              <w:t>Title</w:t>
            </w:r>
          </w:p>
        </w:tc>
        <w:tc>
          <w:tcPr>
            <w:tcW w:w="3069" w:type="dxa"/>
            <w:tcBorders>
              <w:top w:val="single" w:sz="4" w:space="0" w:color="000000"/>
              <w:bottom w:val="single" w:sz="4" w:space="0" w:color="000000"/>
              <w:right w:val="single" w:sz="4" w:space="0" w:color="000000"/>
            </w:tcBorders>
            <w:shd w:val="clear" w:color="auto" w:fill="E0E0E0"/>
            <w:tcMar>
              <w:top w:w="40" w:type="dxa"/>
              <w:left w:w="40" w:type="dxa"/>
              <w:bottom w:w="40" w:type="dxa"/>
              <w:right w:w="40" w:type="dxa"/>
            </w:tcMar>
          </w:tcPr>
          <w:p w:rsidR="00FB3B8F" w:rsidRDefault="00575B5B">
            <w:pPr>
              <w:spacing w:after="0" w:line="240" w:lineRule="auto"/>
            </w:pPr>
            <w:r>
              <w:rPr>
                <w:b/>
                <w:color w:val="000000"/>
              </w:rPr>
              <w:t>Project Role</w:t>
            </w:r>
          </w:p>
        </w:tc>
      </w:tr>
      <w:bookmarkEnd w:id="506"/>
      <w:bookmarkEnd w:id="507"/>
      <w:tr w:rsidR="00FB3B8F" w:rsidTr="00EB3A60">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C. Yvette Williams-Harris, MD, MPH</w:t>
            </w:r>
          </w:p>
        </w:tc>
        <w:tc>
          <w:tcPr>
            <w:tcW w:w="2978"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 xml:space="preserve">Physician, 1670 </w:t>
            </w:r>
            <w:proofErr w:type="spellStart"/>
            <w:r>
              <w:rPr>
                <w:color w:val="000000"/>
              </w:rPr>
              <w:t>Clairmont</w:t>
            </w:r>
            <w:proofErr w:type="spellEnd"/>
            <w:r>
              <w:rPr>
                <w:color w:val="000000"/>
              </w:rPr>
              <w:t xml:space="preserve"> Rd Atlanta, GA 30033</w:t>
            </w:r>
          </w:p>
        </w:tc>
        <w:tc>
          <w:tcPr>
            <w:tcW w:w="3069"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SME, Primary</w:t>
            </w:r>
          </w:p>
        </w:tc>
      </w:tr>
      <w:tr w:rsidR="00FB3B8F" w:rsidTr="00EB3A60">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Megan Gerber, MD, MPH</w:t>
            </w:r>
          </w:p>
        </w:tc>
        <w:tc>
          <w:tcPr>
            <w:tcW w:w="2978"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Physician, VA Boston Healthcare System, 150 South Huntington Ave Boston, MA 02130</w:t>
            </w:r>
          </w:p>
        </w:tc>
        <w:tc>
          <w:tcPr>
            <w:tcW w:w="3069"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SME, Secondary</w:t>
            </w:r>
          </w:p>
        </w:tc>
      </w:tr>
      <w:tr w:rsidR="00FB3B8F" w:rsidTr="00EB3A60">
        <w:tc>
          <w:tcPr>
            <w:tcW w:w="2978" w:type="dxa"/>
            <w:tcBorders>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Caitlin M. Cusack, MD, MPH</w:t>
            </w:r>
          </w:p>
        </w:tc>
        <w:tc>
          <w:tcPr>
            <w:tcW w:w="2978"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 xml:space="preserve">Contractor- Physician </w:t>
            </w:r>
            <w:proofErr w:type="spellStart"/>
            <w:r>
              <w:rPr>
                <w:color w:val="000000"/>
              </w:rPr>
              <w:t>Informaticist</w:t>
            </w:r>
            <w:proofErr w:type="spellEnd"/>
            <w:r>
              <w:rPr>
                <w:color w:val="000000"/>
              </w:rPr>
              <w:t xml:space="preserve">, Office of Women's Health Services, 8455 </w:t>
            </w:r>
            <w:proofErr w:type="spellStart"/>
            <w:r>
              <w:rPr>
                <w:color w:val="000000"/>
              </w:rPr>
              <w:t>Colesville</w:t>
            </w:r>
            <w:proofErr w:type="spellEnd"/>
            <w:r>
              <w:rPr>
                <w:color w:val="000000"/>
              </w:rPr>
              <w:t xml:space="preserve"> Rd, 12th Floor Silver Spring, MD 20910</w:t>
            </w:r>
          </w:p>
        </w:tc>
        <w:tc>
          <w:tcPr>
            <w:tcW w:w="3069"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SME</w:t>
            </w:r>
          </w:p>
        </w:tc>
      </w:tr>
    </w:tbl>
    <w:p w:rsidR="00FB3B8F" w:rsidRDefault="00FB3B8F">
      <w:pPr>
        <w:sectPr w:rsidR="00FB3B8F">
          <w:headerReference w:type="even" r:id="rId39"/>
          <w:headerReference w:type="default" r:id="rId40"/>
          <w:footerReference w:type="even" r:id="rId41"/>
          <w:footerReference w:type="default" r:id="rId42"/>
          <w:headerReference w:type="first" r:id="rId43"/>
          <w:footerReference w:type="first" r:id="rId44"/>
          <w:pgSz w:w="11906" w:h="16838"/>
          <w:pgMar w:top="1440" w:right="1440" w:bottom="1440" w:left="1440" w:header="720" w:footer="720" w:gutter="0"/>
          <w:pgNumType w:fmt="lowerRoman"/>
          <w:cols w:space="720"/>
          <w:titlePg/>
        </w:sectPr>
      </w:pPr>
    </w:p>
    <w:p w:rsidR="00FB3B8F" w:rsidRDefault="00575B5B" w:rsidP="00EB3A60">
      <w:pPr>
        <w:keepNext/>
        <w:spacing w:before="200" w:after="0" w:line="240" w:lineRule="auto"/>
      </w:pPr>
      <w:bookmarkStart w:id="575" w:name="d0e98"/>
      <w:r w:rsidRPr="00EB3A60">
        <w:rPr>
          <w:rFonts w:ascii="Arial" w:hAnsi="Arial"/>
          <w:b/>
          <w:color w:val="000000"/>
          <w:sz w:val="50"/>
        </w:rPr>
        <w:t>Introduction</w:t>
      </w:r>
    </w:p>
    <w:bookmarkEnd w:id="575"/>
    <w:p w:rsidR="00FB3B8F" w:rsidRDefault="00575B5B">
      <w:pPr>
        <w:spacing w:before="200" w:after="0" w:line="240" w:lineRule="auto"/>
      </w:pPr>
      <w:r>
        <w:rPr>
          <w:color w:val="000000"/>
        </w:rPr>
        <w:t xml:space="preserve">The </w:t>
      </w:r>
      <w:r>
        <w:rPr>
          <w:i/>
          <w:color w:val="000000"/>
        </w:rPr>
        <w:t>VA</w:t>
      </w:r>
      <w:r>
        <w:rPr>
          <w:color w:val="000000"/>
        </w:rPr>
        <w:t xml:space="preserve"> is committed to improving the ability of clinicians to provide care for patients while increasing quality, safety, and efficiency. Recognizing the importance of standardizing clinical knowledge in support of this goal, VA is implementing the HL7 Knowledge Artifact Specification for a wide range of VA clinical use cases. Knowledge Artifacts, referred to as </w:t>
      </w:r>
      <w:r>
        <w:rPr>
          <w:i/>
          <w:color w:val="000000"/>
        </w:rPr>
        <w:t>KNARTs</w:t>
      </w:r>
      <w:r>
        <w:rPr>
          <w:color w:val="000000"/>
        </w:rPr>
        <w:t>, enable the structuring and encoding of clinical knowledge so the knowledge can be integrated with electronic health records to enable clinical decision support.</w:t>
      </w:r>
    </w:p>
    <w:p w:rsidR="00FB3B8F" w:rsidRDefault="00575B5B">
      <w:pPr>
        <w:spacing w:before="200" w:after="0" w:line="240" w:lineRule="auto"/>
      </w:pPr>
      <w:r>
        <w:rPr>
          <w:color w:val="000000"/>
        </w:rPr>
        <w:t>The purpose of this Clinical Content White Paper (</w:t>
      </w:r>
      <w:r>
        <w:rPr>
          <w:i/>
          <w:color w:val="000000"/>
        </w:rPr>
        <w:t>CCWP</w:t>
      </w:r>
      <w:r>
        <w:rPr>
          <w:color w:val="000000"/>
        </w:rPr>
        <w:t xml:space="preserve">) is to capture the clinical context and intent of KNART use cases in sufficient detail to provide the </w:t>
      </w:r>
      <w:r>
        <w:rPr>
          <w:i/>
          <w:color w:val="000000"/>
        </w:rPr>
        <w:t>KNART</w:t>
      </w:r>
      <w:r>
        <w:rPr>
          <w:color w:val="000000"/>
        </w:rPr>
        <w:t xml:space="preserve"> authoring team with the clinical source material to construct the corresponding knowledge artifacts using the </w:t>
      </w:r>
      <w:r>
        <w:rPr>
          <w:i/>
          <w:color w:val="000000"/>
        </w:rPr>
        <w:t>HL7</w:t>
      </w:r>
      <w:r>
        <w:rPr>
          <w:color w:val="000000"/>
        </w:rPr>
        <w:t xml:space="preserve"> Knowledge Artifact Specification. This paper has been developed using material from a variety of sources: VA artifacts, clinical practice guidelines, evidence in the body of medical literature, and clinical expertise. After reviewing these sources, the material has been synthesized and harmonized under the guidance of VA subject matter experts to reflect clinical intent for this use case.</w:t>
      </w:r>
    </w:p>
    <w:p w:rsidR="00FB3B8F" w:rsidRDefault="00575B5B">
      <w:pPr>
        <w:spacing w:before="200" w:after="0" w:line="240" w:lineRule="auto"/>
      </w:pPr>
      <w:r>
        <w:rPr>
          <w:color w:val="000000"/>
        </w:rPr>
        <w:t>Unless otherwise noted, items within this white paper (e.g., documentation template fields, orderable items, etc.) are chosen to reflect the clinical intent at the time of creation. To provide an exhaustive list of all possible items and their variations is beyond the scope of this work.</w:t>
      </w:r>
    </w:p>
    <w:p w:rsidR="00FB3B8F" w:rsidRDefault="00FB3B8F">
      <w:pPr>
        <w:sectPr w:rsidR="00FB3B8F">
          <w:headerReference w:type="even" r:id="rId45"/>
          <w:headerReference w:type="default" r:id="rId46"/>
          <w:footerReference w:type="even" r:id="rId47"/>
          <w:footerReference w:type="default" r:id="rId48"/>
          <w:headerReference w:type="first" r:id="rId49"/>
          <w:footerReference w:type="first" r:id="rId50"/>
          <w:pgSz w:w="11906" w:h="16838"/>
          <w:pgMar w:top="1440" w:right="1440" w:bottom="1440" w:left="1440" w:header="720" w:footer="720" w:gutter="0"/>
          <w:pgNumType w:fmt="lowerRoman"/>
          <w:cols w:space="720"/>
          <w:titlePg/>
        </w:sectPr>
      </w:pPr>
    </w:p>
    <w:p w:rsidR="00FB3B8F" w:rsidRDefault="00575B5B" w:rsidP="00EB3A60">
      <w:pPr>
        <w:keepNext/>
        <w:spacing w:before="200" w:after="0" w:line="240" w:lineRule="auto"/>
      </w:pPr>
      <w:bookmarkStart w:id="637" w:name="d0e122"/>
      <w:bookmarkStart w:id="638" w:name="d0e244"/>
      <w:r w:rsidRPr="00EB3A60">
        <w:rPr>
          <w:rFonts w:ascii="Arial" w:hAnsi="Arial"/>
          <w:b/>
          <w:color w:val="000000"/>
          <w:sz w:val="50"/>
        </w:rPr>
        <w:t>Conventions Used</w:t>
      </w:r>
    </w:p>
    <w:bookmarkEnd w:id="637"/>
    <w:bookmarkEnd w:id="638"/>
    <w:p w:rsidR="00FB3B8F" w:rsidRDefault="00575B5B">
      <w:pPr>
        <w:spacing w:before="200" w:after="0" w:line="240" w:lineRule="auto"/>
      </w:pPr>
      <w:r>
        <w:rPr>
          <w:color w:val="000000"/>
        </w:rPr>
        <w:t>Conventions used within the knowledge artifact descriptions include:</w:t>
      </w:r>
    </w:p>
    <w:p w:rsidR="00FB3B8F" w:rsidRDefault="00575B5B">
      <w:pPr>
        <w:tabs>
          <w:tab w:val="left" w:pos="200"/>
        </w:tabs>
        <w:spacing w:before="200" w:after="0" w:line="240" w:lineRule="auto"/>
        <w:ind w:left="200"/>
      </w:pPr>
      <w:bookmarkStart w:id="639" w:name="d0e128"/>
      <w:bookmarkStart w:id="640" w:name="d0e127"/>
      <w:bookmarkStart w:id="641" w:name="d0e129"/>
      <w:bookmarkStart w:id="642" w:name="d0e251"/>
      <w:r>
        <w:rPr>
          <w:color w:val="000000"/>
        </w:rPr>
        <w:t>&lt;</w:t>
      </w:r>
      <w:proofErr w:type="gramStart"/>
      <w:r>
        <w:rPr>
          <w:color w:val="000000"/>
        </w:rPr>
        <w:t>obtain</w:t>
      </w:r>
      <w:proofErr w:type="gramEnd"/>
      <w:r>
        <w:rPr>
          <w:color w:val="000000"/>
        </w:rPr>
        <w:t>&gt; : Indicates a prompt to obtain the information listed</w:t>
      </w:r>
    </w:p>
    <w:p w:rsidR="00FB3B8F" w:rsidRDefault="00575B5B">
      <w:pPr>
        <w:numPr>
          <w:ilvl w:val="0"/>
          <w:numId w:val="1"/>
        </w:numPr>
        <w:tabs>
          <w:tab w:val="left" w:pos="400"/>
        </w:tabs>
        <w:spacing w:before="200" w:after="0" w:line="240" w:lineRule="auto"/>
        <w:ind w:left="400" w:hanging="200"/>
      </w:pPr>
      <w:bookmarkStart w:id="643" w:name="d0e132"/>
      <w:bookmarkStart w:id="644" w:name="d0e131"/>
      <w:bookmarkStart w:id="645" w:name="d0e133"/>
      <w:bookmarkEnd w:id="639"/>
      <w:bookmarkEnd w:id="640"/>
      <w:bookmarkEnd w:id="641"/>
      <w:bookmarkEnd w:id="642"/>
      <w:r>
        <w:rPr>
          <w:color w:val="000000"/>
        </w:rPr>
        <w:t>If possible, the requested information should be obtained from the underlying system(s). Otherwise, prompting the user for information may be required</w:t>
      </w:r>
    </w:p>
    <w:p w:rsidR="00FB3B8F" w:rsidRDefault="00575B5B">
      <w:pPr>
        <w:numPr>
          <w:ilvl w:val="0"/>
          <w:numId w:val="1"/>
        </w:numPr>
        <w:tabs>
          <w:tab w:val="left" w:pos="400"/>
        </w:tabs>
        <w:spacing w:before="200" w:after="0" w:line="240" w:lineRule="auto"/>
        <w:ind w:left="400" w:hanging="200"/>
      </w:pPr>
      <w:bookmarkStart w:id="646" w:name="d0e135"/>
      <w:bookmarkStart w:id="647" w:name="d0e136"/>
      <w:bookmarkEnd w:id="643"/>
      <w:bookmarkEnd w:id="644"/>
      <w:bookmarkEnd w:id="645"/>
      <w:r>
        <w:rPr>
          <w:color w:val="000000"/>
        </w:rPr>
        <w:t>Default Values: Unless otherwise noted, &lt;obtain&gt; indicates to obtain the most recent observation. It is recognized that this default time-frame value may be altered by future implementations</w:t>
      </w:r>
    </w:p>
    <w:p w:rsidR="00FB3B8F" w:rsidRDefault="00575B5B">
      <w:pPr>
        <w:tabs>
          <w:tab w:val="left" w:pos="200"/>
        </w:tabs>
        <w:spacing w:before="200" w:after="0" w:line="240" w:lineRule="auto"/>
        <w:ind w:left="200"/>
      </w:pPr>
      <w:bookmarkStart w:id="648" w:name="d0e138"/>
      <w:bookmarkStart w:id="649" w:name="d0e139"/>
      <w:bookmarkEnd w:id="646"/>
      <w:bookmarkEnd w:id="647"/>
      <w:r>
        <w:rPr>
          <w:color w:val="000000"/>
        </w:rPr>
        <w:t>[...]: Square brackets enclose explanatory text that indicates some action on the part of the clinical user, or general guidance to the clinical or technical teams. Examples include, but are not limited to:</w:t>
      </w:r>
    </w:p>
    <w:p w:rsidR="00FB3B8F" w:rsidRDefault="00575B5B">
      <w:pPr>
        <w:tabs>
          <w:tab w:val="left" w:pos="400"/>
        </w:tabs>
        <w:spacing w:before="200" w:after="0" w:line="240" w:lineRule="auto"/>
        <w:ind w:left="400"/>
      </w:pPr>
      <w:bookmarkStart w:id="650" w:name="d0e142"/>
      <w:bookmarkStart w:id="651" w:name="d0e141"/>
      <w:bookmarkStart w:id="652" w:name="d0e143"/>
      <w:bookmarkStart w:id="653" w:name="d0e272"/>
      <w:bookmarkStart w:id="654" w:name="d0e271"/>
      <w:bookmarkEnd w:id="648"/>
      <w:bookmarkEnd w:id="649"/>
      <w:r>
        <w:rPr>
          <w:color w:val="000000"/>
        </w:rPr>
        <w:t>[Begin ...], [End ...]: Indicates the start and end of specific areas to clearly delineate them for technical purposes.</w:t>
      </w:r>
    </w:p>
    <w:p w:rsidR="00FB3B8F" w:rsidRDefault="00575B5B">
      <w:pPr>
        <w:spacing w:before="200" w:after="0" w:line="240" w:lineRule="auto"/>
        <w:ind w:left="400"/>
      </w:pPr>
      <w:bookmarkStart w:id="655" w:name="d0e280"/>
      <w:bookmarkEnd w:id="650"/>
      <w:bookmarkEnd w:id="651"/>
      <w:bookmarkEnd w:id="652"/>
      <w:bookmarkEnd w:id="653"/>
      <w:bookmarkEnd w:id="654"/>
      <w:r>
        <w:rPr>
          <w:color w:val="000000"/>
        </w:rPr>
        <w:t>[Activate ...]: Initiates another knowledge artifact or knowledge artifact section.</w:t>
      </w:r>
    </w:p>
    <w:bookmarkEnd w:id="655"/>
    <w:p w:rsidR="00FB3B8F" w:rsidRDefault="00575B5B">
      <w:pPr>
        <w:spacing w:before="200" w:after="0" w:line="240" w:lineRule="auto"/>
        <w:ind w:left="400"/>
      </w:pPr>
      <w:r>
        <w:rPr>
          <w:color w:val="000000"/>
        </w:rPr>
        <w:t>[Section Prompt: ...]: If this section is applicable, then the following prompt should be displayed to the user.</w:t>
      </w:r>
    </w:p>
    <w:p w:rsidR="00FB3B8F" w:rsidRDefault="00575B5B">
      <w:pPr>
        <w:spacing w:before="200" w:after="0" w:line="240" w:lineRule="auto"/>
        <w:ind w:left="400"/>
      </w:pPr>
      <w:bookmarkStart w:id="656" w:name="d0e290"/>
      <w:r>
        <w:rPr>
          <w:color w:val="000000"/>
        </w:rPr>
        <w:t>[Section Behavior: ...]: Indicates technical constraints or considerations for the selection of items outlined in the section prompt.</w:t>
      </w:r>
    </w:p>
    <w:bookmarkEnd w:id="656"/>
    <w:p w:rsidR="00FB3B8F" w:rsidRDefault="00575B5B">
      <w:pPr>
        <w:spacing w:before="200" w:after="0" w:line="240" w:lineRule="auto"/>
        <w:ind w:left="400"/>
      </w:pPr>
      <w:r>
        <w:rPr>
          <w:color w:val="000000"/>
        </w:rPr>
        <w:t>[Attach: ...]: Indicates that the specified item (e.g. procedure or result interpretation) should be attached to the documentation template if available.</w:t>
      </w:r>
    </w:p>
    <w:p w:rsidR="00FB3B8F" w:rsidRDefault="00575B5B">
      <w:pPr>
        <w:spacing w:before="200" w:after="0" w:line="240" w:lineRule="auto"/>
        <w:ind w:left="400"/>
      </w:pPr>
      <w:bookmarkStart w:id="657" w:name="d0e300"/>
      <w:r>
        <w:rPr>
          <w:color w:val="000000"/>
        </w:rPr>
        <w:t>[Link: ...]: Indicates that rather than attaching an item (e.g. image), a link should be included in the documentation template.</w:t>
      </w:r>
    </w:p>
    <w:bookmarkEnd w:id="657"/>
    <w:p w:rsidR="00FB3B8F" w:rsidRDefault="00575B5B">
      <w:pPr>
        <w:spacing w:before="200" w:after="0" w:line="240" w:lineRule="auto"/>
        <w:ind w:left="400"/>
      </w:pPr>
      <w:r>
        <w:rPr>
          <w:color w:val="000000"/>
        </w:rPr>
        <w:t xml:space="preserve">[Clinical Comment: </w:t>
      </w:r>
      <w:bookmarkStart w:id="658" w:name="d0e310"/>
      <w:r>
        <w:rPr>
          <w:color w:val="000000"/>
        </w:rPr>
        <w:t>...]: Indicates technical considerations or notes to be utilized for KNART authoring and at time of implementation planning.</w:t>
      </w:r>
    </w:p>
    <w:bookmarkEnd w:id="658"/>
    <w:p w:rsidR="00FB3B8F" w:rsidRDefault="00575B5B">
      <w:pPr>
        <w:spacing w:before="200" w:after="0" w:line="240" w:lineRule="auto"/>
        <w:ind w:left="400"/>
      </w:pPr>
      <w:r>
        <w:rPr>
          <w:color w:val="000000"/>
        </w:rPr>
        <w:t>[Technical Note: ...]: Indicates technical considerations or notes to be utilized for KNART authoring and at time of implementation planning.</w:t>
      </w:r>
    </w:p>
    <w:p w:rsidR="00FB3B8F" w:rsidRDefault="00575B5B">
      <w:pPr>
        <w:spacing w:before="200" w:after="0" w:line="240" w:lineRule="auto"/>
        <w:ind w:left="400"/>
      </w:pPr>
      <w:bookmarkStart w:id="659" w:name="d0e315"/>
      <w:r>
        <w:rPr>
          <w:color w:val="000000"/>
        </w:rPr>
        <w:t>[If ...]: Indicates the beginning of a conditional section.</w:t>
      </w:r>
    </w:p>
    <w:p w:rsidR="00FB3B8F" w:rsidRDefault="00575B5B">
      <w:pPr>
        <w:spacing w:before="200" w:after="0" w:line="240" w:lineRule="auto"/>
        <w:ind w:left="400"/>
      </w:pPr>
      <w:bookmarkStart w:id="660" w:name="d0e320"/>
      <w:bookmarkEnd w:id="659"/>
      <w:r>
        <w:rPr>
          <w:color w:val="000000"/>
        </w:rPr>
        <w:t>[</w:t>
      </w:r>
      <w:proofErr w:type="gramStart"/>
      <w:r>
        <w:rPr>
          <w:color w:val="000000"/>
        </w:rPr>
        <w:t>Else, ...]</w:t>
      </w:r>
      <w:proofErr w:type="gramEnd"/>
      <w:r>
        <w:rPr>
          <w:color w:val="000000"/>
        </w:rPr>
        <w:t>: Indicates the beginning of the alternative branch of a conditional section.</w:t>
      </w:r>
    </w:p>
    <w:bookmarkEnd w:id="660"/>
    <w:p w:rsidR="00FB3B8F" w:rsidRDefault="00575B5B">
      <w:pPr>
        <w:spacing w:before="200" w:after="0" w:line="240" w:lineRule="auto"/>
        <w:ind w:left="400"/>
      </w:pPr>
      <w:r>
        <w:rPr>
          <w:color w:val="000000"/>
        </w:rPr>
        <w:t>[End if ...]: Indicates the end of a conditional section.</w:t>
      </w:r>
    </w:p>
    <w:p w:rsidR="00FB3B8F" w:rsidRDefault="00575B5B">
      <w:pPr>
        <w:tabs>
          <w:tab w:val="left" w:pos="200"/>
        </w:tabs>
        <w:spacing w:before="200" w:after="0" w:line="240" w:lineRule="auto"/>
        <w:ind w:left="200"/>
      </w:pPr>
      <w:bookmarkStart w:id="661" w:name="d0e165"/>
      <w:bookmarkStart w:id="662" w:name="d0e166"/>
      <w:r w:rsidRPr="00EB3A60">
        <w:rPr>
          <w:color w:val="000000"/>
        </w:rPr>
        <w:t>☐</w:t>
      </w:r>
      <w:r>
        <w:rPr>
          <w:color w:val="000000"/>
        </w:rPr>
        <w:t xml:space="preserve"> [Check box]: Indicates items that should be selected based upon the section selection behavior.</w:t>
      </w:r>
    </w:p>
    <w:bookmarkEnd w:id="661"/>
    <w:bookmarkEnd w:id="662"/>
    <w:p w:rsidR="00FB3B8F" w:rsidRDefault="00FB3B8F">
      <w:pPr>
        <w:sectPr w:rsidR="00FB3B8F">
          <w:headerReference w:type="even" r:id="rId51"/>
          <w:headerReference w:type="default" r:id="rId52"/>
          <w:footerReference w:type="even" r:id="rId53"/>
          <w:footerReference w:type="default" r:id="rId54"/>
          <w:headerReference w:type="first" r:id="rId55"/>
          <w:footerReference w:type="first" r:id="rId56"/>
          <w:pgSz w:w="11906" w:h="16838"/>
          <w:pgMar w:top="1440" w:right="1440" w:bottom="1440" w:left="1440" w:header="720" w:footer="720" w:gutter="0"/>
          <w:pgNumType w:fmt="lowerRoman"/>
          <w:cols w:space="720"/>
          <w:titlePg/>
        </w:sectPr>
      </w:pPr>
    </w:p>
    <w:p w:rsidR="00FB3B8F" w:rsidRPr="00EB3A60" w:rsidRDefault="00575B5B" w:rsidP="00EB3A60">
      <w:pPr>
        <w:keepNext/>
        <w:spacing w:before="200" w:after="0" w:line="240" w:lineRule="auto"/>
      </w:pPr>
      <w:bookmarkStart w:id="716" w:name="d0e168"/>
      <w:bookmarkStart w:id="717" w:name="d0e169"/>
      <w:commentRangeStart w:id="718"/>
      <w:r w:rsidRPr="00EB3A60">
        <w:rPr>
          <w:rFonts w:ascii="Arial" w:hAnsi="Arial"/>
          <w:b/>
          <w:color w:val="000000"/>
          <w:sz w:val="50"/>
        </w:rPr>
        <w:t>Chapter 1. Women's Health: Cervical Cancer Screening</w:t>
      </w:r>
      <w:commentRangeEnd w:id="718"/>
      <w:r w:rsidR="00270393">
        <w:rPr>
          <w:rStyle w:val="CommentReference"/>
          <w:rFonts w:eastAsiaTheme="majorEastAsia"/>
        </w:rPr>
        <w:commentReference w:id="718"/>
      </w:r>
    </w:p>
    <w:bookmarkEnd w:id="716"/>
    <w:bookmarkEnd w:id="717"/>
    <w:p w:rsidR="00FB3B8F" w:rsidRDefault="00575B5B">
      <w:pPr>
        <w:spacing w:before="200" w:after="0" w:line="240" w:lineRule="auto"/>
      </w:pPr>
      <w:r>
        <w:rPr>
          <w:color w:val="000000"/>
        </w:rPr>
        <w:t>[Begin Women’s Health: Cervical Cancer Screening.]</w:t>
      </w:r>
    </w:p>
    <w:p w:rsidR="00FB3B8F" w:rsidRDefault="00575B5B" w:rsidP="00EB3A60">
      <w:pPr>
        <w:spacing w:before="200" w:after="0" w:line="240" w:lineRule="auto"/>
      </w:pPr>
      <w:bookmarkStart w:id="719" w:name="d0e173"/>
      <w:bookmarkStart w:id="720" w:name="d0e174"/>
      <w:r w:rsidRPr="00EB3A60">
        <w:rPr>
          <w:rFonts w:ascii="Arial" w:hAnsi="Arial"/>
          <w:b/>
          <w:color w:val="000000"/>
          <w:sz w:val="35"/>
        </w:rPr>
        <w:t>1.</w:t>
      </w:r>
      <w:bookmarkStart w:id="721" w:name="d0e340"/>
      <w:r w:rsidRPr="00EB3A60">
        <w:rPr>
          <w:rFonts w:ascii="Arial" w:hAnsi="Arial"/>
          <w:b/>
          <w:color w:val="000000"/>
          <w:sz w:val="35"/>
        </w:rPr>
        <w:t>1. Clinical Context</w:t>
      </w:r>
    </w:p>
    <w:bookmarkEnd w:id="719"/>
    <w:bookmarkEnd w:id="720"/>
    <w:bookmarkEnd w:id="721"/>
    <w:p w:rsidR="00FB3B8F" w:rsidRDefault="00575B5B">
      <w:pPr>
        <w:spacing w:before="200" w:after="0" w:line="240" w:lineRule="auto"/>
      </w:pPr>
      <w:r>
        <w:rPr>
          <w:color w:val="000000"/>
        </w:rPr>
        <w:t>[Begin Clinical Context.]</w:t>
      </w:r>
    </w:p>
    <w:p w:rsidR="00FB3B8F" w:rsidRDefault="00575B5B">
      <w:pPr>
        <w:spacing w:before="200" w:after="0" w:line="240" w:lineRule="auto"/>
      </w:pPr>
      <w:r>
        <w:rPr>
          <w:color w:val="000000"/>
        </w:rPr>
        <w:t>Cervical cancer is largely a preventable disease due to the success of early treatment enabled by appropriate preventive screening (ACOG 2016). Therefore, it is imperative that women be screened according to evidence-based guidelines. Screening is particularly important, as secular trends indicate decreasing levels of screening among women and the persistence of health care disparities among certain groups of women based on race, ethnicity, and socioeconomic factors.</w:t>
      </w:r>
    </w:p>
    <w:p w:rsidR="00FB3B8F" w:rsidRDefault="00575B5B">
      <w:pPr>
        <w:spacing w:before="200" w:after="0" w:line="240" w:lineRule="auto"/>
      </w:pPr>
      <w:r>
        <w:rPr>
          <w:color w:val="000000"/>
        </w:rPr>
        <w:t>The Cervical Cancer Screening KNART set is intended to prompt providers to identify a woman's cervical cancer risk category; counsel her about that risk; identify her screening preferences; screen based on age, risk, and patient preference; and document the entire process.</w:t>
      </w:r>
    </w:p>
    <w:p w:rsidR="00FB3B8F" w:rsidRDefault="00575B5B">
      <w:pPr>
        <w:keepNext/>
        <w:spacing w:before="240" w:after="0" w:line="240" w:lineRule="auto"/>
      </w:pPr>
      <w:bookmarkStart w:id="722" w:name="d0e182"/>
      <w:bookmarkStart w:id="723" w:name="d0e183"/>
      <w:bookmarkStart w:id="724" w:name="d0e348"/>
      <w:r>
        <w:rPr>
          <w:b/>
          <w:color w:val="000000"/>
          <w:sz w:val="24"/>
        </w:rPr>
        <w:t>Table 1.1. Clinical Context Domains</w:t>
      </w:r>
    </w:p>
    <w:bookmarkEnd w:id="722"/>
    <w:bookmarkEnd w:id="723"/>
    <w:bookmarkEnd w:id="724"/>
    <w:p w:rsidR="00FB3B8F" w:rsidRDefault="00FB3B8F">
      <w:pPr>
        <w:spacing w:after="0" w:line="240" w:lineRule="auto"/>
        <w:rPr>
          <w:sz w:val="14"/>
        </w:rPr>
      </w:pPr>
    </w:p>
    <w:tbl>
      <w:tblPr>
        <w:tblW w:w="0" w:type="auto"/>
        <w:tblInd w:w="45" w:type="dxa"/>
        <w:tblLayout w:type="fixed"/>
        <w:tblCellMar>
          <w:left w:w="10" w:type="dxa"/>
          <w:right w:w="10" w:type="dxa"/>
        </w:tblCellMar>
        <w:tblLook w:val="04A0" w:firstRow="1" w:lastRow="0" w:firstColumn="1" w:lastColumn="0" w:noHBand="0" w:noVBand="1"/>
      </w:tblPr>
      <w:tblGrid>
        <w:gridCol w:w="4513"/>
        <w:gridCol w:w="4513"/>
      </w:tblGrid>
      <w:tr w:rsidR="00FB3B8F" w:rsidTr="00EB3A60">
        <w:tc>
          <w:tcPr>
            <w:tcW w:w="4513"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Target User</w:t>
            </w:r>
          </w:p>
        </w:tc>
        <w:tc>
          <w:tcPr>
            <w:tcW w:w="4513" w:type="dxa"/>
            <w:tcBorders>
              <w:top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Provider to include Primary Care, Designated Women’s Health Providers, and Gynecologists</w:t>
            </w:r>
          </w:p>
        </w:tc>
      </w:tr>
      <w:tr w:rsidR="00FB3B8F" w:rsidTr="00EB3A6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Patient</w:t>
            </w:r>
          </w:p>
        </w:tc>
        <w:tc>
          <w:tcPr>
            <w:tcW w:w="4513"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Female that is at least 21 years of age or older</w:t>
            </w:r>
          </w:p>
        </w:tc>
      </w:tr>
      <w:tr w:rsidR="00FB3B8F" w:rsidTr="00EB3A6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Priority</w:t>
            </w:r>
          </w:p>
        </w:tc>
        <w:tc>
          <w:tcPr>
            <w:tcW w:w="4513"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Routine</w:t>
            </w:r>
          </w:p>
        </w:tc>
      </w:tr>
      <w:tr w:rsidR="00FB3B8F" w:rsidTr="00EB3A6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Specialty</w:t>
            </w:r>
          </w:p>
        </w:tc>
        <w:tc>
          <w:tcPr>
            <w:tcW w:w="4513"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Primary Care, Designated Women’s Health Providers, and Gynecology</w:t>
            </w:r>
          </w:p>
        </w:tc>
      </w:tr>
      <w:tr w:rsidR="00FB3B8F" w:rsidTr="00EB3A60">
        <w:tc>
          <w:tcPr>
            <w:tcW w:w="4513" w:type="dxa"/>
            <w:tcBorders>
              <w:left w:val="single" w:sz="4" w:space="0" w:color="000000"/>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Location</w:t>
            </w:r>
          </w:p>
        </w:tc>
        <w:tc>
          <w:tcPr>
            <w:tcW w:w="4513" w:type="dxa"/>
            <w:tcBorders>
              <w:bottom w:val="single" w:sz="4" w:space="0" w:color="000000"/>
              <w:right w:val="single" w:sz="4" w:space="0" w:color="000000"/>
            </w:tcBorders>
            <w:tcMar>
              <w:top w:w="40" w:type="dxa"/>
              <w:left w:w="40" w:type="dxa"/>
              <w:bottom w:w="40" w:type="dxa"/>
              <w:right w:w="40" w:type="dxa"/>
            </w:tcMar>
          </w:tcPr>
          <w:p w:rsidR="00FB3B8F" w:rsidRDefault="00575B5B">
            <w:pPr>
              <w:spacing w:after="0" w:line="240" w:lineRule="auto"/>
            </w:pPr>
            <w:r>
              <w:rPr>
                <w:color w:val="000000"/>
              </w:rPr>
              <w:t>Outpatient</w:t>
            </w:r>
          </w:p>
        </w:tc>
      </w:tr>
    </w:tbl>
    <w:p w:rsidR="00FB3B8F" w:rsidRDefault="00575B5B">
      <w:pPr>
        <w:spacing w:before="200" w:after="0" w:line="240" w:lineRule="auto"/>
      </w:pPr>
      <w:bookmarkStart w:id="725" w:name="d0e378"/>
      <w:r>
        <w:rPr>
          <w:color w:val="000000"/>
        </w:rPr>
        <w:t>[End Clinical Context.]</w:t>
      </w:r>
    </w:p>
    <w:p w:rsidR="00FB3B8F" w:rsidRDefault="00575B5B" w:rsidP="00EB3A60">
      <w:pPr>
        <w:spacing w:before="200" w:after="0" w:line="240" w:lineRule="auto"/>
      </w:pPr>
      <w:bookmarkStart w:id="726" w:name="d0e214"/>
      <w:bookmarkStart w:id="727" w:name="d0e215"/>
      <w:r w:rsidRPr="00EB3A60">
        <w:rPr>
          <w:rFonts w:ascii="Arial" w:hAnsi="Arial"/>
          <w:b/>
          <w:color w:val="000000"/>
          <w:sz w:val="35"/>
        </w:rPr>
        <w:t>1.2. Knowledge Artifacts</w:t>
      </w:r>
    </w:p>
    <w:bookmarkEnd w:id="725"/>
    <w:bookmarkEnd w:id="726"/>
    <w:bookmarkEnd w:id="727"/>
    <w:p w:rsidR="00FB3B8F" w:rsidRDefault="00575B5B">
      <w:pPr>
        <w:spacing w:before="200" w:after="0" w:line="240" w:lineRule="auto"/>
      </w:pPr>
      <w:r>
        <w:rPr>
          <w:color w:val="000000"/>
        </w:rPr>
        <w:t>[Begin Knowledge Artifacts.]</w:t>
      </w:r>
    </w:p>
    <w:p w:rsidR="00FB3B8F" w:rsidRDefault="00575B5B">
      <w:pPr>
        <w:spacing w:before="200" w:after="0" w:line="240" w:lineRule="auto"/>
      </w:pPr>
      <w:r>
        <w:rPr>
          <w:color w:val="000000"/>
        </w:rPr>
        <w:t xml:space="preserve">This section describes the Clinical Decision Support (CDS) knowledge artifacts specific to cervical cancer screening. These knowledge artifacts are intended for users providing primary and preventative care to women to ensure that timely cervical cancer screening is performed and that women’s preferences are incorporated into the decision-making process. Target clinical users include primary care providers, </w:t>
      </w:r>
      <w:commentRangeStart w:id="728"/>
      <w:commentRangeStart w:id="729"/>
      <w:r>
        <w:rPr>
          <w:color w:val="000000"/>
        </w:rPr>
        <w:t xml:space="preserve">women's health clinical providers </w:t>
      </w:r>
      <w:commentRangeEnd w:id="728"/>
      <w:r w:rsidR="0035140C">
        <w:rPr>
          <w:rStyle w:val="CommentReference"/>
          <w:rFonts w:eastAsiaTheme="majorEastAsia"/>
        </w:rPr>
        <w:commentReference w:id="728"/>
      </w:r>
      <w:commentRangeEnd w:id="729"/>
      <w:r w:rsidR="000A6BB4">
        <w:rPr>
          <w:rStyle w:val="CommentReference"/>
          <w:rFonts w:eastAsiaTheme="majorEastAsia"/>
        </w:rPr>
        <w:commentReference w:id="729"/>
      </w:r>
      <w:r>
        <w:rPr>
          <w:color w:val="000000"/>
        </w:rPr>
        <w:t>and gynecologists. The patient cohort includes women aged 21 years and older with an intact cervix and without cervical cancer risk factors.</w:t>
      </w:r>
    </w:p>
    <w:p w:rsidR="00FB3B8F" w:rsidRDefault="00575B5B">
      <w:pPr>
        <w:spacing w:before="200" w:after="0" w:line="240" w:lineRule="auto"/>
      </w:pPr>
      <w:r>
        <w:rPr>
          <w:color w:val="000000"/>
        </w:rPr>
        <w:t>Women with the following risk factors are excluded from the patient cohort as they are followed in accordance with alternative protocols:</w:t>
      </w:r>
    </w:p>
    <w:p w:rsidR="00FB3B8F" w:rsidRDefault="00575B5B">
      <w:pPr>
        <w:numPr>
          <w:ilvl w:val="0"/>
          <w:numId w:val="2"/>
        </w:numPr>
        <w:tabs>
          <w:tab w:val="left" w:pos="200"/>
        </w:tabs>
        <w:spacing w:before="200" w:after="0" w:line="240" w:lineRule="auto"/>
        <w:ind w:left="200" w:hanging="200"/>
      </w:pPr>
      <w:bookmarkStart w:id="730" w:name="d0e224"/>
      <w:bookmarkStart w:id="731" w:name="d0e223"/>
      <w:bookmarkStart w:id="732" w:name="d0e225"/>
      <w:bookmarkStart w:id="733" w:name="d0e391"/>
      <w:bookmarkStart w:id="734" w:name="d0e390"/>
      <w:r>
        <w:rPr>
          <w:color w:val="000000"/>
        </w:rPr>
        <w:t>Women who have an immune disorder such as being Human Immunodeficiency Virus (</w:t>
      </w:r>
      <w:r>
        <w:rPr>
          <w:i/>
          <w:color w:val="000000"/>
        </w:rPr>
        <w:t>HIV</w:t>
      </w:r>
      <w:r>
        <w:rPr>
          <w:color w:val="000000"/>
        </w:rPr>
        <w:t>) positive.</w:t>
      </w:r>
    </w:p>
    <w:p w:rsidR="00FB3B8F" w:rsidRDefault="00575B5B">
      <w:pPr>
        <w:numPr>
          <w:ilvl w:val="0"/>
          <w:numId w:val="2"/>
        </w:numPr>
        <w:tabs>
          <w:tab w:val="left" w:pos="200"/>
        </w:tabs>
        <w:spacing w:before="200" w:after="0" w:line="240" w:lineRule="auto"/>
        <w:ind w:left="200" w:hanging="200"/>
      </w:pPr>
      <w:bookmarkStart w:id="735" w:name="d0e230"/>
      <w:bookmarkStart w:id="736" w:name="d0e231"/>
      <w:bookmarkStart w:id="737" w:name="d0e398"/>
      <w:bookmarkEnd w:id="730"/>
      <w:bookmarkEnd w:id="731"/>
      <w:bookmarkEnd w:id="732"/>
      <w:bookmarkEnd w:id="733"/>
      <w:bookmarkEnd w:id="734"/>
      <w:r>
        <w:rPr>
          <w:color w:val="000000"/>
        </w:rPr>
        <w:t>Women with a history of high-grade precancerous cervical lesion(s) or cervical cancer.</w:t>
      </w:r>
    </w:p>
    <w:p w:rsidR="00FB3B8F" w:rsidRDefault="00575B5B">
      <w:pPr>
        <w:numPr>
          <w:ilvl w:val="0"/>
          <w:numId w:val="2"/>
        </w:numPr>
        <w:tabs>
          <w:tab w:val="left" w:pos="200"/>
        </w:tabs>
        <w:spacing w:before="200" w:after="0" w:line="240" w:lineRule="auto"/>
        <w:ind w:left="200" w:hanging="200"/>
      </w:pPr>
      <w:bookmarkStart w:id="738" w:name="d0e233"/>
      <w:bookmarkStart w:id="739" w:name="d0e234"/>
      <w:bookmarkStart w:id="740" w:name="d0e401"/>
      <w:bookmarkEnd w:id="735"/>
      <w:bookmarkEnd w:id="736"/>
      <w:bookmarkEnd w:id="737"/>
      <w:r>
        <w:rPr>
          <w:color w:val="000000"/>
        </w:rPr>
        <w:t>Women with in utero exposure to diethylstilbestrol.</w:t>
      </w:r>
    </w:p>
    <w:bookmarkEnd w:id="738"/>
    <w:bookmarkEnd w:id="739"/>
    <w:bookmarkEnd w:id="740"/>
    <w:p w:rsidR="00FB3B8F" w:rsidRDefault="00575B5B">
      <w:pPr>
        <w:spacing w:before="200" w:after="0" w:line="240" w:lineRule="auto"/>
      </w:pPr>
      <w:r>
        <w:rPr>
          <w:color w:val="000000"/>
        </w:rPr>
        <w:t>This section describes the CDS knowledge artifacts that are part of the Cervical Cancer Screening group, and include:</w:t>
      </w:r>
    </w:p>
    <w:p w:rsidR="00FB3B8F" w:rsidRDefault="00575B5B">
      <w:pPr>
        <w:numPr>
          <w:ilvl w:val="0"/>
          <w:numId w:val="6"/>
        </w:numPr>
        <w:tabs>
          <w:tab w:val="left" w:pos="200"/>
        </w:tabs>
        <w:spacing w:before="200" w:after="0" w:line="240" w:lineRule="auto"/>
        <w:ind w:left="200" w:hanging="200"/>
      </w:pPr>
      <w:bookmarkStart w:id="741" w:name="d0e239"/>
      <w:bookmarkStart w:id="742" w:name="d0e238"/>
      <w:bookmarkStart w:id="743" w:name="d0e240"/>
      <w:r>
        <w:rPr>
          <w:color w:val="000000"/>
        </w:rPr>
        <w:t>An Event-Condition-Action (</w:t>
      </w:r>
      <w:r>
        <w:rPr>
          <w:i/>
          <w:color w:val="000000"/>
        </w:rPr>
        <w:t>ECA</w:t>
      </w:r>
      <w:r>
        <w:rPr>
          <w:color w:val="000000"/>
        </w:rPr>
        <w:t>) Rule: Cervical Cancer Screening</w:t>
      </w:r>
    </w:p>
    <w:p w:rsidR="00FB3B8F" w:rsidRDefault="00575B5B">
      <w:pPr>
        <w:numPr>
          <w:ilvl w:val="0"/>
          <w:numId w:val="3"/>
        </w:numPr>
        <w:tabs>
          <w:tab w:val="left" w:pos="400"/>
        </w:tabs>
        <w:spacing w:before="200" w:after="0" w:line="240" w:lineRule="auto"/>
        <w:ind w:left="400" w:hanging="200"/>
      </w:pPr>
      <w:bookmarkStart w:id="744" w:name="d0e246"/>
      <w:bookmarkStart w:id="745" w:name="d0e245"/>
      <w:bookmarkStart w:id="746" w:name="d0e247"/>
      <w:bookmarkStart w:id="747" w:name="d0e414"/>
      <w:bookmarkEnd w:id="741"/>
      <w:bookmarkEnd w:id="742"/>
      <w:bookmarkEnd w:id="743"/>
      <w:r>
        <w:rPr>
          <w:color w:val="000000"/>
        </w:rPr>
        <w:t>Rule logic that describes the activation of the documentation template and order set.</w:t>
      </w:r>
    </w:p>
    <w:p w:rsidR="00FB3B8F" w:rsidRDefault="00575B5B">
      <w:pPr>
        <w:numPr>
          <w:ilvl w:val="0"/>
          <w:numId w:val="3"/>
        </w:numPr>
        <w:tabs>
          <w:tab w:val="left" w:pos="400"/>
        </w:tabs>
        <w:spacing w:before="200" w:after="0" w:line="240" w:lineRule="auto"/>
        <w:ind w:left="400" w:hanging="200"/>
      </w:pPr>
      <w:bookmarkStart w:id="748" w:name="d0e249"/>
      <w:bookmarkStart w:id="749" w:name="d0e250"/>
      <w:bookmarkStart w:id="750" w:name="d0e418"/>
      <w:bookmarkEnd w:id="744"/>
      <w:bookmarkEnd w:id="745"/>
      <w:bookmarkEnd w:id="746"/>
      <w:bookmarkEnd w:id="747"/>
      <w:r>
        <w:rPr>
          <w:color w:val="000000"/>
        </w:rPr>
        <w:t>Actions may include activating documentation templates or order sets.</w:t>
      </w:r>
    </w:p>
    <w:p w:rsidR="00FB3B8F" w:rsidRDefault="00575B5B">
      <w:pPr>
        <w:numPr>
          <w:ilvl w:val="0"/>
          <w:numId w:val="6"/>
        </w:numPr>
        <w:tabs>
          <w:tab w:val="left" w:pos="200"/>
        </w:tabs>
        <w:spacing w:before="200" w:after="0" w:line="240" w:lineRule="auto"/>
        <w:ind w:left="200" w:hanging="200"/>
      </w:pPr>
      <w:bookmarkStart w:id="751" w:name="d0e252"/>
      <w:bookmarkStart w:id="752" w:name="d0e253"/>
      <w:bookmarkStart w:id="753" w:name="d0e421"/>
      <w:bookmarkEnd w:id="748"/>
      <w:bookmarkEnd w:id="749"/>
      <w:bookmarkEnd w:id="750"/>
      <w:r>
        <w:rPr>
          <w:color w:val="000000"/>
        </w:rPr>
        <w:t>A Documentation Template: Cervical Cancer Screening</w:t>
      </w:r>
    </w:p>
    <w:p w:rsidR="00FB3B8F" w:rsidRDefault="00575B5B">
      <w:pPr>
        <w:numPr>
          <w:ilvl w:val="0"/>
          <w:numId w:val="4"/>
        </w:numPr>
        <w:tabs>
          <w:tab w:val="left" w:pos="400"/>
        </w:tabs>
        <w:spacing w:before="200" w:after="0" w:line="240" w:lineRule="auto"/>
        <w:ind w:left="400" w:hanging="200"/>
      </w:pPr>
      <w:bookmarkStart w:id="754" w:name="d0e256"/>
      <w:bookmarkStart w:id="755" w:name="d0e255"/>
      <w:bookmarkStart w:id="756" w:name="d0e257"/>
      <w:bookmarkStart w:id="757" w:name="d0e425"/>
      <w:bookmarkEnd w:id="751"/>
      <w:bookmarkEnd w:id="752"/>
      <w:bookmarkEnd w:id="753"/>
      <w:r>
        <w:rPr>
          <w:color w:val="000000"/>
        </w:rPr>
        <w:t>A template that facilitates documentation of the management of a patient’s cervical cancer screening.</w:t>
      </w:r>
    </w:p>
    <w:p w:rsidR="00FB3B8F" w:rsidRDefault="00575B5B">
      <w:pPr>
        <w:numPr>
          <w:ilvl w:val="0"/>
          <w:numId w:val="4"/>
        </w:numPr>
        <w:tabs>
          <w:tab w:val="left" w:pos="400"/>
        </w:tabs>
        <w:spacing w:before="200" w:after="0" w:line="240" w:lineRule="auto"/>
        <w:ind w:left="400" w:hanging="200"/>
      </w:pPr>
      <w:bookmarkStart w:id="758" w:name="d0e259"/>
      <w:bookmarkStart w:id="759" w:name="d0e260"/>
      <w:bookmarkEnd w:id="754"/>
      <w:bookmarkEnd w:id="755"/>
      <w:bookmarkEnd w:id="756"/>
      <w:bookmarkEnd w:id="757"/>
      <w:r>
        <w:rPr>
          <w:color w:val="000000"/>
        </w:rPr>
        <w:t>Includes logic for the appropriate display of the documentation sections.</w:t>
      </w:r>
    </w:p>
    <w:p w:rsidR="00FB3B8F" w:rsidRDefault="00575B5B">
      <w:pPr>
        <w:numPr>
          <w:ilvl w:val="0"/>
          <w:numId w:val="6"/>
        </w:numPr>
        <w:tabs>
          <w:tab w:val="left" w:pos="200"/>
        </w:tabs>
        <w:spacing w:before="200" w:after="0" w:line="240" w:lineRule="auto"/>
        <w:ind w:left="200" w:hanging="200"/>
      </w:pPr>
      <w:bookmarkStart w:id="760" w:name="d0e262"/>
      <w:bookmarkStart w:id="761" w:name="d0e263"/>
      <w:bookmarkStart w:id="762" w:name="d0e431"/>
      <w:bookmarkEnd w:id="758"/>
      <w:bookmarkEnd w:id="759"/>
      <w:r>
        <w:rPr>
          <w:color w:val="000000"/>
        </w:rPr>
        <w:t>An Order Set: Cervical Cancer Screening</w:t>
      </w:r>
    </w:p>
    <w:p w:rsidR="00FB3B8F" w:rsidRDefault="00575B5B">
      <w:pPr>
        <w:numPr>
          <w:ilvl w:val="0"/>
          <w:numId w:val="5"/>
        </w:numPr>
        <w:tabs>
          <w:tab w:val="left" w:pos="400"/>
        </w:tabs>
        <w:spacing w:before="200" w:after="0" w:line="240" w:lineRule="auto"/>
        <w:ind w:left="400" w:hanging="200"/>
      </w:pPr>
      <w:bookmarkStart w:id="763" w:name="d0e266"/>
      <w:bookmarkStart w:id="764" w:name="d0e265"/>
      <w:bookmarkStart w:id="765" w:name="d0e267"/>
      <w:bookmarkStart w:id="766" w:name="d0e435"/>
      <w:bookmarkEnd w:id="760"/>
      <w:bookmarkEnd w:id="761"/>
      <w:bookmarkEnd w:id="762"/>
      <w:r>
        <w:rPr>
          <w:color w:val="000000"/>
        </w:rPr>
        <w:t>Orderable items associated with management of cervical cancer screening.</w:t>
      </w:r>
    </w:p>
    <w:p w:rsidR="00FB3B8F" w:rsidRDefault="00575B5B">
      <w:pPr>
        <w:numPr>
          <w:ilvl w:val="0"/>
          <w:numId w:val="5"/>
        </w:numPr>
        <w:tabs>
          <w:tab w:val="left" w:pos="400"/>
        </w:tabs>
        <w:spacing w:before="200" w:after="0" w:line="240" w:lineRule="auto"/>
        <w:ind w:left="400" w:hanging="200"/>
      </w:pPr>
      <w:bookmarkStart w:id="767" w:name="d0e269"/>
      <w:bookmarkStart w:id="768" w:name="d0e270"/>
      <w:bookmarkEnd w:id="763"/>
      <w:bookmarkEnd w:id="764"/>
      <w:bookmarkEnd w:id="765"/>
      <w:bookmarkEnd w:id="766"/>
      <w:r>
        <w:rPr>
          <w:color w:val="000000"/>
        </w:rPr>
        <w:t>Includes logic for the appropriate display of the order set.</w:t>
      </w:r>
    </w:p>
    <w:bookmarkEnd w:id="767"/>
    <w:bookmarkEnd w:id="768"/>
    <w:p w:rsidR="00FB3B8F" w:rsidRDefault="00575B5B">
      <w:pPr>
        <w:spacing w:before="200" w:after="0" w:line="240" w:lineRule="auto"/>
      </w:pPr>
      <w:r>
        <w:rPr>
          <w:color w:val="000000"/>
        </w:rPr>
        <w:t>[End Knowledge Artifacts.]</w:t>
      </w:r>
    </w:p>
    <w:p w:rsidR="00FB3B8F" w:rsidRDefault="00575B5B">
      <w:pPr>
        <w:spacing w:before="200" w:after="0" w:line="240" w:lineRule="auto"/>
      </w:pPr>
      <w:r>
        <w:rPr>
          <w:color w:val="000000"/>
        </w:rPr>
        <w:t>[End Women’s Health: Cervical Cancer Screening.]</w:t>
      </w:r>
    </w:p>
    <w:p w:rsidR="00FB3B8F" w:rsidRDefault="00FB3B8F">
      <w:pPr>
        <w:sectPr w:rsidR="00FB3B8F">
          <w:headerReference w:type="even" r:id="rId57"/>
          <w:headerReference w:type="default" r:id="rId58"/>
          <w:footerReference w:type="even" r:id="rId59"/>
          <w:footerReference w:type="default" r:id="rId60"/>
          <w:headerReference w:type="first" r:id="rId61"/>
          <w:footerReference w:type="first" r:id="rId62"/>
          <w:pgSz w:w="11906" w:h="16838"/>
          <w:pgMar w:top="1440" w:right="1440" w:bottom="1440" w:left="1440" w:header="720" w:footer="720" w:gutter="0"/>
          <w:pgNumType w:start="1"/>
          <w:cols w:space="720"/>
          <w:titlePg/>
        </w:sectPr>
      </w:pPr>
    </w:p>
    <w:p w:rsidR="00FB3B8F" w:rsidRDefault="00575B5B" w:rsidP="00EB3A60">
      <w:pPr>
        <w:keepNext/>
        <w:spacing w:before="200" w:after="0" w:line="240" w:lineRule="auto"/>
      </w:pPr>
      <w:bookmarkStart w:id="822" w:name="d0e276"/>
      <w:bookmarkStart w:id="823" w:name="d0e277"/>
      <w:bookmarkStart w:id="824" w:name="d0e441"/>
      <w:r w:rsidRPr="00EB3A60">
        <w:rPr>
          <w:rFonts w:ascii="Arial" w:hAnsi="Arial"/>
          <w:b/>
          <w:color w:val="000000"/>
          <w:sz w:val="50"/>
        </w:rPr>
        <w:t>Chapter 2. Event-Condition-Action (</w:t>
      </w:r>
      <w:r w:rsidRPr="00EB3A60">
        <w:rPr>
          <w:rFonts w:ascii="Arial" w:hAnsi="Arial"/>
          <w:b/>
          <w:i/>
          <w:color w:val="000000"/>
          <w:sz w:val="50"/>
        </w:rPr>
        <w:t>ECA</w:t>
      </w:r>
      <w:r w:rsidRPr="00EB3A60">
        <w:rPr>
          <w:rFonts w:ascii="Arial" w:hAnsi="Arial"/>
          <w:b/>
          <w:color w:val="000000"/>
          <w:sz w:val="50"/>
        </w:rPr>
        <w:t>) Rule: Women's Health: Cervical Cancer Screening</w:t>
      </w:r>
    </w:p>
    <w:bookmarkEnd w:id="822"/>
    <w:bookmarkEnd w:id="823"/>
    <w:bookmarkEnd w:id="824"/>
    <w:p w:rsidR="00FB3B8F" w:rsidRDefault="00575B5B">
      <w:pPr>
        <w:spacing w:before="200" w:after="0" w:line="240" w:lineRule="auto"/>
      </w:pPr>
      <w:r>
        <w:rPr>
          <w:color w:val="000000"/>
        </w:rPr>
        <w:t>[Begin ECA Rule.]</w:t>
      </w:r>
    </w:p>
    <w:p w:rsidR="00FB3B8F" w:rsidRDefault="00575B5B" w:rsidP="00EB3A60">
      <w:pPr>
        <w:spacing w:before="200" w:after="0" w:line="240" w:lineRule="auto"/>
      </w:pPr>
      <w:bookmarkStart w:id="825" w:name="d0e284"/>
      <w:bookmarkStart w:id="826" w:name="d0e285"/>
      <w:bookmarkStart w:id="827" w:name="d0e455"/>
      <w:r w:rsidRPr="00EB3A60">
        <w:rPr>
          <w:rFonts w:ascii="Arial" w:hAnsi="Arial"/>
          <w:b/>
          <w:color w:val="000000"/>
          <w:sz w:val="35"/>
        </w:rPr>
        <w:t>2.1. Knowledge Narrative</w:t>
      </w:r>
    </w:p>
    <w:p w:rsidR="00FB3B8F" w:rsidRDefault="00575B5B">
      <w:pPr>
        <w:spacing w:before="200" w:after="0" w:line="240" w:lineRule="auto"/>
      </w:pPr>
      <w:bookmarkStart w:id="828" w:name="_Hlk500759160"/>
      <w:bookmarkEnd w:id="825"/>
      <w:bookmarkEnd w:id="826"/>
      <w:bookmarkEnd w:id="827"/>
      <w:r>
        <w:rPr>
          <w:color w:val="000000"/>
        </w:rPr>
        <w:t>[Begin Knowledge Narrative.]</w:t>
      </w:r>
    </w:p>
    <w:bookmarkEnd w:id="828"/>
    <w:p w:rsidR="00FB3B8F" w:rsidRDefault="00575B5B">
      <w:pPr>
        <w:spacing w:before="200" w:after="0" w:line="240" w:lineRule="auto"/>
      </w:pPr>
      <w:r>
        <w:rPr>
          <w:color w:val="000000"/>
        </w:rPr>
        <w:t>[See Clinical Context in Chapter 1.]</w:t>
      </w:r>
    </w:p>
    <w:p w:rsidR="00FB3B8F" w:rsidRDefault="00575B5B">
      <w:pPr>
        <w:spacing w:before="200" w:after="0" w:line="240" w:lineRule="auto"/>
      </w:pPr>
      <w:r>
        <w:rPr>
          <w:color w:val="000000"/>
        </w:rPr>
        <w:t>The Event-Condition-Action Rule will assure:</w:t>
      </w:r>
    </w:p>
    <w:p w:rsidR="00FB3B8F" w:rsidRDefault="00575B5B">
      <w:pPr>
        <w:numPr>
          <w:ilvl w:val="0"/>
          <w:numId w:val="7"/>
        </w:numPr>
        <w:tabs>
          <w:tab w:val="left" w:pos="200"/>
        </w:tabs>
        <w:spacing w:before="200" w:after="0" w:line="240" w:lineRule="auto"/>
        <w:ind w:left="200" w:hanging="200"/>
      </w:pPr>
      <w:bookmarkStart w:id="829" w:name="d0e294"/>
      <w:bookmarkStart w:id="830" w:name="d0e293"/>
      <w:bookmarkStart w:id="831" w:name="d0e295"/>
      <w:bookmarkStart w:id="832" w:name="d0e465"/>
      <w:bookmarkStart w:id="833" w:name="d0e464"/>
      <w:r>
        <w:rPr>
          <w:color w:val="000000"/>
        </w:rPr>
        <w:t>Clinicians have access to the current guidelines at the point of care to guide their counseling; and</w:t>
      </w:r>
    </w:p>
    <w:p w:rsidR="00FB3B8F" w:rsidRDefault="00575B5B">
      <w:pPr>
        <w:numPr>
          <w:ilvl w:val="0"/>
          <w:numId w:val="7"/>
        </w:numPr>
        <w:tabs>
          <w:tab w:val="left" w:pos="200"/>
        </w:tabs>
        <w:spacing w:before="200" w:after="0" w:line="240" w:lineRule="auto"/>
        <w:ind w:left="200" w:hanging="200"/>
      </w:pPr>
      <w:bookmarkStart w:id="834" w:name="d0e297"/>
      <w:bookmarkStart w:id="835" w:name="d0e298"/>
      <w:bookmarkStart w:id="836" w:name="d0e468"/>
      <w:bookmarkEnd w:id="829"/>
      <w:bookmarkEnd w:id="830"/>
      <w:bookmarkEnd w:id="831"/>
      <w:bookmarkEnd w:id="832"/>
      <w:bookmarkEnd w:id="833"/>
      <w:r>
        <w:rPr>
          <w:color w:val="000000"/>
        </w:rPr>
        <w:t>Patients are notified when they are due for cervical cancer screening either during or outside of in-person clinical visits.</w:t>
      </w:r>
    </w:p>
    <w:bookmarkEnd w:id="834"/>
    <w:bookmarkEnd w:id="835"/>
    <w:bookmarkEnd w:id="836"/>
    <w:p w:rsidR="00FB3B8F" w:rsidRDefault="00575B5B">
      <w:pPr>
        <w:spacing w:before="200" w:after="0" w:line="240" w:lineRule="auto"/>
        <w:rPr>
          <w:ins w:id="837" w:author="Kathleen Keating" w:date="2018-03-10T08:10:00Z"/>
          <w:color w:val="000000"/>
        </w:rPr>
      </w:pPr>
      <w:r>
        <w:rPr>
          <w:color w:val="000000"/>
        </w:rPr>
        <w:t xml:space="preserve">[Clinical Comment: The purpose of the </w:t>
      </w:r>
      <w:r>
        <w:rPr>
          <w:i/>
          <w:color w:val="000000"/>
        </w:rPr>
        <w:t>ECA</w:t>
      </w:r>
      <w:r>
        <w:rPr>
          <w:color w:val="000000"/>
        </w:rPr>
        <w:t xml:space="preserve"> rule for cervical cancer screening is to assess the patient’s cervical cancer screening status and if warranted, to document cervical cancer risk and screening desires as well as to order the recommended test/screen.</w:t>
      </w:r>
      <w:ins w:id="838" w:author="Kathleen Keating" w:date="2018-03-10T08:11:00Z">
        <w:r w:rsidR="00DC1F0D">
          <w:rPr>
            <w:color w:val="000000"/>
          </w:rPr>
          <w:t>]</w:t>
        </w:r>
      </w:ins>
    </w:p>
    <w:p w:rsidR="00DC1F0D" w:rsidRDefault="00DC1F0D">
      <w:pPr>
        <w:spacing w:before="200" w:after="0" w:line="240" w:lineRule="auto"/>
      </w:pPr>
      <w:ins w:id="839" w:author="Kathleen Keating" w:date="2018-03-10T08:10:00Z">
        <w:r>
          <w:t>[End Knowledge Narrative.]</w:t>
        </w:r>
      </w:ins>
    </w:p>
    <w:p w:rsidR="00FB3B8F" w:rsidRDefault="00575B5B" w:rsidP="00EB3A60">
      <w:pPr>
        <w:spacing w:before="200" w:after="0" w:line="240" w:lineRule="auto"/>
      </w:pPr>
      <w:bookmarkStart w:id="840" w:name="d0e305"/>
      <w:bookmarkStart w:id="841" w:name="d0e306"/>
      <w:r w:rsidRPr="00EB3A60">
        <w:rPr>
          <w:rFonts w:ascii="Arial" w:hAnsi="Arial"/>
          <w:b/>
          <w:color w:val="000000"/>
          <w:sz w:val="35"/>
        </w:rPr>
        <w:t>2.2. Primary Level (trunk) cohort identification</w:t>
      </w:r>
    </w:p>
    <w:p w:rsidR="00FB3B8F" w:rsidRDefault="00575B5B">
      <w:pPr>
        <w:spacing w:before="200" w:after="0" w:line="240" w:lineRule="auto"/>
      </w:pPr>
      <w:bookmarkStart w:id="842" w:name="d0e308"/>
      <w:bookmarkStart w:id="843" w:name="d0e309"/>
      <w:bookmarkEnd w:id="840"/>
      <w:bookmarkEnd w:id="841"/>
      <w:r>
        <w:rPr>
          <w:rFonts w:ascii="Arial" w:hAnsi="Arial"/>
          <w:b/>
          <w:color w:val="000000"/>
        </w:rPr>
        <w:t>Event</w:t>
      </w:r>
    </w:p>
    <w:bookmarkEnd w:id="842"/>
    <w:bookmarkEnd w:id="843"/>
    <w:p w:rsidR="00FB3B8F" w:rsidRDefault="00575B5B">
      <w:pPr>
        <w:spacing w:before="200" w:after="0" w:line="240" w:lineRule="auto"/>
      </w:pPr>
      <w:r>
        <w:rPr>
          <w:color w:val="000000"/>
        </w:rPr>
        <w:t>[Begin Event]</w:t>
      </w:r>
    </w:p>
    <w:p w:rsidR="00E71361" w:rsidRPr="00E71361" w:rsidRDefault="00575B5B">
      <w:pPr>
        <w:numPr>
          <w:ilvl w:val="0"/>
          <w:numId w:val="8"/>
        </w:numPr>
        <w:tabs>
          <w:tab w:val="left" w:pos="200"/>
        </w:tabs>
        <w:spacing w:before="200" w:after="0" w:line="240" w:lineRule="auto"/>
        <w:ind w:left="200" w:hanging="200"/>
        <w:rPr>
          <w:ins w:id="844" w:author="Catherine Staes" w:date="2018-03-23T14:55:00Z"/>
          <w:rPrChange w:id="845" w:author="Catherine Staes" w:date="2018-03-23T14:55:00Z">
            <w:rPr>
              <w:ins w:id="846" w:author="Catherine Staes" w:date="2018-03-23T14:55:00Z"/>
              <w:color w:val="000000"/>
            </w:rPr>
          </w:rPrChange>
        </w:rPr>
      </w:pPr>
      <w:bookmarkStart w:id="847" w:name="d0e313"/>
      <w:bookmarkStart w:id="848" w:name="d0e312"/>
      <w:bookmarkStart w:id="849" w:name="d0e314"/>
      <w:bookmarkStart w:id="850" w:name="d0e482"/>
      <w:bookmarkStart w:id="851" w:name="d0e481"/>
      <w:commentRangeStart w:id="852"/>
      <w:r>
        <w:rPr>
          <w:color w:val="000000"/>
        </w:rPr>
        <w:t xml:space="preserve">Opening of the patient record during an outpatient visit to primary care provider, designated women’s health provider or gynecologist, </w:t>
      </w:r>
    </w:p>
    <w:p w:rsidR="00FB3B8F" w:rsidRDefault="00E71361">
      <w:pPr>
        <w:tabs>
          <w:tab w:val="left" w:pos="200"/>
        </w:tabs>
        <w:spacing w:before="200" w:after="0" w:line="240" w:lineRule="auto"/>
        <w:ind w:left="200"/>
        <w:pPrChange w:id="853" w:author="Catherine Staes" w:date="2018-03-23T14:55:00Z">
          <w:pPr>
            <w:numPr>
              <w:numId w:val="8"/>
            </w:numPr>
            <w:tabs>
              <w:tab w:val="left" w:pos="200"/>
            </w:tabs>
            <w:spacing w:before="200" w:after="0" w:line="240" w:lineRule="auto"/>
            <w:ind w:left="200" w:hanging="200"/>
          </w:pPr>
        </w:pPrChange>
      </w:pPr>
      <w:ins w:id="854" w:author="Catherine Staes" w:date="2018-03-23T14:55:00Z">
        <w:r>
          <w:rPr>
            <w:color w:val="000000"/>
          </w:rPr>
          <w:t>OR</w:t>
        </w:r>
      </w:ins>
      <w:commentRangeStart w:id="855"/>
      <w:commentRangeStart w:id="856"/>
      <w:commentRangeStart w:id="857"/>
      <w:del w:id="858" w:author="Catherine Staes" w:date="2018-03-23T14:55:00Z">
        <w:r w:rsidR="00575B5B" w:rsidDel="00E71361">
          <w:rPr>
            <w:color w:val="000000"/>
          </w:rPr>
          <w:delText>or</w:delText>
        </w:r>
      </w:del>
      <w:commentRangeEnd w:id="855"/>
      <w:r w:rsidR="00DF45EF">
        <w:rPr>
          <w:rStyle w:val="CommentReference"/>
          <w:rFonts w:eastAsiaTheme="majorEastAsia"/>
        </w:rPr>
        <w:commentReference w:id="855"/>
      </w:r>
      <w:commentRangeEnd w:id="856"/>
      <w:r w:rsidR="00FF66FF">
        <w:rPr>
          <w:rStyle w:val="CommentReference"/>
          <w:rFonts w:eastAsiaTheme="majorEastAsia"/>
        </w:rPr>
        <w:commentReference w:id="856"/>
      </w:r>
      <w:commentRangeEnd w:id="857"/>
      <w:r w:rsidR="003A2DDE">
        <w:rPr>
          <w:rStyle w:val="CommentReference"/>
          <w:rFonts w:asciiTheme="minorHAnsi" w:eastAsiaTheme="minorEastAsia" w:hAnsiTheme="minorHAnsi" w:cstheme="minorBidi"/>
        </w:rPr>
        <w:commentReference w:id="857"/>
      </w:r>
      <w:r w:rsidR="00575B5B">
        <w:rPr>
          <w:color w:val="000000"/>
        </w:rPr>
        <w:t>.</w:t>
      </w:r>
    </w:p>
    <w:p w:rsidR="00FB3B8F" w:rsidRDefault="00575B5B">
      <w:pPr>
        <w:numPr>
          <w:ilvl w:val="0"/>
          <w:numId w:val="8"/>
        </w:numPr>
        <w:tabs>
          <w:tab w:val="left" w:pos="200"/>
        </w:tabs>
        <w:spacing w:before="200" w:after="0" w:line="240" w:lineRule="auto"/>
        <w:ind w:left="200" w:hanging="200"/>
      </w:pPr>
      <w:bookmarkStart w:id="859" w:name="d0e316"/>
      <w:bookmarkStart w:id="860" w:name="d0e317"/>
      <w:bookmarkEnd w:id="847"/>
      <w:bookmarkEnd w:id="848"/>
      <w:bookmarkEnd w:id="849"/>
      <w:bookmarkEnd w:id="850"/>
      <w:bookmarkEnd w:id="851"/>
      <w:r>
        <w:rPr>
          <w:color w:val="000000"/>
        </w:rPr>
        <w:t>System run of preventive screening rules, run monthly.</w:t>
      </w:r>
      <w:commentRangeEnd w:id="852"/>
      <w:r w:rsidR="00CF133F">
        <w:rPr>
          <w:rStyle w:val="CommentReference"/>
          <w:rFonts w:eastAsiaTheme="majorEastAsia"/>
        </w:rPr>
        <w:commentReference w:id="852"/>
      </w:r>
    </w:p>
    <w:bookmarkEnd w:id="859"/>
    <w:bookmarkEnd w:id="860"/>
    <w:p w:rsidR="00FB3B8F" w:rsidRDefault="00575B5B">
      <w:pPr>
        <w:spacing w:before="200" w:after="0" w:line="240" w:lineRule="auto"/>
      </w:pPr>
      <w:r>
        <w:rPr>
          <w:color w:val="000000"/>
        </w:rPr>
        <w:t>[End Event]</w:t>
      </w:r>
    </w:p>
    <w:p w:rsidR="00FB3B8F" w:rsidRDefault="00575B5B">
      <w:pPr>
        <w:spacing w:before="200" w:after="0" w:line="240" w:lineRule="auto"/>
      </w:pPr>
      <w:bookmarkStart w:id="861" w:name="d0e321"/>
      <w:bookmarkStart w:id="862" w:name="d0e322"/>
      <w:r>
        <w:rPr>
          <w:rFonts w:ascii="Arial" w:hAnsi="Arial"/>
          <w:b/>
          <w:color w:val="000000"/>
        </w:rPr>
        <w:t>Conditions</w:t>
      </w:r>
    </w:p>
    <w:bookmarkEnd w:id="861"/>
    <w:bookmarkEnd w:id="862"/>
    <w:p w:rsidR="00FB3B8F" w:rsidRDefault="00575B5B">
      <w:pPr>
        <w:spacing w:before="200" w:after="0" w:line="240" w:lineRule="auto"/>
      </w:pPr>
      <w:r>
        <w:rPr>
          <w:color w:val="000000"/>
        </w:rPr>
        <w:t>[Begin Conditions]</w:t>
      </w:r>
    </w:p>
    <w:p w:rsidR="00FB3B8F" w:rsidRDefault="00575B5B" w:rsidP="00EB3A60">
      <w:pPr>
        <w:numPr>
          <w:ilvl w:val="0"/>
          <w:numId w:val="11"/>
        </w:numPr>
        <w:tabs>
          <w:tab w:val="left" w:pos="200"/>
        </w:tabs>
        <w:spacing w:before="200" w:after="0" w:line="240" w:lineRule="auto"/>
        <w:ind w:left="200" w:hanging="200"/>
      </w:pPr>
      <w:bookmarkStart w:id="863" w:name="d0e326"/>
      <w:bookmarkStart w:id="864" w:name="d0e325"/>
      <w:bookmarkStart w:id="865" w:name="d0e327"/>
      <w:bookmarkStart w:id="866" w:name="d0e492"/>
      <w:r>
        <w:rPr>
          <w:color w:val="000000"/>
        </w:rPr>
        <w:t>Include female patients aged 21 years or older.</w:t>
      </w:r>
    </w:p>
    <w:p w:rsidR="00FB3B8F" w:rsidRDefault="00575B5B" w:rsidP="00EB3A60">
      <w:pPr>
        <w:numPr>
          <w:ilvl w:val="0"/>
          <w:numId w:val="11"/>
        </w:numPr>
        <w:tabs>
          <w:tab w:val="left" w:pos="200"/>
        </w:tabs>
        <w:spacing w:before="200" w:after="0" w:line="240" w:lineRule="auto"/>
        <w:ind w:left="200" w:hanging="200"/>
      </w:pPr>
      <w:bookmarkStart w:id="867" w:name="d0e329"/>
      <w:bookmarkStart w:id="868" w:name="d0e330"/>
      <w:bookmarkEnd w:id="863"/>
      <w:bookmarkEnd w:id="864"/>
      <w:bookmarkEnd w:id="865"/>
      <w:bookmarkEnd w:id="866"/>
      <w:r>
        <w:rPr>
          <w:color w:val="000000"/>
        </w:rPr>
        <w:t>Exclude women who have had a total hysterectomy (cervix + uterus), women who have congenital absence of the cervix, and women who meet any of the following high-risk criteria:</w:t>
      </w:r>
    </w:p>
    <w:p w:rsidR="00FB3B8F" w:rsidRDefault="00575B5B" w:rsidP="00EB3A60">
      <w:pPr>
        <w:numPr>
          <w:ilvl w:val="0"/>
          <w:numId w:val="10"/>
        </w:numPr>
        <w:tabs>
          <w:tab w:val="left" w:pos="400"/>
        </w:tabs>
        <w:spacing w:before="200" w:after="0" w:line="240" w:lineRule="auto"/>
        <w:ind w:left="400" w:hanging="200"/>
      </w:pPr>
      <w:bookmarkStart w:id="869" w:name="d0e333"/>
      <w:bookmarkStart w:id="870" w:name="d0e332"/>
      <w:bookmarkStart w:id="871" w:name="d0e334"/>
      <w:bookmarkStart w:id="872" w:name="d0e499"/>
      <w:bookmarkEnd w:id="867"/>
      <w:bookmarkEnd w:id="868"/>
      <w:r>
        <w:rPr>
          <w:color w:val="000000"/>
        </w:rPr>
        <w:t>Immunosuppression; or</w:t>
      </w:r>
    </w:p>
    <w:p w:rsidR="00FB3B8F" w:rsidRDefault="00575B5B" w:rsidP="00EB3A60">
      <w:pPr>
        <w:numPr>
          <w:ilvl w:val="0"/>
          <w:numId w:val="10"/>
        </w:numPr>
        <w:tabs>
          <w:tab w:val="left" w:pos="400"/>
        </w:tabs>
        <w:spacing w:before="200" w:after="0" w:line="240" w:lineRule="auto"/>
        <w:ind w:left="400" w:hanging="200"/>
      </w:pPr>
      <w:bookmarkStart w:id="873" w:name="d0e336"/>
      <w:bookmarkStart w:id="874" w:name="d0e337"/>
      <w:bookmarkStart w:id="875" w:name="d0e503"/>
      <w:bookmarkEnd w:id="869"/>
      <w:bookmarkEnd w:id="870"/>
      <w:bookmarkEnd w:id="871"/>
      <w:bookmarkEnd w:id="872"/>
      <w:r>
        <w:rPr>
          <w:color w:val="000000"/>
        </w:rPr>
        <w:t xml:space="preserve">Presence of </w:t>
      </w:r>
      <w:r>
        <w:rPr>
          <w:i/>
          <w:color w:val="000000"/>
        </w:rPr>
        <w:t>HIV</w:t>
      </w:r>
      <w:r>
        <w:rPr>
          <w:color w:val="000000"/>
        </w:rPr>
        <w:t xml:space="preserve"> infection; or</w:t>
      </w:r>
    </w:p>
    <w:p w:rsidR="00FB3B8F" w:rsidRDefault="00575B5B" w:rsidP="00EB3A60">
      <w:pPr>
        <w:numPr>
          <w:ilvl w:val="0"/>
          <w:numId w:val="10"/>
        </w:numPr>
        <w:tabs>
          <w:tab w:val="left" w:pos="400"/>
        </w:tabs>
        <w:spacing w:before="200" w:after="0" w:line="240" w:lineRule="auto"/>
        <w:ind w:left="400" w:hanging="200"/>
      </w:pPr>
      <w:bookmarkStart w:id="876" w:name="d0e342"/>
      <w:bookmarkStart w:id="877" w:name="d0e343"/>
      <w:bookmarkStart w:id="878" w:name="d0e506"/>
      <w:bookmarkEnd w:id="873"/>
      <w:bookmarkEnd w:id="874"/>
      <w:bookmarkEnd w:id="875"/>
      <w:r>
        <w:rPr>
          <w:color w:val="000000"/>
        </w:rPr>
        <w:t>Exposure to diethylstilbestrol in utero; or</w:t>
      </w:r>
    </w:p>
    <w:p w:rsidR="00FB3B8F" w:rsidRDefault="00575B5B" w:rsidP="00EB3A60">
      <w:pPr>
        <w:numPr>
          <w:ilvl w:val="0"/>
          <w:numId w:val="10"/>
        </w:numPr>
        <w:tabs>
          <w:tab w:val="left" w:pos="400"/>
        </w:tabs>
        <w:spacing w:before="200" w:after="0" w:line="240" w:lineRule="auto"/>
        <w:ind w:left="400" w:hanging="200"/>
      </w:pPr>
      <w:bookmarkStart w:id="879" w:name="d0e345"/>
      <w:bookmarkStart w:id="880" w:name="d0e346"/>
      <w:bookmarkStart w:id="881" w:name="d0e509"/>
      <w:bookmarkEnd w:id="876"/>
      <w:bookmarkEnd w:id="877"/>
      <w:bookmarkEnd w:id="878"/>
      <w:commentRangeStart w:id="882"/>
      <w:commentRangeStart w:id="883"/>
      <w:commentRangeStart w:id="884"/>
      <w:commentRangeStart w:id="885"/>
      <w:r>
        <w:rPr>
          <w:color w:val="000000"/>
        </w:rPr>
        <w:t>A history of high-grade dysplasia or prior treatment for Cervical Intra-epithelial Neoplasia (</w:t>
      </w:r>
      <w:commentRangeStart w:id="886"/>
      <w:commentRangeStart w:id="887"/>
      <w:r>
        <w:rPr>
          <w:i/>
          <w:color w:val="000000"/>
        </w:rPr>
        <w:t>CIN</w:t>
      </w:r>
      <w:r>
        <w:rPr>
          <w:color w:val="000000"/>
        </w:rPr>
        <w:t xml:space="preserve">) 2, </w:t>
      </w:r>
      <w:r w:rsidRPr="00EB3A60">
        <w:rPr>
          <w:color w:val="000000"/>
        </w:rPr>
        <w:t>CIN</w:t>
      </w:r>
      <w:r>
        <w:rPr>
          <w:color w:val="000000"/>
        </w:rPr>
        <w:t xml:space="preserve"> 3</w:t>
      </w:r>
      <w:commentRangeEnd w:id="886"/>
      <w:r w:rsidR="0073632C">
        <w:rPr>
          <w:rStyle w:val="CommentReference"/>
          <w:rFonts w:eastAsiaTheme="majorEastAsia"/>
        </w:rPr>
        <w:commentReference w:id="886"/>
      </w:r>
      <w:commentRangeEnd w:id="887"/>
      <w:r w:rsidR="00251F12">
        <w:rPr>
          <w:rStyle w:val="CommentReference"/>
          <w:rFonts w:eastAsiaTheme="majorEastAsia"/>
        </w:rPr>
        <w:commentReference w:id="887"/>
      </w:r>
      <w:r>
        <w:rPr>
          <w:color w:val="000000"/>
        </w:rPr>
        <w:t>, or cervical cancer; or</w:t>
      </w:r>
      <w:commentRangeEnd w:id="882"/>
      <w:r w:rsidR="00377533">
        <w:rPr>
          <w:rStyle w:val="CommentReference"/>
          <w:rFonts w:eastAsiaTheme="majorEastAsia"/>
        </w:rPr>
        <w:commentReference w:id="882"/>
      </w:r>
    </w:p>
    <w:p w:rsidR="00FB3B8F" w:rsidRPr="00EB3A60" w:rsidRDefault="00575B5B" w:rsidP="00EB3A60">
      <w:pPr>
        <w:numPr>
          <w:ilvl w:val="0"/>
          <w:numId w:val="10"/>
        </w:numPr>
        <w:tabs>
          <w:tab w:val="left" w:pos="400"/>
        </w:tabs>
        <w:spacing w:before="200" w:after="0" w:line="240" w:lineRule="auto"/>
        <w:ind w:left="400" w:hanging="200"/>
      </w:pPr>
      <w:bookmarkStart w:id="888" w:name="d0e351"/>
      <w:bookmarkEnd w:id="879"/>
      <w:bookmarkEnd w:id="880"/>
      <w:bookmarkEnd w:id="881"/>
      <w:r w:rsidRPr="00EB3A60">
        <w:rPr>
          <w:color w:val="000000"/>
        </w:rPr>
        <w:t>Women in whom screening has been discontinued</w:t>
      </w:r>
      <w:commentRangeEnd w:id="883"/>
      <w:r w:rsidR="00DF45EF" w:rsidRPr="00D76FD6">
        <w:rPr>
          <w:rStyle w:val="CommentReference"/>
          <w:rFonts w:eastAsiaTheme="majorEastAsia"/>
          <w:highlight w:val="yellow"/>
        </w:rPr>
        <w:commentReference w:id="883"/>
      </w:r>
      <w:commentRangeEnd w:id="884"/>
      <w:r w:rsidR="003A2DDE">
        <w:rPr>
          <w:rStyle w:val="CommentReference"/>
          <w:rFonts w:asciiTheme="minorHAnsi" w:eastAsiaTheme="minorEastAsia" w:hAnsiTheme="minorHAnsi" w:cstheme="minorBidi"/>
        </w:rPr>
        <w:commentReference w:id="884"/>
      </w:r>
      <w:commentRangeEnd w:id="885"/>
      <w:r w:rsidR="00E71361">
        <w:rPr>
          <w:rStyle w:val="CommentReference"/>
          <w:rFonts w:asciiTheme="minorHAnsi" w:eastAsiaTheme="minorEastAsia" w:hAnsiTheme="minorHAnsi" w:cstheme="minorBidi"/>
        </w:rPr>
        <w:commentReference w:id="885"/>
      </w:r>
      <w:r w:rsidRPr="00EB3A60">
        <w:rPr>
          <w:color w:val="000000"/>
        </w:rPr>
        <w:t xml:space="preserve"> due to:</w:t>
      </w:r>
    </w:p>
    <w:p w:rsidR="00FB3B8F" w:rsidRPr="00EB3A60" w:rsidRDefault="00575B5B" w:rsidP="00EB3A60">
      <w:pPr>
        <w:numPr>
          <w:ilvl w:val="0"/>
          <w:numId w:val="9"/>
        </w:numPr>
        <w:tabs>
          <w:tab w:val="left" w:pos="600"/>
        </w:tabs>
        <w:spacing w:before="200" w:after="0" w:line="240" w:lineRule="auto"/>
        <w:ind w:left="600" w:hanging="200"/>
      </w:pPr>
      <w:bookmarkStart w:id="889" w:name="d0e355"/>
      <w:bookmarkStart w:id="890" w:name="d0e354"/>
      <w:bookmarkEnd w:id="888"/>
      <w:r w:rsidRPr="00EB3A60">
        <w:rPr>
          <w:color w:val="000000"/>
        </w:rPr>
        <w:t>life expectancy less than 10 years</w:t>
      </w:r>
    </w:p>
    <w:p w:rsidR="00FB3B8F" w:rsidRPr="00EB3A60" w:rsidRDefault="00575B5B" w:rsidP="00EB3A60">
      <w:pPr>
        <w:numPr>
          <w:ilvl w:val="0"/>
          <w:numId w:val="9"/>
        </w:numPr>
        <w:tabs>
          <w:tab w:val="left" w:pos="600"/>
        </w:tabs>
        <w:spacing w:before="200" w:after="0" w:line="240" w:lineRule="auto"/>
        <w:ind w:left="600" w:hanging="200"/>
      </w:pPr>
      <w:bookmarkStart w:id="891" w:name="d0e358"/>
      <w:bookmarkEnd w:id="889"/>
      <w:bookmarkEnd w:id="890"/>
      <w:r w:rsidRPr="00EB3A60">
        <w:rPr>
          <w:color w:val="000000"/>
        </w:rPr>
        <w:t>history of adequate screening among women over 65</w:t>
      </w:r>
    </w:p>
    <w:bookmarkEnd w:id="891"/>
    <w:p w:rsidR="00FB3B8F" w:rsidRPr="00EB3A60" w:rsidRDefault="00575B5B" w:rsidP="00EB3A60">
      <w:pPr>
        <w:spacing w:before="200" w:after="0" w:line="240" w:lineRule="auto"/>
      </w:pPr>
      <w:r w:rsidRPr="00EB3A60">
        <w:rPr>
          <w:color w:val="000000"/>
        </w:rPr>
        <w:t>[Technical Note: Adequate negative prior screening results are defined as 3 consecutive negative cytology results or 2 consecutive negative co-test results within the previous 10 years, with the most recent test performed within the past 5 years.]</w:t>
      </w:r>
    </w:p>
    <w:p w:rsidR="00FB3B8F" w:rsidRDefault="00575B5B">
      <w:pPr>
        <w:spacing w:before="200" w:after="0" w:line="240" w:lineRule="auto"/>
      </w:pPr>
      <w:r>
        <w:rPr>
          <w:color w:val="000000"/>
        </w:rPr>
        <w:t>[End Conditions]</w:t>
      </w:r>
    </w:p>
    <w:p w:rsidR="00FB3B8F" w:rsidRDefault="00575B5B">
      <w:pPr>
        <w:spacing w:before="200" w:after="0" w:line="240" w:lineRule="auto"/>
      </w:pPr>
      <w:bookmarkStart w:id="892" w:name="d0e365"/>
      <w:bookmarkStart w:id="893" w:name="d0e360"/>
      <w:r>
        <w:rPr>
          <w:rFonts w:ascii="Arial" w:hAnsi="Arial"/>
          <w:b/>
          <w:color w:val="000000"/>
        </w:rPr>
        <w:t>Actions</w:t>
      </w:r>
    </w:p>
    <w:bookmarkEnd w:id="892"/>
    <w:bookmarkEnd w:id="893"/>
    <w:p w:rsidR="00FB3B8F" w:rsidRDefault="00575B5B">
      <w:pPr>
        <w:spacing w:before="200" w:after="0" w:line="240" w:lineRule="auto"/>
      </w:pPr>
      <w:r>
        <w:rPr>
          <w:color w:val="000000"/>
        </w:rPr>
        <w:t>[Begin Actions]</w:t>
      </w:r>
    </w:p>
    <w:p w:rsidR="00FB3B8F" w:rsidRPr="00EB3A60" w:rsidRDefault="00575B5B" w:rsidP="00EB3A60">
      <w:pPr>
        <w:numPr>
          <w:ilvl w:val="0"/>
          <w:numId w:val="12"/>
        </w:numPr>
        <w:tabs>
          <w:tab w:val="left" w:pos="200"/>
        </w:tabs>
        <w:spacing w:before="200" w:after="0" w:line="240" w:lineRule="auto"/>
        <w:ind w:left="200" w:hanging="200"/>
      </w:pPr>
      <w:bookmarkStart w:id="894" w:name="d0e370"/>
      <w:bookmarkStart w:id="895" w:name="d0e369"/>
      <w:bookmarkStart w:id="896" w:name="d0e364"/>
      <w:bookmarkStart w:id="897" w:name="d0e520"/>
      <w:r w:rsidRPr="00EB3A60">
        <w:rPr>
          <w:color w:val="000000"/>
        </w:rPr>
        <w:t>Activate Chapter 2, sections 2.2.1</w:t>
      </w:r>
      <w:del w:id="898" w:author="20180310" w:date="2018-03-10T06:51:00Z">
        <w:r w:rsidR="001923A4">
          <w:rPr>
            <w:color w:val="000000"/>
            <w:highlight w:val="yellow"/>
          </w:rPr>
          <w:delText xml:space="preserve"> –</w:delText>
        </w:r>
      </w:del>
      <w:ins w:id="899" w:author="20180310" w:date="2018-03-10T06:51:00Z">
        <w:r>
          <w:rPr>
            <w:color w:val="000000"/>
          </w:rPr>
          <w:t>-</w:t>
        </w:r>
      </w:ins>
      <w:r w:rsidRPr="00EB3A60">
        <w:rPr>
          <w:color w:val="000000"/>
        </w:rPr>
        <w:t xml:space="preserve"> 2.2.6</w:t>
      </w:r>
    </w:p>
    <w:bookmarkEnd w:id="894"/>
    <w:bookmarkEnd w:id="895"/>
    <w:bookmarkEnd w:id="896"/>
    <w:bookmarkEnd w:id="897"/>
    <w:p w:rsidR="00FB3B8F" w:rsidRDefault="00575B5B">
      <w:pPr>
        <w:spacing w:before="200" w:after="0" w:line="240" w:lineRule="auto"/>
      </w:pPr>
      <w:r>
        <w:rPr>
          <w:color w:val="000000"/>
        </w:rPr>
        <w:t>[End Actions]</w:t>
      </w:r>
    </w:p>
    <w:p w:rsidR="00FB3B8F" w:rsidRDefault="00575B5B">
      <w:pPr>
        <w:spacing w:before="200" w:after="0" w:line="240" w:lineRule="auto"/>
      </w:pPr>
      <w:del w:id="900" w:author="Kathleen Keating" w:date="2018-03-10T08:12:00Z">
        <w:r w:rsidDel="00DC1F0D">
          <w:rPr>
            <w:color w:val="000000"/>
          </w:rPr>
          <w:delText>[End Knowledge Narrative.]</w:delText>
        </w:r>
      </w:del>
    </w:p>
    <w:p w:rsidR="00FB3B8F" w:rsidRDefault="00575B5B" w:rsidP="00EB3A60">
      <w:pPr>
        <w:spacing w:before="200" w:after="0" w:line="240" w:lineRule="auto"/>
      </w:pPr>
      <w:bookmarkStart w:id="901" w:name="d0e377"/>
      <w:bookmarkStart w:id="902" w:name="d0e374"/>
      <w:r w:rsidRPr="00EB3A60">
        <w:rPr>
          <w:rFonts w:ascii="Arial" w:hAnsi="Arial"/>
          <w:b/>
          <w:color w:val="000000"/>
          <w:sz w:val="29"/>
        </w:rPr>
        <w:t>2.2.1. Cervical Cancer Screening for 21-29 Years of Age: In Person</w:t>
      </w:r>
    </w:p>
    <w:bookmarkEnd w:id="901"/>
    <w:bookmarkEnd w:id="902"/>
    <w:p w:rsidR="00FB3B8F" w:rsidRDefault="00575B5B">
      <w:pPr>
        <w:spacing w:before="200" w:after="0" w:line="240" w:lineRule="auto"/>
      </w:pPr>
      <w:r>
        <w:rPr>
          <w:color w:val="000000"/>
        </w:rPr>
        <w:t>[Begin Cervical Cancer Screening for 21-29 years of age: In Person.]</w:t>
      </w:r>
    </w:p>
    <w:p w:rsidR="00FB3B8F" w:rsidRDefault="00575B5B">
      <w:pPr>
        <w:spacing w:before="200" w:after="0" w:line="240" w:lineRule="auto"/>
      </w:pPr>
      <w:bookmarkStart w:id="903" w:name="d0e382"/>
      <w:bookmarkStart w:id="904" w:name="d0e379"/>
      <w:r>
        <w:rPr>
          <w:rFonts w:ascii="Arial" w:hAnsi="Arial"/>
          <w:b/>
          <w:color w:val="000000"/>
        </w:rPr>
        <w:t>Event</w:t>
      </w:r>
    </w:p>
    <w:bookmarkEnd w:id="903"/>
    <w:bookmarkEnd w:id="904"/>
    <w:p w:rsidR="00FB3B8F" w:rsidRDefault="00575B5B">
      <w:pPr>
        <w:spacing w:before="200" w:after="0" w:line="240" w:lineRule="auto"/>
      </w:pPr>
      <w:r>
        <w:rPr>
          <w:color w:val="000000"/>
        </w:rPr>
        <w:t>[Begin Event]</w:t>
      </w:r>
    </w:p>
    <w:p w:rsidR="00FB3B8F" w:rsidRDefault="00575B5B" w:rsidP="00EB3A60">
      <w:pPr>
        <w:numPr>
          <w:ilvl w:val="0"/>
          <w:numId w:val="13"/>
        </w:numPr>
        <w:tabs>
          <w:tab w:val="left" w:pos="200"/>
        </w:tabs>
        <w:spacing w:before="200" w:after="0" w:line="240" w:lineRule="auto"/>
        <w:ind w:left="200" w:hanging="200"/>
      </w:pPr>
      <w:bookmarkStart w:id="905" w:name="d0e387"/>
      <w:bookmarkStart w:id="906" w:name="d0e386"/>
      <w:bookmarkStart w:id="907" w:name="d0e384"/>
      <w:bookmarkStart w:id="908" w:name="d0e383"/>
      <w:r>
        <w:rPr>
          <w:color w:val="000000"/>
        </w:rPr>
        <w:t>Opening of the patient record during an outpatient visit to primary care provider, designated women’s health provider or gynecologist.</w:t>
      </w:r>
    </w:p>
    <w:bookmarkEnd w:id="905"/>
    <w:bookmarkEnd w:id="906"/>
    <w:bookmarkEnd w:id="907"/>
    <w:bookmarkEnd w:id="908"/>
    <w:p w:rsidR="00FB3B8F" w:rsidRDefault="00575B5B">
      <w:pPr>
        <w:spacing w:before="200" w:after="0" w:line="240" w:lineRule="auto"/>
      </w:pPr>
      <w:r>
        <w:rPr>
          <w:color w:val="000000"/>
        </w:rPr>
        <w:t>[End Event]</w:t>
      </w:r>
    </w:p>
    <w:p w:rsidR="00FB3B8F" w:rsidRDefault="00575B5B">
      <w:pPr>
        <w:spacing w:before="200" w:after="0" w:line="240" w:lineRule="auto"/>
      </w:pPr>
      <w:bookmarkStart w:id="909" w:name="d0e392"/>
      <w:bookmarkStart w:id="910" w:name="d0e389"/>
      <w:r>
        <w:rPr>
          <w:rFonts w:ascii="Arial" w:hAnsi="Arial"/>
          <w:b/>
          <w:color w:val="000000"/>
        </w:rPr>
        <w:t>Conditions</w:t>
      </w:r>
    </w:p>
    <w:bookmarkEnd w:id="909"/>
    <w:bookmarkEnd w:id="910"/>
    <w:p w:rsidR="00FB3B8F" w:rsidRDefault="00575B5B">
      <w:pPr>
        <w:spacing w:before="200" w:after="0" w:line="240" w:lineRule="auto"/>
      </w:pPr>
      <w:r>
        <w:rPr>
          <w:color w:val="000000"/>
        </w:rPr>
        <w:t>[Begin Conditions]</w:t>
      </w:r>
    </w:p>
    <w:p w:rsidR="00FB3B8F" w:rsidRDefault="00575B5B" w:rsidP="00EB3A60">
      <w:pPr>
        <w:numPr>
          <w:ilvl w:val="0"/>
          <w:numId w:val="14"/>
        </w:numPr>
        <w:tabs>
          <w:tab w:val="left" w:pos="200"/>
        </w:tabs>
        <w:spacing w:before="200" w:after="0" w:line="240" w:lineRule="auto"/>
        <w:ind w:left="200" w:hanging="200"/>
      </w:pPr>
      <w:bookmarkStart w:id="911" w:name="d0e397"/>
      <w:bookmarkStart w:id="912" w:name="d0e396"/>
      <w:bookmarkStart w:id="913" w:name="d0e394"/>
      <w:bookmarkStart w:id="914" w:name="d0e393"/>
      <w:bookmarkStart w:id="915" w:name="d0e543"/>
      <w:r>
        <w:rPr>
          <w:color w:val="000000"/>
        </w:rPr>
        <w:t xml:space="preserve">Patient age is ≥ 21 to </w:t>
      </w:r>
      <w:commentRangeStart w:id="916"/>
      <w:commentRangeStart w:id="917"/>
      <w:commentRangeStart w:id="918"/>
      <w:r>
        <w:rPr>
          <w:color w:val="000000"/>
        </w:rPr>
        <w:t xml:space="preserve">&lt; 30 </w:t>
      </w:r>
      <w:commentRangeEnd w:id="916"/>
      <w:r w:rsidR="005F2771">
        <w:rPr>
          <w:rStyle w:val="CommentReference"/>
          <w:rFonts w:eastAsiaTheme="majorEastAsia"/>
        </w:rPr>
        <w:commentReference w:id="916"/>
      </w:r>
      <w:commentRangeEnd w:id="917"/>
      <w:r w:rsidR="002D19EC">
        <w:rPr>
          <w:rStyle w:val="CommentReference"/>
          <w:rFonts w:asciiTheme="minorHAnsi" w:eastAsiaTheme="minorEastAsia" w:hAnsiTheme="minorHAnsi" w:cstheme="minorBidi"/>
        </w:rPr>
        <w:commentReference w:id="917"/>
      </w:r>
      <w:commentRangeEnd w:id="918"/>
      <w:r w:rsidR="007F28D0">
        <w:rPr>
          <w:rStyle w:val="CommentReference"/>
          <w:rFonts w:asciiTheme="minorHAnsi" w:eastAsiaTheme="minorEastAsia" w:hAnsiTheme="minorHAnsi" w:cstheme="minorBidi"/>
        </w:rPr>
        <w:commentReference w:id="918"/>
      </w:r>
      <w:r>
        <w:rPr>
          <w:color w:val="000000"/>
        </w:rPr>
        <w:t>years old</w:t>
      </w:r>
    </w:p>
    <w:p w:rsidR="00FB3B8F" w:rsidRPr="00EB3A60" w:rsidRDefault="00575B5B" w:rsidP="00EB3A60">
      <w:pPr>
        <w:numPr>
          <w:ilvl w:val="0"/>
          <w:numId w:val="14"/>
        </w:numPr>
        <w:tabs>
          <w:tab w:val="left" w:pos="200"/>
        </w:tabs>
        <w:spacing w:before="200" w:after="0" w:line="240" w:lineRule="auto"/>
        <w:ind w:left="200" w:hanging="200"/>
      </w:pPr>
      <w:bookmarkStart w:id="919" w:name="d0e400"/>
      <w:bookmarkEnd w:id="911"/>
      <w:bookmarkEnd w:id="912"/>
      <w:bookmarkEnd w:id="913"/>
      <w:bookmarkEnd w:id="914"/>
      <w:r>
        <w:rPr>
          <w:color w:val="000000"/>
        </w:rPr>
        <w:t>No cervical cytology exam within the past 3 years</w:t>
      </w:r>
      <w:bookmarkStart w:id="920" w:name="d0e553"/>
      <w:bookmarkEnd w:id="915"/>
      <w:r>
        <w:rPr>
          <w:color w:val="000000"/>
        </w:rPr>
        <w:t xml:space="preserve"> </w:t>
      </w:r>
      <w:r w:rsidRPr="00EB3A60">
        <w:rPr>
          <w:color w:val="000000"/>
        </w:rPr>
        <w:t>or patient coming due in the next 60 days.</w:t>
      </w:r>
    </w:p>
    <w:bookmarkEnd w:id="919"/>
    <w:p w:rsidR="00FB3B8F" w:rsidRPr="00EB3A60" w:rsidRDefault="00575B5B" w:rsidP="00EB3A60">
      <w:pPr>
        <w:spacing w:before="200" w:after="0" w:line="240" w:lineRule="auto"/>
      </w:pPr>
      <w:r w:rsidRPr="00EB3A60">
        <w:rPr>
          <w:color w:val="000000"/>
        </w:rPr>
        <w:t>[Technical Note: If Due Date &gt; Today + 60 Days, stop.]</w:t>
      </w:r>
    </w:p>
    <w:bookmarkEnd w:id="920"/>
    <w:p w:rsidR="00FB3B8F" w:rsidRDefault="00575B5B">
      <w:pPr>
        <w:spacing w:before="200" w:after="0" w:line="240" w:lineRule="auto"/>
      </w:pPr>
      <w:r>
        <w:rPr>
          <w:color w:val="000000"/>
        </w:rPr>
        <w:t>[End Conditions]</w:t>
      </w:r>
    </w:p>
    <w:p w:rsidR="00FB3B8F" w:rsidRDefault="00575B5B">
      <w:pPr>
        <w:spacing w:before="200" w:after="0" w:line="240" w:lineRule="auto"/>
      </w:pPr>
      <w:bookmarkStart w:id="921" w:name="d0e407"/>
      <w:bookmarkStart w:id="922" w:name="d0e402"/>
      <w:r>
        <w:rPr>
          <w:rFonts w:ascii="Arial" w:hAnsi="Arial"/>
          <w:b/>
          <w:color w:val="000000"/>
        </w:rPr>
        <w:t>Actions</w:t>
      </w:r>
    </w:p>
    <w:bookmarkEnd w:id="921"/>
    <w:bookmarkEnd w:id="922"/>
    <w:p w:rsidR="00FB3B8F" w:rsidRPr="00EB3A60" w:rsidRDefault="00575B5B">
      <w:pPr>
        <w:spacing w:before="200" w:after="0" w:line="240" w:lineRule="auto"/>
      </w:pPr>
      <w:r>
        <w:rPr>
          <w:color w:val="000000"/>
        </w:rPr>
        <w:t>[Begin Actions]</w:t>
      </w:r>
    </w:p>
    <w:p w:rsidR="00FB3B8F" w:rsidRDefault="00575B5B" w:rsidP="00EB3A60">
      <w:pPr>
        <w:numPr>
          <w:ilvl w:val="0"/>
          <w:numId w:val="15"/>
        </w:numPr>
        <w:tabs>
          <w:tab w:val="left" w:pos="200"/>
        </w:tabs>
        <w:spacing w:before="200" w:after="0" w:line="240" w:lineRule="auto"/>
        <w:ind w:left="200" w:hanging="200"/>
      </w:pPr>
      <w:bookmarkStart w:id="923" w:name="d0e412"/>
      <w:bookmarkStart w:id="924" w:name="d0e411"/>
      <w:bookmarkStart w:id="925" w:name="d0e406"/>
      <w:r>
        <w:rPr>
          <w:color w:val="000000"/>
        </w:rPr>
        <w:t>Open the Cervical Cancer Screening Documentation Template</w:t>
      </w:r>
    </w:p>
    <w:p w:rsidR="00FB3B8F" w:rsidRDefault="00575B5B" w:rsidP="00EB3A60">
      <w:pPr>
        <w:numPr>
          <w:ilvl w:val="0"/>
          <w:numId w:val="15"/>
        </w:numPr>
        <w:tabs>
          <w:tab w:val="left" w:pos="200"/>
        </w:tabs>
        <w:spacing w:before="200" w:after="0" w:line="240" w:lineRule="auto"/>
        <w:ind w:left="200" w:hanging="200"/>
      </w:pPr>
      <w:bookmarkStart w:id="926" w:name="d0e415"/>
      <w:bookmarkStart w:id="927" w:name="d0e410"/>
      <w:bookmarkEnd w:id="923"/>
      <w:bookmarkEnd w:id="924"/>
      <w:bookmarkEnd w:id="925"/>
      <w:r>
        <w:rPr>
          <w:color w:val="000000"/>
        </w:rPr>
        <w:t>Open the Cervical Cancer Screening Order Set</w:t>
      </w:r>
    </w:p>
    <w:bookmarkEnd w:id="926"/>
    <w:bookmarkEnd w:id="927"/>
    <w:p w:rsidR="00FB3B8F" w:rsidRDefault="00575B5B">
      <w:pPr>
        <w:spacing w:before="200" w:after="0" w:line="240" w:lineRule="auto"/>
      </w:pPr>
      <w:r>
        <w:rPr>
          <w:color w:val="000000"/>
        </w:rPr>
        <w:t>[Technical Note: Make sure the associated recommendations and guidelines for the age group are available to the provider.]</w:t>
      </w:r>
    </w:p>
    <w:p w:rsidR="00FB3B8F" w:rsidRDefault="00575B5B">
      <w:pPr>
        <w:spacing w:before="200" w:after="0" w:line="240" w:lineRule="auto"/>
      </w:pPr>
      <w:bookmarkStart w:id="928" w:name="d0e561"/>
      <w:bookmarkStart w:id="929" w:name="d0e560"/>
      <w:r>
        <w:rPr>
          <w:color w:val="000000"/>
        </w:rPr>
        <w:t>[End Actions]</w:t>
      </w:r>
    </w:p>
    <w:p w:rsidR="00FB3B8F" w:rsidRDefault="00575B5B">
      <w:pPr>
        <w:spacing w:before="200" w:after="0" w:line="240" w:lineRule="auto"/>
      </w:pPr>
      <w:r>
        <w:rPr>
          <w:color w:val="000000"/>
        </w:rPr>
        <w:t xml:space="preserve">[End Cervical Cancer Screening for 21-29 years of age: In </w:t>
      </w:r>
      <w:proofErr w:type="gramStart"/>
      <w:r>
        <w:rPr>
          <w:color w:val="000000"/>
        </w:rPr>
        <w:t>Person .]</w:t>
      </w:r>
      <w:proofErr w:type="gramEnd"/>
    </w:p>
    <w:p w:rsidR="00FB3B8F" w:rsidRDefault="00575B5B" w:rsidP="00EB3A60">
      <w:pPr>
        <w:spacing w:before="200" w:after="0" w:line="240" w:lineRule="auto"/>
      </w:pPr>
      <w:bookmarkStart w:id="930" w:name="d0e424"/>
      <w:bookmarkStart w:id="931" w:name="d0e419"/>
      <w:r w:rsidRPr="00EB3A60">
        <w:rPr>
          <w:rFonts w:ascii="Arial" w:hAnsi="Arial"/>
          <w:b/>
          <w:color w:val="000000"/>
          <w:sz w:val="29"/>
        </w:rPr>
        <w:t>2.2.2. Cervical Cancer Screening for 21-29 Years of Age: Reporting</w:t>
      </w:r>
    </w:p>
    <w:bookmarkEnd w:id="930"/>
    <w:bookmarkEnd w:id="931"/>
    <w:p w:rsidR="00FB3B8F" w:rsidRDefault="00575B5B">
      <w:pPr>
        <w:spacing w:before="200" w:after="0" w:line="240" w:lineRule="auto"/>
      </w:pPr>
      <w:r>
        <w:rPr>
          <w:color w:val="000000"/>
        </w:rPr>
        <w:t>[Begin Cervical Cancer Screening for 21-29 years of age: Reporting.]</w:t>
      </w:r>
    </w:p>
    <w:p w:rsidR="00FB3B8F" w:rsidRDefault="00575B5B">
      <w:pPr>
        <w:spacing w:before="200" w:after="0" w:line="240" w:lineRule="auto"/>
      </w:pPr>
      <w:bookmarkStart w:id="932" w:name="d0e429"/>
      <w:r>
        <w:rPr>
          <w:rFonts w:ascii="Arial" w:hAnsi="Arial"/>
          <w:b/>
          <w:color w:val="000000"/>
        </w:rPr>
        <w:t>Event</w:t>
      </w:r>
    </w:p>
    <w:bookmarkEnd w:id="932"/>
    <w:p w:rsidR="00FB3B8F" w:rsidRDefault="00575B5B">
      <w:pPr>
        <w:spacing w:before="200" w:after="0" w:line="240" w:lineRule="auto"/>
      </w:pPr>
      <w:r>
        <w:rPr>
          <w:color w:val="000000"/>
        </w:rPr>
        <w:t>[Begin Event]</w:t>
      </w:r>
    </w:p>
    <w:p w:rsidR="00FB3B8F" w:rsidRDefault="00575B5B" w:rsidP="00EB3A60">
      <w:pPr>
        <w:numPr>
          <w:ilvl w:val="0"/>
          <w:numId w:val="16"/>
        </w:numPr>
        <w:tabs>
          <w:tab w:val="left" w:pos="200"/>
        </w:tabs>
        <w:spacing w:before="200" w:after="0" w:line="240" w:lineRule="auto"/>
        <w:ind w:left="200" w:hanging="200"/>
      </w:pPr>
      <w:bookmarkStart w:id="933" w:name="d0e434"/>
      <w:bookmarkStart w:id="934" w:name="d0e433"/>
      <w:bookmarkStart w:id="935" w:name="d0e428"/>
      <w:r>
        <w:rPr>
          <w:color w:val="000000"/>
        </w:rPr>
        <w:t>Monthly system run of preventative screening rules</w:t>
      </w:r>
    </w:p>
    <w:bookmarkEnd w:id="933"/>
    <w:bookmarkEnd w:id="934"/>
    <w:bookmarkEnd w:id="935"/>
    <w:p w:rsidR="00FB3B8F" w:rsidRDefault="00575B5B">
      <w:pPr>
        <w:spacing w:before="200" w:after="0" w:line="240" w:lineRule="auto"/>
      </w:pPr>
      <w:r>
        <w:rPr>
          <w:color w:val="000000"/>
        </w:rPr>
        <w:t>[End Event]</w:t>
      </w:r>
    </w:p>
    <w:p w:rsidR="00FB3B8F" w:rsidRDefault="00575B5B">
      <w:pPr>
        <w:spacing w:before="200" w:after="0" w:line="240" w:lineRule="auto"/>
      </w:pPr>
      <w:bookmarkStart w:id="936" w:name="d0e439"/>
      <w:r>
        <w:rPr>
          <w:rFonts w:ascii="Arial" w:hAnsi="Arial"/>
          <w:b/>
          <w:color w:val="000000"/>
        </w:rPr>
        <w:t>Conditions</w:t>
      </w:r>
    </w:p>
    <w:bookmarkEnd w:id="936"/>
    <w:p w:rsidR="00FB3B8F" w:rsidRDefault="00575B5B">
      <w:pPr>
        <w:spacing w:before="200" w:after="0" w:line="240" w:lineRule="auto"/>
      </w:pPr>
      <w:r>
        <w:rPr>
          <w:color w:val="000000"/>
        </w:rPr>
        <w:t>[Begin Conditions]</w:t>
      </w:r>
    </w:p>
    <w:p w:rsidR="00FB3B8F" w:rsidRDefault="00575B5B" w:rsidP="00EB3A60">
      <w:pPr>
        <w:numPr>
          <w:ilvl w:val="0"/>
          <w:numId w:val="17"/>
        </w:numPr>
        <w:tabs>
          <w:tab w:val="left" w:pos="200"/>
        </w:tabs>
        <w:spacing w:before="200" w:after="0" w:line="240" w:lineRule="auto"/>
        <w:ind w:left="200" w:hanging="200"/>
      </w:pPr>
      <w:bookmarkStart w:id="937" w:name="d0e444"/>
      <w:bookmarkStart w:id="938" w:name="d0e443"/>
      <w:bookmarkStart w:id="939" w:name="d0e438"/>
      <w:r>
        <w:rPr>
          <w:color w:val="000000"/>
        </w:rPr>
        <w:t>Patient is ≥ 21 to &lt; 30 years old</w:t>
      </w:r>
    </w:p>
    <w:p w:rsidR="00FB3B8F" w:rsidRDefault="00575B5B" w:rsidP="00EB3A60">
      <w:pPr>
        <w:numPr>
          <w:ilvl w:val="0"/>
          <w:numId w:val="17"/>
        </w:numPr>
        <w:tabs>
          <w:tab w:val="left" w:pos="200"/>
        </w:tabs>
        <w:spacing w:before="200" w:after="0" w:line="240" w:lineRule="auto"/>
        <w:ind w:left="200" w:hanging="200"/>
      </w:pPr>
      <w:bookmarkStart w:id="940" w:name="d0e447"/>
      <w:bookmarkStart w:id="941" w:name="d0e442"/>
      <w:bookmarkEnd w:id="937"/>
      <w:bookmarkEnd w:id="938"/>
      <w:bookmarkEnd w:id="939"/>
      <w:r>
        <w:rPr>
          <w:color w:val="000000"/>
        </w:rPr>
        <w:t xml:space="preserve">Has had no cervical cytology exam within </w:t>
      </w:r>
      <w:commentRangeStart w:id="942"/>
      <w:commentRangeStart w:id="943"/>
      <w:commentRangeStart w:id="944"/>
      <w:commentRangeStart w:id="945"/>
      <w:r>
        <w:rPr>
          <w:color w:val="000000"/>
        </w:rPr>
        <w:t>the past 3 years</w:t>
      </w:r>
      <w:commentRangeEnd w:id="942"/>
      <w:r w:rsidR="00D12BF8" w:rsidRPr="003C6802">
        <w:rPr>
          <w:rStyle w:val="CommentReference"/>
          <w:rFonts w:eastAsiaTheme="majorEastAsia"/>
          <w:highlight w:val="green"/>
        </w:rPr>
        <w:commentReference w:id="942"/>
      </w:r>
      <w:commentRangeEnd w:id="943"/>
      <w:r w:rsidR="00903438">
        <w:rPr>
          <w:rStyle w:val="CommentReference"/>
          <w:rFonts w:eastAsiaTheme="majorEastAsia"/>
        </w:rPr>
        <w:commentReference w:id="943"/>
      </w:r>
      <w:commentRangeEnd w:id="944"/>
      <w:r w:rsidR="003A2DDE">
        <w:rPr>
          <w:rStyle w:val="CommentReference"/>
          <w:rFonts w:asciiTheme="minorHAnsi" w:eastAsiaTheme="minorEastAsia" w:hAnsiTheme="minorHAnsi" w:cstheme="minorBidi"/>
        </w:rPr>
        <w:commentReference w:id="944"/>
      </w:r>
      <w:commentRangeEnd w:id="945"/>
      <w:r w:rsidR="007F28D0">
        <w:rPr>
          <w:rStyle w:val="CommentReference"/>
          <w:rFonts w:asciiTheme="minorHAnsi" w:eastAsiaTheme="minorEastAsia" w:hAnsiTheme="minorHAnsi" w:cstheme="minorBidi"/>
        </w:rPr>
        <w:commentReference w:id="945"/>
      </w:r>
    </w:p>
    <w:p w:rsidR="00FB3B8F" w:rsidRPr="00EB3A60" w:rsidRDefault="00575B5B" w:rsidP="00EB3A60">
      <w:pPr>
        <w:numPr>
          <w:ilvl w:val="0"/>
          <w:numId w:val="18"/>
        </w:numPr>
        <w:tabs>
          <w:tab w:val="left" w:pos="200"/>
        </w:tabs>
        <w:spacing w:before="200" w:after="0" w:line="240" w:lineRule="auto"/>
        <w:ind w:left="200" w:hanging="200"/>
      </w:pPr>
      <w:bookmarkStart w:id="946" w:name="d0e451"/>
      <w:bookmarkStart w:id="947" w:name="d0e450"/>
      <w:bookmarkEnd w:id="940"/>
      <w:bookmarkEnd w:id="941"/>
      <w:r w:rsidRPr="00EB3A60">
        <w:rPr>
          <w:color w:val="000000"/>
        </w:rPr>
        <w:t>Due Date is within 30 days in the past and 60 days in the future of the system run date</w:t>
      </w:r>
    </w:p>
    <w:bookmarkEnd w:id="946"/>
    <w:bookmarkEnd w:id="947"/>
    <w:p w:rsidR="00FB3B8F" w:rsidRDefault="00575B5B" w:rsidP="00EB3A60">
      <w:pPr>
        <w:spacing w:before="200" w:after="0" w:line="240" w:lineRule="auto"/>
      </w:pPr>
      <w:r w:rsidRPr="00EB3A60">
        <w:rPr>
          <w:color w:val="000000"/>
        </w:rPr>
        <w:t>[Technical Note: Given a monthly system run, this condition results in 3 notifications being sent to the patient.]</w:t>
      </w:r>
    </w:p>
    <w:p w:rsidR="00FB3B8F" w:rsidRDefault="00575B5B">
      <w:pPr>
        <w:spacing w:before="200" w:after="0" w:line="240" w:lineRule="auto"/>
      </w:pPr>
      <w:r>
        <w:rPr>
          <w:color w:val="000000"/>
        </w:rPr>
        <w:t>[End Conditions]</w:t>
      </w:r>
    </w:p>
    <w:p w:rsidR="00FB3B8F" w:rsidRDefault="00575B5B">
      <w:pPr>
        <w:spacing w:before="200" w:after="0" w:line="240" w:lineRule="auto"/>
      </w:pPr>
      <w:bookmarkStart w:id="948" w:name="d0e458"/>
      <w:r>
        <w:rPr>
          <w:rFonts w:ascii="Arial" w:hAnsi="Arial"/>
          <w:b/>
          <w:color w:val="000000"/>
        </w:rPr>
        <w:t>Actions</w:t>
      </w:r>
    </w:p>
    <w:bookmarkEnd w:id="948"/>
    <w:p w:rsidR="00FB3B8F" w:rsidRDefault="00575B5B">
      <w:pPr>
        <w:spacing w:before="200" w:after="0" w:line="240" w:lineRule="auto"/>
      </w:pPr>
      <w:r>
        <w:rPr>
          <w:color w:val="000000"/>
        </w:rPr>
        <w:t>[Begin Actions]</w:t>
      </w:r>
    </w:p>
    <w:p w:rsidR="0047507C" w:rsidRPr="007841CC" w:rsidRDefault="0047507C" w:rsidP="0047507C">
      <w:pPr>
        <w:numPr>
          <w:ilvl w:val="0"/>
          <w:numId w:val="16"/>
        </w:numPr>
        <w:tabs>
          <w:tab w:val="left" w:pos="200"/>
        </w:tabs>
        <w:spacing w:before="200" w:after="0" w:line="240" w:lineRule="auto"/>
        <w:rPr>
          <w:del w:id="949" w:author="20180310" w:date="2018-03-10T06:51:00Z"/>
          <w:strike/>
          <w:highlight w:val="yellow"/>
        </w:rPr>
      </w:pPr>
      <w:del w:id="950" w:author="20180310" w:date="2018-03-10T06:51:00Z">
        <w:r w:rsidRPr="007841CC">
          <w:rPr>
            <w:strike/>
            <w:color w:val="000000"/>
            <w:highlight w:val="yellow"/>
          </w:rPr>
          <w:delText>Identify the patient as “due” for cervical cancer screening</w:delText>
        </w:r>
      </w:del>
    </w:p>
    <w:p w:rsidR="00FB3B8F" w:rsidRDefault="00575B5B" w:rsidP="00EB3A60">
      <w:pPr>
        <w:numPr>
          <w:ilvl w:val="0"/>
          <w:numId w:val="19"/>
        </w:numPr>
        <w:tabs>
          <w:tab w:val="left" w:pos="200"/>
        </w:tabs>
        <w:spacing w:before="200" w:after="0" w:line="240" w:lineRule="auto"/>
        <w:ind w:left="200" w:hanging="200"/>
      </w:pPr>
      <w:bookmarkStart w:id="951" w:name="d0e463"/>
      <w:bookmarkStart w:id="952" w:name="d0e462"/>
      <w:r>
        <w:rPr>
          <w:color w:val="000000"/>
        </w:rPr>
        <w:t>Send patient cervical cancer screening “due” notification</w:t>
      </w:r>
    </w:p>
    <w:bookmarkEnd w:id="951"/>
    <w:bookmarkEnd w:id="952"/>
    <w:p w:rsidR="00FB3B8F" w:rsidRDefault="00575B5B">
      <w:pPr>
        <w:spacing w:before="200" w:after="0" w:line="240" w:lineRule="auto"/>
      </w:pPr>
      <w:r>
        <w:rPr>
          <w:color w:val="000000"/>
        </w:rPr>
        <w:t>[Technical Note: Make sure the associated recommendations and guidelines for the age group are available to the care team.]</w:t>
      </w:r>
    </w:p>
    <w:p w:rsidR="00FB3B8F" w:rsidRDefault="00575B5B">
      <w:pPr>
        <w:spacing w:before="200" w:after="0" w:line="240" w:lineRule="auto"/>
      </w:pPr>
      <w:r>
        <w:rPr>
          <w:color w:val="000000"/>
        </w:rPr>
        <w:t>[End Actions]</w:t>
      </w:r>
    </w:p>
    <w:p w:rsidR="00FB3B8F" w:rsidRDefault="00575B5B">
      <w:pPr>
        <w:spacing w:before="200" w:after="0" w:line="240" w:lineRule="auto"/>
      </w:pPr>
      <w:commentRangeStart w:id="953"/>
      <w:commentRangeStart w:id="954"/>
      <w:commentRangeStart w:id="955"/>
      <w:r>
        <w:rPr>
          <w:color w:val="000000"/>
        </w:rPr>
        <w:t>[End Cervical Cancer Screening for 21-29 years of age: Reporting.]</w:t>
      </w:r>
      <w:commentRangeEnd w:id="953"/>
      <w:r w:rsidR="00237D0C" w:rsidRPr="003C6802">
        <w:rPr>
          <w:rStyle w:val="CommentReference"/>
          <w:rFonts w:eastAsiaTheme="majorEastAsia"/>
          <w:highlight w:val="green"/>
        </w:rPr>
        <w:commentReference w:id="953"/>
      </w:r>
      <w:commentRangeEnd w:id="954"/>
      <w:r w:rsidR="003A2DDE">
        <w:rPr>
          <w:rStyle w:val="CommentReference"/>
          <w:rFonts w:asciiTheme="minorHAnsi" w:eastAsiaTheme="minorEastAsia" w:hAnsiTheme="minorHAnsi" w:cstheme="minorBidi"/>
        </w:rPr>
        <w:commentReference w:id="954"/>
      </w:r>
      <w:commentRangeEnd w:id="955"/>
      <w:r w:rsidR="007F28D0">
        <w:rPr>
          <w:rStyle w:val="CommentReference"/>
          <w:rFonts w:asciiTheme="minorHAnsi" w:eastAsiaTheme="minorEastAsia" w:hAnsiTheme="minorHAnsi" w:cstheme="minorBidi"/>
        </w:rPr>
        <w:commentReference w:id="955"/>
      </w:r>
    </w:p>
    <w:p w:rsidR="00FB3B8F" w:rsidRDefault="00575B5B" w:rsidP="00EB3A60">
      <w:pPr>
        <w:spacing w:before="200" w:after="0" w:line="240" w:lineRule="auto"/>
      </w:pPr>
      <w:bookmarkStart w:id="956" w:name="d0e475"/>
      <w:bookmarkStart w:id="957" w:name="d0e470"/>
      <w:bookmarkStart w:id="958" w:name="d0e576"/>
      <w:bookmarkEnd w:id="928"/>
      <w:bookmarkEnd w:id="929"/>
      <w:r w:rsidRPr="00EB3A60">
        <w:rPr>
          <w:rFonts w:ascii="Arial" w:hAnsi="Arial"/>
          <w:b/>
          <w:color w:val="000000"/>
          <w:sz w:val="29"/>
        </w:rPr>
        <w:t>2.2.3. Cervical Cancer Screening for 30 to 65 Years of Age: In Person</w:t>
      </w:r>
    </w:p>
    <w:bookmarkEnd w:id="956"/>
    <w:bookmarkEnd w:id="957"/>
    <w:bookmarkEnd w:id="958"/>
    <w:p w:rsidR="00FB3B8F" w:rsidRDefault="00575B5B">
      <w:pPr>
        <w:spacing w:before="200" w:after="0" w:line="240" w:lineRule="auto"/>
      </w:pPr>
      <w:r>
        <w:rPr>
          <w:color w:val="000000"/>
        </w:rPr>
        <w:t>[Begin Cervical Cancer Screening for 30-65 Years of Age: In Person.]</w:t>
      </w:r>
    </w:p>
    <w:p w:rsidR="00FB3B8F" w:rsidRDefault="00575B5B">
      <w:pPr>
        <w:spacing w:before="200" w:after="0" w:line="240" w:lineRule="auto"/>
      </w:pPr>
      <w:bookmarkStart w:id="959" w:name="d0e480"/>
      <w:r>
        <w:rPr>
          <w:rFonts w:ascii="Arial" w:hAnsi="Arial"/>
          <w:b/>
          <w:color w:val="000000"/>
        </w:rPr>
        <w:t>Event</w:t>
      </w:r>
    </w:p>
    <w:bookmarkEnd w:id="959"/>
    <w:p w:rsidR="00FB3B8F" w:rsidRDefault="00575B5B">
      <w:pPr>
        <w:spacing w:before="200" w:after="0" w:line="240" w:lineRule="auto"/>
      </w:pPr>
      <w:r>
        <w:rPr>
          <w:color w:val="000000"/>
        </w:rPr>
        <w:t>[Begin Event]</w:t>
      </w:r>
    </w:p>
    <w:p w:rsidR="00FB3B8F" w:rsidRDefault="00575B5B" w:rsidP="00EB3A60">
      <w:pPr>
        <w:numPr>
          <w:ilvl w:val="0"/>
          <w:numId w:val="20"/>
        </w:numPr>
        <w:tabs>
          <w:tab w:val="left" w:pos="200"/>
        </w:tabs>
        <w:spacing w:before="200" w:after="0" w:line="240" w:lineRule="auto"/>
        <w:ind w:left="200" w:hanging="200"/>
      </w:pPr>
      <w:bookmarkStart w:id="960" w:name="d0e485"/>
      <w:bookmarkStart w:id="961" w:name="d0e484"/>
      <w:bookmarkStart w:id="962" w:name="d0e479"/>
      <w:r>
        <w:rPr>
          <w:color w:val="000000"/>
        </w:rPr>
        <w:t>Opening of the patient record during an outpatient visit to primary care provider, designated women’s health provider or gynecologist.</w:t>
      </w:r>
    </w:p>
    <w:bookmarkEnd w:id="960"/>
    <w:bookmarkEnd w:id="961"/>
    <w:bookmarkEnd w:id="962"/>
    <w:p w:rsidR="00FB3B8F" w:rsidRDefault="00575B5B">
      <w:pPr>
        <w:spacing w:before="200" w:after="0" w:line="240" w:lineRule="auto"/>
      </w:pPr>
      <w:r>
        <w:rPr>
          <w:color w:val="000000"/>
        </w:rPr>
        <w:t>[End Event]</w:t>
      </w:r>
    </w:p>
    <w:p w:rsidR="00FB3B8F" w:rsidRDefault="00575B5B">
      <w:pPr>
        <w:spacing w:before="200" w:after="0" w:line="240" w:lineRule="auto"/>
      </w:pPr>
      <w:bookmarkStart w:id="963" w:name="d0e490"/>
      <w:r>
        <w:rPr>
          <w:rFonts w:ascii="Arial" w:hAnsi="Arial"/>
          <w:b/>
          <w:color w:val="000000"/>
        </w:rPr>
        <w:t>Conditions</w:t>
      </w:r>
    </w:p>
    <w:bookmarkEnd w:id="963"/>
    <w:p w:rsidR="00FB3B8F" w:rsidRDefault="00575B5B">
      <w:pPr>
        <w:spacing w:before="200" w:after="0" w:line="240" w:lineRule="auto"/>
      </w:pPr>
      <w:r>
        <w:rPr>
          <w:color w:val="000000"/>
        </w:rPr>
        <w:t>[Begin Conditions]</w:t>
      </w:r>
    </w:p>
    <w:p w:rsidR="00FB3B8F" w:rsidRDefault="00575B5B" w:rsidP="00EB3A60">
      <w:pPr>
        <w:numPr>
          <w:ilvl w:val="0"/>
          <w:numId w:val="22"/>
        </w:numPr>
        <w:tabs>
          <w:tab w:val="left" w:pos="200"/>
        </w:tabs>
        <w:spacing w:before="200" w:after="0" w:line="240" w:lineRule="auto"/>
        <w:ind w:left="200" w:hanging="200"/>
      </w:pPr>
      <w:bookmarkStart w:id="964" w:name="d0e495"/>
      <w:bookmarkStart w:id="965" w:name="d0e494"/>
      <w:bookmarkStart w:id="966" w:name="d0e489"/>
      <w:bookmarkStart w:id="967" w:name="d0e594"/>
      <w:r>
        <w:rPr>
          <w:color w:val="000000"/>
        </w:rPr>
        <w:t>Patient age is ≥ 30 and ≤ 65 years old</w:t>
      </w:r>
    </w:p>
    <w:p w:rsidR="00FB3B8F" w:rsidRDefault="00575B5B" w:rsidP="00EB3A60">
      <w:pPr>
        <w:numPr>
          <w:ilvl w:val="0"/>
          <w:numId w:val="22"/>
        </w:numPr>
        <w:tabs>
          <w:tab w:val="left" w:pos="200"/>
        </w:tabs>
        <w:spacing w:before="200" w:after="0" w:line="240" w:lineRule="auto"/>
        <w:ind w:left="200" w:hanging="200"/>
      </w:pPr>
      <w:bookmarkStart w:id="968" w:name="d0e498"/>
      <w:bookmarkStart w:id="969" w:name="d0e493"/>
      <w:bookmarkEnd w:id="964"/>
      <w:bookmarkEnd w:id="965"/>
      <w:bookmarkEnd w:id="966"/>
      <w:r>
        <w:rPr>
          <w:color w:val="000000"/>
        </w:rPr>
        <w:t>Has had none of the following screens:</w:t>
      </w:r>
    </w:p>
    <w:p w:rsidR="00FB3B8F" w:rsidRDefault="00575B5B" w:rsidP="00EB3A60">
      <w:pPr>
        <w:numPr>
          <w:ilvl w:val="0"/>
          <w:numId w:val="21"/>
        </w:numPr>
        <w:tabs>
          <w:tab w:val="left" w:pos="400"/>
        </w:tabs>
        <w:spacing w:before="200" w:after="0" w:line="240" w:lineRule="auto"/>
        <w:ind w:left="400" w:hanging="200"/>
      </w:pPr>
      <w:bookmarkStart w:id="970" w:name="d0e502"/>
      <w:bookmarkStart w:id="971" w:name="d0e501"/>
      <w:bookmarkStart w:id="972" w:name="d0e497"/>
      <w:bookmarkStart w:id="973" w:name="d0e496"/>
      <w:bookmarkEnd w:id="968"/>
      <w:bookmarkEnd w:id="969"/>
      <w:commentRangeStart w:id="974"/>
      <w:commentRangeStart w:id="975"/>
      <w:commentRangeStart w:id="976"/>
      <w:commentRangeStart w:id="977"/>
      <w:r>
        <w:rPr>
          <w:color w:val="000000"/>
        </w:rPr>
        <w:t>Cervical Cytology within the past 3 years, or</w:t>
      </w:r>
    </w:p>
    <w:p w:rsidR="00FB3B8F" w:rsidRDefault="00575B5B" w:rsidP="00EB3A60">
      <w:pPr>
        <w:numPr>
          <w:ilvl w:val="0"/>
          <w:numId w:val="21"/>
        </w:numPr>
        <w:tabs>
          <w:tab w:val="left" w:pos="400"/>
        </w:tabs>
        <w:spacing w:before="200" w:after="0" w:line="240" w:lineRule="auto"/>
        <w:ind w:left="400" w:hanging="200"/>
      </w:pPr>
      <w:bookmarkStart w:id="978" w:name="d0e500"/>
      <w:bookmarkStart w:id="979" w:name="d0e505"/>
      <w:bookmarkEnd w:id="970"/>
      <w:bookmarkEnd w:id="971"/>
      <w:bookmarkEnd w:id="972"/>
      <w:bookmarkEnd w:id="973"/>
      <w:proofErr w:type="spellStart"/>
      <w:r>
        <w:rPr>
          <w:color w:val="000000"/>
        </w:rPr>
        <w:t>Cotesting</w:t>
      </w:r>
      <w:proofErr w:type="spellEnd"/>
      <w:r>
        <w:rPr>
          <w:color w:val="000000"/>
        </w:rPr>
        <w:t xml:space="preserve"> (cervical cytology and cervical Human Papillomavirus (</w:t>
      </w:r>
      <w:r>
        <w:rPr>
          <w:i/>
          <w:color w:val="000000"/>
        </w:rPr>
        <w:t>HPV</w:t>
      </w:r>
      <w:r>
        <w:rPr>
          <w:color w:val="000000"/>
        </w:rPr>
        <w:t>) screen) within the past 5 years</w:t>
      </w:r>
      <w:commentRangeEnd w:id="974"/>
      <w:r w:rsidR="00E33333" w:rsidRPr="003C6802">
        <w:rPr>
          <w:rStyle w:val="CommentReference"/>
          <w:rFonts w:eastAsiaTheme="majorEastAsia"/>
          <w:highlight w:val="green"/>
        </w:rPr>
        <w:commentReference w:id="974"/>
      </w:r>
      <w:commentRangeEnd w:id="975"/>
      <w:r w:rsidR="0024033C">
        <w:rPr>
          <w:rStyle w:val="CommentReference"/>
          <w:rFonts w:eastAsiaTheme="majorEastAsia"/>
        </w:rPr>
        <w:commentReference w:id="975"/>
      </w:r>
      <w:commentRangeEnd w:id="976"/>
      <w:r w:rsidR="002D19EC">
        <w:rPr>
          <w:rStyle w:val="CommentReference"/>
          <w:rFonts w:asciiTheme="minorHAnsi" w:eastAsiaTheme="minorEastAsia" w:hAnsiTheme="minorHAnsi" w:cstheme="minorBidi"/>
        </w:rPr>
        <w:commentReference w:id="976"/>
      </w:r>
      <w:commentRangeEnd w:id="977"/>
      <w:r w:rsidR="009D3887">
        <w:rPr>
          <w:rStyle w:val="CommentReference"/>
          <w:rFonts w:asciiTheme="minorHAnsi" w:eastAsiaTheme="minorEastAsia" w:hAnsiTheme="minorHAnsi" w:cstheme="minorBidi"/>
        </w:rPr>
        <w:commentReference w:id="977"/>
      </w:r>
    </w:p>
    <w:bookmarkEnd w:id="967"/>
    <w:bookmarkEnd w:id="978"/>
    <w:p w:rsidR="006A59B0" w:rsidRPr="00EB3A60" w:rsidRDefault="006A59B0">
      <w:pPr>
        <w:spacing w:before="200" w:after="0" w:line="240" w:lineRule="auto"/>
        <w:rPr>
          <w:ins w:id="980" w:author="Catherine Staes" w:date="2018-03-23T15:11:00Z"/>
        </w:rPr>
        <w:pPrChange w:id="981" w:author="Catherine Staes" w:date="2018-03-23T15:11:00Z">
          <w:pPr>
            <w:pStyle w:val="ListParagraph"/>
            <w:numPr>
              <w:numId w:val="21"/>
            </w:numPr>
            <w:spacing w:before="200" w:after="0" w:line="240" w:lineRule="auto"/>
          </w:pPr>
        </w:pPrChange>
      </w:pPr>
      <w:ins w:id="982" w:author="Catherine Staes" w:date="2018-03-23T15:11:00Z">
        <w:r w:rsidRPr="006A59B0">
          <w:rPr>
            <w:color w:val="000000"/>
            <w:rPrChange w:id="983" w:author="Catherine Staes" w:date="2018-03-23T15:11:00Z">
              <w:rPr/>
            </w:rPrChange>
          </w:rPr>
          <w:t>[Technical Note: If Due Date &gt; Today + 60 Days, stop.]</w:t>
        </w:r>
      </w:ins>
    </w:p>
    <w:p w:rsidR="00FB3B8F" w:rsidRDefault="00575B5B">
      <w:pPr>
        <w:spacing w:before="200" w:after="0" w:line="240" w:lineRule="auto"/>
        <w:rPr>
          <w:moveFrom w:id="984" w:author="20180310" w:date="2018-03-10T06:51:00Z"/>
        </w:rPr>
      </w:pPr>
      <w:moveFromRangeStart w:id="985" w:author="20180310" w:date="2018-03-10T06:51:00Z" w:name="move508428035"/>
      <w:moveFrom w:id="986" w:author="20180310" w:date="2018-03-10T06:51:00Z">
        <w:r>
          <w:rPr>
            <w:color w:val="000000"/>
          </w:rPr>
          <w:t>[End Conditions]</w:t>
        </w:r>
      </w:moveFrom>
    </w:p>
    <w:p w:rsidR="00FB3B8F" w:rsidRDefault="00575B5B">
      <w:pPr>
        <w:spacing w:before="200" w:after="0" w:line="240" w:lineRule="auto"/>
        <w:rPr>
          <w:moveFrom w:id="987" w:author="20180310" w:date="2018-03-10T06:51:00Z"/>
        </w:rPr>
      </w:pPr>
      <w:bookmarkStart w:id="988" w:name="d0e508"/>
      <w:moveFrom w:id="989" w:author="20180310" w:date="2018-03-10T06:51:00Z">
        <w:r>
          <w:rPr>
            <w:rFonts w:ascii="Arial" w:hAnsi="Arial"/>
            <w:b/>
            <w:color w:val="000000"/>
          </w:rPr>
          <w:t>Actions</w:t>
        </w:r>
      </w:moveFrom>
    </w:p>
    <w:bookmarkEnd w:id="988"/>
    <w:p w:rsidR="00FB3B8F" w:rsidRDefault="00575B5B">
      <w:pPr>
        <w:spacing w:before="200" w:after="0" w:line="240" w:lineRule="auto"/>
        <w:rPr>
          <w:moveFrom w:id="990" w:author="20180310" w:date="2018-03-10T06:51:00Z"/>
        </w:rPr>
      </w:pPr>
      <w:moveFrom w:id="991" w:author="20180310" w:date="2018-03-10T06:51:00Z">
        <w:r>
          <w:rPr>
            <w:color w:val="000000"/>
          </w:rPr>
          <w:t>[Begin Actions]</w:t>
        </w:r>
      </w:moveFrom>
    </w:p>
    <w:p w:rsidR="00FB3B8F" w:rsidRPr="00EB3A60" w:rsidDel="006A59B0" w:rsidRDefault="006A59B0">
      <w:pPr>
        <w:tabs>
          <w:tab w:val="left" w:pos="200"/>
        </w:tabs>
        <w:spacing w:before="200" w:after="0" w:line="240" w:lineRule="auto"/>
        <w:rPr>
          <w:del w:id="992" w:author="Catherine Staes" w:date="2018-03-23T15:13:00Z"/>
          <w:moveTo w:id="993" w:author="20180310" w:date="2018-03-10T06:51:00Z"/>
        </w:rPr>
        <w:pPrChange w:id="994" w:author="Catherine Staes" w:date="2018-03-23T15:11:00Z">
          <w:pPr>
            <w:numPr>
              <w:numId w:val="23"/>
            </w:numPr>
            <w:tabs>
              <w:tab w:val="left" w:pos="200"/>
            </w:tabs>
            <w:spacing w:before="200" w:after="0" w:line="240" w:lineRule="auto"/>
            <w:ind w:left="200" w:hanging="200"/>
          </w:pPr>
        </w:pPrChange>
      </w:pPr>
      <w:bookmarkStart w:id="995" w:name="d0e512"/>
      <w:bookmarkStart w:id="996" w:name="d0e511"/>
      <w:bookmarkEnd w:id="979"/>
      <w:moveFromRangeEnd w:id="985"/>
      <w:ins w:id="997" w:author="Catherine Staes" w:date="2018-03-23T15:13:00Z">
        <w:r w:rsidRPr="00EB3A60" w:rsidDel="006A59B0">
          <w:rPr>
            <w:color w:val="000000"/>
          </w:rPr>
          <w:t xml:space="preserve"> </w:t>
        </w:r>
      </w:ins>
      <w:moveToRangeStart w:id="998" w:author="20180310" w:date="2018-03-10T06:51:00Z" w:name="move508428036"/>
      <w:moveTo w:id="999" w:author="20180310" w:date="2018-03-10T06:51:00Z">
        <w:del w:id="1000" w:author="Catherine Staes" w:date="2018-03-23T15:13:00Z">
          <w:r w:rsidR="00575B5B" w:rsidRPr="00EB3A60" w:rsidDel="006A59B0">
            <w:rPr>
              <w:color w:val="000000"/>
            </w:rPr>
            <w:delText>Due Date is within 30 days in the past and 60 days in the future of the system run date</w:delText>
          </w:r>
        </w:del>
      </w:moveTo>
    </w:p>
    <w:bookmarkEnd w:id="995"/>
    <w:bookmarkEnd w:id="996"/>
    <w:p w:rsidR="00FB3B8F" w:rsidDel="006A59B0" w:rsidRDefault="00575B5B" w:rsidP="00EB3A60">
      <w:pPr>
        <w:spacing w:before="200" w:after="0" w:line="240" w:lineRule="auto"/>
        <w:rPr>
          <w:del w:id="1001" w:author="Catherine Staes" w:date="2018-03-23T15:13:00Z"/>
          <w:moveTo w:id="1002" w:author="20180310" w:date="2018-03-10T06:51:00Z"/>
        </w:rPr>
      </w:pPr>
      <w:moveTo w:id="1003" w:author="20180310" w:date="2018-03-10T06:51:00Z">
        <w:del w:id="1004" w:author="Catherine Staes" w:date="2018-03-23T15:13:00Z">
          <w:r w:rsidRPr="00EB3A60" w:rsidDel="006A59B0">
            <w:rPr>
              <w:color w:val="000000"/>
            </w:rPr>
            <w:delText>[Technical Note: Given a monthly system run, this condition results in 3 notifications being sent to the patient.]</w:delText>
          </w:r>
        </w:del>
      </w:moveTo>
    </w:p>
    <w:p w:rsidR="00FB3B8F" w:rsidRDefault="00575B5B">
      <w:pPr>
        <w:spacing w:before="200" w:after="0" w:line="240" w:lineRule="auto"/>
        <w:rPr>
          <w:moveTo w:id="1005" w:author="20180310" w:date="2018-03-10T06:51:00Z"/>
        </w:rPr>
      </w:pPr>
      <w:moveTo w:id="1006" w:author="20180310" w:date="2018-03-10T06:51:00Z">
        <w:r>
          <w:rPr>
            <w:color w:val="000000"/>
          </w:rPr>
          <w:t>[End Conditions]</w:t>
        </w:r>
      </w:moveTo>
    </w:p>
    <w:p w:rsidR="00FB3B8F" w:rsidRDefault="00575B5B">
      <w:pPr>
        <w:spacing w:before="200" w:after="0" w:line="240" w:lineRule="auto"/>
        <w:rPr>
          <w:moveTo w:id="1007" w:author="20180310" w:date="2018-03-10T06:51:00Z"/>
        </w:rPr>
      </w:pPr>
      <w:bookmarkStart w:id="1008" w:name="d0e519"/>
      <w:moveTo w:id="1009" w:author="20180310" w:date="2018-03-10T06:51:00Z">
        <w:r>
          <w:rPr>
            <w:rFonts w:ascii="Arial" w:hAnsi="Arial"/>
            <w:b/>
            <w:color w:val="000000"/>
          </w:rPr>
          <w:t>Actions</w:t>
        </w:r>
      </w:moveTo>
    </w:p>
    <w:bookmarkEnd w:id="1008"/>
    <w:p w:rsidR="00FB3B8F" w:rsidRDefault="00575B5B">
      <w:pPr>
        <w:spacing w:before="200" w:after="0" w:line="240" w:lineRule="auto"/>
        <w:rPr>
          <w:moveTo w:id="1010" w:author="20180310" w:date="2018-03-10T06:51:00Z"/>
        </w:rPr>
      </w:pPr>
      <w:moveTo w:id="1011" w:author="20180310" w:date="2018-03-10T06:51:00Z">
        <w:r>
          <w:rPr>
            <w:color w:val="000000"/>
          </w:rPr>
          <w:t>[Begin Actions]</w:t>
        </w:r>
      </w:moveTo>
    </w:p>
    <w:p w:rsidR="00FB3B8F" w:rsidRDefault="00575B5B" w:rsidP="00EB3A60">
      <w:pPr>
        <w:numPr>
          <w:ilvl w:val="0"/>
          <w:numId w:val="24"/>
        </w:numPr>
        <w:tabs>
          <w:tab w:val="left" w:pos="200"/>
        </w:tabs>
        <w:spacing w:before="200" w:after="0" w:line="240" w:lineRule="auto"/>
        <w:ind w:left="200" w:hanging="200"/>
      </w:pPr>
      <w:bookmarkStart w:id="1012" w:name="d0e524"/>
      <w:bookmarkStart w:id="1013" w:name="d0e523"/>
      <w:bookmarkStart w:id="1014" w:name="d0e513"/>
      <w:bookmarkStart w:id="1015" w:name="d0e615"/>
      <w:moveToRangeEnd w:id="998"/>
      <w:r>
        <w:rPr>
          <w:color w:val="000000"/>
        </w:rPr>
        <w:t>Open Cervical Cancer Screening Documentation Template.</w:t>
      </w:r>
    </w:p>
    <w:p w:rsidR="00FB3B8F" w:rsidRDefault="00575B5B" w:rsidP="00EB3A60">
      <w:pPr>
        <w:numPr>
          <w:ilvl w:val="0"/>
          <w:numId w:val="24"/>
        </w:numPr>
        <w:tabs>
          <w:tab w:val="left" w:pos="200"/>
        </w:tabs>
        <w:spacing w:before="200" w:after="0" w:line="240" w:lineRule="auto"/>
        <w:ind w:left="200" w:hanging="200"/>
      </w:pPr>
      <w:bookmarkStart w:id="1016" w:name="d0e527"/>
      <w:bookmarkStart w:id="1017" w:name="d0e516"/>
      <w:bookmarkEnd w:id="1012"/>
      <w:bookmarkEnd w:id="1013"/>
      <w:bookmarkEnd w:id="1014"/>
      <w:bookmarkEnd w:id="1015"/>
      <w:r>
        <w:rPr>
          <w:color w:val="000000"/>
        </w:rPr>
        <w:t>Open Cervical Cancer Screening Order Set</w:t>
      </w:r>
    </w:p>
    <w:bookmarkEnd w:id="1016"/>
    <w:bookmarkEnd w:id="1017"/>
    <w:p w:rsidR="00FB3B8F" w:rsidRDefault="00575B5B">
      <w:pPr>
        <w:spacing w:before="200" w:after="0" w:line="240" w:lineRule="auto"/>
      </w:pPr>
      <w:r>
        <w:rPr>
          <w:color w:val="000000"/>
        </w:rPr>
        <w:t>[Technical Note: Make sure the associated recommendations and guidelines for the age group are available to the provider.]</w:t>
      </w:r>
    </w:p>
    <w:p w:rsidR="00FB3B8F" w:rsidRDefault="00575B5B">
      <w:pPr>
        <w:spacing w:before="200" w:after="0" w:line="240" w:lineRule="auto"/>
      </w:pPr>
      <w:r>
        <w:rPr>
          <w:color w:val="000000"/>
        </w:rPr>
        <w:t>[End Actions]</w:t>
      </w:r>
    </w:p>
    <w:p w:rsidR="00FB3B8F" w:rsidRDefault="00575B5B">
      <w:pPr>
        <w:spacing w:before="200" w:after="0" w:line="240" w:lineRule="auto"/>
      </w:pPr>
      <w:r>
        <w:rPr>
          <w:color w:val="000000"/>
        </w:rPr>
        <w:t>[End Cervical Cancer Screening for 30-65 Years of Age: In Person.]</w:t>
      </w:r>
    </w:p>
    <w:p w:rsidR="00FB3B8F" w:rsidRDefault="00575B5B" w:rsidP="00EB3A60">
      <w:pPr>
        <w:spacing w:before="200" w:after="0" w:line="240" w:lineRule="auto"/>
      </w:pPr>
      <w:bookmarkStart w:id="1018" w:name="d0e536"/>
      <w:bookmarkStart w:id="1019" w:name="d0e525"/>
      <w:r w:rsidRPr="00EB3A60">
        <w:rPr>
          <w:rFonts w:ascii="Arial" w:hAnsi="Arial"/>
          <w:b/>
          <w:color w:val="000000"/>
          <w:sz w:val="29"/>
        </w:rPr>
        <w:t>2.2.4. Cervical Cancer Screening for 30 to 65 Years of Age: Reporting</w:t>
      </w:r>
    </w:p>
    <w:bookmarkEnd w:id="1018"/>
    <w:bookmarkEnd w:id="1019"/>
    <w:p w:rsidR="00FB3B8F" w:rsidRDefault="00575B5B">
      <w:pPr>
        <w:spacing w:before="200" w:after="0" w:line="240" w:lineRule="auto"/>
      </w:pPr>
      <w:r>
        <w:rPr>
          <w:color w:val="000000"/>
        </w:rPr>
        <w:t>[Begin Cervical Cancer Screening for 30-65 Years of Age: Reporting.]</w:t>
      </w:r>
    </w:p>
    <w:p w:rsidR="00FB3B8F" w:rsidRDefault="00575B5B">
      <w:pPr>
        <w:spacing w:before="200" w:after="0" w:line="240" w:lineRule="auto"/>
      </w:pPr>
      <w:bookmarkStart w:id="1020" w:name="d0e541"/>
      <w:bookmarkStart w:id="1021" w:name="d0e530"/>
      <w:r>
        <w:rPr>
          <w:rFonts w:ascii="Arial" w:hAnsi="Arial"/>
          <w:b/>
          <w:color w:val="000000"/>
        </w:rPr>
        <w:t>Event</w:t>
      </w:r>
    </w:p>
    <w:bookmarkEnd w:id="1020"/>
    <w:bookmarkEnd w:id="1021"/>
    <w:p w:rsidR="00FB3B8F" w:rsidRDefault="00575B5B">
      <w:pPr>
        <w:spacing w:before="200" w:after="0" w:line="240" w:lineRule="auto"/>
      </w:pPr>
      <w:r>
        <w:rPr>
          <w:color w:val="000000"/>
        </w:rPr>
        <w:t>[Begin Event]</w:t>
      </w:r>
    </w:p>
    <w:p w:rsidR="00FB3B8F" w:rsidRDefault="00575B5B" w:rsidP="00EB3A60">
      <w:pPr>
        <w:numPr>
          <w:ilvl w:val="0"/>
          <w:numId w:val="25"/>
        </w:numPr>
        <w:tabs>
          <w:tab w:val="left" w:pos="200"/>
        </w:tabs>
        <w:spacing w:before="200" w:after="0" w:line="240" w:lineRule="auto"/>
        <w:ind w:left="200" w:hanging="200"/>
      </w:pPr>
      <w:bookmarkStart w:id="1022" w:name="d0e546"/>
      <w:bookmarkStart w:id="1023" w:name="d0e545"/>
      <w:bookmarkStart w:id="1024" w:name="d0e535"/>
      <w:bookmarkStart w:id="1025" w:name="d0e534"/>
      <w:r>
        <w:rPr>
          <w:color w:val="000000"/>
        </w:rPr>
        <w:t>Monthly system run of preventative screening rules</w:t>
      </w:r>
    </w:p>
    <w:bookmarkEnd w:id="1022"/>
    <w:bookmarkEnd w:id="1023"/>
    <w:bookmarkEnd w:id="1024"/>
    <w:bookmarkEnd w:id="1025"/>
    <w:p w:rsidR="00FB3B8F" w:rsidRDefault="00575B5B">
      <w:pPr>
        <w:spacing w:before="200" w:after="0" w:line="240" w:lineRule="auto"/>
      </w:pPr>
      <w:r>
        <w:rPr>
          <w:color w:val="000000"/>
        </w:rPr>
        <w:t>[End Event]</w:t>
      </w:r>
    </w:p>
    <w:p w:rsidR="00FB3B8F" w:rsidRDefault="00575B5B">
      <w:pPr>
        <w:spacing w:before="200" w:after="0" w:line="240" w:lineRule="auto"/>
      </w:pPr>
      <w:bookmarkStart w:id="1026" w:name="d0e551"/>
      <w:bookmarkStart w:id="1027" w:name="d0e540"/>
      <w:r>
        <w:rPr>
          <w:rFonts w:ascii="Arial" w:hAnsi="Arial"/>
          <w:b/>
          <w:color w:val="000000"/>
        </w:rPr>
        <w:t>Conditions</w:t>
      </w:r>
    </w:p>
    <w:bookmarkEnd w:id="1026"/>
    <w:bookmarkEnd w:id="1027"/>
    <w:p w:rsidR="00FB3B8F" w:rsidRDefault="00575B5B">
      <w:pPr>
        <w:spacing w:before="200" w:after="0" w:line="240" w:lineRule="auto"/>
      </w:pPr>
      <w:r>
        <w:rPr>
          <w:color w:val="000000"/>
        </w:rPr>
        <w:t>[Begin Conditions]</w:t>
      </w:r>
    </w:p>
    <w:p w:rsidR="00FB3B8F" w:rsidRDefault="00575B5B" w:rsidP="00EB3A60">
      <w:pPr>
        <w:numPr>
          <w:ilvl w:val="0"/>
          <w:numId w:val="27"/>
        </w:numPr>
        <w:tabs>
          <w:tab w:val="left" w:pos="200"/>
        </w:tabs>
        <w:spacing w:before="200" w:after="0" w:line="240" w:lineRule="auto"/>
        <w:ind w:left="200" w:hanging="200"/>
      </w:pPr>
      <w:bookmarkStart w:id="1028" w:name="d0e556"/>
      <w:bookmarkStart w:id="1029" w:name="d0e555"/>
      <w:bookmarkStart w:id="1030" w:name="d0e544"/>
      <w:r>
        <w:rPr>
          <w:color w:val="000000"/>
        </w:rPr>
        <w:t>Patient age is ≥ 30 and ≤ 65 years old</w:t>
      </w:r>
    </w:p>
    <w:p w:rsidR="00FB3B8F" w:rsidRDefault="00575B5B" w:rsidP="00EB3A60">
      <w:pPr>
        <w:numPr>
          <w:ilvl w:val="0"/>
          <w:numId w:val="27"/>
        </w:numPr>
        <w:tabs>
          <w:tab w:val="left" w:pos="200"/>
        </w:tabs>
        <w:spacing w:before="200" w:after="0" w:line="240" w:lineRule="auto"/>
        <w:ind w:left="200" w:hanging="200"/>
      </w:pPr>
      <w:bookmarkStart w:id="1031" w:name="d0e559"/>
      <w:bookmarkStart w:id="1032" w:name="d0e548"/>
      <w:bookmarkEnd w:id="1028"/>
      <w:bookmarkEnd w:id="1029"/>
      <w:bookmarkEnd w:id="1030"/>
      <w:r>
        <w:rPr>
          <w:color w:val="000000"/>
        </w:rPr>
        <w:t>Has had none of the following screens:</w:t>
      </w:r>
    </w:p>
    <w:p w:rsidR="00FB3B8F" w:rsidRDefault="00575B5B" w:rsidP="00EB3A60">
      <w:pPr>
        <w:numPr>
          <w:ilvl w:val="0"/>
          <w:numId w:val="26"/>
        </w:numPr>
        <w:tabs>
          <w:tab w:val="left" w:pos="400"/>
        </w:tabs>
        <w:spacing w:before="200" w:after="0" w:line="240" w:lineRule="auto"/>
        <w:ind w:left="400" w:hanging="200"/>
      </w:pPr>
      <w:bookmarkStart w:id="1033" w:name="d0e563"/>
      <w:bookmarkStart w:id="1034" w:name="d0e562"/>
      <w:bookmarkStart w:id="1035" w:name="d0e552"/>
      <w:bookmarkEnd w:id="1031"/>
      <w:bookmarkEnd w:id="1032"/>
      <w:commentRangeStart w:id="1036"/>
      <w:commentRangeStart w:id="1037"/>
      <w:commentRangeStart w:id="1038"/>
      <w:r>
        <w:rPr>
          <w:color w:val="000000"/>
        </w:rPr>
        <w:t>Cervical Cytology within the past 3 years, or</w:t>
      </w:r>
    </w:p>
    <w:p w:rsidR="00FB3B8F" w:rsidRDefault="00575B5B" w:rsidP="00EB3A60">
      <w:pPr>
        <w:numPr>
          <w:ilvl w:val="0"/>
          <w:numId w:val="26"/>
        </w:numPr>
        <w:tabs>
          <w:tab w:val="left" w:pos="400"/>
        </w:tabs>
        <w:spacing w:before="200" w:after="0" w:line="240" w:lineRule="auto"/>
        <w:ind w:left="400" w:hanging="200"/>
      </w:pPr>
      <w:bookmarkStart w:id="1039" w:name="d0e566"/>
      <w:bookmarkEnd w:id="1033"/>
      <w:bookmarkEnd w:id="1034"/>
      <w:bookmarkEnd w:id="1035"/>
      <w:proofErr w:type="spellStart"/>
      <w:r>
        <w:rPr>
          <w:color w:val="000000"/>
        </w:rPr>
        <w:t>Cotesting</w:t>
      </w:r>
      <w:proofErr w:type="spellEnd"/>
      <w:r>
        <w:rPr>
          <w:color w:val="000000"/>
        </w:rPr>
        <w:t xml:space="preserve"> (cervical cytology and cervical Human Papillomavirus (</w:t>
      </w:r>
      <w:r>
        <w:rPr>
          <w:i/>
          <w:color w:val="000000"/>
        </w:rPr>
        <w:t>HPV</w:t>
      </w:r>
      <w:r>
        <w:rPr>
          <w:color w:val="000000"/>
        </w:rPr>
        <w:t>) screen) within the past 5 years</w:t>
      </w:r>
      <w:commentRangeEnd w:id="1036"/>
      <w:r w:rsidR="00E33333" w:rsidRPr="003C6802">
        <w:rPr>
          <w:rStyle w:val="CommentReference"/>
          <w:rFonts w:eastAsiaTheme="majorEastAsia"/>
          <w:highlight w:val="green"/>
        </w:rPr>
        <w:commentReference w:id="1036"/>
      </w:r>
      <w:commentRangeEnd w:id="1037"/>
      <w:r w:rsidR="002D19EC">
        <w:rPr>
          <w:rStyle w:val="CommentReference"/>
          <w:rFonts w:asciiTheme="minorHAnsi" w:eastAsiaTheme="minorEastAsia" w:hAnsiTheme="minorHAnsi" w:cstheme="minorBidi"/>
        </w:rPr>
        <w:commentReference w:id="1037"/>
      </w:r>
      <w:commentRangeEnd w:id="1038"/>
      <w:r w:rsidR="009D3887">
        <w:rPr>
          <w:rStyle w:val="CommentReference"/>
          <w:rFonts w:asciiTheme="minorHAnsi" w:eastAsiaTheme="minorEastAsia" w:hAnsiTheme="minorHAnsi" w:cstheme="minorBidi"/>
        </w:rPr>
        <w:commentReference w:id="1038"/>
      </w:r>
    </w:p>
    <w:bookmarkEnd w:id="1039"/>
    <w:p w:rsidR="006A59B0" w:rsidRPr="00EB3A60" w:rsidRDefault="006A59B0" w:rsidP="006A59B0">
      <w:pPr>
        <w:tabs>
          <w:tab w:val="left" w:pos="200"/>
        </w:tabs>
        <w:spacing w:before="200" w:after="0" w:line="240" w:lineRule="auto"/>
        <w:rPr>
          <w:ins w:id="1040" w:author="Catherine Staes" w:date="2018-03-23T15:14:00Z"/>
        </w:rPr>
      </w:pPr>
      <w:commentRangeStart w:id="1041"/>
      <w:ins w:id="1042" w:author="Catherine Staes" w:date="2018-03-23T15:14:00Z">
        <w:r w:rsidRPr="00EB3A60">
          <w:rPr>
            <w:color w:val="000000"/>
          </w:rPr>
          <w:t>Due Date is within 30 days in the past and 60 days in the future of the system run date</w:t>
        </w:r>
      </w:ins>
    </w:p>
    <w:p w:rsidR="006A59B0" w:rsidRDefault="006A59B0" w:rsidP="006A59B0">
      <w:pPr>
        <w:spacing w:before="200" w:after="0" w:line="240" w:lineRule="auto"/>
        <w:rPr>
          <w:ins w:id="1043" w:author="Catherine Staes" w:date="2018-03-23T15:14:00Z"/>
        </w:rPr>
      </w:pPr>
      <w:ins w:id="1044" w:author="Catherine Staes" w:date="2018-03-23T15:14:00Z">
        <w:r w:rsidRPr="00EB3A60">
          <w:rPr>
            <w:color w:val="000000"/>
          </w:rPr>
          <w:t>[Technical Note: Given a monthly system run, this condition results in 3 notifications being sent to the patient.]</w:t>
        </w:r>
        <w:commentRangeEnd w:id="1041"/>
        <w:r>
          <w:rPr>
            <w:rStyle w:val="CommentReference"/>
            <w:rFonts w:asciiTheme="minorHAnsi" w:eastAsiaTheme="minorEastAsia" w:hAnsiTheme="minorHAnsi" w:cstheme="minorBidi"/>
          </w:rPr>
          <w:commentReference w:id="1041"/>
        </w:r>
      </w:ins>
    </w:p>
    <w:p w:rsidR="00FB3B8F" w:rsidRDefault="006A59B0" w:rsidP="006A59B0">
      <w:pPr>
        <w:spacing w:before="200" w:after="0" w:line="240" w:lineRule="auto"/>
        <w:rPr>
          <w:moveTo w:id="1045" w:author="20180310" w:date="2018-03-10T06:51:00Z"/>
        </w:rPr>
      </w:pPr>
      <w:ins w:id="1046" w:author="Catherine Staes" w:date="2018-03-23T15:14:00Z">
        <w:r>
          <w:rPr>
            <w:color w:val="000000"/>
          </w:rPr>
          <w:t xml:space="preserve"> </w:t>
        </w:r>
      </w:ins>
      <w:moveToRangeStart w:id="1047" w:author="20180310" w:date="2018-03-10T06:51:00Z" w:name="move508428035"/>
      <w:moveTo w:id="1048" w:author="20180310" w:date="2018-03-10T06:51:00Z">
        <w:r w:rsidR="00575B5B">
          <w:rPr>
            <w:color w:val="000000"/>
          </w:rPr>
          <w:t>[End Conditions]</w:t>
        </w:r>
      </w:moveTo>
    </w:p>
    <w:p w:rsidR="00FB3B8F" w:rsidRDefault="00575B5B">
      <w:pPr>
        <w:spacing w:before="200" w:after="0" w:line="240" w:lineRule="auto"/>
        <w:rPr>
          <w:moveTo w:id="1049" w:author="20180310" w:date="2018-03-10T06:51:00Z"/>
        </w:rPr>
      </w:pPr>
      <w:bookmarkStart w:id="1050" w:name="d0e574"/>
      <w:moveTo w:id="1051" w:author="20180310" w:date="2018-03-10T06:51:00Z">
        <w:r>
          <w:rPr>
            <w:rFonts w:ascii="Arial" w:hAnsi="Arial"/>
            <w:b/>
            <w:color w:val="000000"/>
          </w:rPr>
          <w:t>Actions</w:t>
        </w:r>
      </w:moveTo>
    </w:p>
    <w:bookmarkEnd w:id="1050"/>
    <w:p w:rsidR="00FB3B8F" w:rsidRDefault="00575B5B">
      <w:pPr>
        <w:spacing w:before="200" w:after="0" w:line="240" w:lineRule="auto"/>
        <w:rPr>
          <w:moveTo w:id="1052" w:author="20180310" w:date="2018-03-10T06:51:00Z"/>
        </w:rPr>
      </w:pPr>
      <w:moveTo w:id="1053" w:author="20180310" w:date="2018-03-10T06:51:00Z">
        <w:r>
          <w:rPr>
            <w:color w:val="000000"/>
          </w:rPr>
          <w:t>[Begin Actions]</w:t>
        </w:r>
      </w:moveTo>
    </w:p>
    <w:p w:rsidR="00FB3B8F" w:rsidRPr="00EB3A60" w:rsidRDefault="00575B5B" w:rsidP="00EB3A60">
      <w:pPr>
        <w:numPr>
          <w:ilvl w:val="0"/>
          <w:numId w:val="23"/>
        </w:numPr>
        <w:tabs>
          <w:tab w:val="left" w:pos="200"/>
        </w:tabs>
        <w:spacing w:before="200" w:after="0" w:line="240" w:lineRule="auto"/>
        <w:ind w:left="200" w:hanging="200"/>
        <w:rPr>
          <w:moveFrom w:id="1054" w:author="20180310" w:date="2018-03-10T06:51:00Z"/>
        </w:rPr>
      </w:pPr>
      <w:moveFromRangeStart w:id="1055" w:author="20180310" w:date="2018-03-10T06:51:00Z" w:name="move508428036"/>
      <w:moveToRangeEnd w:id="1047"/>
      <w:moveFrom w:id="1056" w:author="20180310" w:date="2018-03-10T06:51:00Z">
        <w:r w:rsidRPr="00EB3A60">
          <w:rPr>
            <w:color w:val="000000"/>
          </w:rPr>
          <w:t>Due Date is within 30 days in the past and 60 days in the future of the system run date</w:t>
        </w:r>
      </w:moveFrom>
    </w:p>
    <w:p w:rsidR="00FB3B8F" w:rsidRDefault="00575B5B">
      <w:pPr>
        <w:spacing w:before="200" w:after="0" w:line="240" w:lineRule="auto"/>
        <w:rPr>
          <w:moveFrom w:id="1057" w:author="20180310" w:date="2018-03-10T06:51:00Z"/>
        </w:rPr>
        <w:pPrChange w:id="1058" w:author="20180310" w:date="2018-03-10T06:51:00Z">
          <w:pPr>
            <w:tabs>
              <w:tab w:val="left" w:pos="400"/>
            </w:tabs>
            <w:spacing w:before="200" w:after="0" w:line="240" w:lineRule="auto"/>
          </w:pPr>
        </w:pPrChange>
      </w:pPr>
      <w:moveFrom w:id="1059" w:author="20180310" w:date="2018-03-10T06:51:00Z">
        <w:r w:rsidRPr="00EB3A60">
          <w:rPr>
            <w:color w:val="000000"/>
          </w:rPr>
          <w:t>[Technical Note: Given a monthly system run, this condition results in 3 notifications being sent to the patient.]</w:t>
        </w:r>
      </w:moveFrom>
    </w:p>
    <w:p w:rsidR="00FB3B8F" w:rsidRDefault="00575B5B">
      <w:pPr>
        <w:spacing w:before="200" w:after="0" w:line="240" w:lineRule="auto"/>
        <w:rPr>
          <w:moveFrom w:id="1060" w:author="20180310" w:date="2018-03-10T06:51:00Z"/>
        </w:rPr>
      </w:pPr>
      <w:moveFrom w:id="1061" w:author="20180310" w:date="2018-03-10T06:51:00Z">
        <w:r>
          <w:rPr>
            <w:color w:val="000000"/>
          </w:rPr>
          <w:t>[End Conditions]</w:t>
        </w:r>
      </w:moveFrom>
    </w:p>
    <w:p w:rsidR="00FB3B8F" w:rsidRDefault="00575B5B">
      <w:pPr>
        <w:spacing w:before="200" w:after="0" w:line="240" w:lineRule="auto"/>
        <w:rPr>
          <w:moveFrom w:id="1062" w:author="20180310" w:date="2018-03-10T06:51:00Z"/>
        </w:rPr>
      </w:pPr>
      <w:moveFrom w:id="1063" w:author="20180310" w:date="2018-03-10T06:51:00Z">
        <w:r>
          <w:rPr>
            <w:rFonts w:ascii="Arial" w:hAnsi="Arial"/>
            <w:b/>
            <w:color w:val="000000"/>
          </w:rPr>
          <w:t>Actions</w:t>
        </w:r>
      </w:moveFrom>
    </w:p>
    <w:p w:rsidR="00FB3B8F" w:rsidRDefault="00575B5B">
      <w:pPr>
        <w:spacing w:before="200" w:after="0" w:line="240" w:lineRule="auto"/>
        <w:rPr>
          <w:moveFrom w:id="1064" w:author="20180310" w:date="2018-03-10T06:51:00Z"/>
        </w:rPr>
      </w:pPr>
      <w:moveFrom w:id="1065" w:author="20180310" w:date="2018-03-10T06:51:00Z">
        <w:r>
          <w:rPr>
            <w:color w:val="000000"/>
          </w:rPr>
          <w:t>[Begin Actions]</w:t>
        </w:r>
      </w:moveFrom>
    </w:p>
    <w:p w:rsidR="00413A08" w:rsidRPr="007841CC" w:rsidRDefault="00F97C3A" w:rsidP="005B49B7">
      <w:pPr>
        <w:numPr>
          <w:ilvl w:val="0"/>
          <w:numId w:val="25"/>
        </w:numPr>
        <w:tabs>
          <w:tab w:val="left" w:pos="200"/>
        </w:tabs>
        <w:spacing w:before="200" w:after="0" w:line="240" w:lineRule="auto"/>
        <w:ind w:left="200" w:hanging="200"/>
        <w:rPr>
          <w:del w:id="1066" w:author="20180310" w:date="2018-03-10T06:51:00Z"/>
          <w:strike/>
          <w:highlight w:val="yellow"/>
        </w:rPr>
      </w:pPr>
      <w:bookmarkStart w:id="1067" w:name="d0e568"/>
      <w:bookmarkStart w:id="1068" w:name="d0e567"/>
      <w:moveFromRangeEnd w:id="1055"/>
      <w:del w:id="1069" w:author="20180310" w:date="2018-03-10T06:51:00Z">
        <w:r w:rsidRPr="007841CC">
          <w:rPr>
            <w:strike/>
            <w:color w:val="000000"/>
            <w:highlight w:val="yellow"/>
          </w:rPr>
          <w:delText>Identify the patient as “due” for cervical cancer screening</w:delText>
        </w:r>
      </w:del>
    </w:p>
    <w:p w:rsidR="00FB3B8F" w:rsidRDefault="00575B5B" w:rsidP="00EB3A60">
      <w:pPr>
        <w:numPr>
          <w:ilvl w:val="0"/>
          <w:numId w:val="28"/>
        </w:numPr>
        <w:tabs>
          <w:tab w:val="left" w:pos="200"/>
        </w:tabs>
        <w:spacing w:before="200" w:after="0" w:line="240" w:lineRule="auto"/>
        <w:ind w:left="200" w:hanging="200"/>
      </w:pPr>
      <w:bookmarkStart w:id="1070" w:name="d0e579"/>
      <w:bookmarkStart w:id="1071" w:name="d0e578"/>
      <w:bookmarkEnd w:id="1067"/>
      <w:bookmarkEnd w:id="1068"/>
      <w:r>
        <w:rPr>
          <w:color w:val="000000"/>
        </w:rPr>
        <w:t>Send patient cervical cancer screening “due” notification</w:t>
      </w:r>
    </w:p>
    <w:bookmarkEnd w:id="1070"/>
    <w:bookmarkEnd w:id="1071"/>
    <w:p w:rsidR="00FB3B8F" w:rsidRDefault="00575B5B">
      <w:pPr>
        <w:spacing w:before="200" w:after="0" w:line="240" w:lineRule="auto"/>
      </w:pPr>
      <w:r>
        <w:rPr>
          <w:color w:val="000000"/>
        </w:rPr>
        <w:t>[Technical Note: Make sure the associated recommendations and guidelines for the age group are available to the care team.]</w:t>
      </w:r>
    </w:p>
    <w:p w:rsidR="00FB3B8F" w:rsidRDefault="00575B5B">
      <w:pPr>
        <w:spacing w:before="200" w:after="0" w:line="240" w:lineRule="auto"/>
      </w:pPr>
      <w:r>
        <w:rPr>
          <w:color w:val="000000"/>
        </w:rPr>
        <w:t>[End Actions]</w:t>
      </w:r>
    </w:p>
    <w:p w:rsidR="00FB3B8F" w:rsidRDefault="00575B5B">
      <w:pPr>
        <w:spacing w:before="200" w:after="0" w:line="240" w:lineRule="auto"/>
      </w:pPr>
      <w:r>
        <w:rPr>
          <w:color w:val="000000"/>
        </w:rPr>
        <w:t>[End Cervical Cancer Screening for 30-65 Years of Age: Reporting.]</w:t>
      </w:r>
    </w:p>
    <w:p w:rsidR="00FB3B8F" w:rsidRDefault="00575B5B" w:rsidP="00EB3A60">
      <w:pPr>
        <w:spacing w:before="200" w:after="0" w:line="240" w:lineRule="auto"/>
      </w:pPr>
      <w:bookmarkStart w:id="1072" w:name="d0e591"/>
      <w:bookmarkStart w:id="1073" w:name="d0e586"/>
      <w:bookmarkStart w:id="1074" w:name="d0e626"/>
      <w:r w:rsidRPr="00EB3A60">
        <w:rPr>
          <w:rFonts w:ascii="Arial" w:hAnsi="Arial"/>
          <w:b/>
          <w:color w:val="000000"/>
          <w:sz w:val="29"/>
        </w:rPr>
        <w:t>2.2.5. Cervical Cancer Screening for Older than 65 Years of Age: In Person</w:t>
      </w:r>
    </w:p>
    <w:bookmarkEnd w:id="1072"/>
    <w:bookmarkEnd w:id="1073"/>
    <w:bookmarkEnd w:id="1074"/>
    <w:p w:rsidR="00FB3B8F" w:rsidRDefault="00575B5B">
      <w:pPr>
        <w:spacing w:before="200" w:after="0" w:line="240" w:lineRule="auto"/>
      </w:pPr>
      <w:r>
        <w:rPr>
          <w:color w:val="000000"/>
        </w:rPr>
        <w:t>[Begin Cervical Cancer Screening for Older than 65 Years of Age: In Person.]</w:t>
      </w:r>
    </w:p>
    <w:p w:rsidR="00FB3B8F" w:rsidRDefault="00575B5B">
      <w:pPr>
        <w:spacing w:before="200" w:after="0" w:line="240" w:lineRule="auto"/>
      </w:pPr>
      <w:bookmarkStart w:id="1075" w:name="d0e596"/>
      <w:r>
        <w:rPr>
          <w:rFonts w:ascii="Arial" w:hAnsi="Arial"/>
          <w:b/>
          <w:color w:val="000000"/>
        </w:rPr>
        <w:t>Event</w:t>
      </w:r>
    </w:p>
    <w:bookmarkEnd w:id="1075"/>
    <w:p w:rsidR="00FB3B8F" w:rsidRDefault="00575B5B">
      <w:pPr>
        <w:spacing w:before="200" w:after="0" w:line="240" w:lineRule="auto"/>
      </w:pPr>
      <w:r>
        <w:rPr>
          <w:color w:val="000000"/>
        </w:rPr>
        <w:t>[Begin Event]</w:t>
      </w:r>
    </w:p>
    <w:p w:rsidR="00FB3B8F" w:rsidRDefault="00575B5B" w:rsidP="00EB3A60">
      <w:pPr>
        <w:numPr>
          <w:ilvl w:val="0"/>
          <w:numId w:val="29"/>
        </w:numPr>
        <w:tabs>
          <w:tab w:val="left" w:pos="200"/>
        </w:tabs>
        <w:spacing w:before="200" w:after="0" w:line="240" w:lineRule="auto"/>
        <w:ind w:left="200" w:hanging="200"/>
      </w:pPr>
      <w:bookmarkStart w:id="1076" w:name="d0e601"/>
      <w:bookmarkStart w:id="1077" w:name="d0e600"/>
      <w:bookmarkStart w:id="1078" w:name="d0e595"/>
      <w:r>
        <w:rPr>
          <w:color w:val="000000"/>
        </w:rPr>
        <w:t>Opening of the patient record during an outpatient visit to primary care provider, designated women’s health provider or gynecologist.</w:t>
      </w:r>
    </w:p>
    <w:bookmarkEnd w:id="1076"/>
    <w:bookmarkEnd w:id="1077"/>
    <w:bookmarkEnd w:id="1078"/>
    <w:p w:rsidR="00FB3B8F" w:rsidRDefault="00575B5B">
      <w:pPr>
        <w:spacing w:before="200" w:after="0" w:line="240" w:lineRule="auto"/>
      </w:pPr>
      <w:r>
        <w:rPr>
          <w:color w:val="000000"/>
        </w:rPr>
        <w:t>[End Event]</w:t>
      </w:r>
    </w:p>
    <w:p w:rsidR="00FB3B8F" w:rsidRDefault="00575B5B">
      <w:pPr>
        <w:spacing w:before="200" w:after="0" w:line="240" w:lineRule="auto"/>
      </w:pPr>
      <w:bookmarkStart w:id="1079" w:name="d0e606"/>
      <w:r>
        <w:rPr>
          <w:rFonts w:ascii="Arial" w:hAnsi="Arial"/>
          <w:b/>
          <w:color w:val="000000"/>
        </w:rPr>
        <w:t>Conditions</w:t>
      </w:r>
    </w:p>
    <w:bookmarkEnd w:id="1079"/>
    <w:p w:rsidR="00FB3B8F" w:rsidRDefault="00575B5B">
      <w:pPr>
        <w:spacing w:before="200" w:after="0" w:line="240" w:lineRule="auto"/>
      </w:pPr>
      <w:r>
        <w:rPr>
          <w:color w:val="000000"/>
        </w:rPr>
        <w:t>[Begin Conditions]</w:t>
      </w:r>
    </w:p>
    <w:p w:rsidR="00FB3B8F" w:rsidRDefault="00575B5B" w:rsidP="00EB3A60">
      <w:pPr>
        <w:numPr>
          <w:ilvl w:val="0"/>
          <w:numId w:val="31"/>
        </w:numPr>
        <w:tabs>
          <w:tab w:val="left" w:pos="200"/>
        </w:tabs>
        <w:spacing w:before="200" w:after="0" w:line="240" w:lineRule="auto"/>
        <w:ind w:left="200" w:hanging="200"/>
      </w:pPr>
      <w:bookmarkStart w:id="1080" w:name="d0e611"/>
      <w:bookmarkStart w:id="1081" w:name="d0e610"/>
      <w:bookmarkStart w:id="1082" w:name="d0e605"/>
      <w:bookmarkStart w:id="1083" w:name="d0e644"/>
      <w:bookmarkStart w:id="1084" w:name="d0e643"/>
      <w:r>
        <w:rPr>
          <w:color w:val="000000"/>
        </w:rPr>
        <w:t>Patient age &gt; 65 years old</w:t>
      </w:r>
    </w:p>
    <w:p w:rsidR="00FB3B8F" w:rsidRDefault="00575B5B" w:rsidP="00EB3A60">
      <w:pPr>
        <w:numPr>
          <w:ilvl w:val="0"/>
          <w:numId w:val="31"/>
        </w:numPr>
        <w:tabs>
          <w:tab w:val="left" w:pos="200"/>
        </w:tabs>
        <w:spacing w:before="200" w:after="0" w:line="240" w:lineRule="auto"/>
        <w:ind w:left="200" w:hanging="200"/>
      </w:pPr>
      <w:bookmarkStart w:id="1085" w:name="d0e614"/>
      <w:bookmarkStart w:id="1086" w:name="d0e609"/>
      <w:bookmarkEnd w:id="1080"/>
      <w:bookmarkEnd w:id="1081"/>
      <w:bookmarkEnd w:id="1082"/>
      <w:r>
        <w:rPr>
          <w:color w:val="000000"/>
        </w:rPr>
        <w:t>Has had none of the following screens:</w:t>
      </w:r>
    </w:p>
    <w:p w:rsidR="00FB3B8F" w:rsidRDefault="00575B5B" w:rsidP="00EB3A60">
      <w:pPr>
        <w:numPr>
          <w:ilvl w:val="0"/>
          <w:numId w:val="30"/>
        </w:numPr>
        <w:tabs>
          <w:tab w:val="left" w:pos="400"/>
        </w:tabs>
        <w:spacing w:before="200" w:after="0" w:line="240" w:lineRule="auto"/>
        <w:ind w:left="400" w:hanging="200"/>
      </w:pPr>
      <w:bookmarkStart w:id="1087" w:name="d0e618"/>
      <w:bookmarkStart w:id="1088" w:name="d0e617"/>
      <w:bookmarkStart w:id="1089" w:name="d0e613"/>
      <w:bookmarkStart w:id="1090" w:name="d0e612"/>
      <w:bookmarkEnd w:id="1085"/>
      <w:bookmarkEnd w:id="1086"/>
      <w:commentRangeStart w:id="1091"/>
      <w:commentRangeStart w:id="1092"/>
      <w:r>
        <w:rPr>
          <w:color w:val="000000"/>
        </w:rPr>
        <w:t>Cervical Cytology within the past 3 years, or</w:t>
      </w:r>
    </w:p>
    <w:p w:rsidR="00FB3B8F" w:rsidRDefault="00575B5B" w:rsidP="00EB3A60">
      <w:pPr>
        <w:numPr>
          <w:ilvl w:val="0"/>
          <w:numId w:val="30"/>
        </w:numPr>
        <w:tabs>
          <w:tab w:val="left" w:pos="400"/>
        </w:tabs>
        <w:spacing w:before="200" w:after="0" w:line="240" w:lineRule="auto"/>
        <w:ind w:left="400" w:hanging="200"/>
      </w:pPr>
      <w:bookmarkStart w:id="1093" w:name="d0e621"/>
      <w:bookmarkStart w:id="1094" w:name="d0e616"/>
      <w:bookmarkEnd w:id="1087"/>
      <w:bookmarkEnd w:id="1088"/>
      <w:bookmarkEnd w:id="1089"/>
      <w:bookmarkEnd w:id="1090"/>
      <w:proofErr w:type="spellStart"/>
      <w:r>
        <w:rPr>
          <w:color w:val="000000"/>
        </w:rPr>
        <w:t>Cotesting</w:t>
      </w:r>
      <w:proofErr w:type="spellEnd"/>
      <w:r>
        <w:rPr>
          <w:color w:val="000000"/>
        </w:rPr>
        <w:t xml:space="preserve"> (cervical cytology and cervical Human Papillomavirus (</w:t>
      </w:r>
      <w:r>
        <w:rPr>
          <w:i/>
          <w:color w:val="000000"/>
        </w:rPr>
        <w:t>HPV</w:t>
      </w:r>
      <w:r>
        <w:rPr>
          <w:color w:val="000000"/>
        </w:rPr>
        <w:t>) screen) within the past 5 years</w:t>
      </w:r>
      <w:commentRangeEnd w:id="1091"/>
      <w:r w:rsidR="00F27620" w:rsidRPr="003C6802">
        <w:rPr>
          <w:rStyle w:val="CommentReference"/>
          <w:rFonts w:eastAsiaTheme="majorEastAsia"/>
          <w:highlight w:val="green"/>
        </w:rPr>
        <w:commentReference w:id="1091"/>
      </w:r>
      <w:commentRangeEnd w:id="1092"/>
      <w:r w:rsidR="002D19EC">
        <w:rPr>
          <w:rStyle w:val="CommentReference"/>
          <w:rFonts w:asciiTheme="minorHAnsi" w:eastAsiaTheme="minorEastAsia" w:hAnsiTheme="minorHAnsi" w:cstheme="minorBidi"/>
        </w:rPr>
        <w:commentReference w:id="1092"/>
      </w:r>
    </w:p>
    <w:p w:rsidR="006A59B0" w:rsidRPr="00EB3A60" w:rsidRDefault="006A59B0">
      <w:pPr>
        <w:spacing w:before="200" w:after="0" w:line="240" w:lineRule="auto"/>
        <w:rPr>
          <w:ins w:id="1095" w:author="Catherine Staes" w:date="2018-03-23T15:17:00Z"/>
        </w:rPr>
        <w:pPrChange w:id="1096" w:author="Catherine Staes" w:date="2018-03-23T15:17:00Z">
          <w:pPr>
            <w:pStyle w:val="ListParagraph"/>
            <w:numPr>
              <w:numId w:val="30"/>
            </w:numPr>
            <w:spacing w:before="200" w:after="0" w:line="240" w:lineRule="auto"/>
          </w:pPr>
        </w:pPrChange>
      </w:pPr>
      <w:bookmarkStart w:id="1097" w:name="d0e622"/>
      <w:bookmarkEnd w:id="1093"/>
      <w:bookmarkEnd w:id="1094"/>
      <w:ins w:id="1098" w:author="Catherine Staes" w:date="2018-03-23T15:17:00Z">
        <w:r w:rsidRPr="006A59B0">
          <w:rPr>
            <w:color w:val="000000"/>
            <w:rPrChange w:id="1099" w:author="Catherine Staes" w:date="2018-03-23T15:17:00Z">
              <w:rPr/>
            </w:rPrChange>
          </w:rPr>
          <w:t>[Technical Note: If Due Date &gt; Today + 60 Days, stop.]</w:t>
        </w:r>
      </w:ins>
    </w:p>
    <w:p w:rsidR="00067398" w:rsidRPr="005B49B7" w:rsidRDefault="00F97C3A" w:rsidP="00067398">
      <w:pPr>
        <w:numPr>
          <w:ilvl w:val="0"/>
          <w:numId w:val="28"/>
        </w:numPr>
        <w:tabs>
          <w:tab w:val="left" w:pos="200"/>
        </w:tabs>
        <w:spacing w:before="200" w:after="0" w:line="240" w:lineRule="auto"/>
        <w:ind w:left="200" w:hanging="200"/>
        <w:rPr>
          <w:del w:id="1100" w:author="20180310" w:date="2018-03-10T06:51:00Z"/>
          <w:strike/>
          <w:highlight w:val="yellow"/>
        </w:rPr>
      </w:pPr>
      <w:del w:id="1101" w:author="20180310" w:date="2018-03-10T06:51:00Z">
        <w:r w:rsidRPr="005B49B7">
          <w:rPr>
            <w:strike/>
            <w:color w:val="000000"/>
            <w:highlight w:val="yellow"/>
          </w:rPr>
          <w:delText xml:space="preserve">Exclude those who have discontinued screening </w:delText>
        </w:r>
        <w:r w:rsidRPr="0003345F">
          <w:rPr>
            <w:strike/>
            <w:color w:val="000000"/>
            <w:highlight w:val="yellow"/>
          </w:rPr>
          <w:delText>based</w:delText>
        </w:r>
        <w:r w:rsidRPr="005B49B7">
          <w:rPr>
            <w:strike/>
            <w:color w:val="000000"/>
            <w:highlight w:val="yellow"/>
          </w:rPr>
          <w:delText xml:space="preserve"> on a </w:delText>
        </w:r>
        <w:commentRangeStart w:id="1102"/>
        <w:r w:rsidRPr="005B49B7">
          <w:rPr>
            <w:strike/>
            <w:color w:val="000000"/>
            <w:highlight w:val="yellow"/>
          </w:rPr>
          <w:delText>history of adequate screening.</w:delText>
        </w:r>
        <w:commentRangeEnd w:id="1102"/>
        <w:r w:rsidR="00CB6A1E" w:rsidRPr="0003345F">
          <w:rPr>
            <w:rStyle w:val="CommentReference"/>
            <w:rFonts w:eastAsiaTheme="majorEastAsia"/>
            <w:strike/>
            <w:highlight w:val="yellow"/>
          </w:rPr>
          <w:commentReference w:id="1102"/>
        </w:r>
      </w:del>
    </w:p>
    <w:bookmarkEnd w:id="1097"/>
    <w:p w:rsidR="00413A08" w:rsidRPr="0003345F" w:rsidRDefault="00F97C3A">
      <w:pPr>
        <w:spacing w:before="200" w:after="0" w:line="240" w:lineRule="auto"/>
        <w:rPr>
          <w:del w:id="1103" w:author="20180310" w:date="2018-03-10T06:51:00Z"/>
          <w:strike/>
        </w:rPr>
      </w:pPr>
      <w:del w:id="1104" w:author="20180310" w:date="2018-03-10T06:51:00Z">
        <w:r w:rsidRPr="0003345F">
          <w:rPr>
            <w:strike/>
            <w:color w:val="000000"/>
            <w:highlight w:val="yellow"/>
          </w:rPr>
          <w:delText>[Technical Note: Adequate negative prior screening results are defined as 3 consecutive negative cytology results or 2 consecutive negative co-test results within the previous 10 years, with the most recent test performed within the past 5 years.]</w:delText>
        </w:r>
      </w:del>
    </w:p>
    <w:p w:rsidR="00FB3B8F" w:rsidRDefault="00575B5B">
      <w:pPr>
        <w:spacing w:before="200" w:after="0" w:line="240" w:lineRule="auto"/>
      </w:pPr>
      <w:r>
        <w:rPr>
          <w:color w:val="000000"/>
        </w:rPr>
        <w:t>[End Conditions]</w:t>
      </w:r>
    </w:p>
    <w:p w:rsidR="00FB3B8F" w:rsidRDefault="00575B5B">
      <w:pPr>
        <w:spacing w:before="200" w:after="0" w:line="240" w:lineRule="auto"/>
      </w:pPr>
      <w:bookmarkStart w:id="1105" w:name="d0e629"/>
      <w:r>
        <w:rPr>
          <w:rFonts w:ascii="Arial" w:hAnsi="Arial"/>
          <w:b/>
          <w:color w:val="000000"/>
        </w:rPr>
        <w:t>Actions</w:t>
      </w:r>
    </w:p>
    <w:bookmarkEnd w:id="1105"/>
    <w:p w:rsidR="00FB3B8F" w:rsidRDefault="00575B5B">
      <w:pPr>
        <w:spacing w:before="200" w:after="0" w:line="240" w:lineRule="auto"/>
      </w:pPr>
      <w:r>
        <w:rPr>
          <w:color w:val="000000"/>
        </w:rPr>
        <w:t>[Begin Actions]</w:t>
      </w:r>
    </w:p>
    <w:p w:rsidR="00FB3B8F" w:rsidRDefault="00575B5B" w:rsidP="00EB3A60">
      <w:pPr>
        <w:numPr>
          <w:ilvl w:val="0"/>
          <w:numId w:val="32"/>
        </w:numPr>
        <w:tabs>
          <w:tab w:val="left" w:pos="200"/>
        </w:tabs>
        <w:spacing w:before="200" w:after="0" w:line="240" w:lineRule="auto"/>
        <w:ind w:left="200" w:hanging="200"/>
      </w:pPr>
      <w:bookmarkStart w:id="1106" w:name="d0e634"/>
      <w:bookmarkStart w:id="1107" w:name="d0e633"/>
      <w:r>
        <w:rPr>
          <w:color w:val="000000"/>
        </w:rPr>
        <w:t>Open Cervical Cancer Screening Documentation Template</w:t>
      </w:r>
    </w:p>
    <w:p w:rsidR="00FB3B8F" w:rsidRDefault="00575B5B" w:rsidP="00EB3A60">
      <w:pPr>
        <w:numPr>
          <w:ilvl w:val="0"/>
          <w:numId w:val="32"/>
        </w:numPr>
        <w:tabs>
          <w:tab w:val="left" w:pos="200"/>
        </w:tabs>
        <w:spacing w:before="200" w:after="0" w:line="240" w:lineRule="auto"/>
        <w:ind w:left="200" w:hanging="200"/>
      </w:pPr>
      <w:bookmarkStart w:id="1108" w:name="d0e637"/>
      <w:bookmarkEnd w:id="1106"/>
      <w:bookmarkEnd w:id="1107"/>
      <w:r>
        <w:rPr>
          <w:color w:val="000000"/>
        </w:rPr>
        <w:t>Open Cervical Cancer Screening Order Set</w:t>
      </w:r>
    </w:p>
    <w:bookmarkEnd w:id="1108"/>
    <w:p w:rsidR="00FB3B8F" w:rsidRDefault="00575B5B">
      <w:pPr>
        <w:spacing w:before="200" w:after="0" w:line="240" w:lineRule="auto"/>
      </w:pPr>
      <w:r>
        <w:rPr>
          <w:color w:val="000000"/>
        </w:rPr>
        <w:t>[Technical Note: Make sure the associated recommendations and guidelines for the age group are available to the provider.]</w:t>
      </w:r>
    </w:p>
    <w:p w:rsidR="00FB3B8F" w:rsidRDefault="00575B5B">
      <w:pPr>
        <w:spacing w:before="200" w:after="0" w:line="240" w:lineRule="auto"/>
      </w:pPr>
      <w:r>
        <w:rPr>
          <w:color w:val="000000"/>
        </w:rPr>
        <w:t>[End Actions]</w:t>
      </w:r>
    </w:p>
    <w:p w:rsidR="00FB3B8F" w:rsidRDefault="00575B5B">
      <w:pPr>
        <w:spacing w:before="200" w:after="0" w:line="240" w:lineRule="auto"/>
      </w:pPr>
      <w:r>
        <w:rPr>
          <w:color w:val="000000"/>
        </w:rPr>
        <w:t>[End Cervical Cancer Screening for Older than 65 Years of Age: In Person.]</w:t>
      </w:r>
    </w:p>
    <w:p w:rsidR="00FB3B8F" w:rsidRDefault="00575B5B" w:rsidP="00EB3A60">
      <w:pPr>
        <w:spacing w:before="200" w:after="0" w:line="240" w:lineRule="auto"/>
      </w:pPr>
      <w:bookmarkStart w:id="1109" w:name="d0e646"/>
      <w:r w:rsidRPr="00EB3A60">
        <w:rPr>
          <w:rFonts w:ascii="Arial" w:hAnsi="Arial"/>
          <w:b/>
          <w:color w:val="000000"/>
          <w:sz w:val="29"/>
        </w:rPr>
        <w:t>2.2.6. Cervical Cancer Screening for Older than 65 Years of Age: Reporting</w:t>
      </w:r>
    </w:p>
    <w:bookmarkEnd w:id="1109"/>
    <w:p w:rsidR="00FB3B8F" w:rsidRDefault="00575B5B">
      <w:pPr>
        <w:spacing w:before="200" w:after="0" w:line="240" w:lineRule="auto"/>
      </w:pPr>
      <w:r>
        <w:rPr>
          <w:color w:val="000000"/>
        </w:rPr>
        <w:t>[Begin Cervical Cancer Screening for Older than 65 Years of Age: Reporting.]</w:t>
      </w:r>
    </w:p>
    <w:p w:rsidR="00FB3B8F" w:rsidRDefault="00575B5B">
      <w:pPr>
        <w:spacing w:before="200" w:after="0" w:line="240" w:lineRule="auto"/>
      </w:pPr>
      <w:bookmarkStart w:id="1110" w:name="d0e651"/>
      <w:r>
        <w:rPr>
          <w:rFonts w:ascii="Arial" w:hAnsi="Arial"/>
          <w:b/>
          <w:color w:val="000000"/>
        </w:rPr>
        <w:t>Event</w:t>
      </w:r>
    </w:p>
    <w:bookmarkEnd w:id="1110"/>
    <w:p w:rsidR="00FB3B8F" w:rsidRDefault="00575B5B">
      <w:pPr>
        <w:spacing w:before="200" w:after="0" w:line="240" w:lineRule="auto"/>
      </w:pPr>
      <w:r>
        <w:rPr>
          <w:color w:val="000000"/>
        </w:rPr>
        <w:t>[Begin Event]</w:t>
      </w:r>
    </w:p>
    <w:p w:rsidR="00FB3B8F" w:rsidRDefault="00575B5B" w:rsidP="00EB3A60">
      <w:pPr>
        <w:numPr>
          <w:ilvl w:val="0"/>
          <w:numId w:val="33"/>
        </w:numPr>
        <w:tabs>
          <w:tab w:val="left" w:pos="200"/>
        </w:tabs>
        <w:spacing w:before="200" w:after="0" w:line="240" w:lineRule="auto"/>
        <w:ind w:left="200" w:hanging="200"/>
      </w:pPr>
      <w:bookmarkStart w:id="1111" w:name="d0e656"/>
      <w:bookmarkStart w:id="1112" w:name="d0e655"/>
      <w:r>
        <w:rPr>
          <w:color w:val="000000"/>
        </w:rPr>
        <w:t>Monthly system run of preventative screening rules</w:t>
      </w:r>
    </w:p>
    <w:bookmarkEnd w:id="1111"/>
    <w:bookmarkEnd w:id="1112"/>
    <w:p w:rsidR="00FB3B8F" w:rsidRDefault="00575B5B">
      <w:pPr>
        <w:spacing w:before="200" w:after="0" w:line="240" w:lineRule="auto"/>
      </w:pPr>
      <w:r>
        <w:rPr>
          <w:color w:val="000000"/>
        </w:rPr>
        <w:t>[End Event]</w:t>
      </w:r>
    </w:p>
    <w:p w:rsidR="00FB3B8F" w:rsidRDefault="00575B5B">
      <w:pPr>
        <w:spacing w:before="200" w:after="0" w:line="240" w:lineRule="auto"/>
      </w:pPr>
      <w:bookmarkStart w:id="1113" w:name="d0e661"/>
      <w:r>
        <w:rPr>
          <w:rFonts w:ascii="Arial" w:hAnsi="Arial"/>
          <w:b/>
          <w:color w:val="000000"/>
        </w:rPr>
        <w:t>Conditions</w:t>
      </w:r>
    </w:p>
    <w:bookmarkEnd w:id="1113"/>
    <w:p w:rsidR="00FB3B8F" w:rsidRDefault="00575B5B">
      <w:pPr>
        <w:spacing w:before="200" w:after="0" w:line="240" w:lineRule="auto"/>
      </w:pPr>
      <w:r>
        <w:rPr>
          <w:color w:val="000000"/>
        </w:rPr>
        <w:t>[Begin Conditions]</w:t>
      </w:r>
    </w:p>
    <w:p w:rsidR="00FB3B8F" w:rsidRDefault="00575B5B" w:rsidP="00EB3A60">
      <w:pPr>
        <w:numPr>
          <w:ilvl w:val="0"/>
          <w:numId w:val="35"/>
        </w:numPr>
        <w:tabs>
          <w:tab w:val="left" w:pos="200"/>
        </w:tabs>
        <w:spacing w:before="200" w:after="0" w:line="240" w:lineRule="auto"/>
        <w:ind w:left="200" w:hanging="200"/>
      </w:pPr>
      <w:bookmarkStart w:id="1114" w:name="d0e666"/>
      <w:bookmarkStart w:id="1115" w:name="d0e665"/>
      <w:r>
        <w:rPr>
          <w:color w:val="000000"/>
        </w:rPr>
        <w:t>Patient age &gt; 65 years old</w:t>
      </w:r>
    </w:p>
    <w:p w:rsidR="00FB3B8F" w:rsidRDefault="00575B5B" w:rsidP="00EB3A60">
      <w:pPr>
        <w:numPr>
          <w:ilvl w:val="0"/>
          <w:numId w:val="35"/>
        </w:numPr>
        <w:tabs>
          <w:tab w:val="left" w:pos="200"/>
        </w:tabs>
        <w:spacing w:before="200" w:after="0" w:line="240" w:lineRule="auto"/>
        <w:ind w:left="200" w:hanging="200"/>
      </w:pPr>
      <w:bookmarkStart w:id="1116" w:name="d0e669"/>
      <w:bookmarkEnd w:id="1114"/>
      <w:bookmarkEnd w:id="1115"/>
      <w:r>
        <w:rPr>
          <w:color w:val="000000"/>
        </w:rPr>
        <w:t>Has had none of the following exams:</w:t>
      </w:r>
    </w:p>
    <w:p w:rsidR="00FB3B8F" w:rsidRDefault="00575B5B" w:rsidP="00EB3A60">
      <w:pPr>
        <w:numPr>
          <w:ilvl w:val="0"/>
          <w:numId w:val="34"/>
        </w:numPr>
        <w:tabs>
          <w:tab w:val="left" w:pos="400"/>
        </w:tabs>
        <w:spacing w:before="200" w:after="0" w:line="240" w:lineRule="auto"/>
        <w:ind w:left="400" w:hanging="200"/>
      </w:pPr>
      <w:bookmarkStart w:id="1117" w:name="d0e673"/>
      <w:bookmarkStart w:id="1118" w:name="d0e672"/>
      <w:bookmarkEnd w:id="1116"/>
      <w:r>
        <w:rPr>
          <w:color w:val="000000"/>
        </w:rPr>
        <w:t>Cervical Cytology within the past 3 years, or</w:t>
      </w:r>
    </w:p>
    <w:p w:rsidR="00FB3B8F" w:rsidRDefault="00575B5B" w:rsidP="00EB3A60">
      <w:pPr>
        <w:numPr>
          <w:ilvl w:val="0"/>
          <w:numId w:val="34"/>
        </w:numPr>
        <w:tabs>
          <w:tab w:val="left" w:pos="400"/>
        </w:tabs>
        <w:spacing w:before="200" w:after="0" w:line="240" w:lineRule="auto"/>
        <w:ind w:left="400" w:hanging="200"/>
      </w:pPr>
      <w:bookmarkStart w:id="1119" w:name="d0e676"/>
      <w:bookmarkEnd w:id="1117"/>
      <w:bookmarkEnd w:id="1118"/>
      <w:proofErr w:type="spellStart"/>
      <w:r>
        <w:rPr>
          <w:color w:val="000000"/>
        </w:rPr>
        <w:t>Cotesting</w:t>
      </w:r>
      <w:proofErr w:type="spellEnd"/>
      <w:r>
        <w:rPr>
          <w:color w:val="000000"/>
        </w:rPr>
        <w:t xml:space="preserve"> (cervical cytology and cervical Human Papillomavirus (</w:t>
      </w:r>
      <w:r>
        <w:rPr>
          <w:i/>
          <w:color w:val="000000"/>
        </w:rPr>
        <w:t>HPV</w:t>
      </w:r>
      <w:r>
        <w:rPr>
          <w:color w:val="000000"/>
        </w:rPr>
        <w:t>) screen) within the past 5 years</w:t>
      </w:r>
    </w:p>
    <w:p w:rsidR="00413A08" w:rsidRPr="0047507C" w:rsidRDefault="00F97C3A">
      <w:pPr>
        <w:numPr>
          <w:ilvl w:val="0"/>
          <w:numId w:val="32"/>
        </w:numPr>
        <w:tabs>
          <w:tab w:val="left" w:pos="200"/>
        </w:tabs>
        <w:spacing w:before="200" w:after="0" w:line="240" w:lineRule="auto"/>
        <w:ind w:left="200" w:hanging="200"/>
        <w:rPr>
          <w:del w:id="1120" w:author="20180310" w:date="2018-03-10T06:51:00Z"/>
          <w:strike/>
          <w:highlight w:val="yellow"/>
        </w:rPr>
      </w:pPr>
      <w:bookmarkStart w:id="1121" w:name="d0e683"/>
      <w:bookmarkStart w:id="1122" w:name="d0e682"/>
      <w:bookmarkEnd w:id="1119"/>
      <w:del w:id="1123" w:author="20180310" w:date="2018-03-10T06:51:00Z">
        <w:r w:rsidRPr="0047507C">
          <w:rPr>
            <w:strike/>
            <w:color w:val="000000"/>
            <w:highlight w:val="yellow"/>
          </w:rPr>
          <w:delText>Exclude those who have discontinued screening based on a history of adequate screening.</w:delText>
        </w:r>
      </w:del>
    </w:p>
    <w:p w:rsidR="00413A08" w:rsidRPr="005B49B7" w:rsidRDefault="00F97C3A" w:rsidP="005B49B7">
      <w:pPr>
        <w:spacing w:before="200" w:after="0" w:line="240" w:lineRule="auto"/>
        <w:rPr>
          <w:del w:id="1124" w:author="20180310" w:date="2018-03-10T06:51:00Z"/>
          <w:strike/>
        </w:rPr>
      </w:pPr>
      <w:commentRangeStart w:id="1125"/>
      <w:del w:id="1126" w:author="20180310" w:date="2018-03-10T06:51:00Z">
        <w:r w:rsidRPr="005B49B7">
          <w:rPr>
            <w:strike/>
            <w:color w:val="000000"/>
            <w:highlight w:val="yellow"/>
          </w:rPr>
          <w:delText xml:space="preserve">[Technical Note: Adequate negative prior screening results are defined as 3 consecutive negative cytology results or 2 consecutive negative co-test results within the previous 10 years, with the most </w:delText>
        </w:r>
        <w:commentRangeStart w:id="1127"/>
        <w:commentRangeStart w:id="1128"/>
        <w:r w:rsidRPr="005B49B7">
          <w:rPr>
            <w:strike/>
            <w:color w:val="000000"/>
            <w:highlight w:val="yellow"/>
          </w:rPr>
          <w:delText>recent</w:delText>
        </w:r>
        <w:commentRangeEnd w:id="1127"/>
        <w:r w:rsidR="00F40FC8" w:rsidRPr="0047507C">
          <w:rPr>
            <w:rStyle w:val="CommentReference"/>
            <w:rFonts w:eastAsiaTheme="majorEastAsia"/>
            <w:strike/>
            <w:highlight w:val="yellow"/>
          </w:rPr>
          <w:commentReference w:id="1127"/>
        </w:r>
        <w:commentRangeEnd w:id="1128"/>
        <w:r w:rsidR="00F40FC8" w:rsidRPr="0047507C">
          <w:rPr>
            <w:rStyle w:val="CommentReference"/>
            <w:rFonts w:eastAsiaTheme="majorEastAsia"/>
            <w:strike/>
            <w:highlight w:val="yellow"/>
          </w:rPr>
          <w:commentReference w:id="1128"/>
        </w:r>
        <w:r w:rsidRPr="005B49B7">
          <w:rPr>
            <w:strike/>
            <w:color w:val="000000"/>
            <w:highlight w:val="yellow"/>
          </w:rPr>
          <w:delText xml:space="preserve"> test performed within the past 5 years.]</w:delText>
        </w:r>
        <w:commentRangeEnd w:id="1125"/>
        <w:r w:rsidR="00CF2BC5" w:rsidRPr="0047507C">
          <w:rPr>
            <w:rStyle w:val="CommentReference"/>
            <w:rFonts w:eastAsiaTheme="majorEastAsia"/>
            <w:strike/>
            <w:highlight w:val="yellow"/>
          </w:rPr>
          <w:commentReference w:id="1125"/>
        </w:r>
      </w:del>
    </w:p>
    <w:p w:rsidR="00FB3B8F" w:rsidRPr="00EB3A60" w:rsidRDefault="00575B5B" w:rsidP="00EB3A60">
      <w:pPr>
        <w:numPr>
          <w:ilvl w:val="0"/>
          <w:numId w:val="36"/>
        </w:numPr>
        <w:tabs>
          <w:tab w:val="left" w:pos="200"/>
        </w:tabs>
        <w:spacing w:before="200" w:after="0" w:line="240" w:lineRule="auto"/>
        <w:ind w:left="200" w:hanging="200"/>
      </w:pPr>
      <w:bookmarkStart w:id="1129" w:name="d0e700"/>
      <w:bookmarkStart w:id="1130" w:name="d0e678"/>
      <w:bookmarkEnd w:id="1083"/>
      <w:bookmarkEnd w:id="1084"/>
      <w:r w:rsidRPr="00EB3A60">
        <w:rPr>
          <w:color w:val="000000"/>
        </w:rPr>
        <w:t>Due Date is within 30 days in the past and 60 days in the future of the system run date</w:t>
      </w:r>
    </w:p>
    <w:bookmarkEnd w:id="1121"/>
    <w:bookmarkEnd w:id="1122"/>
    <w:p w:rsidR="00FB3B8F" w:rsidRDefault="00575B5B" w:rsidP="00EB3A60">
      <w:pPr>
        <w:spacing w:before="200" w:after="0" w:line="240" w:lineRule="auto"/>
      </w:pPr>
      <w:r w:rsidRPr="00EB3A60">
        <w:rPr>
          <w:color w:val="000000"/>
        </w:rPr>
        <w:t>[Technical Note: Given a monthly system run, this condition results in 3 notifications being sent to the patient.]</w:t>
      </w:r>
    </w:p>
    <w:p w:rsidR="00FB3B8F" w:rsidRDefault="00575B5B">
      <w:pPr>
        <w:spacing w:before="200" w:after="0" w:line="240" w:lineRule="auto"/>
      </w:pPr>
      <w:r>
        <w:rPr>
          <w:color w:val="000000"/>
        </w:rPr>
        <w:t>[End Conditions]</w:t>
      </w:r>
    </w:p>
    <w:p w:rsidR="00FB3B8F" w:rsidRDefault="00575B5B">
      <w:pPr>
        <w:spacing w:before="200" w:after="0" w:line="240" w:lineRule="auto"/>
      </w:pPr>
      <w:bookmarkStart w:id="1131" w:name="d0e690"/>
      <w:r>
        <w:rPr>
          <w:rFonts w:ascii="Arial" w:hAnsi="Arial"/>
          <w:b/>
          <w:color w:val="000000"/>
        </w:rPr>
        <w:t>Actions</w:t>
      </w:r>
    </w:p>
    <w:bookmarkEnd w:id="1131"/>
    <w:p w:rsidR="00FB3B8F" w:rsidRDefault="00575B5B">
      <w:pPr>
        <w:spacing w:before="200" w:after="0" w:line="240" w:lineRule="auto"/>
      </w:pPr>
      <w:r>
        <w:rPr>
          <w:color w:val="000000"/>
        </w:rPr>
        <w:t>[Begin Actions]</w:t>
      </w:r>
    </w:p>
    <w:p w:rsidR="0047507C" w:rsidRPr="007841CC" w:rsidRDefault="0047507C" w:rsidP="005B49B7">
      <w:pPr>
        <w:numPr>
          <w:ilvl w:val="0"/>
          <w:numId w:val="33"/>
        </w:numPr>
        <w:tabs>
          <w:tab w:val="left" w:pos="200"/>
        </w:tabs>
        <w:spacing w:before="200" w:after="0" w:line="240" w:lineRule="auto"/>
        <w:rPr>
          <w:del w:id="1132" w:author="20180310" w:date="2018-03-10T06:51:00Z"/>
          <w:strike/>
          <w:highlight w:val="yellow"/>
        </w:rPr>
      </w:pPr>
      <w:del w:id="1133" w:author="20180310" w:date="2018-03-10T06:51:00Z">
        <w:r w:rsidRPr="007841CC">
          <w:rPr>
            <w:strike/>
            <w:color w:val="000000"/>
            <w:highlight w:val="yellow"/>
          </w:rPr>
          <w:delText>Identify the patient as “due” for cervical cancer screening</w:delText>
        </w:r>
      </w:del>
    </w:p>
    <w:p w:rsidR="00FB3B8F" w:rsidRDefault="00575B5B" w:rsidP="00EB3A60">
      <w:pPr>
        <w:numPr>
          <w:ilvl w:val="0"/>
          <w:numId w:val="37"/>
        </w:numPr>
        <w:tabs>
          <w:tab w:val="left" w:pos="200"/>
        </w:tabs>
        <w:spacing w:before="200" w:after="0" w:line="240" w:lineRule="auto"/>
        <w:ind w:left="200" w:hanging="200"/>
      </w:pPr>
      <w:bookmarkStart w:id="1134" w:name="d0e695"/>
      <w:bookmarkStart w:id="1135" w:name="d0e694"/>
      <w:r>
        <w:rPr>
          <w:color w:val="000000"/>
        </w:rPr>
        <w:t>Send patient cervical cancer screening “due” notification</w:t>
      </w:r>
    </w:p>
    <w:bookmarkEnd w:id="1129"/>
    <w:bookmarkEnd w:id="1134"/>
    <w:bookmarkEnd w:id="1135"/>
    <w:p w:rsidR="00FB3B8F" w:rsidRDefault="00575B5B">
      <w:pPr>
        <w:spacing w:before="200" w:after="0" w:line="240" w:lineRule="auto"/>
      </w:pPr>
      <w:r>
        <w:rPr>
          <w:color w:val="000000"/>
        </w:rPr>
        <w:t>[Technical Note: Make sure the associated recommendations and guidelines for the age group are available to the care team.]</w:t>
      </w:r>
    </w:p>
    <w:p w:rsidR="00FB3B8F" w:rsidRDefault="00575B5B">
      <w:pPr>
        <w:spacing w:before="200" w:after="0" w:line="240" w:lineRule="auto"/>
      </w:pPr>
      <w:r>
        <w:rPr>
          <w:color w:val="000000"/>
        </w:rPr>
        <w:t>[End Actions]</w:t>
      </w:r>
    </w:p>
    <w:p w:rsidR="00FB3B8F" w:rsidRDefault="00575B5B">
      <w:pPr>
        <w:spacing w:before="200" w:after="0" w:line="240" w:lineRule="auto"/>
      </w:pPr>
      <w:r>
        <w:rPr>
          <w:color w:val="000000"/>
        </w:rPr>
        <w:t>[End Cervical Cancer Screening for Older than 65 Years of Age: Reporting.]</w:t>
      </w:r>
    </w:p>
    <w:bookmarkEnd w:id="1130"/>
    <w:p w:rsidR="00DC1F0D" w:rsidRDefault="00DC1F0D" w:rsidP="00DC1F0D">
      <w:pPr>
        <w:spacing w:before="200" w:after="0" w:line="240" w:lineRule="auto"/>
        <w:rPr>
          <w:ins w:id="1136" w:author="Kathleen Keating" w:date="2018-03-10T08:15:00Z"/>
        </w:rPr>
      </w:pPr>
      <w:ins w:id="1137" w:author="Kathleen Keating" w:date="2018-03-10T08:15:00Z">
        <w:r>
          <w:rPr>
            <w:color w:val="000000"/>
          </w:rPr>
          <w:t>[End ECA Rule.]</w:t>
        </w:r>
      </w:ins>
    </w:p>
    <w:p w:rsidR="00FB3B8F" w:rsidRDefault="00FB3B8F">
      <w:pPr>
        <w:sectPr w:rsidR="00FB3B8F">
          <w:headerReference w:type="even" r:id="rId63"/>
          <w:headerReference w:type="default" r:id="rId64"/>
          <w:footerReference w:type="even" r:id="rId65"/>
          <w:footerReference w:type="default" r:id="rId66"/>
          <w:headerReference w:type="first" r:id="rId67"/>
          <w:footerReference w:type="first" r:id="rId68"/>
          <w:pgSz w:w="11906" w:h="16838"/>
          <w:pgMar w:top="1440" w:right="1440" w:bottom="1440" w:left="1440" w:header="720" w:footer="720" w:gutter="0"/>
          <w:cols w:space="720"/>
          <w:titlePg/>
        </w:sectPr>
      </w:pPr>
    </w:p>
    <w:p w:rsidR="00FB3B8F" w:rsidRDefault="00575B5B" w:rsidP="00EB3A60">
      <w:pPr>
        <w:keepNext/>
        <w:spacing w:before="200" w:after="0" w:line="240" w:lineRule="auto"/>
      </w:pPr>
      <w:bookmarkStart w:id="1183" w:name="d0e707"/>
      <w:bookmarkStart w:id="1184" w:name="d0e712"/>
      <w:bookmarkStart w:id="1185" w:name="d0e929"/>
      <w:r w:rsidRPr="00EB3A60">
        <w:rPr>
          <w:rFonts w:ascii="Arial" w:hAnsi="Arial"/>
          <w:b/>
          <w:color w:val="000000"/>
          <w:sz w:val="50"/>
        </w:rPr>
        <w:t>Chapter 3. Documentation Template: Women's Health: Cervical Cancer Screening</w:t>
      </w:r>
    </w:p>
    <w:bookmarkEnd w:id="1183"/>
    <w:bookmarkEnd w:id="1184"/>
    <w:bookmarkEnd w:id="1185"/>
    <w:p w:rsidR="00FB3B8F" w:rsidRDefault="00575B5B">
      <w:pPr>
        <w:spacing w:before="200" w:after="0" w:line="240" w:lineRule="auto"/>
      </w:pPr>
      <w:r>
        <w:rPr>
          <w:color w:val="000000"/>
        </w:rPr>
        <w:t>[Begin Documentation Template.]</w:t>
      </w:r>
    </w:p>
    <w:p w:rsidR="00FB3B8F" w:rsidRDefault="00575B5B">
      <w:pPr>
        <w:spacing w:before="200" w:after="0" w:line="240" w:lineRule="auto"/>
      </w:pPr>
      <w:commentRangeStart w:id="1186"/>
      <w:commentRangeStart w:id="1187"/>
      <w:commentRangeStart w:id="1188"/>
      <w:r>
        <w:rPr>
          <w:color w:val="000000"/>
        </w:rPr>
        <w:t xml:space="preserve">[Technical Note: This documentation template should be made available for patients for whom </w:t>
      </w:r>
      <w:ins w:id="1189" w:author="Catherine Staes" w:date="2018-03-23T15:20:00Z">
        <w:r w:rsidR="006A59B0">
          <w:rPr>
            <w:color w:val="000000"/>
          </w:rPr>
          <w:t xml:space="preserve">the </w:t>
        </w:r>
      </w:ins>
      <w:r>
        <w:rPr>
          <w:color w:val="000000"/>
        </w:rPr>
        <w:t xml:space="preserve">Cervical Cancer Screening </w:t>
      </w:r>
      <w:r>
        <w:rPr>
          <w:i/>
          <w:color w:val="000000"/>
        </w:rPr>
        <w:t>ECA</w:t>
      </w:r>
      <w:r>
        <w:rPr>
          <w:color w:val="000000"/>
        </w:rPr>
        <w:t xml:space="preserve"> Rule KNART is </w:t>
      </w:r>
      <w:ins w:id="1190" w:author="Catherine Staes" w:date="2018-03-23T15:20:00Z">
        <w:r w:rsidR="006A59B0">
          <w:rPr>
            <w:color w:val="000000"/>
          </w:rPr>
          <w:t>activated (i.e., criteria met)</w:t>
        </w:r>
      </w:ins>
      <w:del w:id="1191" w:author="Catherine Staes" w:date="2018-03-23T15:20:00Z">
        <w:r w:rsidDel="006A59B0">
          <w:rPr>
            <w:color w:val="000000"/>
          </w:rPr>
          <w:delText>positive</w:delText>
        </w:r>
      </w:del>
      <w:r>
        <w:rPr>
          <w:color w:val="000000"/>
        </w:rPr>
        <w:t>.]</w:t>
      </w:r>
      <w:commentRangeEnd w:id="1186"/>
      <w:r w:rsidR="00837CC1">
        <w:rPr>
          <w:rStyle w:val="CommentReference"/>
          <w:rFonts w:eastAsiaTheme="majorEastAsia"/>
        </w:rPr>
        <w:commentReference w:id="1186"/>
      </w:r>
      <w:commentRangeEnd w:id="1187"/>
      <w:r w:rsidR="009C54A8">
        <w:rPr>
          <w:rStyle w:val="CommentReference"/>
          <w:rFonts w:asciiTheme="minorHAnsi" w:eastAsiaTheme="minorEastAsia" w:hAnsiTheme="minorHAnsi" w:cstheme="minorBidi"/>
        </w:rPr>
        <w:commentReference w:id="1187"/>
      </w:r>
      <w:commentRangeEnd w:id="1188"/>
      <w:r w:rsidR="006A59B0">
        <w:rPr>
          <w:rStyle w:val="CommentReference"/>
          <w:rFonts w:asciiTheme="minorHAnsi" w:eastAsiaTheme="minorEastAsia" w:hAnsiTheme="minorHAnsi" w:cstheme="minorBidi"/>
        </w:rPr>
        <w:commentReference w:id="1188"/>
      </w:r>
    </w:p>
    <w:p w:rsidR="00FB3B8F" w:rsidRDefault="00575B5B" w:rsidP="00EB3A60">
      <w:pPr>
        <w:spacing w:before="200" w:after="0" w:line="240" w:lineRule="auto"/>
      </w:pPr>
      <w:bookmarkStart w:id="1192" w:name="d0e717"/>
      <w:bookmarkStart w:id="1193" w:name="d0e722"/>
      <w:r w:rsidRPr="00EB3A60">
        <w:rPr>
          <w:rFonts w:ascii="Arial" w:hAnsi="Arial"/>
          <w:b/>
          <w:color w:val="000000"/>
          <w:sz w:val="35"/>
        </w:rPr>
        <w:t>3.1. Knowledge Narrative</w:t>
      </w:r>
    </w:p>
    <w:bookmarkEnd w:id="1192"/>
    <w:bookmarkEnd w:id="1193"/>
    <w:p w:rsidR="00FB3B8F" w:rsidRDefault="00575B5B">
      <w:pPr>
        <w:spacing w:before="200" w:after="0" w:line="240" w:lineRule="auto"/>
      </w:pPr>
      <w:r>
        <w:rPr>
          <w:color w:val="000000"/>
        </w:rPr>
        <w:t>[Begin Knowledge Narrative.]</w:t>
      </w:r>
    </w:p>
    <w:p w:rsidR="00FB3B8F" w:rsidRDefault="00575B5B">
      <w:pPr>
        <w:spacing w:before="200" w:after="0" w:line="240" w:lineRule="auto"/>
      </w:pPr>
      <w:r>
        <w:rPr>
          <w:color w:val="000000"/>
        </w:rPr>
        <w:t>[See Clinical Context in Chapter 1.]</w:t>
      </w:r>
    </w:p>
    <w:p w:rsidR="00FB3B8F" w:rsidRDefault="00575B5B">
      <w:pPr>
        <w:spacing w:before="200" w:after="0" w:line="240" w:lineRule="auto"/>
      </w:pPr>
      <w:r>
        <w:rPr>
          <w:color w:val="000000"/>
        </w:rPr>
        <w:t>[Clinical Comment: The Cervical Cancer Screening Documentation Template will guide clinicians in their conversations with a woman based upon her age and risk-based screening preferences as well as allow for the efficient documentation of those conversations and capture the woman's personal preferences.]</w:t>
      </w:r>
    </w:p>
    <w:p w:rsidR="00FB3B8F" w:rsidRDefault="00575B5B">
      <w:pPr>
        <w:spacing w:before="200" w:after="0" w:line="240" w:lineRule="auto"/>
      </w:pPr>
      <w:r>
        <w:rPr>
          <w:color w:val="000000"/>
        </w:rPr>
        <w:t>[Technical Note: Discrete data elements will be acquired through a series of questions and answers. Any information that can be obtained from the system should pre-populate the field in a manner that is apparent to the user.]</w:t>
      </w:r>
    </w:p>
    <w:p w:rsidR="00FB3B8F" w:rsidRDefault="00575B5B">
      <w:pPr>
        <w:spacing w:before="200" w:after="0" w:line="240" w:lineRule="auto"/>
      </w:pPr>
      <w:r>
        <w:rPr>
          <w:color w:val="000000"/>
        </w:rPr>
        <w:t>[Technical Note: The template should automatically adjust to be specific to the following age groups: 21-29, 30-65 and older than 65 years of age.]</w:t>
      </w:r>
    </w:p>
    <w:p w:rsidR="00FB3B8F" w:rsidRDefault="00575B5B">
      <w:pPr>
        <w:spacing w:before="200" w:after="0" w:line="240" w:lineRule="auto"/>
      </w:pPr>
      <w:r>
        <w:rPr>
          <w:color w:val="000000"/>
        </w:rPr>
        <w:t>[Technical Note: The template should allow for the documentation of prior cervical cancer screening and results from outside of the organization.]</w:t>
      </w:r>
    </w:p>
    <w:p w:rsidR="00FB3B8F" w:rsidRDefault="00575B5B">
      <w:pPr>
        <w:spacing w:before="200" w:after="0" w:line="240" w:lineRule="auto"/>
      </w:pPr>
      <w:r>
        <w:rPr>
          <w:color w:val="000000"/>
        </w:rPr>
        <w:t>[End Knowledge Narrative.]</w:t>
      </w:r>
    </w:p>
    <w:p w:rsidR="00FB3B8F" w:rsidRDefault="00575B5B" w:rsidP="00EB3A60">
      <w:pPr>
        <w:spacing w:before="200" w:after="0" w:line="240" w:lineRule="auto"/>
      </w:pPr>
      <w:bookmarkStart w:id="1194" w:name="d0e734"/>
      <w:bookmarkStart w:id="1195" w:name="d0e739"/>
      <w:r w:rsidRPr="00EB3A60">
        <w:rPr>
          <w:rFonts w:ascii="Arial" w:hAnsi="Arial"/>
          <w:b/>
          <w:color w:val="000000"/>
          <w:sz w:val="35"/>
        </w:rPr>
        <w:t>3.</w:t>
      </w:r>
      <w:bookmarkStart w:id="1196" w:name="d0e954"/>
      <w:r w:rsidRPr="00EB3A60">
        <w:rPr>
          <w:rFonts w:ascii="Arial" w:hAnsi="Arial"/>
          <w:b/>
          <w:color w:val="000000"/>
          <w:sz w:val="35"/>
        </w:rPr>
        <w:t>2. History</w:t>
      </w:r>
    </w:p>
    <w:bookmarkEnd w:id="1194"/>
    <w:bookmarkEnd w:id="1195"/>
    <w:bookmarkEnd w:id="1196"/>
    <w:p w:rsidR="00FB3B8F" w:rsidRDefault="00575B5B">
      <w:pPr>
        <w:spacing w:before="200" w:after="0" w:line="240" w:lineRule="auto"/>
      </w:pPr>
      <w:r>
        <w:rPr>
          <w:color w:val="000000"/>
        </w:rPr>
        <w:t>[Begin History section.]</w:t>
      </w:r>
    </w:p>
    <w:p w:rsidR="00FB3B8F" w:rsidRDefault="00575B5B">
      <w:pPr>
        <w:spacing w:before="200" w:after="0" w:line="240" w:lineRule="auto"/>
      </w:pPr>
      <w:r>
        <w:rPr>
          <w:color w:val="000000"/>
        </w:rPr>
        <w:t>[Section Prompt: Patient Age.]</w:t>
      </w:r>
    </w:p>
    <w:p w:rsidR="00FB3B8F" w:rsidRPr="00EB3A60" w:rsidRDefault="00575B5B">
      <w:pPr>
        <w:spacing w:before="200" w:after="0" w:line="240" w:lineRule="auto"/>
        <w:ind w:left="720" w:right="720"/>
      </w:pPr>
      <w:r>
        <w:rPr>
          <w:color w:val="000000"/>
        </w:rPr>
        <w:t>&lt;</w:t>
      </w:r>
      <w:proofErr w:type="gramStart"/>
      <w:r>
        <w:rPr>
          <w:color w:val="000000"/>
        </w:rPr>
        <w:t>obtain</w:t>
      </w:r>
      <w:proofErr w:type="gramEnd"/>
      <w:r>
        <w:rPr>
          <w:color w:val="000000"/>
        </w:rPr>
        <w:t>&gt; Age in years</w:t>
      </w:r>
    </w:p>
    <w:p w:rsidR="00FB3B8F" w:rsidRDefault="00575B5B">
      <w:pPr>
        <w:spacing w:before="200" w:after="0" w:line="240" w:lineRule="auto"/>
      </w:pPr>
      <w:commentRangeStart w:id="1197"/>
      <w:commentRangeStart w:id="1198"/>
      <w:r>
        <w:rPr>
          <w:color w:val="000000"/>
        </w:rPr>
        <w:t>[Section Prompt: History of high-grade dysplasia or prior treatment for Cervical Intraepithelial Neoplasia (</w:t>
      </w:r>
      <w:r>
        <w:rPr>
          <w:i/>
          <w:color w:val="000000"/>
        </w:rPr>
        <w:t>CIN</w:t>
      </w:r>
      <w:r>
        <w:rPr>
          <w:color w:val="000000"/>
        </w:rPr>
        <w:t>) 2 or higher?]</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r w:rsidRPr="00EB3A60">
        <w:rPr>
          <w:color w:val="000000"/>
        </w:rPr>
        <w:t>☐</w:t>
      </w:r>
      <w:r>
        <w:rPr>
          <w:color w:val="000000"/>
        </w:rPr>
        <w:t xml:space="preserve"> Yes</w:t>
      </w:r>
    </w:p>
    <w:p w:rsidR="00FB3B8F" w:rsidRDefault="00575B5B">
      <w:pPr>
        <w:spacing w:before="200" w:after="0" w:line="240" w:lineRule="auto"/>
        <w:ind w:left="1440" w:right="1440"/>
      </w:pPr>
      <w:r>
        <w:rPr>
          <w:color w:val="000000"/>
        </w:rPr>
        <w:t>&lt;</w:t>
      </w:r>
      <w:proofErr w:type="gramStart"/>
      <w:r>
        <w:rPr>
          <w:color w:val="000000"/>
        </w:rPr>
        <w:t>obtain</w:t>
      </w:r>
      <w:proofErr w:type="gramEnd"/>
      <w:r>
        <w:rPr>
          <w:color w:val="000000"/>
        </w:rPr>
        <w:t>&gt; Details</w:t>
      </w:r>
    </w:p>
    <w:p w:rsidR="00FB3B8F" w:rsidRDefault="00575B5B">
      <w:pPr>
        <w:spacing w:before="200" w:after="0" w:line="240" w:lineRule="auto"/>
        <w:ind w:left="720" w:right="720"/>
      </w:pPr>
      <w:r w:rsidRPr="00EB3A60">
        <w:rPr>
          <w:color w:val="000000"/>
        </w:rPr>
        <w:t>☐</w:t>
      </w:r>
      <w:r>
        <w:rPr>
          <w:color w:val="000000"/>
        </w:rPr>
        <w:t xml:space="preserve"> No</w:t>
      </w:r>
      <w:commentRangeEnd w:id="1197"/>
      <w:r w:rsidR="00733D0B">
        <w:rPr>
          <w:rStyle w:val="CommentReference"/>
          <w:rFonts w:eastAsiaTheme="majorEastAsia"/>
        </w:rPr>
        <w:commentReference w:id="1197"/>
      </w:r>
      <w:commentRangeEnd w:id="1198"/>
      <w:r w:rsidR="00521724">
        <w:rPr>
          <w:rStyle w:val="CommentReference"/>
          <w:rFonts w:eastAsiaTheme="majorEastAsia"/>
        </w:rPr>
        <w:commentReference w:id="1198"/>
      </w:r>
    </w:p>
    <w:p w:rsidR="00FB3B8F" w:rsidRDefault="00575B5B">
      <w:pPr>
        <w:spacing w:before="200" w:after="0" w:line="240" w:lineRule="auto"/>
      </w:pPr>
      <w:r>
        <w:rPr>
          <w:color w:val="000000"/>
        </w:rPr>
        <w:t xml:space="preserve">[Previously treated for </w:t>
      </w:r>
      <w:r>
        <w:rPr>
          <w:i/>
          <w:color w:val="000000"/>
        </w:rPr>
        <w:t>CIN</w:t>
      </w:r>
      <w:r>
        <w:rPr>
          <w:color w:val="000000"/>
        </w:rPr>
        <w:t xml:space="preserve"> 2, </w:t>
      </w:r>
      <w:r>
        <w:rPr>
          <w:i/>
          <w:color w:val="000000"/>
        </w:rPr>
        <w:t>CIN</w:t>
      </w:r>
      <w:r>
        <w:rPr>
          <w:color w:val="000000"/>
        </w:rPr>
        <w:t xml:space="preserve"> 3, or Cervical Cancer?]</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r w:rsidRPr="00EB3A60">
        <w:rPr>
          <w:color w:val="000000"/>
        </w:rPr>
        <w:t>☐</w:t>
      </w:r>
      <w:r>
        <w:rPr>
          <w:color w:val="000000"/>
        </w:rPr>
        <w:t xml:space="preserve"> Yes</w:t>
      </w:r>
    </w:p>
    <w:p w:rsidR="00FB3B8F" w:rsidRDefault="00575B5B">
      <w:pPr>
        <w:spacing w:before="200" w:after="0" w:line="240" w:lineRule="auto"/>
        <w:ind w:left="1440" w:right="1440"/>
      </w:pPr>
      <w:r>
        <w:rPr>
          <w:color w:val="000000"/>
        </w:rPr>
        <w:t>&lt;</w:t>
      </w:r>
      <w:proofErr w:type="gramStart"/>
      <w:r>
        <w:rPr>
          <w:color w:val="000000"/>
        </w:rPr>
        <w:t>obtain</w:t>
      </w:r>
      <w:proofErr w:type="gramEnd"/>
      <w:r>
        <w:rPr>
          <w:color w:val="000000"/>
        </w:rPr>
        <w:t>&gt; Details</w:t>
      </w:r>
    </w:p>
    <w:p w:rsidR="00FB3B8F" w:rsidRDefault="00575B5B">
      <w:pPr>
        <w:spacing w:before="200" w:after="0" w:line="240" w:lineRule="auto"/>
        <w:ind w:left="720" w:right="720"/>
      </w:pPr>
      <w:r w:rsidRPr="00EB3A60">
        <w:rPr>
          <w:color w:val="000000"/>
        </w:rPr>
        <w:t>☐</w:t>
      </w:r>
      <w:r>
        <w:rPr>
          <w:color w:val="000000"/>
        </w:rPr>
        <w:t xml:space="preserve"> No</w:t>
      </w:r>
    </w:p>
    <w:p w:rsidR="00FB3B8F" w:rsidRDefault="00575B5B">
      <w:pPr>
        <w:spacing w:before="200" w:after="0" w:line="240" w:lineRule="auto"/>
      </w:pPr>
      <w:r>
        <w:rPr>
          <w:color w:val="000000"/>
        </w:rPr>
        <w:t>[Section Prompt: Exposed to Diethylstilbestrol in Utero?]</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bookmarkStart w:id="1199" w:name="d0e1000"/>
      <w:bookmarkStart w:id="1200" w:name="d0e999"/>
      <w:r w:rsidRPr="00EB3A60">
        <w:rPr>
          <w:color w:val="000000"/>
        </w:rPr>
        <w:t>☐</w:t>
      </w:r>
      <w:r>
        <w:rPr>
          <w:color w:val="000000"/>
        </w:rPr>
        <w:t xml:space="preserve"> Yes</w:t>
      </w:r>
    </w:p>
    <w:p w:rsidR="00FB3B8F" w:rsidRDefault="00575B5B">
      <w:pPr>
        <w:spacing w:before="200" w:after="0" w:line="240" w:lineRule="auto"/>
        <w:ind w:left="1440" w:right="1440"/>
      </w:pPr>
      <w:bookmarkStart w:id="1201" w:name="d0e1004"/>
      <w:bookmarkStart w:id="1202" w:name="d0e1003"/>
      <w:bookmarkEnd w:id="1199"/>
      <w:bookmarkEnd w:id="1200"/>
      <w:r>
        <w:rPr>
          <w:color w:val="000000"/>
        </w:rPr>
        <w:t>&lt;</w:t>
      </w:r>
      <w:proofErr w:type="gramStart"/>
      <w:r>
        <w:rPr>
          <w:color w:val="000000"/>
        </w:rPr>
        <w:t>obtain</w:t>
      </w:r>
      <w:proofErr w:type="gramEnd"/>
      <w:r>
        <w:rPr>
          <w:color w:val="000000"/>
        </w:rPr>
        <w:t>&gt; Details</w:t>
      </w:r>
    </w:p>
    <w:p w:rsidR="00FB3B8F" w:rsidRDefault="00575B5B">
      <w:pPr>
        <w:spacing w:before="200" w:after="0" w:line="240" w:lineRule="auto"/>
        <w:ind w:left="720" w:right="720"/>
      </w:pPr>
      <w:bookmarkStart w:id="1203" w:name="d0e1007"/>
      <w:bookmarkEnd w:id="1201"/>
      <w:bookmarkEnd w:id="1202"/>
      <w:r w:rsidRPr="00EB3A60">
        <w:rPr>
          <w:color w:val="000000"/>
        </w:rPr>
        <w:t>☐</w:t>
      </w:r>
      <w:r>
        <w:rPr>
          <w:color w:val="000000"/>
        </w:rPr>
        <w:t xml:space="preserve"> No</w:t>
      </w:r>
      <w:bookmarkEnd w:id="1203"/>
    </w:p>
    <w:p w:rsidR="00FB3B8F" w:rsidRDefault="00575B5B">
      <w:pPr>
        <w:spacing w:before="200" w:after="0" w:line="240" w:lineRule="auto"/>
      </w:pPr>
      <w:r>
        <w:rPr>
          <w:color w:val="000000"/>
        </w:rPr>
        <w:t>[Section Prompt: Hysterectomy with Removal of Cervix (Total Hysterectomy)?]</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r w:rsidRPr="00EB3A60">
        <w:rPr>
          <w:color w:val="000000"/>
        </w:rPr>
        <w:t>☐</w:t>
      </w:r>
      <w:r>
        <w:rPr>
          <w:color w:val="000000"/>
        </w:rPr>
        <w:t xml:space="preserve"> Yes</w:t>
      </w:r>
    </w:p>
    <w:p w:rsidR="00FB3B8F" w:rsidRDefault="00575B5B">
      <w:pPr>
        <w:spacing w:before="200" w:after="0" w:line="240" w:lineRule="auto"/>
        <w:ind w:left="1440" w:right="1440"/>
      </w:pPr>
      <w:r>
        <w:rPr>
          <w:color w:val="000000"/>
        </w:rPr>
        <w:t>&lt;</w:t>
      </w:r>
      <w:proofErr w:type="gramStart"/>
      <w:r>
        <w:rPr>
          <w:color w:val="000000"/>
        </w:rPr>
        <w:t>obtain</w:t>
      </w:r>
      <w:proofErr w:type="gramEnd"/>
      <w:r>
        <w:rPr>
          <w:color w:val="000000"/>
        </w:rPr>
        <w:t>&gt; Details</w:t>
      </w:r>
    </w:p>
    <w:p w:rsidR="00FB3B8F" w:rsidRDefault="00575B5B">
      <w:pPr>
        <w:spacing w:before="200" w:after="0" w:line="240" w:lineRule="auto"/>
        <w:ind w:left="720" w:right="720"/>
      </w:pPr>
      <w:r w:rsidRPr="00EB3A60">
        <w:rPr>
          <w:color w:val="000000"/>
        </w:rPr>
        <w:t>☐</w:t>
      </w:r>
      <w:r>
        <w:rPr>
          <w:color w:val="000000"/>
        </w:rPr>
        <w:t xml:space="preserve"> No</w:t>
      </w:r>
    </w:p>
    <w:p w:rsidR="00FB3B8F" w:rsidRDefault="00575B5B">
      <w:pPr>
        <w:spacing w:before="200" w:after="0" w:line="240" w:lineRule="auto"/>
      </w:pPr>
      <w:r>
        <w:rPr>
          <w:color w:val="000000"/>
        </w:rPr>
        <w:t xml:space="preserve">[Section Prompt: Infected with </w:t>
      </w:r>
      <w:r>
        <w:rPr>
          <w:i/>
          <w:color w:val="000000"/>
        </w:rPr>
        <w:t>HIV</w:t>
      </w:r>
      <w:r>
        <w:rPr>
          <w:color w:val="000000"/>
        </w:rPr>
        <w:t>?]</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bookmarkStart w:id="1204" w:name="d0e1032"/>
      <w:bookmarkStart w:id="1205" w:name="d0e1031"/>
      <w:r w:rsidRPr="00EB3A60">
        <w:rPr>
          <w:color w:val="000000"/>
        </w:rPr>
        <w:t>☐</w:t>
      </w:r>
      <w:r>
        <w:rPr>
          <w:color w:val="000000"/>
        </w:rPr>
        <w:t xml:space="preserve"> Yes</w:t>
      </w:r>
    </w:p>
    <w:p w:rsidR="00FB3B8F" w:rsidRDefault="00575B5B">
      <w:pPr>
        <w:spacing w:before="200" w:after="0" w:line="240" w:lineRule="auto"/>
        <w:ind w:left="1440" w:right="1440"/>
      </w:pPr>
      <w:bookmarkStart w:id="1206" w:name="d0e1036"/>
      <w:bookmarkStart w:id="1207" w:name="d0e1035"/>
      <w:bookmarkEnd w:id="1204"/>
      <w:bookmarkEnd w:id="1205"/>
      <w:r>
        <w:rPr>
          <w:color w:val="000000"/>
        </w:rPr>
        <w:t>&lt;</w:t>
      </w:r>
      <w:proofErr w:type="gramStart"/>
      <w:r>
        <w:rPr>
          <w:color w:val="000000"/>
        </w:rPr>
        <w:t>obtain</w:t>
      </w:r>
      <w:proofErr w:type="gramEnd"/>
      <w:r>
        <w:rPr>
          <w:color w:val="000000"/>
        </w:rPr>
        <w:t>&gt; Details</w:t>
      </w:r>
    </w:p>
    <w:p w:rsidR="00FB3B8F" w:rsidRDefault="00575B5B">
      <w:pPr>
        <w:spacing w:before="200" w:after="0" w:line="240" w:lineRule="auto"/>
        <w:ind w:left="720" w:right="720"/>
      </w:pPr>
      <w:bookmarkStart w:id="1208" w:name="d0e1039"/>
      <w:bookmarkEnd w:id="1206"/>
      <w:bookmarkEnd w:id="1207"/>
      <w:r w:rsidRPr="00EB3A60">
        <w:rPr>
          <w:color w:val="000000"/>
        </w:rPr>
        <w:t>☐</w:t>
      </w:r>
      <w:r>
        <w:rPr>
          <w:color w:val="000000"/>
        </w:rPr>
        <w:t xml:space="preserve"> No</w:t>
      </w:r>
    </w:p>
    <w:bookmarkEnd w:id="1208"/>
    <w:p w:rsidR="00FB3B8F" w:rsidRDefault="00575B5B">
      <w:pPr>
        <w:spacing w:before="200" w:after="0" w:line="240" w:lineRule="auto"/>
      </w:pPr>
      <w:r>
        <w:rPr>
          <w:color w:val="000000"/>
        </w:rPr>
        <w:t xml:space="preserve">[Section Prompt: Immunocompromised (Other Than </w:t>
      </w:r>
      <w:r>
        <w:rPr>
          <w:i/>
          <w:color w:val="000000"/>
        </w:rPr>
        <w:t>HIV</w:t>
      </w:r>
      <w:r>
        <w:rPr>
          <w:color w:val="000000"/>
        </w:rPr>
        <w:t>)?]</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bookmarkStart w:id="1209" w:name="d0e1048"/>
      <w:bookmarkStart w:id="1210" w:name="d0e1047"/>
      <w:r w:rsidRPr="00EB3A60">
        <w:rPr>
          <w:color w:val="000000"/>
        </w:rPr>
        <w:t>☐</w:t>
      </w:r>
      <w:r>
        <w:rPr>
          <w:color w:val="000000"/>
        </w:rPr>
        <w:t xml:space="preserve"> Yes</w:t>
      </w:r>
    </w:p>
    <w:p w:rsidR="00FB3B8F" w:rsidRDefault="00575B5B">
      <w:pPr>
        <w:spacing w:before="200" w:after="0" w:line="240" w:lineRule="auto"/>
        <w:ind w:left="1440" w:right="1440"/>
      </w:pPr>
      <w:bookmarkStart w:id="1211" w:name="d0e1052"/>
      <w:bookmarkEnd w:id="1209"/>
      <w:bookmarkEnd w:id="1210"/>
      <w:r>
        <w:rPr>
          <w:color w:val="000000"/>
        </w:rPr>
        <w:t>&lt;</w:t>
      </w:r>
      <w:proofErr w:type="gramStart"/>
      <w:r>
        <w:rPr>
          <w:color w:val="000000"/>
        </w:rPr>
        <w:t>obtain</w:t>
      </w:r>
      <w:proofErr w:type="gramEnd"/>
      <w:r>
        <w:rPr>
          <w:color w:val="000000"/>
        </w:rPr>
        <w:t>&gt; Details</w:t>
      </w:r>
    </w:p>
    <w:p w:rsidR="00FB3B8F" w:rsidRDefault="00575B5B">
      <w:pPr>
        <w:spacing w:before="200" w:after="0" w:line="240" w:lineRule="auto"/>
        <w:ind w:left="720" w:right="720"/>
      </w:pPr>
      <w:bookmarkStart w:id="1212" w:name="d0e1055"/>
      <w:bookmarkEnd w:id="1211"/>
      <w:r w:rsidRPr="00EB3A60">
        <w:rPr>
          <w:color w:val="000000"/>
        </w:rPr>
        <w:t>☐</w:t>
      </w:r>
      <w:r>
        <w:rPr>
          <w:color w:val="000000"/>
        </w:rPr>
        <w:t xml:space="preserve"> No</w:t>
      </w:r>
    </w:p>
    <w:bookmarkEnd w:id="1212"/>
    <w:p w:rsidR="00FB3B8F" w:rsidRDefault="00575B5B">
      <w:pPr>
        <w:spacing w:before="200" w:after="0" w:line="240" w:lineRule="auto"/>
      </w:pPr>
      <w:r>
        <w:rPr>
          <w:color w:val="000000"/>
        </w:rPr>
        <w:t>[Section Prompt: Significant Comorbidity Limits Life Span to &lt; 10 Years?]</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bookmarkStart w:id="1213" w:name="d0e1064"/>
      <w:r w:rsidRPr="00EB3A60">
        <w:rPr>
          <w:color w:val="000000"/>
        </w:rPr>
        <w:t>☐</w:t>
      </w:r>
      <w:r>
        <w:rPr>
          <w:color w:val="000000"/>
        </w:rPr>
        <w:t xml:space="preserve"> Yes</w:t>
      </w:r>
    </w:p>
    <w:p w:rsidR="00FB3B8F" w:rsidRDefault="00575B5B">
      <w:pPr>
        <w:spacing w:before="200" w:after="0" w:line="240" w:lineRule="auto"/>
        <w:ind w:left="1440" w:right="1440"/>
      </w:pPr>
      <w:bookmarkStart w:id="1214" w:name="d0e1068"/>
      <w:bookmarkStart w:id="1215" w:name="d0e1067"/>
      <w:bookmarkEnd w:id="1213"/>
      <w:r>
        <w:rPr>
          <w:color w:val="000000"/>
        </w:rPr>
        <w:t>&lt;</w:t>
      </w:r>
      <w:proofErr w:type="gramStart"/>
      <w:r>
        <w:rPr>
          <w:color w:val="000000"/>
        </w:rPr>
        <w:t>obtain</w:t>
      </w:r>
      <w:proofErr w:type="gramEnd"/>
      <w:r>
        <w:rPr>
          <w:color w:val="000000"/>
        </w:rPr>
        <w:t>&gt; Details</w:t>
      </w:r>
    </w:p>
    <w:p w:rsidR="00FB3B8F" w:rsidRDefault="00575B5B">
      <w:pPr>
        <w:spacing w:before="200" w:after="0" w:line="240" w:lineRule="auto"/>
        <w:ind w:left="720" w:right="720"/>
      </w:pPr>
      <w:bookmarkStart w:id="1216" w:name="d0e1071"/>
      <w:bookmarkEnd w:id="1214"/>
      <w:bookmarkEnd w:id="1215"/>
      <w:r w:rsidRPr="00EB3A60">
        <w:rPr>
          <w:color w:val="000000"/>
        </w:rPr>
        <w:t>☐</w:t>
      </w:r>
      <w:r>
        <w:rPr>
          <w:color w:val="000000"/>
        </w:rPr>
        <w:t xml:space="preserve"> No</w:t>
      </w:r>
    </w:p>
    <w:bookmarkEnd w:id="1216"/>
    <w:p w:rsidR="00FB3B8F" w:rsidRDefault="00575B5B">
      <w:pPr>
        <w:spacing w:before="200" w:after="0" w:line="240" w:lineRule="auto"/>
      </w:pPr>
      <w:r>
        <w:rPr>
          <w:color w:val="000000"/>
        </w:rPr>
        <w:t>[End History section.]</w:t>
      </w:r>
    </w:p>
    <w:p w:rsidR="00FB3B8F" w:rsidRDefault="00575B5B" w:rsidP="00EB3A60">
      <w:pPr>
        <w:spacing w:before="200" w:after="0" w:line="240" w:lineRule="auto"/>
      </w:pPr>
      <w:bookmarkStart w:id="1217" w:name="d0e845"/>
      <w:bookmarkStart w:id="1218" w:name="d0e1076"/>
      <w:r w:rsidRPr="00EB3A60">
        <w:rPr>
          <w:rFonts w:ascii="Arial" w:hAnsi="Arial"/>
          <w:b/>
          <w:color w:val="000000"/>
          <w:sz w:val="35"/>
        </w:rPr>
        <w:t>3.3. Laboratory Studies</w:t>
      </w:r>
    </w:p>
    <w:bookmarkEnd w:id="1217"/>
    <w:bookmarkEnd w:id="1218"/>
    <w:p w:rsidR="00FB3B8F" w:rsidRPr="00EB3A60" w:rsidRDefault="00575B5B">
      <w:pPr>
        <w:spacing w:before="200" w:after="0" w:line="240" w:lineRule="auto"/>
      </w:pPr>
      <w:r>
        <w:rPr>
          <w:color w:val="000000"/>
        </w:rPr>
        <w:t>[Begin Laboratory Studies section.]</w:t>
      </w:r>
    </w:p>
    <w:p w:rsidR="00FB3B8F" w:rsidRDefault="00575B5B" w:rsidP="00EB3A60">
      <w:pPr>
        <w:spacing w:before="200" w:after="0" w:line="240" w:lineRule="auto"/>
      </w:pPr>
      <w:bookmarkStart w:id="1219" w:name="d0e850"/>
      <w:bookmarkStart w:id="1220" w:name="d0e855"/>
      <w:r w:rsidRPr="00EB3A60">
        <w:rPr>
          <w:rFonts w:ascii="Arial" w:hAnsi="Arial"/>
          <w:b/>
          <w:color w:val="000000"/>
          <w:sz w:val="29"/>
        </w:rPr>
        <w:t>3.3.1. Laboratory Studies: Aged 21–29 Years.</w:t>
      </w:r>
    </w:p>
    <w:bookmarkEnd w:id="1219"/>
    <w:bookmarkEnd w:id="1220"/>
    <w:p w:rsidR="00FB3B8F" w:rsidRDefault="00575B5B">
      <w:pPr>
        <w:spacing w:before="200" w:after="0" w:line="240" w:lineRule="auto"/>
      </w:pPr>
      <w:r>
        <w:rPr>
          <w:color w:val="000000"/>
        </w:rPr>
        <w:t xml:space="preserve">[This section of the documentation template should be made available when the ECA Rule Cervical Cancer </w:t>
      </w:r>
      <w:proofErr w:type="gramStart"/>
      <w:r>
        <w:rPr>
          <w:color w:val="000000"/>
        </w:rPr>
        <w:t>Screening</w:t>
      </w:r>
      <w:proofErr w:type="gramEnd"/>
      <w:r>
        <w:rPr>
          <w:color w:val="000000"/>
        </w:rPr>
        <w:t xml:space="preserve"> for 21-29 Years of Age: In Person is executed.]</w:t>
      </w:r>
    </w:p>
    <w:p w:rsidR="00FB3B8F" w:rsidRDefault="00575B5B">
      <w:pPr>
        <w:spacing w:before="200" w:after="0" w:line="240" w:lineRule="auto"/>
      </w:pPr>
      <w:r>
        <w:rPr>
          <w:color w:val="000000"/>
        </w:rPr>
        <w:t>[Section Prompt: Most Recent Cervical Cytology.]</w:t>
      </w:r>
    </w:p>
    <w:p w:rsidR="00FB3B8F" w:rsidRDefault="00575B5B">
      <w:pPr>
        <w:spacing w:before="200" w:after="0" w:line="240" w:lineRule="auto"/>
        <w:ind w:left="720" w:right="720"/>
      </w:pPr>
      <w:bookmarkStart w:id="1221" w:name="d0e1090"/>
      <w:bookmarkStart w:id="1222" w:name="d0e1089"/>
      <w:r>
        <w:rPr>
          <w:color w:val="000000"/>
        </w:rPr>
        <w:t>&lt;</w:t>
      </w:r>
      <w:proofErr w:type="gramStart"/>
      <w:r>
        <w:rPr>
          <w:color w:val="000000"/>
        </w:rPr>
        <w:t>obtain</w:t>
      </w:r>
      <w:proofErr w:type="gramEnd"/>
      <w:r>
        <w:rPr>
          <w:color w:val="000000"/>
        </w:rPr>
        <w:t>&gt; Results</w:t>
      </w:r>
    </w:p>
    <w:p w:rsidR="00FB3B8F" w:rsidRDefault="00575B5B">
      <w:pPr>
        <w:spacing w:before="200" w:after="0" w:line="240" w:lineRule="auto"/>
        <w:ind w:left="720" w:right="720"/>
      </w:pPr>
      <w:bookmarkStart w:id="1223" w:name="d0e1093"/>
      <w:bookmarkEnd w:id="1221"/>
      <w:bookmarkEnd w:id="1222"/>
      <w:r>
        <w:rPr>
          <w:color w:val="000000"/>
        </w:rPr>
        <w:t>&lt;</w:t>
      </w:r>
      <w:proofErr w:type="gramStart"/>
      <w:r>
        <w:rPr>
          <w:color w:val="000000"/>
        </w:rPr>
        <w:t>obtain</w:t>
      </w:r>
      <w:proofErr w:type="gramEnd"/>
      <w:r>
        <w:rPr>
          <w:color w:val="000000"/>
        </w:rPr>
        <w:t>&gt; Date</w:t>
      </w:r>
    </w:p>
    <w:p w:rsidR="00FB3B8F" w:rsidRDefault="00575B5B" w:rsidP="00EB3A60">
      <w:pPr>
        <w:spacing w:before="200" w:after="0" w:line="240" w:lineRule="auto"/>
      </w:pPr>
      <w:bookmarkStart w:id="1224" w:name="d0e862"/>
      <w:bookmarkStart w:id="1225" w:name="d0e867"/>
      <w:bookmarkEnd w:id="1223"/>
      <w:r w:rsidRPr="00EB3A60">
        <w:rPr>
          <w:rFonts w:ascii="Arial" w:hAnsi="Arial"/>
          <w:b/>
          <w:color w:val="000000"/>
          <w:sz w:val="29"/>
        </w:rPr>
        <w:t>3.3.2. Laboratory Studies: Aged 30–65 Years</w:t>
      </w:r>
    </w:p>
    <w:bookmarkEnd w:id="1224"/>
    <w:bookmarkEnd w:id="1225"/>
    <w:p w:rsidR="00FB3B8F" w:rsidRDefault="00575B5B">
      <w:pPr>
        <w:spacing w:before="200" w:after="0" w:line="240" w:lineRule="auto"/>
      </w:pPr>
      <w:r>
        <w:rPr>
          <w:color w:val="000000"/>
        </w:rPr>
        <w:t xml:space="preserve">[This section of the documentation template should be made available when the ECA Rule Cervical Cancer </w:t>
      </w:r>
      <w:proofErr w:type="gramStart"/>
      <w:r>
        <w:rPr>
          <w:color w:val="000000"/>
        </w:rPr>
        <w:t>Screening</w:t>
      </w:r>
      <w:proofErr w:type="gramEnd"/>
      <w:r>
        <w:rPr>
          <w:color w:val="000000"/>
        </w:rPr>
        <w:t xml:space="preserve"> for 30 to 65 Years of Age: In Person is executed.]</w:t>
      </w:r>
    </w:p>
    <w:p w:rsidR="00FB3B8F" w:rsidRDefault="00575B5B">
      <w:pPr>
        <w:spacing w:before="200" w:after="0" w:line="240" w:lineRule="auto"/>
      </w:pPr>
      <w:r>
        <w:rPr>
          <w:color w:val="000000"/>
        </w:rPr>
        <w:t>[Section Prompt: Most Recent Cervical Cytology.]</w:t>
      </w:r>
    </w:p>
    <w:p w:rsidR="00FB3B8F" w:rsidRDefault="00575B5B">
      <w:pPr>
        <w:spacing w:before="200" w:after="0" w:line="240" w:lineRule="auto"/>
        <w:ind w:left="720" w:right="720"/>
      </w:pPr>
      <w:bookmarkStart w:id="1226" w:name="d0e1104"/>
      <w:bookmarkStart w:id="1227" w:name="d0e1103"/>
      <w:r>
        <w:rPr>
          <w:color w:val="000000"/>
        </w:rPr>
        <w:t>&lt;</w:t>
      </w:r>
      <w:proofErr w:type="gramStart"/>
      <w:r>
        <w:rPr>
          <w:color w:val="000000"/>
        </w:rPr>
        <w:t>obtain</w:t>
      </w:r>
      <w:proofErr w:type="gramEnd"/>
      <w:r>
        <w:rPr>
          <w:color w:val="000000"/>
        </w:rPr>
        <w:t>&gt; Results</w:t>
      </w:r>
    </w:p>
    <w:p w:rsidR="00FB3B8F" w:rsidRDefault="00575B5B">
      <w:pPr>
        <w:spacing w:before="200" w:after="0" w:line="240" w:lineRule="auto"/>
        <w:ind w:left="720" w:right="720"/>
      </w:pPr>
      <w:bookmarkStart w:id="1228" w:name="d0e1107"/>
      <w:bookmarkEnd w:id="1226"/>
      <w:bookmarkEnd w:id="1227"/>
      <w:r>
        <w:rPr>
          <w:color w:val="000000"/>
        </w:rPr>
        <w:t>&lt;</w:t>
      </w:r>
      <w:proofErr w:type="gramStart"/>
      <w:r>
        <w:rPr>
          <w:color w:val="000000"/>
        </w:rPr>
        <w:t>obtain</w:t>
      </w:r>
      <w:proofErr w:type="gramEnd"/>
      <w:r>
        <w:rPr>
          <w:color w:val="000000"/>
        </w:rPr>
        <w:t>&gt; Date</w:t>
      </w:r>
    </w:p>
    <w:bookmarkEnd w:id="1228"/>
    <w:p w:rsidR="00FB3B8F" w:rsidRDefault="00575B5B">
      <w:pPr>
        <w:spacing w:before="200" w:after="0" w:line="240" w:lineRule="auto"/>
      </w:pPr>
      <w:r>
        <w:rPr>
          <w:color w:val="000000"/>
        </w:rPr>
        <w:t xml:space="preserve">[Section Prompt: Most Recent Cervical </w:t>
      </w:r>
      <w:r>
        <w:rPr>
          <w:i/>
          <w:color w:val="000000"/>
        </w:rPr>
        <w:t>HPV</w:t>
      </w:r>
      <w:r>
        <w:rPr>
          <w:color w:val="000000"/>
        </w:rPr>
        <w:t xml:space="preserve"> Screening.]</w:t>
      </w:r>
    </w:p>
    <w:p w:rsidR="00FB3B8F" w:rsidRDefault="00575B5B">
      <w:pPr>
        <w:spacing w:before="200" w:after="0" w:line="240" w:lineRule="auto"/>
        <w:ind w:left="720" w:right="720"/>
      </w:pPr>
      <w:bookmarkStart w:id="1229" w:name="d0e1113"/>
      <w:r>
        <w:rPr>
          <w:color w:val="000000"/>
        </w:rPr>
        <w:t>&lt;</w:t>
      </w:r>
      <w:proofErr w:type="gramStart"/>
      <w:r>
        <w:rPr>
          <w:color w:val="000000"/>
        </w:rPr>
        <w:t>obtain</w:t>
      </w:r>
      <w:proofErr w:type="gramEnd"/>
      <w:r>
        <w:rPr>
          <w:color w:val="000000"/>
        </w:rPr>
        <w:t>&gt; Results</w:t>
      </w:r>
    </w:p>
    <w:bookmarkEnd w:id="1229"/>
    <w:p w:rsidR="00FB3B8F" w:rsidRDefault="00575B5B">
      <w:pPr>
        <w:spacing w:before="200" w:after="0" w:line="240" w:lineRule="auto"/>
        <w:ind w:left="720" w:right="720"/>
      </w:pPr>
      <w:r>
        <w:rPr>
          <w:color w:val="000000"/>
        </w:rPr>
        <w:t>&lt;</w:t>
      </w:r>
      <w:proofErr w:type="gramStart"/>
      <w:r>
        <w:rPr>
          <w:color w:val="000000"/>
        </w:rPr>
        <w:t>obtain</w:t>
      </w:r>
      <w:proofErr w:type="gramEnd"/>
      <w:r>
        <w:rPr>
          <w:color w:val="000000"/>
        </w:rPr>
        <w:t>&gt; Date</w:t>
      </w:r>
    </w:p>
    <w:p w:rsidR="00FB3B8F" w:rsidRDefault="00575B5B" w:rsidP="00EB3A60">
      <w:pPr>
        <w:spacing w:before="200" w:after="0" w:line="240" w:lineRule="auto"/>
      </w:pPr>
      <w:bookmarkStart w:id="1230" w:name="d0e884"/>
      <w:bookmarkStart w:id="1231" w:name="d0e889"/>
      <w:r w:rsidRPr="00EB3A60">
        <w:rPr>
          <w:rFonts w:ascii="Arial" w:hAnsi="Arial"/>
          <w:b/>
          <w:color w:val="000000"/>
          <w:sz w:val="29"/>
        </w:rPr>
        <w:t>3.3.3. Laboratory Studies: Aged Older Than 65 Years</w:t>
      </w:r>
    </w:p>
    <w:bookmarkEnd w:id="1230"/>
    <w:bookmarkEnd w:id="1231"/>
    <w:p w:rsidR="00FB3B8F" w:rsidRDefault="00575B5B">
      <w:pPr>
        <w:spacing w:before="200" w:after="0" w:line="240" w:lineRule="auto"/>
      </w:pPr>
      <w:r>
        <w:rPr>
          <w:color w:val="000000"/>
        </w:rPr>
        <w:t>[This section of the documentation template should be made available when the ECA Rule Cervical Cancer Screening for Older than 65 Years of Age: In Person is executed.]</w:t>
      </w:r>
    </w:p>
    <w:p w:rsidR="00FB3B8F" w:rsidRDefault="00575B5B">
      <w:pPr>
        <w:spacing w:before="200" w:after="0" w:line="240" w:lineRule="auto"/>
      </w:pPr>
      <w:r>
        <w:rPr>
          <w:color w:val="000000"/>
        </w:rPr>
        <w:t>[Section Prompt: Most Recent Cervical Cytology.]</w:t>
      </w:r>
    </w:p>
    <w:p w:rsidR="00FB3B8F" w:rsidRDefault="00575B5B">
      <w:pPr>
        <w:spacing w:before="200" w:after="0" w:line="240" w:lineRule="auto"/>
        <w:ind w:left="720" w:right="720"/>
      </w:pPr>
      <w:bookmarkStart w:id="1232" w:name="d0e1127"/>
      <w:bookmarkStart w:id="1233" w:name="d0e1126"/>
      <w:r>
        <w:rPr>
          <w:color w:val="000000"/>
        </w:rPr>
        <w:t>&lt;</w:t>
      </w:r>
      <w:proofErr w:type="gramStart"/>
      <w:r>
        <w:rPr>
          <w:color w:val="000000"/>
        </w:rPr>
        <w:t>obtain</w:t>
      </w:r>
      <w:proofErr w:type="gramEnd"/>
      <w:r>
        <w:rPr>
          <w:color w:val="000000"/>
        </w:rPr>
        <w:t>&gt; Results</w:t>
      </w:r>
    </w:p>
    <w:p w:rsidR="00FB3B8F" w:rsidRDefault="00575B5B">
      <w:pPr>
        <w:spacing w:before="200" w:after="0" w:line="240" w:lineRule="auto"/>
        <w:ind w:left="720" w:right="720"/>
      </w:pPr>
      <w:bookmarkStart w:id="1234" w:name="d0e1130"/>
      <w:bookmarkEnd w:id="1232"/>
      <w:bookmarkEnd w:id="1233"/>
      <w:r>
        <w:rPr>
          <w:color w:val="000000"/>
        </w:rPr>
        <w:t>&lt;</w:t>
      </w:r>
      <w:proofErr w:type="gramStart"/>
      <w:r>
        <w:rPr>
          <w:color w:val="000000"/>
        </w:rPr>
        <w:t>obtain</w:t>
      </w:r>
      <w:proofErr w:type="gramEnd"/>
      <w:r>
        <w:rPr>
          <w:color w:val="000000"/>
        </w:rPr>
        <w:t>&gt; Date</w:t>
      </w:r>
    </w:p>
    <w:bookmarkEnd w:id="1234"/>
    <w:p w:rsidR="00FB3B8F" w:rsidRDefault="00575B5B">
      <w:pPr>
        <w:spacing w:before="200" w:after="0" w:line="240" w:lineRule="auto"/>
      </w:pPr>
      <w:r>
        <w:rPr>
          <w:color w:val="000000"/>
        </w:rPr>
        <w:t xml:space="preserve">[Section Prompt: Second-Most Recent Cervical </w:t>
      </w:r>
      <w:commentRangeStart w:id="1235"/>
      <w:commentRangeStart w:id="1236"/>
      <w:commentRangeStart w:id="1237"/>
      <w:r>
        <w:rPr>
          <w:color w:val="000000"/>
        </w:rPr>
        <w:t>Cytology</w:t>
      </w:r>
      <w:commentRangeEnd w:id="1235"/>
      <w:r w:rsidR="0035140C">
        <w:rPr>
          <w:rStyle w:val="CommentReference"/>
          <w:rFonts w:eastAsiaTheme="majorEastAsia"/>
        </w:rPr>
        <w:commentReference w:id="1235"/>
      </w:r>
      <w:commentRangeEnd w:id="1236"/>
      <w:r w:rsidR="0017202E">
        <w:rPr>
          <w:rStyle w:val="CommentReference"/>
          <w:rFonts w:eastAsiaTheme="majorEastAsia"/>
        </w:rPr>
        <w:commentReference w:id="1236"/>
      </w:r>
      <w:commentRangeEnd w:id="1237"/>
      <w:r w:rsidR="0033419B">
        <w:rPr>
          <w:rStyle w:val="CommentReference"/>
          <w:rFonts w:eastAsiaTheme="majorEastAsia"/>
        </w:rPr>
        <w:commentReference w:id="1237"/>
      </w:r>
      <w:r>
        <w:rPr>
          <w:color w:val="000000"/>
        </w:rPr>
        <w:t>.]</w:t>
      </w:r>
    </w:p>
    <w:p w:rsidR="00FB3B8F" w:rsidRDefault="00575B5B">
      <w:pPr>
        <w:spacing w:before="200" w:after="0" w:line="240" w:lineRule="auto"/>
        <w:ind w:left="720" w:right="720"/>
      </w:pPr>
      <w:bookmarkStart w:id="1238" w:name="d0e1136"/>
      <w:bookmarkStart w:id="1239" w:name="d0e1135"/>
      <w:r>
        <w:rPr>
          <w:color w:val="000000"/>
        </w:rPr>
        <w:t>&lt;</w:t>
      </w:r>
      <w:proofErr w:type="gramStart"/>
      <w:r>
        <w:rPr>
          <w:color w:val="000000"/>
        </w:rPr>
        <w:t>obtain</w:t>
      </w:r>
      <w:proofErr w:type="gramEnd"/>
      <w:r>
        <w:rPr>
          <w:color w:val="000000"/>
        </w:rPr>
        <w:t>&gt; Results</w:t>
      </w:r>
    </w:p>
    <w:p w:rsidR="00FB3B8F" w:rsidRDefault="00575B5B">
      <w:pPr>
        <w:spacing w:before="200" w:after="0" w:line="240" w:lineRule="auto"/>
        <w:ind w:left="720" w:right="720"/>
      </w:pPr>
      <w:bookmarkStart w:id="1240" w:name="d0e1139"/>
      <w:bookmarkEnd w:id="1238"/>
      <w:bookmarkEnd w:id="1239"/>
      <w:r>
        <w:rPr>
          <w:color w:val="000000"/>
        </w:rPr>
        <w:t>&lt;</w:t>
      </w:r>
      <w:proofErr w:type="gramStart"/>
      <w:r>
        <w:rPr>
          <w:color w:val="000000"/>
        </w:rPr>
        <w:t>obtain</w:t>
      </w:r>
      <w:proofErr w:type="gramEnd"/>
      <w:r>
        <w:rPr>
          <w:color w:val="000000"/>
        </w:rPr>
        <w:t>&gt; Date</w:t>
      </w:r>
    </w:p>
    <w:p w:rsidR="00FB3B8F" w:rsidRDefault="00575B5B">
      <w:pPr>
        <w:spacing w:before="200" w:after="0" w:line="240" w:lineRule="auto"/>
      </w:pPr>
      <w:r>
        <w:rPr>
          <w:color w:val="000000"/>
        </w:rPr>
        <w:t>[Section Prompt: Third-Most Recent Cervical Cytology.]</w:t>
      </w:r>
    </w:p>
    <w:p w:rsidR="00FB3B8F" w:rsidRDefault="00575B5B">
      <w:pPr>
        <w:spacing w:before="200" w:after="0" w:line="240" w:lineRule="auto"/>
        <w:ind w:left="720" w:right="720"/>
      </w:pPr>
      <w:r>
        <w:rPr>
          <w:color w:val="000000"/>
        </w:rPr>
        <w:t>&lt;</w:t>
      </w:r>
      <w:proofErr w:type="gramStart"/>
      <w:r>
        <w:rPr>
          <w:color w:val="000000"/>
        </w:rPr>
        <w:t>obtain</w:t>
      </w:r>
      <w:proofErr w:type="gramEnd"/>
      <w:r>
        <w:rPr>
          <w:color w:val="000000"/>
        </w:rPr>
        <w:t>&gt; Results</w:t>
      </w:r>
    </w:p>
    <w:p w:rsidR="00FB3B8F" w:rsidRDefault="00575B5B">
      <w:pPr>
        <w:spacing w:before="200" w:after="0" w:line="240" w:lineRule="auto"/>
        <w:ind w:left="720" w:right="720"/>
      </w:pPr>
      <w:r>
        <w:rPr>
          <w:color w:val="000000"/>
        </w:rPr>
        <w:t>&lt;</w:t>
      </w:r>
      <w:proofErr w:type="gramStart"/>
      <w:r>
        <w:rPr>
          <w:color w:val="000000"/>
        </w:rPr>
        <w:t>obtain</w:t>
      </w:r>
      <w:proofErr w:type="gramEnd"/>
      <w:r>
        <w:rPr>
          <w:color w:val="000000"/>
        </w:rPr>
        <w:t>&gt; Date</w:t>
      </w:r>
    </w:p>
    <w:bookmarkEnd w:id="1240"/>
    <w:p w:rsidR="00FB3B8F" w:rsidRDefault="00575B5B">
      <w:pPr>
        <w:spacing w:before="200" w:after="0" w:line="240" w:lineRule="auto"/>
      </w:pPr>
      <w:r>
        <w:rPr>
          <w:color w:val="000000"/>
        </w:rPr>
        <w:t xml:space="preserve">[Section Prompt: Most Recent Cervical </w:t>
      </w:r>
      <w:r>
        <w:rPr>
          <w:i/>
          <w:color w:val="000000"/>
        </w:rPr>
        <w:t>HPV</w:t>
      </w:r>
      <w:r>
        <w:rPr>
          <w:color w:val="000000"/>
        </w:rPr>
        <w:t xml:space="preserve"> Screen.]</w:t>
      </w:r>
    </w:p>
    <w:p w:rsidR="00FB3B8F" w:rsidRDefault="00575B5B">
      <w:pPr>
        <w:spacing w:before="200" w:after="0" w:line="240" w:lineRule="auto"/>
        <w:ind w:left="720" w:right="720"/>
      </w:pPr>
      <w:bookmarkStart w:id="1241" w:name="d0e1145"/>
      <w:r>
        <w:rPr>
          <w:color w:val="000000"/>
        </w:rPr>
        <w:t>&lt;</w:t>
      </w:r>
      <w:proofErr w:type="gramStart"/>
      <w:r>
        <w:rPr>
          <w:color w:val="000000"/>
        </w:rPr>
        <w:t>obtain</w:t>
      </w:r>
      <w:proofErr w:type="gramEnd"/>
      <w:r>
        <w:rPr>
          <w:color w:val="000000"/>
        </w:rPr>
        <w:t>&gt; Results</w:t>
      </w:r>
    </w:p>
    <w:p w:rsidR="00FB3B8F" w:rsidRDefault="00575B5B">
      <w:pPr>
        <w:spacing w:before="200" w:after="0" w:line="240" w:lineRule="auto"/>
        <w:ind w:left="720" w:right="720"/>
      </w:pPr>
      <w:bookmarkStart w:id="1242" w:name="d0e1148"/>
      <w:bookmarkEnd w:id="1241"/>
      <w:r>
        <w:rPr>
          <w:color w:val="000000"/>
        </w:rPr>
        <w:t>&lt;</w:t>
      </w:r>
      <w:proofErr w:type="gramStart"/>
      <w:r>
        <w:rPr>
          <w:color w:val="000000"/>
        </w:rPr>
        <w:t>obtain</w:t>
      </w:r>
      <w:proofErr w:type="gramEnd"/>
      <w:r>
        <w:rPr>
          <w:color w:val="000000"/>
        </w:rPr>
        <w:t>&gt; Date</w:t>
      </w:r>
    </w:p>
    <w:bookmarkEnd w:id="1242"/>
    <w:p w:rsidR="00FB3B8F" w:rsidRDefault="00575B5B">
      <w:pPr>
        <w:spacing w:before="200" w:after="0" w:line="240" w:lineRule="auto"/>
      </w:pPr>
      <w:r>
        <w:rPr>
          <w:color w:val="000000"/>
        </w:rPr>
        <w:t xml:space="preserve">[Section Prompt: Second-Most Recent Cervical </w:t>
      </w:r>
      <w:r>
        <w:rPr>
          <w:i/>
          <w:color w:val="000000"/>
        </w:rPr>
        <w:t>HPV</w:t>
      </w:r>
      <w:r>
        <w:rPr>
          <w:color w:val="000000"/>
        </w:rPr>
        <w:t xml:space="preserve"> Screen.]</w:t>
      </w:r>
    </w:p>
    <w:p w:rsidR="00FB3B8F" w:rsidRDefault="00575B5B">
      <w:pPr>
        <w:spacing w:before="200" w:after="0" w:line="240" w:lineRule="auto"/>
        <w:ind w:left="720" w:right="720"/>
      </w:pPr>
      <w:bookmarkStart w:id="1243" w:name="d0e1154"/>
      <w:bookmarkStart w:id="1244" w:name="d0e1153"/>
      <w:r>
        <w:rPr>
          <w:color w:val="000000"/>
        </w:rPr>
        <w:t>&lt;</w:t>
      </w:r>
      <w:proofErr w:type="gramStart"/>
      <w:r>
        <w:rPr>
          <w:color w:val="000000"/>
        </w:rPr>
        <w:t>obtain</w:t>
      </w:r>
      <w:proofErr w:type="gramEnd"/>
      <w:r>
        <w:rPr>
          <w:color w:val="000000"/>
        </w:rPr>
        <w:t>&gt; Results</w:t>
      </w:r>
    </w:p>
    <w:p w:rsidR="00FB3B8F" w:rsidRDefault="00575B5B">
      <w:pPr>
        <w:spacing w:before="200" w:after="0" w:line="240" w:lineRule="auto"/>
        <w:ind w:left="720" w:right="720"/>
      </w:pPr>
      <w:bookmarkStart w:id="1245" w:name="d0e1157"/>
      <w:bookmarkEnd w:id="1243"/>
      <w:bookmarkEnd w:id="1244"/>
      <w:r>
        <w:rPr>
          <w:color w:val="000000"/>
        </w:rPr>
        <w:t>&lt;</w:t>
      </w:r>
      <w:proofErr w:type="gramStart"/>
      <w:r>
        <w:rPr>
          <w:color w:val="000000"/>
        </w:rPr>
        <w:t>obtain</w:t>
      </w:r>
      <w:proofErr w:type="gramEnd"/>
      <w:r>
        <w:rPr>
          <w:color w:val="000000"/>
        </w:rPr>
        <w:t>&gt; Date</w:t>
      </w:r>
    </w:p>
    <w:bookmarkEnd w:id="1245"/>
    <w:p w:rsidR="00FB3B8F" w:rsidRDefault="00575B5B">
      <w:pPr>
        <w:spacing w:before="200" w:after="0" w:line="240" w:lineRule="auto"/>
      </w:pPr>
      <w:r>
        <w:rPr>
          <w:color w:val="000000"/>
        </w:rPr>
        <w:t>[End Laboratory Studies section.]</w:t>
      </w:r>
    </w:p>
    <w:p w:rsidR="00FB3B8F" w:rsidRDefault="00575B5B" w:rsidP="00EB3A60">
      <w:pPr>
        <w:spacing w:before="200" w:after="0" w:line="240" w:lineRule="auto"/>
      </w:pPr>
      <w:bookmarkStart w:id="1246" w:name="d0e932"/>
      <w:bookmarkStart w:id="1247" w:name="d0e937"/>
      <w:r w:rsidRPr="00EB3A60">
        <w:rPr>
          <w:rFonts w:ascii="Arial" w:hAnsi="Arial"/>
          <w:b/>
          <w:color w:val="000000"/>
          <w:sz w:val="35"/>
        </w:rPr>
        <w:t>3.</w:t>
      </w:r>
      <w:bookmarkStart w:id="1248" w:name="d0e1162"/>
      <w:r w:rsidRPr="00EB3A60">
        <w:rPr>
          <w:rFonts w:ascii="Arial" w:hAnsi="Arial"/>
          <w:b/>
          <w:color w:val="000000"/>
          <w:sz w:val="35"/>
        </w:rPr>
        <w:t>4. Plan of Care</w:t>
      </w:r>
    </w:p>
    <w:bookmarkEnd w:id="1246"/>
    <w:bookmarkEnd w:id="1247"/>
    <w:bookmarkEnd w:id="1248"/>
    <w:p w:rsidR="00FB3B8F" w:rsidRPr="00EB3A60" w:rsidRDefault="00575B5B">
      <w:pPr>
        <w:spacing w:before="200" w:after="0" w:line="240" w:lineRule="auto"/>
      </w:pPr>
      <w:r>
        <w:rPr>
          <w:color w:val="000000"/>
        </w:rPr>
        <w:t>[Begin Plan of Care.]</w:t>
      </w:r>
    </w:p>
    <w:p w:rsidR="00FB3B8F" w:rsidRPr="00EB3A60" w:rsidRDefault="00575B5B">
      <w:pPr>
        <w:spacing w:before="200" w:after="0" w:line="240" w:lineRule="auto"/>
      </w:pPr>
      <w:r w:rsidRPr="00EB3A60">
        <w:rPr>
          <w:color w:val="000000"/>
        </w:rPr>
        <w:t>[Section Prompt: Due Date for Cervical Cancer Screening.]</w:t>
      </w:r>
    </w:p>
    <w:p w:rsidR="00FB3B8F" w:rsidRPr="00EB3A60" w:rsidRDefault="00575B5B">
      <w:pPr>
        <w:spacing w:before="200" w:after="0" w:line="240" w:lineRule="auto"/>
        <w:ind w:left="720" w:right="720"/>
      </w:pPr>
      <w:r w:rsidRPr="00EB3A60">
        <w:rPr>
          <w:color w:val="000000"/>
        </w:rPr>
        <w:t>&lt;</w:t>
      </w:r>
      <w:proofErr w:type="gramStart"/>
      <w:r w:rsidRPr="00EB3A60">
        <w:rPr>
          <w:color w:val="000000"/>
        </w:rPr>
        <w:t>obtain</w:t>
      </w:r>
      <w:proofErr w:type="gramEnd"/>
      <w:r w:rsidRPr="00EB3A60">
        <w:rPr>
          <w:color w:val="000000"/>
        </w:rPr>
        <w:t>&gt; Due Date</w:t>
      </w:r>
      <w:del w:id="1249" w:author="20180310" w:date="2018-03-10T06:51:00Z">
        <w:r w:rsidR="009D2ED6" w:rsidRPr="005B35EC">
          <w:rPr>
            <w:color w:val="000000"/>
            <w:highlight w:val="yellow"/>
          </w:rPr>
          <w:delText xml:space="preserve"> &lt;&lt;calculated per ECA rule&gt;&gt;</w:delText>
        </w:r>
      </w:del>
    </w:p>
    <w:p w:rsidR="00FB3B8F" w:rsidRDefault="00575B5B">
      <w:pPr>
        <w:spacing w:before="200" w:after="0" w:line="240" w:lineRule="auto"/>
        <w:ind w:left="720" w:right="720"/>
        <w:rPr>
          <w:ins w:id="1250" w:author="20180310" w:date="2018-03-10T06:51:00Z"/>
        </w:rPr>
      </w:pPr>
      <w:ins w:id="1251" w:author="20180310" w:date="2018-03-10T06:51:00Z">
        <w:r>
          <w:rPr>
            <w:color w:val="000000"/>
          </w:rPr>
          <w:t>[Technical Note: Due Date is calculated per patient-relevant ECA rule.]</w:t>
        </w:r>
      </w:ins>
    </w:p>
    <w:p w:rsidR="00FB3B8F" w:rsidRDefault="00575B5B" w:rsidP="00EB3A60">
      <w:pPr>
        <w:spacing w:before="200" w:after="0" w:line="240" w:lineRule="auto"/>
      </w:pPr>
      <w:bookmarkStart w:id="1252" w:name="d0e944"/>
      <w:bookmarkStart w:id="1253" w:name="d0e942"/>
      <w:r w:rsidRPr="00EB3A60">
        <w:rPr>
          <w:rFonts w:ascii="Arial" w:hAnsi="Arial"/>
          <w:b/>
          <w:color w:val="000000"/>
          <w:sz w:val="29"/>
        </w:rPr>
        <w:t>3.4.1. Plan: Aged 21–29 Years</w:t>
      </w:r>
    </w:p>
    <w:bookmarkEnd w:id="1252"/>
    <w:bookmarkEnd w:id="1253"/>
    <w:p w:rsidR="00FB3B8F" w:rsidRDefault="00575B5B">
      <w:pPr>
        <w:spacing w:before="200" w:after="0" w:line="240" w:lineRule="auto"/>
      </w:pPr>
      <w:r>
        <w:rPr>
          <w:color w:val="000000"/>
        </w:rPr>
        <w:t xml:space="preserve">[This section of the documentation template should be made available when the ECA Rule Cervical Cancer </w:t>
      </w:r>
      <w:proofErr w:type="gramStart"/>
      <w:r>
        <w:rPr>
          <w:color w:val="000000"/>
        </w:rPr>
        <w:t>Screening</w:t>
      </w:r>
      <w:proofErr w:type="gramEnd"/>
      <w:r>
        <w:rPr>
          <w:color w:val="000000"/>
        </w:rPr>
        <w:t xml:space="preserve"> for 21-29 Years of Age: In Person is executed.]</w:t>
      </w:r>
    </w:p>
    <w:p w:rsidR="00FB3B8F" w:rsidRDefault="00575B5B">
      <w:pPr>
        <w:spacing w:before="200" w:after="0" w:line="240" w:lineRule="auto"/>
      </w:pPr>
      <w:r>
        <w:rPr>
          <w:color w:val="000000"/>
        </w:rPr>
        <w:t>[Section Prompt: Cervical Cancer Preventive Screening Plan.]</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bookmarkStart w:id="1254" w:name="d0e1175"/>
      <w:bookmarkStart w:id="1255" w:name="d0e1174"/>
      <w:r w:rsidRPr="00EB3A60">
        <w:rPr>
          <w:color w:val="000000"/>
        </w:rPr>
        <w:t>☐</w:t>
      </w:r>
      <w:r>
        <w:rPr>
          <w:color w:val="000000"/>
        </w:rPr>
        <w:t xml:space="preserve"> Continue Screening Every Three Years with Cervical Cytology Alone</w:t>
      </w:r>
    </w:p>
    <w:p w:rsidR="00FB3B8F" w:rsidRDefault="00575B5B">
      <w:pPr>
        <w:spacing w:before="200" w:after="0" w:line="240" w:lineRule="auto"/>
        <w:ind w:left="720" w:right="720"/>
      </w:pPr>
      <w:bookmarkStart w:id="1256" w:name="d0e1178"/>
      <w:bookmarkEnd w:id="1254"/>
      <w:bookmarkEnd w:id="1255"/>
      <w:r w:rsidRPr="00EB3A60">
        <w:rPr>
          <w:color w:val="000000"/>
        </w:rPr>
        <w:t>☐</w:t>
      </w:r>
      <w:r>
        <w:rPr>
          <w:color w:val="000000"/>
        </w:rPr>
        <w:t xml:space="preserve"> Discontinue Screening Due to Life Expectancy &lt; 10 Years</w:t>
      </w:r>
    </w:p>
    <w:p w:rsidR="00FB3B8F" w:rsidRDefault="00575B5B">
      <w:pPr>
        <w:spacing w:before="200" w:after="0" w:line="240" w:lineRule="auto"/>
        <w:ind w:left="720" w:right="720"/>
      </w:pPr>
      <w:bookmarkStart w:id="1257" w:name="d0e1181"/>
      <w:bookmarkEnd w:id="1256"/>
      <w:r w:rsidRPr="00EB3A60">
        <w:rPr>
          <w:color w:val="000000"/>
        </w:rPr>
        <w:t>☐</w:t>
      </w:r>
      <w:r>
        <w:rPr>
          <w:color w:val="000000"/>
        </w:rPr>
        <w:t xml:space="preserve"> Other</w:t>
      </w:r>
    </w:p>
    <w:p w:rsidR="00FB3B8F" w:rsidRDefault="00575B5B">
      <w:pPr>
        <w:spacing w:before="200" w:after="0" w:line="240" w:lineRule="auto"/>
        <w:ind w:left="1440" w:right="1440"/>
      </w:pPr>
      <w:bookmarkStart w:id="1258" w:name="d0e1185"/>
      <w:bookmarkStart w:id="1259" w:name="d0e1184"/>
      <w:bookmarkEnd w:id="1257"/>
      <w:r>
        <w:rPr>
          <w:color w:val="000000"/>
        </w:rPr>
        <w:t>&lt;</w:t>
      </w:r>
      <w:proofErr w:type="gramStart"/>
      <w:r>
        <w:rPr>
          <w:color w:val="000000"/>
        </w:rPr>
        <w:t>obtain</w:t>
      </w:r>
      <w:proofErr w:type="gramEnd"/>
      <w:r>
        <w:rPr>
          <w:color w:val="000000"/>
        </w:rPr>
        <w:t>&gt; Details</w:t>
      </w:r>
    </w:p>
    <w:bookmarkEnd w:id="1258"/>
    <w:bookmarkEnd w:id="1259"/>
    <w:p w:rsidR="00FB3B8F" w:rsidRDefault="00575B5B">
      <w:pPr>
        <w:spacing w:before="200" w:after="0" w:line="240" w:lineRule="auto"/>
      </w:pPr>
      <w:r>
        <w:rPr>
          <w:color w:val="000000"/>
        </w:rPr>
        <w:t>[Section Prompt: Plan Discussed with and Agreed to by Patient?]</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bookmarkStart w:id="1260" w:name="d0e1191"/>
      <w:bookmarkStart w:id="1261" w:name="d0e1190"/>
      <w:r w:rsidRPr="00EB3A60">
        <w:rPr>
          <w:color w:val="000000"/>
        </w:rPr>
        <w:t>☐</w:t>
      </w:r>
      <w:r>
        <w:rPr>
          <w:color w:val="000000"/>
        </w:rPr>
        <w:t xml:space="preserve"> Yes</w:t>
      </w:r>
    </w:p>
    <w:p w:rsidR="00FB3B8F" w:rsidRDefault="00575B5B">
      <w:pPr>
        <w:spacing w:before="200" w:after="0" w:line="240" w:lineRule="auto"/>
        <w:ind w:left="720" w:right="720"/>
      </w:pPr>
      <w:bookmarkStart w:id="1262" w:name="d0e1194"/>
      <w:bookmarkEnd w:id="1260"/>
      <w:bookmarkEnd w:id="1261"/>
      <w:r w:rsidRPr="00EB3A60">
        <w:rPr>
          <w:color w:val="000000"/>
        </w:rPr>
        <w:t>☐</w:t>
      </w:r>
      <w:r>
        <w:rPr>
          <w:color w:val="000000"/>
        </w:rPr>
        <w:t xml:space="preserve"> No</w:t>
      </w:r>
    </w:p>
    <w:p w:rsidR="00FB3B8F" w:rsidRDefault="00575B5B">
      <w:pPr>
        <w:spacing w:before="200" w:after="0" w:line="240" w:lineRule="auto"/>
        <w:ind w:left="1440" w:right="1440"/>
      </w:pPr>
      <w:bookmarkStart w:id="1263" w:name="d0e1198"/>
      <w:bookmarkStart w:id="1264" w:name="d0e1197"/>
      <w:bookmarkEnd w:id="1262"/>
      <w:r>
        <w:rPr>
          <w:color w:val="000000"/>
        </w:rPr>
        <w:t>&lt;</w:t>
      </w:r>
      <w:proofErr w:type="gramStart"/>
      <w:r>
        <w:rPr>
          <w:color w:val="000000"/>
        </w:rPr>
        <w:t>obtain</w:t>
      </w:r>
      <w:proofErr w:type="gramEnd"/>
      <w:r>
        <w:rPr>
          <w:color w:val="000000"/>
        </w:rPr>
        <w:t>&gt; Explanation</w:t>
      </w:r>
    </w:p>
    <w:p w:rsidR="00FB3B8F" w:rsidRDefault="00575B5B" w:rsidP="00EB3A60">
      <w:pPr>
        <w:spacing w:before="200" w:after="0" w:line="240" w:lineRule="auto"/>
      </w:pPr>
      <w:bookmarkStart w:id="1265" w:name="d0e975"/>
      <w:bookmarkStart w:id="1266" w:name="d0e973"/>
      <w:bookmarkEnd w:id="1263"/>
      <w:bookmarkEnd w:id="1264"/>
      <w:r w:rsidRPr="00EB3A60">
        <w:rPr>
          <w:rFonts w:ascii="Arial" w:hAnsi="Arial"/>
          <w:b/>
          <w:color w:val="000000"/>
          <w:sz w:val="29"/>
        </w:rPr>
        <w:t>3.4.2. Plan: Aged 30–65 Years</w:t>
      </w:r>
    </w:p>
    <w:bookmarkEnd w:id="1265"/>
    <w:bookmarkEnd w:id="1266"/>
    <w:p w:rsidR="00FB3B8F" w:rsidRDefault="00575B5B">
      <w:pPr>
        <w:spacing w:before="200" w:after="0" w:line="240" w:lineRule="auto"/>
      </w:pPr>
      <w:r>
        <w:rPr>
          <w:color w:val="000000"/>
        </w:rPr>
        <w:t xml:space="preserve">[This section of the documentation template should be made available when the ECA Rule Cervical Cancer </w:t>
      </w:r>
      <w:proofErr w:type="gramStart"/>
      <w:r>
        <w:rPr>
          <w:color w:val="000000"/>
        </w:rPr>
        <w:t>Screening</w:t>
      </w:r>
      <w:proofErr w:type="gramEnd"/>
      <w:r>
        <w:rPr>
          <w:color w:val="000000"/>
        </w:rPr>
        <w:t xml:space="preserve"> for 30 to 65 Years of Age: In Person is executed.]</w:t>
      </w:r>
    </w:p>
    <w:p w:rsidR="00FB3B8F" w:rsidRDefault="00575B5B">
      <w:pPr>
        <w:spacing w:before="200" w:after="0" w:line="240" w:lineRule="auto"/>
      </w:pPr>
      <w:r>
        <w:rPr>
          <w:color w:val="000000"/>
        </w:rPr>
        <w:t>[Section Prompt: Cervical Cancer Preventive Screening Plan.]</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bookmarkStart w:id="1267" w:name="d0e1209"/>
      <w:bookmarkStart w:id="1268" w:name="d0e1208"/>
      <w:r w:rsidRPr="00EB3A60">
        <w:rPr>
          <w:color w:val="000000"/>
        </w:rPr>
        <w:t>☐</w:t>
      </w:r>
      <w:r>
        <w:rPr>
          <w:color w:val="000000"/>
        </w:rPr>
        <w:t xml:space="preserve"> Continue Screening Every Three Years with Cervical Cytology Alone</w:t>
      </w:r>
    </w:p>
    <w:p w:rsidR="00FB3B8F" w:rsidRDefault="00575B5B">
      <w:pPr>
        <w:spacing w:before="200" w:after="0" w:line="240" w:lineRule="auto"/>
        <w:ind w:left="720" w:right="720"/>
      </w:pPr>
      <w:bookmarkStart w:id="1269" w:name="d0e1212"/>
      <w:bookmarkEnd w:id="1267"/>
      <w:bookmarkEnd w:id="1268"/>
      <w:r w:rsidRPr="00EB3A60">
        <w:rPr>
          <w:color w:val="000000"/>
        </w:rPr>
        <w:t>☐</w:t>
      </w:r>
      <w:r>
        <w:rPr>
          <w:color w:val="000000"/>
        </w:rPr>
        <w:t xml:space="preserve"> Continue Screening Every Five Years with </w:t>
      </w:r>
      <w:proofErr w:type="spellStart"/>
      <w:r>
        <w:rPr>
          <w:color w:val="000000"/>
        </w:rPr>
        <w:t>Cotesting</w:t>
      </w:r>
      <w:proofErr w:type="spellEnd"/>
      <w:r>
        <w:rPr>
          <w:color w:val="000000"/>
        </w:rPr>
        <w:t xml:space="preserve"> (Cervical Cytology </w:t>
      </w:r>
      <w:proofErr w:type="gramStart"/>
      <w:r>
        <w:rPr>
          <w:color w:val="000000"/>
        </w:rPr>
        <w:t>Plus</w:t>
      </w:r>
      <w:proofErr w:type="gramEnd"/>
      <w:r>
        <w:rPr>
          <w:color w:val="000000"/>
        </w:rPr>
        <w:t xml:space="preserve"> Cervical </w:t>
      </w:r>
      <w:r>
        <w:rPr>
          <w:i/>
          <w:color w:val="000000"/>
        </w:rPr>
        <w:t>HPV</w:t>
      </w:r>
      <w:r>
        <w:rPr>
          <w:color w:val="000000"/>
        </w:rPr>
        <w:t xml:space="preserve"> Screening)</w:t>
      </w:r>
    </w:p>
    <w:p w:rsidR="00FB3B8F" w:rsidRDefault="00575B5B">
      <w:pPr>
        <w:spacing w:before="200" w:after="0" w:line="240" w:lineRule="auto"/>
        <w:ind w:left="720" w:right="720"/>
      </w:pPr>
      <w:bookmarkStart w:id="1270" w:name="d0e1215"/>
      <w:bookmarkEnd w:id="1269"/>
      <w:r w:rsidRPr="00EB3A60">
        <w:rPr>
          <w:color w:val="000000"/>
        </w:rPr>
        <w:t>☐</w:t>
      </w:r>
      <w:r>
        <w:rPr>
          <w:color w:val="000000"/>
        </w:rPr>
        <w:t xml:space="preserve"> Discontinue Screening Due to Life Expectancy &lt; 10 Years</w:t>
      </w:r>
    </w:p>
    <w:p w:rsidR="00FB3B8F" w:rsidRDefault="00575B5B">
      <w:pPr>
        <w:spacing w:before="200" w:after="0" w:line="240" w:lineRule="auto"/>
        <w:ind w:left="720" w:right="720"/>
      </w:pPr>
      <w:bookmarkStart w:id="1271" w:name="d0e1218"/>
      <w:bookmarkEnd w:id="1270"/>
      <w:r w:rsidRPr="00EB3A60">
        <w:rPr>
          <w:color w:val="000000"/>
        </w:rPr>
        <w:t>☐</w:t>
      </w:r>
      <w:r>
        <w:rPr>
          <w:color w:val="000000"/>
        </w:rPr>
        <w:t xml:space="preserve"> Other</w:t>
      </w:r>
    </w:p>
    <w:p w:rsidR="00FB3B8F" w:rsidRDefault="00575B5B">
      <w:pPr>
        <w:spacing w:before="200" w:after="0" w:line="240" w:lineRule="auto"/>
        <w:ind w:left="1440" w:right="1440"/>
      </w:pPr>
      <w:bookmarkStart w:id="1272" w:name="d0e1222"/>
      <w:bookmarkStart w:id="1273" w:name="d0e1221"/>
      <w:bookmarkEnd w:id="1271"/>
      <w:r>
        <w:rPr>
          <w:color w:val="000000"/>
        </w:rPr>
        <w:t>&lt;</w:t>
      </w:r>
      <w:proofErr w:type="gramStart"/>
      <w:r>
        <w:rPr>
          <w:color w:val="000000"/>
        </w:rPr>
        <w:t>obtain</w:t>
      </w:r>
      <w:proofErr w:type="gramEnd"/>
      <w:r>
        <w:rPr>
          <w:color w:val="000000"/>
        </w:rPr>
        <w:t>&gt; Details</w:t>
      </w:r>
    </w:p>
    <w:bookmarkEnd w:id="1272"/>
    <w:bookmarkEnd w:id="1273"/>
    <w:p w:rsidR="00FB3B8F" w:rsidRDefault="00575B5B">
      <w:pPr>
        <w:spacing w:before="200" w:after="0" w:line="240" w:lineRule="auto"/>
      </w:pPr>
      <w:r>
        <w:rPr>
          <w:color w:val="000000"/>
        </w:rPr>
        <w:t>[Section Prompt: Plan Discussed with and Agreed to by Patient?]</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bookmarkStart w:id="1274" w:name="d0e1228"/>
      <w:bookmarkStart w:id="1275" w:name="d0e1227"/>
      <w:r w:rsidRPr="00EB3A60">
        <w:rPr>
          <w:color w:val="000000"/>
        </w:rPr>
        <w:t>☐</w:t>
      </w:r>
      <w:r>
        <w:rPr>
          <w:color w:val="000000"/>
        </w:rPr>
        <w:t xml:space="preserve"> Yes</w:t>
      </w:r>
    </w:p>
    <w:p w:rsidR="00FB3B8F" w:rsidRDefault="00575B5B">
      <w:pPr>
        <w:spacing w:before="200" w:after="0" w:line="240" w:lineRule="auto"/>
        <w:ind w:left="720" w:right="720"/>
      </w:pPr>
      <w:bookmarkStart w:id="1276" w:name="d0e1231"/>
      <w:bookmarkEnd w:id="1274"/>
      <w:bookmarkEnd w:id="1275"/>
      <w:r w:rsidRPr="00EB3A60">
        <w:rPr>
          <w:color w:val="000000"/>
        </w:rPr>
        <w:t>☐</w:t>
      </w:r>
      <w:r>
        <w:rPr>
          <w:color w:val="000000"/>
        </w:rPr>
        <w:t xml:space="preserve"> No</w:t>
      </w:r>
    </w:p>
    <w:p w:rsidR="00FB3B8F" w:rsidRDefault="00575B5B">
      <w:pPr>
        <w:spacing w:before="200" w:after="0" w:line="240" w:lineRule="auto"/>
        <w:ind w:left="1440" w:right="1440"/>
      </w:pPr>
      <w:bookmarkStart w:id="1277" w:name="d0e1235"/>
      <w:bookmarkStart w:id="1278" w:name="d0e1234"/>
      <w:bookmarkEnd w:id="1276"/>
      <w:r>
        <w:rPr>
          <w:color w:val="000000"/>
        </w:rPr>
        <w:t>&lt;</w:t>
      </w:r>
      <w:proofErr w:type="gramStart"/>
      <w:r>
        <w:rPr>
          <w:color w:val="000000"/>
        </w:rPr>
        <w:t>obtain</w:t>
      </w:r>
      <w:proofErr w:type="gramEnd"/>
      <w:r>
        <w:rPr>
          <w:color w:val="000000"/>
        </w:rPr>
        <w:t>&gt; Explanation</w:t>
      </w:r>
    </w:p>
    <w:p w:rsidR="00FB3B8F" w:rsidRDefault="00575B5B" w:rsidP="00EB3A60">
      <w:pPr>
        <w:spacing w:before="200" w:after="0" w:line="240" w:lineRule="auto"/>
      </w:pPr>
      <w:bookmarkStart w:id="1279" w:name="d0e1011"/>
      <w:bookmarkStart w:id="1280" w:name="d0e1009"/>
      <w:bookmarkEnd w:id="1277"/>
      <w:bookmarkEnd w:id="1278"/>
      <w:r w:rsidRPr="00EB3A60">
        <w:rPr>
          <w:rFonts w:ascii="Arial" w:hAnsi="Arial"/>
          <w:b/>
          <w:color w:val="000000"/>
          <w:sz w:val="29"/>
        </w:rPr>
        <w:t>3.4.3. Plan: Aged Older Than 65 Years</w:t>
      </w:r>
    </w:p>
    <w:bookmarkEnd w:id="1279"/>
    <w:bookmarkEnd w:id="1280"/>
    <w:p w:rsidR="00FB3B8F" w:rsidRDefault="00575B5B">
      <w:pPr>
        <w:spacing w:before="200" w:after="0" w:line="240" w:lineRule="auto"/>
      </w:pPr>
      <w:r>
        <w:rPr>
          <w:color w:val="000000"/>
        </w:rPr>
        <w:t>[This section of the documentation template should be made available when the ECA Rule Cervical Cancer Screening for Older than 65 Years of Age: In Person is executed.]</w:t>
      </w:r>
    </w:p>
    <w:p w:rsidR="00FB3B8F" w:rsidRDefault="00575B5B">
      <w:pPr>
        <w:spacing w:before="200" w:after="0" w:line="240" w:lineRule="auto"/>
      </w:pPr>
      <w:r>
        <w:rPr>
          <w:color w:val="000000"/>
        </w:rPr>
        <w:t>[Section Prompt: Cervical Cancer Screening Plan.]</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bookmarkStart w:id="1281" w:name="d0e1246"/>
      <w:bookmarkStart w:id="1282" w:name="d0e1245"/>
      <w:r w:rsidRPr="00EB3A60">
        <w:rPr>
          <w:color w:val="000000"/>
        </w:rPr>
        <w:t>☐</w:t>
      </w:r>
      <w:r>
        <w:rPr>
          <w:color w:val="000000"/>
        </w:rPr>
        <w:t xml:space="preserve"> Continue Screening Every Three Years with Cervical Cytology Alone</w:t>
      </w:r>
    </w:p>
    <w:bookmarkEnd w:id="1281"/>
    <w:bookmarkEnd w:id="1282"/>
    <w:p w:rsidR="00FB3B8F" w:rsidRDefault="00575B5B">
      <w:pPr>
        <w:spacing w:before="200" w:after="0" w:line="240" w:lineRule="auto"/>
        <w:ind w:left="720" w:right="720"/>
      </w:pPr>
      <w:r w:rsidRPr="00EB3A60">
        <w:rPr>
          <w:color w:val="000000"/>
        </w:rPr>
        <w:t>☐</w:t>
      </w:r>
      <w:r>
        <w:rPr>
          <w:color w:val="000000"/>
        </w:rPr>
        <w:t xml:space="preserve"> Continue Screening Every Five Years with </w:t>
      </w:r>
      <w:proofErr w:type="spellStart"/>
      <w:r>
        <w:rPr>
          <w:color w:val="000000"/>
        </w:rPr>
        <w:t>Cotesting</w:t>
      </w:r>
      <w:proofErr w:type="spellEnd"/>
      <w:r>
        <w:rPr>
          <w:color w:val="000000"/>
        </w:rPr>
        <w:t xml:space="preserve"> (Cervical Cytology </w:t>
      </w:r>
      <w:proofErr w:type="gramStart"/>
      <w:r>
        <w:rPr>
          <w:color w:val="000000"/>
        </w:rPr>
        <w:t>Plus</w:t>
      </w:r>
      <w:proofErr w:type="gramEnd"/>
      <w:r>
        <w:rPr>
          <w:color w:val="000000"/>
        </w:rPr>
        <w:t xml:space="preserve"> Cervical </w:t>
      </w:r>
      <w:r>
        <w:rPr>
          <w:i/>
          <w:color w:val="000000"/>
        </w:rPr>
        <w:t>HPV</w:t>
      </w:r>
      <w:r>
        <w:rPr>
          <w:color w:val="000000"/>
        </w:rPr>
        <w:t xml:space="preserve"> Screening)</w:t>
      </w:r>
    </w:p>
    <w:p w:rsidR="00FB3B8F" w:rsidRDefault="00575B5B">
      <w:pPr>
        <w:spacing w:before="200" w:after="0" w:line="240" w:lineRule="auto"/>
        <w:ind w:left="720" w:right="720"/>
      </w:pPr>
      <w:bookmarkStart w:id="1283" w:name="d0e1252"/>
      <w:r w:rsidRPr="00EB3A60">
        <w:rPr>
          <w:color w:val="000000"/>
        </w:rPr>
        <w:t>☐</w:t>
      </w:r>
      <w:r>
        <w:rPr>
          <w:color w:val="000000"/>
        </w:rPr>
        <w:t xml:space="preserve"> Discontinue Screening Due to Life Expectancy &lt; 10 Years</w:t>
      </w:r>
    </w:p>
    <w:p w:rsidR="00FB3B8F" w:rsidRDefault="00575B5B">
      <w:pPr>
        <w:spacing w:before="200" w:after="0" w:line="240" w:lineRule="auto"/>
        <w:ind w:left="720" w:right="720"/>
      </w:pPr>
      <w:bookmarkStart w:id="1284" w:name="d0e1255"/>
      <w:bookmarkEnd w:id="1283"/>
      <w:r w:rsidRPr="00EB3A60">
        <w:rPr>
          <w:color w:val="000000"/>
        </w:rPr>
        <w:t>☐</w:t>
      </w:r>
      <w:r>
        <w:rPr>
          <w:color w:val="000000"/>
        </w:rPr>
        <w:t xml:space="preserve"> Discontinue Screening because adequate screening has been completed (Three Consecutive Negative Cytology Results within the Last 10 Years OR Two Consecutive Negative </w:t>
      </w:r>
      <w:proofErr w:type="spellStart"/>
      <w:r>
        <w:rPr>
          <w:color w:val="000000"/>
        </w:rPr>
        <w:t>Cotesting</w:t>
      </w:r>
      <w:proofErr w:type="spellEnd"/>
      <w:r>
        <w:rPr>
          <w:color w:val="000000"/>
        </w:rPr>
        <w:t xml:space="preserve"> Results within the Last 10 Years, with the Most Recent Screening </w:t>
      </w:r>
      <w:commentRangeStart w:id="1285"/>
      <w:commentRangeStart w:id="1286"/>
      <w:commentRangeStart w:id="1287"/>
      <w:r>
        <w:rPr>
          <w:color w:val="000000"/>
        </w:rPr>
        <w:t xml:space="preserve">of either type </w:t>
      </w:r>
      <w:commentRangeEnd w:id="1285"/>
      <w:r w:rsidR="00A9672F">
        <w:rPr>
          <w:rStyle w:val="CommentReference"/>
          <w:rFonts w:eastAsiaTheme="majorEastAsia"/>
        </w:rPr>
        <w:commentReference w:id="1285"/>
      </w:r>
      <w:commentRangeEnd w:id="1286"/>
      <w:r w:rsidR="009C54A8">
        <w:rPr>
          <w:rStyle w:val="CommentReference"/>
          <w:rFonts w:asciiTheme="minorHAnsi" w:eastAsiaTheme="minorEastAsia" w:hAnsiTheme="minorHAnsi" w:cstheme="minorBidi"/>
        </w:rPr>
        <w:commentReference w:id="1286"/>
      </w:r>
      <w:commentRangeEnd w:id="1287"/>
      <w:r w:rsidR="00BC63B8">
        <w:rPr>
          <w:rStyle w:val="CommentReference"/>
          <w:rFonts w:asciiTheme="minorHAnsi" w:eastAsiaTheme="minorEastAsia" w:hAnsiTheme="minorHAnsi" w:cstheme="minorBidi"/>
        </w:rPr>
        <w:commentReference w:id="1287"/>
      </w:r>
      <w:r>
        <w:rPr>
          <w:color w:val="000000"/>
        </w:rPr>
        <w:t>Performed within the Past 5 Years)</w:t>
      </w:r>
    </w:p>
    <w:p w:rsidR="00FB3B8F" w:rsidRDefault="00575B5B">
      <w:pPr>
        <w:spacing w:before="200" w:after="0" w:line="240" w:lineRule="auto"/>
        <w:ind w:left="720" w:right="720"/>
      </w:pPr>
      <w:bookmarkStart w:id="1288" w:name="d0e1258"/>
      <w:bookmarkEnd w:id="1284"/>
      <w:r w:rsidRPr="00EB3A60">
        <w:rPr>
          <w:color w:val="000000"/>
        </w:rPr>
        <w:t>☐</w:t>
      </w:r>
      <w:r>
        <w:rPr>
          <w:color w:val="000000"/>
        </w:rPr>
        <w:t xml:space="preserve"> Other</w:t>
      </w:r>
    </w:p>
    <w:bookmarkEnd w:id="1288"/>
    <w:p w:rsidR="00FB3B8F" w:rsidRDefault="00575B5B">
      <w:pPr>
        <w:spacing w:before="200" w:after="0" w:line="240" w:lineRule="auto"/>
        <w:ind w:left="1440" w:right="1440"/>
      </w:pPr>
      <w:r>
        <w:rPr>
          <w:color w:val="000000"/>
        </w:rPr>
        <w:t>&lt;</w:t>
      </w:r>
      <w:proofErr w:type="gramStart"/>
      <w:r>
        <w:rPr>
          <w:color w:val="000000"/>
        </w:rPr>
        <w:t>obtain</w:t>
      </w:r>
      <w:proofErr w:type="gramEnd"/>
      <w:r>
        <w:rPr>
          <w:color w:val="000000"/>
        </w:rPr>
        <w:t>&gt; Details</w:t>
      </w:r>
    </w:p>
    <w:p w:rsidR="00FB3B8F" w:rsidRDefault="00575B5B">
      <w:pPr>
        <w:spacing w:before="200" w:after="0" w:line="240" w:lineRule="auto"/>
      </w:pPr>
      <w:r>
        <w:rPr>
          <w:color w:val="000000"/>
        </w:rPr>
        <w:t>[Section Prompt: Plan Discussed with and Agreed to by Patient?]</w:t>
      </w:r>
    </w:p>
    <w:p w:rsidR="00FB3B8F" w:rsidRDefault="00575B5B">
      <w:pPr>
        <w:spacing w:before="200" w:after="0" w:line="240" w:lineRule="auto"/>
      </w:pPr>
      <w:r>
        <w:rPr>
          <w:color w:val="000000"/>
        </w:rPr>
        <w:t>[Section Selection Behavior: Select one. Required.]</w:t>
      </w:r>
    </w:p>
    <w:p w:rsidR="00FB3B8F" w:rsidRDefault="00575B5B">
      <w:pPr>
        <w:spacing w:before="200" w:after="0" w:line="240" w:lineRule="auto"/>
        <w:ind w:left="720" w:right="720"/>
      </w:pPr>
      <w:bookmarkStart w:id="1289" w:name="d0e1268"/>
      <w:r w:rsidRPr="00EB3A60">
        <w:rPr>
          <w:color w:val="000000"/>
        </w:rPr>
        <w:t>☐</w:t>
      </w:r>
      <w:r>
        <w:rPr>
          <w:color w:val="000000"/>
        </w:rPr>
        <w:t xml:space="preserve"> Yes</w:t>
      </w:r>
    </w:p>
    <w:p w:rsidR="00FB3B8F" w:rsidRDefault="00575B5B">
      <w:pPr>
        <w:spacing w:before="200" w:after="0" w:line="240" w:lineRule="auto"/>
        <w:ind w:left="720" w:right="720"/>
      </w:pPr>
      <w:bookmarkStart w:id="1290" w:name="d0e1271"/>
      <w:bookmarkEnd w:id="1289"/>
      <w:r w:rsidRPr="00EB3A60">
        <w:rPr>
          <w:color w:val="000000"/>
        </w:rPr>
        <w:t>☐</w:t>
      </w:r>
      <w:r>
        <w:rPr>
          <w:color w:val="000000"/>
        </w:rPr>
        <w:t xml:space="preserve"> No</w:t>
      </w:r>
    </w:p>
    <w:p w:rsidR="00FB3B8F" w:rsidRDefault="00575B5B">
      <w:pPr>
        <w:spacing w:before="200" w:after="0" w:line="240" w:lineRule="auto"/>
        <w:ind w:left="1440" w:right="1440"/>
      </w:pPr>
      <w:bookmarkStart w:id="1291" w:name="d0e1274"/>
      <w:bookmarkEnd w:id="1290"/>
      <w:r>
        <w:rPr>
          <w:color w:val="000000"/>
        </w:rPr>
        <w:t>&lt;</w:t>
      </w:r>
      <w:proofErr w:type="gramStart"/>
      <w:r>
        <w:rPr>
          <w:color w:val="000000"/>
        </w:rPr>
        <w:t>obtain</w:t>
      </w:r>
      <w:proofErr w:type="gramEnd"/>
      <w:r>
        <w:rPr>
          <w:color w:val="000000"/>
        </w:rPr>
        <w:t>&gt; Explanation</w:t>
      </w:r>
    </w:p>
    <w:bookmarkEnd w:id="1291"/>
    <w:p w:rsidR="00FB3B8F" w:rsidRDefault="00575B5B">
      <w:pPr>
        <w:spacing w:before="200" w:after="0" w:line="240" w:lineRule="auto"/>
      </w:pPr>
      <w:r>
        <w:rPr>
          <w:color w:val="000000"/>
        </w:rPr>
        <w:t>[End Plan of Care.]</w:t>
      </w:r>
    </w:p>
    <w:p w:rsidR="00FB3B8F" w:rsidRDefault="00575B5B">
      <w:pPr>
        <w:spacing w:before="200" w:after="0" w:line="240" w:lineRule="auto"/>
      </w:pPr>
      <w:r>
        <w:rPr>
          <w:color w:val="000000"/>
        </w:rPr>
        <w:t>[End Documentation Template.]</w:t>
      </w:r>
    </w:p>
    <w:p w:rsidR="00FB3B8F" w:rsidRDefault="00FB3B8F">
      <w:pPr>
        <w:sectPr w:rsidR="00FB3B8F" w:rsidSect="00EB3A60">
          <w:headerReference w:type="even" r:id="rId69"/>
          <w:headerReference w:type="default" r:id="rId70"/>
          <w:footerReference w:type="even" r:id="rId71"/>
          <w:footerReference w:type="default" r:id="rId72"/>
          <w:headerReference w:type="first" r:id="rId73"/>
          <w:footerReference w:type="first" r:id="rId74"/>
          <w:pgSz w:w="11906" w:h="16838"/>
          <w:pgMar w:top="1440" w:right="1440" w:bottom="1440" w:left="1440" w:header="720" w:footer="720" w:gutter="0"/>
          <w:cols w:space="720"/>
          <w:titlePg/>
        </w:sectPr>
      </w:pPr>
    </w:p>
    <w:p w:rsidR="00FB3B8F" w:rsidRDefault="00575B5B" w:rsidP="00EB3A60">
      <w:pPr>
        <w:keepNext/>
        <w:spacing w:before="200" w:after="0" w:line="240" w:lineRule="auto"/>
      </w:pPr>
      <w:bookmarkStart w:id="1329" w:name="d0e1053"/>
      <w:bookmarkStart w:id="1330" w:name="d0e1051"/>
      <w:bookmarkStart w:id="1331" w:name="d0e1282"/>
      <w:r w:rsidRPr="00EB3A60">
        <w:rPr>
          <w:rFonts w:ascii="Arial" w:hAnsi="Arial"/>
          <w:b/>
          <w:color w:val="000000"/>
          <w:sz w:val="50"/>
        </w:rPr>
        <w:t>Chapter 4. Order Set: Women's Health: Cervical Cancer Screening</w:t>
      </w:r>
    </w:p>
    <w:bookmarkEnd w:id="1329"/>
    <w:bookmarkEnd w:id="1330"/>
    <w:bookmarkEnd w:id="1331"/>
    <w:p w:rsidR="00FB3B8F" w:rsidRDefault="00575B5B">
      <w:pPr>
        <w:spacing w:before="200" w:after="0" w:line="240" w:lineRule="auto"/>
      </w:pPr>
      <w:r>
        <w:rPr>
          <w:color w:val="000000"/>
        </w:rPr>
        <w:t>[Begin Order Set.]</w:t>
      </w:r>
    </w:p>
    <w:p w:rsidR="00FB3B8F" w:rsidRDefault="00575B5B">
      <w:pPr>
        <w:spacing w:before="200" w:after="0" w:line="240" w:lineRule="auto"/>
      </w:pPr>
      <w:r>
        <w:rPr>
          <w:color w:val="000000"/>
        </w:rPr>
        <w:t xml:space="preserve">[Technical Note: This Order Set is to be made available for patients for whom Cervical Cancer Screening </w:t>
      </w:r>
      <w:r>
        <w:rPr>
          <w:i/>
          <w:color w:val="000000"/>
        </w:rPr>
        <w:t>ECA</w:t>
      </w:r>
      <w:r>
        <w:rPr>
          <w:color w:val="000000"/>
        </w:rPr>
        <w:t xml:space="preserve"> Rule KNART was positive.]</w:t>
      </w:r>
    </w:p>
    <w:p w:rsidR="00FB3B8F" w:rsidRDefault="00575B5B" w:rsidP="00EB3A60">
      <w:pPr>
        <w:spacing w:before="200" w:after="0" w:line="240" w:lineRule="auto"/>
      </w:pPr>
      <w:bookmarkStart w:id="1332" w:name="d0e1063"/>
      <w:bookmarkStart w:id="1333" w:name="d0e1061"/>
      <w:r w:rsidRPr="00EB3A60">
        <w:rPr>
          <w:rFonts w:ascii="Arial" w:hAnsi="Arial"/>
          <w:b/>
          <w:color w:val="000000"/>
          <w:sz w:val="35"/>
        </w:rPr>
        <w:t>4.</w:t>
      </w:r>
      <w:bookmarkStart w:id="1334" w:name="d0e1290"/>
      <w:r w:rsidRPr="00EB3A60">
        <w:rPr>
          <w:rFonts w:ascii="Arial" w:hAnsi="Arial"/>
          <w:b/>
          <w:color w:val="000000"/>
          <w:sz w:val="35"/>
        </w:rPr>
        <w:t>1. Knowledge Narrative</w:t>
      </w:r>
    </w:p>
    <w:bookmarkEnd w:id="1332"/>
    <w:bookmarkEnd w:id="1333"/>
    <w:bookmarkEnd w:id="1334"/>
    <w:p w:rsidR="00FB3B8F" w:rsidRDefault="00575B5B">
      <w:pPr>
        <w:spacing w:before="200" w:after="0" w:line="240" w:lineRule="auto"/>
      </w:pPr>
      <w:r>
        <w:rPr>
          <w:color w:val="000000"/>
        </w:rPr>
        <w:t>[Begin Knowledge Narrative.]</w:t>
      </w:r>
    </w:p>
    <w:p w:rsidR="00FB3B8F" w:rsidRDefault="00575B5B">
      <w:pPr>
        <w:spacing w:before="200" w:after="0" w:line="240" w:lineRule="auto"/>
      </w:pPr>
      <w:r>
        <w:rPr>
          <w:color w:val="000000"/>
        </w:rPr>
        <w:t>[See Clinical Context in Chapter 1.]</w:t>
      </w:r>
    </w:p>
    <w:p w:rsidR="00FB3B8F" w:rsidRDefault="00575B5B">
      <w:pPr>
        <w:spacing w:before="200" w:after="0" w:line="240" w:lineRule="auto"/>
      </w:pPr>
      <w:r>
        <w:rPr>
          <w:color w:val="000000"/>
        </w:rPr>
        <w:t xml:space="preserve">[Clinical Comment: The order set allows users to order cervical cancer screening, including cervical cytology and </w:t>
      </w:r>
      <w:r>
        <w:rPr>
          <w:i/>
          <w:color w:val="000000"/>
        </w:rPr>
        <w:t>HPV</w:t>
      </w:r>
      <w:r>
        <w:rPr>
          <w:color w:val="000000"/>
        </w:rPr>
        <w:t xml:space="preserve"> co-testing, quickly and efficiently.]</w:t>
      </w:r>
    </w:p>
    <w:p w:rsidR="00FB3B8F" w:rsidRDefault="00575B5B">
      <w:pPr>
        <w:spacing w:before="200" w:after="0" w:line="240" w:lineRule="auto"/>
      </w:pPr>
      <w:r>
        <w:rPr>
          <w:color w:val="000000"/>
        </w:rPr>
        <w:t>[Technical Note: Currently, VA users can enter orders directly or they can order from within the clinical reminder dialog (see Appendix A).]</w:t>
      </w:r>
    </w:p>
    <w:p w:rsidR="00FB3B8F" w:rsidRDefault="00575B5B">
      <w:pPr>
        <w:spacing w:before="200" w:after="0" w:line="240" w:lineRule="auto"/>
      </w:pPr>
      <w:r>
        <w:rPr>
          <w:color w:val="000000"/>
        </w:rPr>
        <w:t>[End Knowledge Narrative.]</w:t>
      </w:r>
    </w:p>
    <w:p w:rsidR="00FB3B8F" w:rsidRDefault="00575B5B" w:rsidP="00EB3A60">
      <w:pPr>
        <w:spacing w:before="200" w:after="0" w:line="240" w:lineRule="auto"/>
      </w:pPr>
      <w:bookmarkStart w:id="1335" w:name="d0e1079"/>
      <w:bookmarkStart w:id="1336" w:name="d0e1077"/>
      <w:r w:rsidRPr="00EB3A60">
        <w:rPr>
          <w:rFonts w:ascii="Arial" w:hAnsi="Arial"/>
          <w:b/>
          <w:color w:val="000000"/>
          <w:sz w:val="35"/>
        </w:rPr>
        <w:t>4.</w:t>
      </w:r>
      <w:bookmarkStart w:id="1337" w:name="d0e1303"/>
      <w:r w:rsidRPr="00EB3A60">
        <w:rPr>
          <w:rFonts w:ascii="Arial" w:hAnsi="Arial"/>
          <w:b/>
          <w:color w:val="000000"/>
          <w:sz w:val="35"/>
        </w:rPr>
        <w:t>2. Cervical Cancer Screening</w:t>
      </w:r>
    </w:p>
    <w:bookmarkEnd w:id="1335"/>
    <w:bookmarkEnd w:id="1336"/>
    <w:bookmarkEnd w:id="1337"/>
    <w:p w:rsidR="00FB3B8F" w:rsidRPr="00EB3A60" w:rsidRDefault="00575B5B">
      <w:pPr>
        <w:spacing w:before="200" w:after="0" w:line="240" w:lineRule="auto"/>
      </w:pPr>
      <w:r>
        <w:rPr>
          <w:color w:val="000000"/>
        </w:rPr>
        <w:t>[Begin Cervical Cancer Screening.]</w:t>
      </w:r>
    </w:p>
    <w:p w:rsidR="00FB3B8F" w:rsidRDefault="00575B5B">
      <w:pPr>
        <w:spacing w:before="200" w:after="0" w:line="240" w:lineRule="auto"/>
      </w:pPr>
      <w:r>
        <w:rPr>
          <w:color w:val="000000"/>
        </w:rPr>
        <w:t>[Section Prompt: Laboratory Studies.]</w:t>
      </w:r>
    </w:p>
    <w:p w:rsidR="00FB3B8F" w:rsidRDefault="00575B5B">
      <w:pPr>
        <w:spacing w:before="200" w:after="0" w:line="240" w:lineRule="auto"/>
      </w:pPr>
      <w:commentRangeStart w:id="1338"/>
      <w:commentRangeStart w:id="1339"/>
      <w:commentRangeStart w:id="1340"/>
      <w:commentRangeStart w:id="1341"/>
      <w:r>
        <w:rPr>
          <w:color w:val="000000"/>
        </w:rPr>
        <w:t>[Section Selection Behavior: Select one or more. Optional.]</w:t>
      </w:r>
      <w:commentRangeEnd w:id="1338"/>
      <w:r w:rsidR="00F55A22">
        <w:rPr>
          <w:rStyle w:val="CommentReference"/>
          <w:rFonts w:eastAsiaTheme="majorEastAsia"/>
        </w:rPr>
        <w:commentReference w:id="1338"/>
      </w:r>
      <w:commentRangeEnd w:id="1339"/>
      <w:r w:rsidR="00292E3B">
        <w:rPr>
          <w:rStyle w:val="CommentReference"/>
          <w:rFonts w:eastAsiaTheme="majorEastAsia"/>
        </w:rPr>
        <w:commentReference w:id="1339"/>
      </w:r>
      <w:commentRangeEnd w:id="1340"/>
      <w:r w:rsidR="009C54A8">
        <w:rPr>
          <w:rStyle w:val="CommentReference"/>
          <w:rFonts w:asciiTheme="minorHAnsi" w:eastAsiaTheme="minorEastAsia" w:hAnsiTheme="minorHAnsi" w:cstheme="minorBidi"/>
        </w:rPr>
        <w:commentReference w:id="1340"/>
      </w:r>
      <w:commentRangeEnd w:id="1341"/>
      <w:r w:rsidR="00C10B4C">
        <w:rPr>
          <w:rStyle w:val="CommentReference"/>
          <w:rFonts w:asciiTheme="minorHAnsi" w:eastAsiaTheme="minorEastAsia" w:hAnsiTheme="minorHAnsi" w:cstheme="minorBidi"/>
        </w:rPr>
        <w:commentReference w:id="1341"/>
      </w:r>
    </w:p>
    <w:p w:rsidR="00FB3B8F" w:rsidRDefault="00575B5B">
      <w:pPr>
        <w:spacing w:before="200" w:after="0" w:line="240" w:lineRule="auto"/>
        <w:ind w:left="720" w:right="720"/>
      </w:pPr>
      <w:bookmarkStart w:id="1342" w:name="d0e1314"/>
      <w:bookmarkStart w:id="1343" w:name="d0e1313"/>
      <w:r w:rsidRPr="00EB3A60">
        <w:rPr>
          <w:color w:val="000000"/>
        </w:rPr>
        <w:t>☐</w:t>
      </w:r>
      <w:r>
        <w:rPr>
          <w:color w:val="000000"/>
        </w:rPr>
        <w:t xml:space="preserve"> </w:t>
      </w:r>
      <w:proofErr w:type="spellStart"/>
      <w:r>
        <w:rPr>
          <w:color w:val="000000"/>
        </w:rPr>
        <w:t>Papanicolaou</w:t>
      </w:r>
      <w:proofErr w:type="spellEnd"/>
      <w:r>
        <w:rPr>
          <w:color w:val="000000"/>
        </w:rPr>
        <w:t xml:space="preserve"> test cervical cells for cervical cancer screening routine</w:t>
      </w:r>
    </w:p>
    <w:p w:rsidR="00FB3B8F" w:rsidRDefault="00575B5B">
      <w:pPr>
        <w:spacing w:before="200" w:after="0" w:line="240" w:lineRule="auto"/>
        <w:ind w:left="720" w:right="720"/>
      </w:pPr>
      <w:bookmarkStart w:id="1344" w:name="d0e1317"/>
      <w:bookmarkEnd w:id="1342"/>
      <w:bookmarkEnd w:id="1343"/>
      <w:r w:rsidRPr="00EB3A60">
        <w:rPr>
          <w:color w:val="000000"/>
        </w:rPr>
        <w:t>☐</w:t>
      </w:r>
      <w:r>
        <w:rPr>
          <w:color w:val="000000"/>
        </w:rPr>
        <w:t xml:space="preserve"> Liquid-based cytology cervical cells for cervical cancer screening routine</w:t>
      </w:r>
    </w:p>
    <w:bookmarkEnd w:id="1344"/>
    <w:p w:rsidR="00FB3B8F" w:rsidRDefault="00575B5B">
      <w:pPr>
        <w:spacing w:before="200" w:after="0" w:line="240" w:lineRule="auto"/>
        <w:ind w:left="720" w:right="720"/>
      </w:pPr>
      <w:r>
        <w:rPr>
          <w:color w:val="000000"/>
        </w:rPr>
        <w:t>[Section Prompt: If Age &gt;= 30, then co-testing for HPV and cervical cytology is recommended, although cervical cytology alone is an option if patient prefers.]</w:t>
      </w:r>
    </w:p>
    <w:p w:rsidR="00FB3B8F" w:rsidRDefault="00575B5B">
      <w:pPr>
        <w:spacing w:before="200" w:after="0" w:line="240" w:lineRule="auto"/>
        <w:ind w:left="720" w:right="720"/>
      </w:pPr>
      <w:bookmarkStart w:id="1345" w:name="d0e1320"/>
      <w:r w:rsidRPr="00EB3A60">
        <w:rPr>
          <w:color w:val="000000"/>
        </w:rPr>
        <w:t>☐</w:t>
      </w:r>
      <w:r>
        <w:rPr>
          <w:color w:val="000000"/>
        </w:rPr>
        <w:t xml:space="preserve"> </w:t>
      </w:r>
      <w:r>
        <w:rPr>
          <w:i/>
          <w:color w:val="000000"/>
        </w:rPr>
        <w:t>HPV</w:t>
      </w:r>
      <w:r>
        <w:rPr>
          <w:color w:val="000000"/>
        </w:rPr>
        <w:t xml:space="preserve"> screen cervical cells as part of cervical cancer </w:t>
      </w:r>
      <w:proofErr w:type="spellStart"/>
      <w:r>
        <w:rPr>
          <w:color w:val="000000"/>
        </w:rPr>
        <w:t>cotesting</w:t>
      </w:r>
      <w:proofErr w:type="spellEnd"/>
      <w:r>
        <w:rPr>
          <w:color w:val="000000"/>
        </w:rPr>
        <w:t xml:space="preserve"> routine</w:t>
      </w:r>
    </w:p>
    <w:bookmarkEnd w:id="1345"/>
    <w:p w:rsidR="00FB3B8F" w:rsidRDefault="00575B5B">
      <w:pPr>
        <w:spacing w:before="200" w:after="0" w:line="240" w:lineRule="auto"/>
      </w:pPr>
      <w:r>
        <w:rPr>
          <w:color w:val="000000"/>
        </w:rPr>
        <w:t>[Section Prompt: Patient and Caregiver Education.]</w:t>
      </w:r>
    </w:p>
    <w:p w:rsidR="00FB3B8F" w:rsidRDefault="00575B5B">
      <w:pPr>
        <w:spacing w:before="200" w:after="0" w:line="240" w:lineRule="auto"/>
      </w:pPr>
      <w:r>
        <w:rPr>
          <w:color w:val="000000"/>
        </w:rPr>
        <w:t>[Selection Behavior: Select one. Optional.]</w:t>
      </w:r>
    </w:p>
    <w:p w:rsidR="00FB3B8F" w:rsidRDefault="00575B5B">
      <w:pPr>
        <w:spacing w:before="200" w:after="0" w:line="240" w:lineRule="auto"/>
        <w:ind w:left="720" w:right="720"/>
      </w:pPr>
      <w:bookmarkStart w:id="1346" w:name="d0e1329"/>
      <w:bookmarkStart w:id="1347" w:name="d0e1328"/>
      <w:r w:rsidRPr="00EB3A60">
        <w:rPr>
          <w:color w:val="000000"/>
        </w:rPr>
        <w:t>☐</w:t>
      </w:r>
      <w:r>
        <w:rPr>
          <w:color w:val="000000"/>
        </w:rPr>
        <w:t xml:space="preserve"> </w:t>
      </w:r>
      <w:proofErr w:type="gramStart"/>
      <w:r>
        <w:rPr>
          <w:color w:val="000000"/>
        </w:rPr>
        <w:t>Cervical</w:t>
      </w:r>
      <w:proofErr w:type="gramEnd"/>
      <w:r>
        <w:rPr>
          <w:color w:val="000000"/>
        </w:rPr>
        <w:t xml:space="preserve"> cancer screening education (Pap smear testing, liquid-based cervical cytology, </w:t>
      </w:r>
      <w:r>
        <w:rPr>
          <w:i/>
          <w:color w:val="000000"/>
        </w:rPr>
        <w:t>HPV</w:t>
      </w:r>
      <w:r>
        <w:rPr>
          <w:color w:val="000000"/>
        </w:rPr>
        <w:t xml:space="preserve"> testing, and cervical cancer) routine</w:t>
      </w:r>
    </w:p>
    <w:bookmarkEnd w:id="1346"/>
    <w:bookmarkEnd w:id="1347"/>
    <w:p w:rsidR="00FB3B8F" w:rsidRDefault="00575B5B">
      <w:pPr>
        <w:spacing w:before="200" w:after="0" w:line="240" w:lineRule="auto"/>
      </w:pPr>
      <w:r>
        <w:rPr>
          <w:color w:val="000000"/>
        </w:rPr>
        <w:t>[End Cervical Cancer Screening.]</w:t>
      </w:r>
    </w:p>
    <w:p w:rsidR="00FB3B8F" w:rsidRDefault="00575B5B">
      <w:pPr>
        <w:spacing w:before="200" w:after="0" w:line="240" w:lineRule="auto"/>
      </w:pPr>
      <w:r>
        <w:rPr>
          <w:color w:val="000000"/>
        </w:rPr>
        <w:t>[End Order Set.]</w:t>
      </w:r>
    </w:p>
    <w:p w:rsidR="00FB3B8F" w:rsidRDefault="00FB3B8F">
      <w:pPr>
        <w:sectPr w:rsidR="00FB3B8F">
          <w:headerReference w:type="even" r:id="rId75"/>
          <w:headerReference w:type="default" r:id="rId76"/>
          <w:footerReference w:type="even" r:id="rId77"/>
          <w:footerReference w:type="default" r:id="rId78"/>
          <w:headerReference w:type="first" r:id="rId79"/>
          <w:footerReference w:type="first" r:id="rId80"/>
          <w:pgSz w:w="11906" w:h="16838"/>
          <w:pgMar w:top="1440" w:right="1440" w:bottom="1440" w:left="1440" w:header="720" w:footer="720" w:gutter="0"/>
          <w:cols w:space="720"/>
          <w:titlePg/>
        </w:sectPr>
      </w:pPr>
    </w:p>
    <w:p w:rsidR="00FB3B8F" w:rsidRDefault="00575B5B" w:rsidP="00EB3A60">
      <w:pPr>
        <w:keepNext/>
        <w:spacing w:before="200" w:after="0" w:line="240" w:lineRule="auto"/>
      </w:pPr>
      <w:bookmarkStart w:id="1409" w:name="d0e1114"/>
      <w:bookmarkStart w:id="1410" w:name="d0e1112"/>
      <w:bookmarkStart w:id="1411" w:name="d0e1336"/>
      <w:r w:rsidRPr="00EB3A60">
        <w:rPr>
          <w:rFonts w:ascii="Arial" w:hAnsi="Arial"/>
          <w:b/>
          <w:color w:val="000000"/>
          <w:sz w:val="50"/>
        </w:rPr>
        <w:t>Bibliography/Evidence</w:t>
      </w:r>
    </w:p>
    <w:p w:rsidR="00FB3B8F" w:rsidRDefault="00575B5B">
      <w:pPr>
        <w:spacing w:before="200" w:after="0" w:line="240" w:lineRule="auto"/>
        <w:ind w:left="720" w:hanging="720"/>
      </w:pPr>
      <w:bookmarkStart w:id="1412" w:name="d0e1118"/>
      <w:bookmarkStart w:id="1413" w:name="d0e1116"/>
      <w:bookmarkStart w:id="1414" w:name="d0e1340"/>
      <w:bookmarkEnd w:id="1409"/>
      <w:bookmarkEnd w:id="1410"/>
      <w:bookmarkEnd w:id="1411"/>
      <w:r>
        <w:rPr>
          <w:color w:val="000000"/>
        </w:rPr>
        <w:t>Committee on Practice Bulletins—Gynecology</w:t>
      </w:r>
      <w:proofErr w:type="gramStart"/>
      <w:r>
        <w:rPr>
          <w:color w:val="000000"/>
        </w:rPr>
        <w:t>..</w:t>
      </w:r>
      <w:proofErr w:type="gramEnd"/>
      <w:r>
        <w:rPr>
          <w:color w:val="000000"/>
        </w:rPr>
        <w:t xml:space="preserve"> </w:t>
      </w:r>
      <w:r>
        <w:rPr>
          <w:i/>
          <w:color w:val="000000"/>
        </w:rPr>
        <w:t>Practice Bulletin No. 168: Cervical Cancer Screening and Prevention</w:t>
      </w:r>
      <w:r>
        <w:rPr>
          <w:color w:val="000000"/>
        </w:rPr>
        <w:t xml:space="preserve">. </w:t>
      </w:r>
      <w:proofErr w:type="spellStart"/>
      <w:r>
        <w:rPr>
          <w:i/>
          <w:color w:val="000000"/>
        </w:rPr>
        <w:t>Obstet</w:t>
      </w:r>
      <w:proofErr w:type="spellEnd"/>
      <w:r>
        <w:rPr>
          <w:i/>
          <w:color w:val="000000"/>
        </w:rPr>
        <w:t xml:space="preserve"> Gynecol</w:t>
      </w:r>
      <w:r>
        <w:rPr>
          <w:color w:val="000000"/>
        </w:rPr>
        <w:t xml:space="preserve">. 2016. 128. (4). </w:t>
      </w:r>
      <w:proofErr w:type="gramStart"/>
      <w:r>
        <w:rPr>
          <w:color w:val="000000"/>
        </w:rPr>
        <w:t>e111-e130</w:t>
      </w:r>
      <w:proofErr w:type="gramEnd"/>
      <w:r>
        <w:rPr>
          <w:color w:val="000000"/>
        </w:rPr>
        <w:t>.</w:t>
      </w:r>
    </w:p>
    <w:p w:rsidR="00FB3B8F" w:rsidRDefault="00575B5B">
      <w:pPr>
        <w:spacing w:before="200" w:after="0" w:line="240" w:lineRule="auto"/>
        <w:ind w:left="720" w:hanging="720"/>
      </w:pPr>
      <w:bookmarkStart w:id="1415" w:name="d0e1134"/>
      <w:bookmarkStart w:id="1416" w:name="d0e1132"/>
      <w:bookmarkStart w:id="1417" w:name="d0e1356"/>
      <w:bookmarkEnd w:id="1412"/>
      <w:bookmarkEnd w:id="1413"/>
      <w:bookmarkEnd w:id="1414"/>
      <w:r>
        <w:rPr>
          <w:color w:val="000000"/>
        </w:rPr>
        <w:t>Health Promotion and Disease Prevention</w:t>
      </w:r>
      <w:proofErr w:type="gramStart"/>
      <w:r>
        <w:rPr>
          <w:color w:val="000000"/>
        </w:rPr>
        <w:t>..</w:t>
      </w:r>
      <w:proofErr w:type="gramEnd"/>
      <w:r>
        <w:rPr>
          <w:color w:val="000000"/>
        </w:rPr>
        <w:t xml:space="preserve"> </w:t>
      </w:r>
      <w:r>
        <w:rPr>
          <w:i/>
          <w:color w:val="000000"/>
        </w:rPr>
        <w:t>Provider Fact Sheet: Cervical Cancer Screening. National Center for Health Promotion and Disease Prevention website</w:t>
      </w:r>
      <w:r>
        <w:rPr>
          <w:color w:val="000000"/>
        </w:rPr>
        <w:t>. https://www.prevention.va.gov/docs/CervicalCProvider.pdf</w:t>
      </w:r>
      <w:proofErr w:type="gramStart"/>
      <w:r>
        <w:rPr>
          <w:color w:val="000000"/>
        </w:rPr>
        <w:t>..</w:t>
      </w:r>
      <w:proofErr w:type="gramEnd"/>
      <w:r>
        <w:rPr>
          <w:color w:val="000000"/>
        </w:rPr>
        <w:t xml:space="preserve"> June 2013.</w:t>
      </w:r>
    </w:p>
    <w:p w:rsidR="00FB3B8F" w:rsidRDefault="00575B5B">
      <w:pPr>
        <w:spacing w:before="200" w:after="0" w:line="240" w:lineRule="auto"/>
        <w:ind w:left="720" w:hanging="720"/>
      </w:pPr>
      <w:bookmarkStart w:id="1418" w:name="d0e1144"/>
      <w:bookmarkStart w:id="1419" w:name="d0e1142"/>
      <w:bookmarkStart w:id="1420" w:name="d0e1367"/>
      <w:bookmarkEnd w:id="1415"/>
      <w:bookmarkEnd w:id="1416"/>
      <w:bookmarkEnd w:id="1417"/>
      <w:r>
        <w:rPr>
          <w:i/>
          <w:color w:val="000000"/>
        </w:rPr>
        <w:t>Cervical Cancer Screening Guidelines for Average Risk Women</w:t>
      </w:r>
      <w:r>
        <w:rPr>
          <w:color w:val="000000"/>
        </w:rPr>
        <w:t>. https://www.cdc.gov/cancer/cervical/pdf/guidelines.pdf. July 2017.</w:t>
      </w:r>
    </w:p>
    <w:p w:rsidR="00FB3B8F" w:rsidRDefault="00575B5B">
      <w:pPr>
        <w:spacing w:before="200" w:after="0" w:line="240" w:lineRule="auto"/>
        <w:ind w:left="720" w:hanging="720"/>
      </w:pPr>
      <w:bookmarkStart w:id="1421" w:name="d0e1151"/>
      <w:bookmarkStart w:id="1422" w:name="d0e1149"/>
      <w:bookmarkStart w:id="1423" w:name="d0e1375"/>
      <w:bookmarkEnd w:id="1418"/>
      <w:bookmarkEnd w:id="1419"/>
      <w:bookmarkEnd w:id="1420"/>
      <w:r>
        <w:rPr>
          <w:color w:val="000000"/>
        </w:rPr>
        <w:t xml:space="preserve">Committee on Gynecologic Practice. </w:t>
      </w:r>
      <w:r>
        <w:rPr>
          <w:i/>
          <w:color w:val="000000"/>
        </w:rPr>
        <w:t>Committee Opinion No. 534: Well-Woman Visit. Obstetrics and Gynecology</w:t>
      </w:r>
      <w:r>
        <w:rPr>
          <w:color w:val="000000"/>
        </w:rPr>
        <w:t>. August 2012. 120. (2 Pt 1). 421.</w:t>
      </w:r>
    </w:p>
    <w:p w:rsidR="00FB3B8F" w:rsidRDefault="00575B5B">
      <w:pPr>
        <w:spacing w:before="200" w:after="0" w:line="240" w:lineRule="auto"/>
        <w:ind w:left="720" w:hanging="720"/>
      </w:pPr>
      <w:bookmarkStart w:id="1424" w:name="d0e1165"/>
      <w:bookmarkStart w:id="1425" w:name="d0e1163"/>
      <w:bookmarkStart w:id="1426" w:name="d0e1389"/>
      <w:bookmarkEnd w:id="1421"/>
      <w:bookmarkEnd w:id="1422"/>
      <w:bookmarkEnd w:id="1423"/>
      <w:r>
        <w:rPr>
          <w:i/>
          <w:color w:val="000000"/>
        </w:rPr>
        <w:t>Department of Veteran Affairs National Center for Health Promotion and Disease Prevention, Cervical Cancer Screening</w:t>
      </w:r>
      <w:r>
        <w:rPr>
          <w:color w:val="000000"/>
        </w:rPr>
        <w:t>. https://www.prevention.va.gov/Preventing_Diseases/Screening_for_Cervical_Cancer.asp#frequency. July 2017.</w:t>
      </w:r>
    </w:p>
    <w:p w:rsidR="00FB3B8F" w:rsidRDefault="00575B5B">
      <w:pPr>
        <w:spacing w:before="200" w:after="0" w:line="240" w:lineRule="auto"/>
        <w:ind w:left="720" w:hanging="720"/>
      </w:pPr>
      <w:bookmarkStart w:id="1427" w:name="d0e1172"/>
      <w:bookmarkStart w:id="1428" w:name="d0e1170"/>
      <w:bookmarkStart w:id="1429" w:name="d0e1397"/>
      <w:bookmarkEnd w:id="1424"/>
      <w:bookmarkEnd w:id="1425"/>
      <w:bookmarkEnd w:id="1426"/>
      <w:r>
        <w:rPr>
          <w:color w:val="000000"/>
        </w:rPr>
        <w:t>[</w:t>
      </w:r>
      <w:proofErr w:type="spellStart"/>
      <w:r>
        <w:rPr>
          <w:color w:val="000000"/>
        </w:rPr>
        <w:t>Massad</w:t>
      </w:r>
      <w:proofErr w:type="spellEnd"/>
      <w:r>
        <w:rPr>
          <w:color w:val="000000"/>
        </w:rPr>
        <w:t xml:space="preserve">, 2013] LS </w:t>
      </w:r>
      <w:proofErr w:type="spellStart"/>
      <w:r>
        <w:rPr>
          <w:color w:val="000000"/>
        </w:rPr>
        <w:t>Massad</w:t>
      </w:r>
      <w:proofErr w:type="spellEnd"/>
      <w:r>
        <w:rPr>
          <w:color w:val="000000"/>
        </w:rPr>
        <w:t xml:space="preserve">, MH Einstein, WK Huh, HA </w:t>
      </w:r>
      <w:proofErr w:type="spellStart"/>
      <w:r>
        <w:rPr>
          <w:color w:val="000000"/>
        </w:rPr>
        <w:t>Katki</w:t>
      </w:r>
      <w:proofErr w:type="spellEnd"/>
      <w:r>
        <w:rPr>
          <w:color w:val="000000"/>
        </w:rPr>
        <w:t xml:space="preserve">, WK Kinney, M </w:t>
      </w:r>
      <w:proofErr w:type="spellStart"/>
      <w:r>
        <w:rPr>
          <w:color w:val="000000"/>
        </w:rPr>
        <w:t>Schiffman</w:t>
      </w:r>
      <w:proofErr w:type="spellEnd"/>
      <w:r>
        <w:rPr>
          <w:color w:val="000000"/>
        </w:rPr>
        <w:t xml:space="preserve">, D Solomon, N </w:t>
      </w:r>
      <w:proofErr w:type="spellStart"/>
      <w:r>
        <w:rPr>
          <w:color w:val="000000"/>
        </w:rPr>
        <w:t>Wentzensen</w:t>
      </w:r>
      <w:proofErr w:type="spellEnd"/>
      <w:r>
        <w:rPr>
          <w:color w:val="000000"/>
        </w:rPr>
        <w:t xml:space="preserve">, and HW. Lawson. “2012 Updated Consensus Guidelines </w:t>
      </w:r>
      <w:proofErr w:type="gramStart"/>
      <w:r>
        <w:rPr>
          <w:color w:val="000000"/>
        </w:rPr>
        <w:t>For</w:t>
      </w:r>
      <w:proofErr w:type="gramEnd"/>
      <w:r>
        <w:rPr>
          <w:color w:val="000000"/>
        </w:rPr>
        <w:t xml:space="preserve"> The Management Of Abnormal Cervical Cancer Screening Tests And Cancer Precursors”. </w:t>
      </w:r>
      <w:proofErr w:type="spellStart"/>
      <w:proofErr w:type="gramStart"/>
      <w:r>
        <w:rPr>
          <w:i/>
          <w:color w:val="000000"/>
        </w:rPr>
        <w:t>stetrics</w:t>
      </w:r>
      <w:proofErr w:type="spellEnd"/>
      <w:proofErr w:type="gramEnd"/>
      <w:r>
        <w:rPr>
          <w:i/>
          <w:color w:val="000000"/>
        </w:rPr>
        <w:t xml:space="preserve"> and Gynecology</w:t>
      </w:r>
      <w:r>
        <w:rPr>
          <w:color w:val="000000"/>
        </w:rPr>
        <w:t>. April 1, 2013. 121. (4). 829-46.</w:t>
      </w:r>
    </w:p>
    <w:p w:rsidR="00FB3B8F" w:rsidRDefault="00575B5B">
      <w:pPr>
        <w:spacing w:before="200" w:after="0" w:line="240" w:lineRule="auto"/>
        <w:ind w:left="720" w:hanging="720"/>
      </w:pPr>
      <w:bookmarkStart w:id="1430" w:name="d0e1242"/>
      <w:bookmarkStart w:id="1431" w:name="d0e1240"/>
      <w:bookmarkStart w:id="1432" w:name="d0e1467"/>
      <w:bookmarkEnd w:id="1427"/>
      <w:bookmarkEnd w:id="1428"/>
      <w:bookmarkEnd w:id="1429"/>
      <w:r>
        <w:rPr>
          <w:i/>
          <w:color w:val="000000"/>
        </w:rPr>
        <w:t>United States Preventive Task Force (USPTF) Cervical Cancer Screening Guidelines</w:t>
      </w:r>
      <w:r>
        <w:rPr>
          <w:color w:val="000000"/>
        </w:rPr>
        <w:t>. https://www.uspreventiveservicestaskforce.org/Page/Document/UpdateSummaryFinal/cervical-cancer-screening. July 2017.</w:t>
      </w:r>
    </w:p>
    <w:bookmarkEnd w:id="1430"/>
    <w:bookmarkEnd w:id="1431"/>
    <w:bookmarkEnd w:id="1432"/>
    <w:p w:rsidR="00FB3B8F" w:rsidRDefault="00FB3B8F">
      <w:pPr>
        <w:sectPr w:rsidR="00FB3B8F">
          <w:headerReference w:type="even" r:id="rId81"/>
          <w:headerReference w:type="default" r:id="rId82"/>
          <w:footerReference w:type="even" r:id="rId83"/>
          <w:footerReference w:type="default" r:id="rId84"/>
          <w:headerReference w:type="first" r:id="rId85"/>
          <w:footerReference w:type="first" r:id="rId86"/>
          <w:pgSz w:w="11906" w:h="16838"/>
          <w:pgMar w:top="1440" w:right="1440" w:bottom="1440" w:left="1440" w:header="720" w:footer="720" w:gutter="0"/>
          <w:cols w:space="720"/>
          <w:titlePg/>
        </w:sectPr>
      </w:pPr>
    </w:p>
    <w:p w:rsidR="00FB3B8F" w:rsidRDefault="00575B5B" w:rsidP="00EB3A60">
      <w:pPr>
        <w:keepNext/>
        <w:spacing w:before="200" w:after="0" w:line="240" w:lineRule="auto"/>
      </w:pPr>
      <w:bookmarkStart w:id="1486" w:name="d0e1249"/>
      <w:bookmarkStart w:id="1487" w:name="d0e1247"/>
      <w:bookmarkStart w:id="1488" w:name="d0e1475"/>
      <w:r w:rsidRPr="00EB3A60">
        <w:rPr>
          <w:rFonts w:ascii="Arial" w:hAnsi="Arial"/>
          <w:b/>
          <w:color w:val="000000"/>
          <w:sz w:val="50"/>
        </w:rPr>
        <w:t>Appendix A. Existing VA Artifacts</w:t>
      </w:r>
    </w:p>
    <w:p w:rsidR="00FB3B8F" w:rsidDel="00BC63B8" w:rsidRDefault="00575B5B">
      <w:pPr>
        <w:keepNext/>
        <w:spacing w:before="240" w:after="0" w:line="240" w:lineRule="auto"/>
        <w:rPr>
          <w:del w:id="1489" w:author="Catherine Staes" w:date="2018-03-23T15:33:00Z"/>
        </w:rPr>
      </w:pPr>
      <w:bookmarkStart w:id="1490" w:name="d0e1251"/>
      <w:bookmarkStart w:id="1491" w:name="d0e1479"/>
      <w:bookmarkStart w:id="1492" w:name="d0e1253"/>
      <w:bookmarkEnd w:id="1486"/>
      <w:bookmarkEnd w:id="1487"/>
      <w:bookmarkEnd w:id="1488"/>
      <w:del w:id="1493" w:author="Catherine Staes" w:date="2018-03-23T15:33:00Z">
        <w:r w:rsidDel="00BC63B8">
          <w:rPr>
            <w:b/>
            <w:color w:val="000000"/>
            <w:sz w:val="24"/>
          </w:rPr>
          <w:delText>Figure A.1. HPV Orders</w:delText>
        </w:r>
      </w:del>
    </w:p>
    <w:p w:rsidR="00413A08" w:rsidRDefault="00F97C3A">
      <w:pPr>
        <w:spacing w:before="144" w:after="0" w:line="240" w:lineRule="auto"/>
        <w:jc w:val="center"/>
        <w:rPr>
          <w:del w:id="1494" w:author="20180310" w:date="2018-03-10T06:51:00Z"/>
        </w:rPr>
      </w:pPr>
      <w:bookmarkStart w:id="1495" w:name="d0e1254"/>
      <w:bookmarkEnd w:id="1490"/>
      <w:bookmarkEnd w:id="1491"/>
      <w:del w:id="1496" w:author="20180310" w:date="2018-03-10T06:51:00Z">
        <w:r>
          <w:rPr>
            <w:noProof/>
            <w:color w:val="000000"/>
            <w:lang w:val="en-US"/>
          </w:rPr>
          <w:drawing>
            <wp:inline distT="0" distB="0" distL="0" distR="0" wp14:anchorId="4211620F" wp14:editId="2FEBB204">
              <wp:extent cx="5731200" cy="2872740"/>
              <wp:effectExtent l="0" t="0" r="0" b="0"/>
              <wp:docPr id="4" name="G:\My Drive\VA KNART External\Working\vacds-knart-authoring\Womens Health\O22SADT - Cervical Cancer Screening\clinical-white-paper-draft\images\Fig1HPVOrders.png"/>
              <wp:cNvGraphicFramePr/>
              <a:graphic xmlns:a="http://schemas.openxmlformats.org/drawingml/2006/main">
                <a:graphicData uri="http://schemas.openxmlformats.org/drawingml/2006/picture">
                  <pic:pic xmlns:pic="http://schemas.openxmlformats.org/drawingml/2006/picture">
                    <pic:nvPicPr>
                      <pic:cNvPr id="4" name="G:\My Drive\VA KNART External\Working\vacds-knart-authoring\Womens Health\O22SADT - Cervical Cancer Screening\clinical-white-paper-draft\images\Fig1HPVOrders.png"/>
                      <pic:cNvPicPr/>
                    </pic:nvPicPr>
                    <pic:blipFill>
                      <a:blip r:embed="rId87"/>
                      <a:srcRect l="-15631" r="-15631"/>
                      <a:stretch>
                        <a:fillRect/>
                      </a:stretch>
                    </pic:blipFill>
                    <pic:spPr>
                      <a:xfrm>
                        <a:off x="0" y="0"/>
                        <a:ext cx="5731200" cy="2872740"/>
                      </a:xfrm>
                      <a:prstGeom prst="rect">
                        <a:avLst/>
                      </a:prstGeom>
                    </pic:spPr>
                  </pic:pic>
                </a:graphicData>
              </a:graphic>
            </wp:inline>
          </w:drawing>
        </w:r>
      </w:del>
    </w:p>
    <w:p w:rsidR="00FB3B8F" w:rsidRDefault="00575B5B">
      <w:pPr>
        <w:spacing w:before="144" w:after="0" w:line="240" w:lineRule="auto"/>
        <w:jc w:val="center"/>
        <w:rPr>
          <w:ins w:id="1497" w:author="20180310" w:date="2018-03-10T06:51:00Z"/>
        </w:rPr>
      </w:pPr>
      <w:bookmarkStart w:id="1498" w:name="d0e1256"/>
      <w:bookmarkEnd w:id="1492"/>
      <w:bookmarkEnd w:id="1495"/>
      <w:ins w:id="1499" w:author="20180310" w:date="2018-03-10T06:51:00Z">
        <w:del w:id="1500" w:author="Catherine Staes" w:date="2018-03-23T15:33:00Z">
          <w:r w:rsidDel="00BC63B8">
            <w:rPr>
              <w:noProof/>
              <w:color w:val="000000"/>
              <w:lang w:val="en-US"/>
            </w:rPr>
            <w:drawing>
              <wp:inline distT="0" distB="0" distL="0" distR="0" wp14:editId="485CB405">
                <wp:extent cx="5731200" cy="2872740"/>
                <wp:effectExtent l="0" t="0" r="0" b="0"/>
                <wp:docPr id="3" name="C:\Users\sjmah\AppData\Local\Temp\xxe8624812659922970678_d\resources\Fig1HPVOrders.png"/>
                <wp:cNvGraphicFramePr/>
                <a:graphic xmlns:a="http://schemas.openxmlformats.org/drawingml/2006/main">
                  <a:graphicData uri="http://schemas.openxmlformats.org/drawingml/2006/picture">
                    <pic:pic xmlns:pic="http://schemas.openxmlformats.org/drawingml/2006/picture">
                      <pic:nvPicPr>
                        <pic:cNvPr id="4" name="C:\Users\sjmah\AppData\Local\Temp\xxe8624812659922970678_d\resources\Fig1HPVOrders.png"/>
                        <pic:cNvPicPr/>
                      </pic:nvPicPr>
                      <pic:blipFill>
                        <a:blip r:embed="rId87"/>
                        <a:srcRect l="-15631" r="-15631"/>
                        <a:stretch>
                          <a:fillRect/>
                        </a:stretch>
                      </pic:blipFill>
                      <pic:spPr>
                        <a:xfrm>
                          <a:off x="0" y="0"/>
                          <a:ext cx="5731200" cy="2872740"/>
                        </a:xfrm>
                        <a:prstGeom prst="rect">
                          <a:avLst/>
                        </a:prstGeom>
                      </pic:spPr>
                    </pic:pic>
                  </a:graphicData>
                </a:graphic>
              </wp:inline>
            </w:drawing>
          </w:r>
        </w:del>
      </w:ins>
    </w:p>
    <w:p w:rsidR="00FB3B8F" w:rsidDel="00BC63B8" w:rsidRDefault="00575B5B">
      <w:pPr>
        <w:keepNext/>
        <w:spacing w:before="240" w:after="0" w:line="240" w:lineRule="auto"/>
        <w:rPr>
          <w:del w:id="1501" w:author="Catherine Staes" w:date="2018-03-23T15:32:00Z"/>
        </w:rPr>
      </w:pPr>
      <w:bookmarkStart w:id="1502" w:name="d0e1259"/>
      <w:bookmarkStart w:id="1503" w:name="d0e1487"/>
      <w:bookmarkStart w:id="1504" w:name="d0e1261"/>
      <w:bookmarkEnd w:id="1498"/>
      <w:del w:id="1505" w:author="Catherine Staes" w:date="2018-03-23T15:32:00Z">
        <w:r w:rsidDel="00BC63B8">
          <w:rPr>
            <w:b/>
            <w:color w:val="000000"/>
            <w:sz w:val="24"/>
          </w:rPr>
          <w:delText>Figure A.2. </w:delText>
        </w:r>
        <w:commentRangeStart w:id="1506"/>
        <w:r w:rsidDel="00BC63B8">
          <w:rPr>
            <w:b/>
            <w:color w:val="000000"/>
            <w:sz w:val="24"/>
          </w:rPr>
          <w:delText>Gynecology Consult for Abnormal Pap Smear</w:delText>
        </w:r>
        <w:commentRangeEnd w:id="1506"/>
        <w:r w:rsidR="00C10B4C" w:rsidDel="00BC63B8">
          <w:rPr>
            <w:rStyle w:val="CommentReference"/>
            <w:rFonts w:asciiTheme="minorHAnsi" w:eastAsiaTheme="minorEastAsia" w:hAnsiTheme="minorHAnsi" w:cstheme="minorBidi"/>
          </w:rPr>
          <w:commentReference w:id="1506"/>
        </w:r>
      </w:del>
    </w:p>
    <w:p w:rsidR="00413A08" w:rsidDel="00BC63B8" w:rsidRDefault="00F97C3A">
      <w:pPr>
        <w:spacing w:before="144" w:after="0" w:line="240" w:lineRule="auto"/>
        <w:jc w:val="center"/>
        <w:rPr>
          <w:del w:id="1507" w:author="Catherine Staes" w:date="2018-03-23T15:32:00Z"/>
        </w:rPr>
      </w:pPr>
      <w:bookmarkStart w:id="1508" w:name="d0e1262"/>
      <w:bookmarkEnd w:id="1502"/>
      <w:bookmarkEnd w:id="1503"/>
      <w:del w:id="1509" w:author="Catherine Staes" w:date="2018-03-23T15:32:00Z">
        <w:r w:rsidDel="00BC63B8">
          <w:rPr>
            <w:noProof/>
            <w:color w:val="000000"/>
            <w:lang w:val="en-US"/>
          </w:rPr>
          <w:drawing>
            <wp:inline distT="0" distB="0" distL="0" distR="0" wp14:anchorId="5CCAEBD5" wp14:editId="6FC63899">
              <wp:extent cx="5731200" cy="4418944"/>
              <wp:effectExtent l="0" t="0" r="0" b="0"/>
              <wp:docPr id="6" name="G:\My Drive\VA KNART External\Working\vacds-knart-authoring\Womens Health\O22SADT - Cervical Cancer Screening\clinical-white-paper-draft\images\Fig2GynecologyConsult.png"/>
              <wp:cNvGraphicFramePr/>
              <a:graphic xmlns:a="http://schemas.openxmlformats.org/drawingml/2006/main">
                <a:graphicData uri="http://schemas.openxmlformats.org/drawingml/2006/picture">
                  <pic:pic xmlns:pic="http://schemas.openxmlformats.org/drawingml/2006/picture">
                    <pic:nvPicPr>
                      <pic:cNvPr id="6" name="G:\My Drive\VA KNART External\Working\vacds-knart-authoring\Womens Health\O22SADT - Cervical Cancer Screening\clinical-white-paper-draft\images\Fig2GynecologyConsult.png"/>
                      <pic:cNvPicPr/>
                    </pic:nvPicPr>
                    <pic:blipFill>
                      <a:blip r:embed="rId88"/>
                      <a:srcRect/>
                      <a:stretch>
                        <a:fillRect/>
                      </a:stretch>
                    </pic:blipFill>
                    <pic:spPr>
                      <a:xfrm>
                        <a:off x="0" y="0"/>
                        <a:ext cx="5731200" cy="4418944"/>
                      </a:xfrm>
                      <a:prstGeom prst="rect">
                        <a:avLst/>
                      </a:prstGeom>
                    </pic:spPr>
                  </pic:pic>
                </a:graphicData>
              </a:graphic>
            </wp:inline>
          </w:drawing>
        </w:r>
      </w:del>
    </w:p>
    <w:p w:rsidR="00FB3B8F" w:rsidDel="00BC63B8" w:rsidRDefault="00575B5B">
      <w:pPr>
        <w:spacing w:before="144" w:after="0" w:line="240" w:lineRule="auto"/>
        <w:jc w:val="center"/>
        <w:rPr>
          <w:ins w:id="1510" w:author="20180310" w:date="2018-03-10T06:51:00Z"/>
          <w:del w:id="1511" w:author="Catherine Staes" w:date="2018-03-23T15:32:00Z"/>
        </w:rPr>
      </w:pPr>
      <w:bookmarkStart w:id="1512" w:name="d0e1264"/>
      <w:bookmarkEnd w:id="1504"/>
      <w:bookmarkEnd w:id="1508"/>
      <w:ins w:id="1513" w:author="20180310" w:date="2018-03-10T06:51:00Z">
        <w:del w:id="1514" w:author="Catherine Staes" w:date="2018-03-23T15:31:00Z">
          <w:r w:rsidDel="00C10B4C">
            <w:rPr>
              <w:noProof/>
              <w:color w:val="000000"/>
              <w:lang w:val="en-US"/>
            </w:rPr>
            <w:drawing>
              <wp:inline distT="0" distB="0" distL="0" distR="0" wp14:editId="1E3EB1F0">
                <wp:extent cx="5731200" cy="4418944"/>
                <wp:effectExtent l="0" t="0" r="0" b="0"/>
                <wp:docPr id="5" name="C:\Users\sjmah\AppData\Local\Temp\xxe8624812659922970678_d\resources\Fig2GynecologyConsult.png"/>
                <wp:cNvGraphicFramePr/>
                <a:graphic xmlns:a="http://schemas.openxmlformats.org/drawingml/2006/main">
                  <a:graphicData uri="http://schemas.openxmlformats.org/drawingml/2006/picture">
                    <pic:pic xmlns:pic="http://schemas.openxmlformats.org/drawingml/2006/picture">
                      <pic:nvPicPr>
                        <pic:cNvPr id="6" name="C:\Users\sjmah\AppData\Local\Temp\xxe8624812659922970678_d\resources\Fig2GynecologyConsult.png"/>
                        <pic:cNvPicPr/>
                      </pic:nvPicPr>
                      <pic:blipFill>
                        <a:blip r:embed="rId88"/>
                        <a:srcRect/>
                        <a:stretch>
                          <a:fillRect/>
                        </a:stretch>
                      </pic:blipFill>
                      <pic:spPr>
                        <a:xfrm>
                          <a:off x="0" y="0"/>
                          <a:ext cx="5731200" cy="4418944"/>
                        </a:xfrm>
                        <a:prstGeom prst="rect">
                          <a:avLst/>
                        </a:prstGeom>
                      </pic:spPr>
                    </pic:pic>
                  </a:graphicData>
                </a:graphic>
              </wp:inline>
            </w:drawing>
          </w:r>
        </w:del>
      </w:ins>
    </w:p>
    <w:p w:rsidR="00FB3B8F" w:rsidRDefault="00575B5B">
      <w:pPr>
        <w:keepNext/>
        <w:spacing w:before="240" w:after="0" w:line="240" w:lineRule="auto"/>
      </w:pPr>
      <w:bookmarkStart w:id="1515" w:name="d0e1267"/>
      <w:bookmarkStart w:id="1516" w:name="d0e1495"/>
      <w:bookmarkStart w:id="1517" w:name="d0e1269"/>
      <w:bookmarkEnd w:id="1512"/>
      <w:r>
        <w:rPr>
          <w:b/>
          <w:color w:val="000000"/>
          <w:sz w:val="24"/>
        </w:rPr>
        <w:t>Figure A.</w:t>
      </w:r>
      <w:ins w:id="1518" w:author="Catherine Staes" w:date="2018-03-23T15:33:00Z">
        <w:r w:rsidR="00BC63B8">
          <w:rPr>
            <w:b/>
            <w:color w:val="000000"/>
            <w:sz w:val="24"/>
          </w:rPr>
          <w:t>1</w:t>
        </w:r>
      </w:ins>
      <w:del w:id="1519" w:author="Catherine Staes" w:date="2018-03-23T15:32:00Z">
        <w:r w:rsidDel="00BC63B8">
          <w:rPr>
            <w:b/>
            <w:color w:val="000000"/>
            <w:sz w:val="24"/>
          </w:rPr>
          <w:delText>3</w:delText>
        </w:r>
      </w:del>
      <w:r>
        <w:rPr>
          <w:b/>
          <w:color w:val="000000"/>
          <w:sz w:val="24"/>
        </w:rPr>
        <w:t xml:space="preserve">. Pap </w:t>
      </w:r>
      <w:proofErr w:type="gramStart"/>
      <w:r>
        <w:rPr>
          <w:b/>
          <w:color w:val="000000"/>
          <w:sz w:val="24"/>
        </w:rPr>
        <w:t>Smear</w:t>
      </w:r>
      <w:proofErr w:type="gramEnd"/>
      <w:r>
        <w:rPr>
          <w:b/>
          <w:color w:val="000000"/>
          <w:sz w:val="24"/>
        </w:rPr>
        <w:t xml:space="preserve"> Screening Clinical Reminder</w:t>
      </w:r>
    </w:p>
    <w:p w:rsidR="00413A08" w:rsidRDefault="00F97C3A">
      <w:pPr>
        <w:spacing w:before="144" w:after="0" w:line="240" w:lineRule="auto"/>
        <w:jc w:val="center"/>
        <w:rPr>
          <w:del w:id="1520" w:author="20180310" w:date="2018-03-10T06:51:00Z"/>
        </w:rPr>
      </w:pPr>
      <w:bookmarkStart w:id="1521" w:name="d0e1270"/>
      <w:bookmarkEnd w:id="1515"/>
      <w:bookmarkEnd w:id="1516"/>
      <w:del w:id="1522" w:author="20180310" w:date="2018-03-10T06:51:00Z">
        <w:r>
          <w:rPr>
            <w:noProof/>
            <w:color w:val="000000"/>
            <w:lang w:val="en-US"/>
          </w:rPr>
          <w:drawing>
            <wp:inline distT="0" distB="0" distL="0" distR="0" wp14:anchorId="2BC7FF91" wp14:editId="32A42FF3">
              <wp:extent cx="5731200" cy="3749040"/>
              <wp:effectExtent l="0" t="0" r="0" b="0"/>
              <wp:docPr id="8" name="G:\My Drive\VA KNART External\Working\vacds-knart-authoring\Womens Health\O22SADT - Cervical Cancer Screening\clinical-white-paper-draft\images\Fig3PapSmearScreening.png"/>
              <wp:cNvGraphicFramePr/>
              <a:graphic xmlns:a="http://schemas.openxmlformats.org/drawingml/2006/main">
                <a:graphicData uri="http://schemas.openxmlformats.org/drawingml/2006/picture">
                  <pic:pic xmlns:pic="http://schemas.openxmlformats.org/drawingml/2006/picture">
                    <pic:nvPicPr>
                      <pic:cNvPr id="8" name="G:\My Drive\VA KNART External\Working\vacds-knart-authoring\Womens Health\O22SADT - Cervical Cancer Screening\clinical-white-paper-draft\images\Fig3PapSmearScreening.png"/>
                      <pic:cNvPicPr/>
                    </pic:nvPicPr>
                    <pic:blipFill>
                      <a:blip r:embed="rId89"/>
                      <a:srcRect l="-888" r="-888"/>
                      <a:stretch>
                        <a:fillRect/>
                      </a:stretch>
                    </pic:blipFill>
                    <pic:spPr>
                      <a:xfrm>
                        <a:off x="0" y="0"/>
                        <a:ext cx="5731200" cy="3749040"/>
                      </a:xfrm>
                      <a:prstGeom prst="rect">
                        <a:avLst/>
                      </a:prstGeom>
                    </pic:spPr>
                  </pic:pic>
                </a:graphicData>
              </a:graphic>
            </wp:inline>
          </w:drawing>
        </w:r>
      </w:del>
    </w:p>
    <w:p w:rsidR="00FB3B8F" w:rsidRDefault="00575B5B">
      <w:pPr>
        <w:spacing w:before="144" w:after="0" w:line="240" w:lineRule="auto"/>
        <w:jc w:val="center"/>
        <w:rPr>
          <w:ins w:id="1523" w:author="20180310" w:date="2018-03-10T06:51:00Z"/>
        </w:rPr>
      </w:pPr>
      <w:bookmarkStart w:id="1524" w:name="d0e1272"/>
      <w:bookmarkEnd w:id="1517"/>
      <w:bookmarkEnd w:id="1521"/>
      <w:ins w:id="1525" w:author="20180310" w:date="2018-03-10T06:51:00Z">
        <w:r>
          <w:rPr>
            <w:noProof/>
            <w:color w:val="000000"/>
            <w:lang w:val="en-US"/>
          </w:rPr>
          <w:drawing>
            <wp:inline distT="0" distB="0" distL="0" distR="0">
              <wp:extent cx="5731200" cy="3749040"/>
              <wp:effectExtent l="0" t="0" r="0" b="0"/>
              <wp:docPr id="7" name="C:\Users\sjmah\AppData\Local\Temp\xxe8624812659922970678_d\resources\Fig3PapSmearScreening.png"/>
              <wp:cNvGraphicFramePr/>
              <a:graphic xmlns:a="http://schemas.openxmlformats.org/drawingml/2006/main">
                <a:graphicData uri="http://schemas.openxmlformats.org/drawingml/2006/picture">
                  <pic:pic xmlns:pic="http://schemas.openxmlformats.org/drawingml/2006/picture">
                    <pic:nvPicPr>
                      <pic:cNvPr id="8" name="C:\Users\sjmah\AppData\Local\Temp\xxe8624812659922970678_d\resources\Fig3PapSmearScreening.png"/>
                      <pic:cNvPicPr/>
                    </pic:nvPicPr>
                    <pic:blipFill>
                      <a:blip r:embed="rId89"/>
                      <a:srcRect l="-888" r="-888"/>
                      <a:stretch>
                        <a:fillRect/>
                      </a:stretch>
                    </pic:blipFill>
                    <pic:spPr>
                      <a:xfrm>
                        <a:off x="0" y="0"/>
                        <a:ext cx="5731200" cy="3749040"/>
                      </a:xfrm>
                      <a:prstGeom prst="rect">
                        <a:avLst/>
                      </a:prstGeom>
                    </pic:spPr>
                  </pic:pic>
                </a:graphicData>
              </a:graphic>
            </wp:inline>
          </w:drawing>
        </w:r>
      </w:ins>
    </w:p>
    <w:p w:rsidR="00FB3B8F" w:rsidRDefault="00575B5B">
      <w:pPr>
        <w:keepNext/>
        <w:spacing w:before="240" w:after="0" w:line="240" w:lineRule="auto"/>
      </w:pPr>
      <w:bookmarkStart w:id="1526" w:name="d0e1275"/>
      <w:bookmarkStart w:id="1527" w:name="d0e1503"/>
      <w:bookmarkStart w:id="1528" w:name="d0e1277"/>
      <w:bookmarkEnd w:id="1524"/>
      <w:r>
        <w:rPr>
          <w:b/>
          <w:color w:val="000000"/>
          <w:sz w:val="24"/>
        </w:rPr>
        <w:t>Figure A</w:t>
      </w:r>
      <w:proofErr w:type="gramStart"/>
      <w:r>
        <w:rPr>
          <w:b/>
          <w:color w:val="000000"/>
          <w:sz w:val="24"/>
        </w:rPr>
        <w:t>.</w:t>
      </w:r>
      <w:proofErr w:type="gramEnd"/>
      <w:del w:id="1529" w:author="Catherine Staes" w:date="2018-03-23T15:32:00Z">
        <w:r w:rsidDel="00BC63B8">
          <w:rPr>
            <w:b/>
            <w:color w:val="000000"/>
            <w:sz w:val="24"/>
          </w:rPr>
          <w:delText>4</w:delText>
        </w:r>
      </w:del>
      <w:ins w:id="1530" w:author="Catherine Staes" w:date="2018-03-23T15:33:00Z">
        <w:r w:rsidR="00BC63B8">
          <w:rPr>
            <w:b/>
            <w:color w:val="000000"/>
            <w:sz w:val="24"/>
          </w:rPr>
          <w:t>2</w:t>
        </w:r>
      </w:ins>
      <w:del w:id="1531" w:author="Catherine Staes" w:date="2018-03-23T15:33:00Z">
        <w:r w:rsidDel="00BC63B8">
          <w:rPr>
            <w:b/>
            <w:color w:val="000000"/>
            <w:sz w:val="24"/>
          </w:rPr>
          <w:delText>.</w:delText>
        </w:r>
      </w:del>
      <w:r>
        <w:rPr>
          <w:b/>
          <w:color w:val="000000"/>
          <w:sz w:val="24"/>
        </w:rPr>
        <w:t> Pap Smear Screening Clinical Reminder with Record Outside Pap section expanded</w:t>
      </w:r>
    </w:p>
    <w:p w:rsidR="00413A08" w:rsidRDefault="00F97C3A">
      <w:pPr>
        <w:spacing w:before="144" w:after="0" w:line="240" w:lineRule="auto"/>
        <w:jc w:val="center"/>
        <w:rPr>
          <w:del w:id="1532" w:author="20180310" w:date="2018-03-10T06:51:00Z"/>
        </w:rPr>
      </w:pPr>
      <w:bookmarkStart w:id="1533" w:name="d0e1278"/>
      <w:bookmarkEnd w:id="1526"/>
      <w:bookmarkEnd w:id="1527"/>
      <w:del w:id="1534" w:author="20180310" w:date="2018-03-10T06:51:00Z">
        <w:r>
          <w:rPr>
            <w:noProof/>
            <w:color w:val="000000"/>
            <w:lang w:val="en-US"/>
          </w:rPr>
          <w:drawing>
            <wp:inline distT="0" distB="0" distL="0" distR="0" wp14:anchorId="5374D08E" wp14:editId="4371CCB3">
              <wp:extent cx="5731200" cy="5379720"/>
              <wp:effectExtent l="0" t="0" r="0" b="0"/>
              <wp:docPr id="10" name="G:\My Drive\VA KNART External\Working\vacds-knart-authoring\Womens Health\O22SADT - Cervical Cancer Screening\clinical-white-paper-draft\images\Fig4PapSmearScreeningWithRecord.png"/>
              <wp:cNvGraphicFramePr/>
              <a:graphic xmlns:a="http://schemas.openxmlformats.org/drawingml/2006/main">
                <a:graphicData uri="http://schemas.openxmlformats.org/drawingml/2006/picture">
                  <pic:pic xmlns:pic="http://schemas.openxmlformats.org/drawingml/2006/picture">
                    <pic:nvPicPr>
                      <pic:cNvPr id="10" name="G:\My Drive\VA KNART External\Working\vacds-knart-authoring\Womens Health\O22SADT - Cervical Cancer Screening\clinical-white-paper-draft\images\Fig4PapSmearScreeningWithRecord.png"/>
                      <pic:cNvPicPr/>
                    </pic:nvPicPr>
                    <pic:blipFill>
                      <a:blip r:embed="rId90"/>
                      <a:srcRect l="-682" r="-682"/>
                      <a:stretch>
                        <a:fillRect/>
                      </a:stretch>
                    </pic:blipFill>
                    <pic:spPr>
                      <a:xfrm>
                        <a:off x="0" y="0"/>
                        <a:ext cx="5731200" cy="5379720"/>
                      </a:xfrm>
                      <a:prstGeom prst="rect">
                        <a:avLst/>
                      </a:prstGeom>
                    </pic:spPr>
                  </pic:pic>
                </a:graphicData>
              </a:graphic>
            </wp:inline>
          </w:drawing>
        </w:r>
      </w:del>
    </w:p>
    <w:p w:rsidR="00FB3B8F" w:rsidRDefault="00575B5B">
      <w:pPr>
        <w:spacing w:before="144" w:after="0" w:line="240" w:lineRule="auto"/>
        <w:jc w:val="center"/>
        <w:rPr>
          <w:ins w:id="1535" w:author="20180310" w:date="2018-03-10T06:51:00Z"/>
        </w:rPr>
      </w:pPr>
      <w:bookmarkStart w:id="1536" w:name="d0e1280"/>
      <w:bookmarkEnd w:id="1528"/>
      <w:bookmarkEnd w:id="1533"/>
      <w:ins w:id="1537" w:author="20180310" w:date="2018-03-10T06:51:00Z">
        <w:r>
          <w:rPr>
            <w:noProof/>
            <w:color w:val="000000"/>
            <w:lang w:val="en-US"/>
          </w:rPr>
          <w:drawing>
            <wp:inline distT="0" distB="0" distL="0" distR="0">
              <wp:extent cx="5731200" cy="5379720"/>
              <wp:effectExtent l="0" t="0" r="0" b="0"/>
              <wp:docPr id="9" name="C:\Users\sjmah\AppData\Local\Temp\xxe8624812659922970678_d\resources\Fig4PapSmearScreeningWithRecord.png"/>
              <wp:cNvGraphicFramePr/>
              <a:graphic xmlns:a="http://schemas.openxmlformats.org/drawingml/2006/main">
                <a:graphicData uri="http://schemas.openxmlformats.org/drawingml/2006/picture">
                  <pic:pic xmlns:pic="http://schemas.openxmlformats.org/drawingml/2006/picture">
                    <pic:nvPicPr>
                      <pic:cNvPr id="10" name="C:\Users\sjmah\AppData\Local\Temp\xxe8624812659922970678_d\resources\Fig4PapSmearScreeningWithRecord.png"/>
                      <pic:cNvPicPr/>
                    </pic:nvPicPr>
                    <pic:blipFill>
                      <a:blip r:embed="rId90"/>
                      <a:srcRect l="-682" r="-682"/>
                      <a:stretch>
                        <a:fillRect/>
                      </a:stretch>
                    </pic:blipFill>
                    <pic:spPr>
                      <a:xfrm>
                        <a:off x="0" y="0"/>
                        <a:ext cx="5731200" cy="5379720"/>
                      </a:xfrm>
                      <a:prstGeom prst="rect">
                        <a:avLst/>
                      </a:prstGeom>
                    </pic:spPr>
                  </pic:pic>
                </a:graphicData>
              </a:graphic>
            </wp:inline>
          </w:drawing>
        </w:r>
      </w:ins>
    </w:p>
    <w:bookmarkEnd w:id="1536"/>
    <w:p w:rsidR="00FB3B8F" w:rsidRDefault="00FB3B8F">
      <w:pPr>
        <w:rPr>
          <w:ins w:id="1538" w:author="Catherine Staes" w:date="2018-03-23T15:33:00Z"/>
        </w:rPr>
      </w:pPr>
    </w:p>
    <w:p w:rsidR="00BC63B8" w:rsidRDefault="00BC63B8" w:rsidP="00BC63B8">
      <w:pPr>
        <w:keepNext/>
        <w:spacing w:before="240" w:after="0" w:line="240" w:lineRule="auto"/>
        <w:rPr>
          <w:ins w:id="1539" w:author="Catherine Staes" w:date="2018-03-23T15:33:00Z"/>
        </w:rPr>
      </w:pPr>
      <w:ins w:id="1540" w:author="Catherine Staes" w:date="2018-03-23T15:33:00Z">
        <w:r>
          <w:rPr>
            <w:b/>
            <w:color w:val="000000"/>
            <w:sz w:val="24"/>
          </w:rPr>
          <w:t>Figure A.</w:t>
        </w:r>
      </w:ins>
      <w:ins w:id="1541" w:author="Catherine Staes" w:date="2018-03-23T15:45:00Z">
        <w:r w:rsidR="005619BE">
          <w:rPr>
            <w:b/>
            <w:color w:val="000000"/>
            <w:sz w:val="24"/>
          </w:rPr>
          <w:t>3</w:t>
        </w:r>
      </w:ins>
      <w:ins w:id="1542" w:author="Catherine Staes" w:date="2018-03-23T15:33:00Z">
        <w:r>
          <w:rPr>
            <w:b/>
            <w:color w:val="000000"/>
            <w:sz w:val="24"/>
          </w:rPr>
          <w:t>. HPV Orders</w:t>
        </w:r>
      </w:ins>
    </w:p>
    <w:p w:rsidR="00BC63B8" w:rsidRDefault="00BC63B8">
      <w:pPr>
        <w:sectPr w:rsidR="00BC63B8" w:rsidSect="00EB3A60">
          <w:headerReference w:type="even" r:id="rId91"/>
          <w:headerReference w:type="default" r:id="rId92"/>
          <w:footerReference w:type="even" r:id="rId93"/>
          <w:footerReference w:type="default" r:id="rId94"/>
          <w:headerReference w:type="first" r:id="rId95"/>
          <w:footerReference w:type="first" r:id="rId96"/>
          <w:pgSz w:w="11906" w:h="16838"/>
          <w:pgMar w:top="1440" w:right="1440" w:bottom="1440" w:left="1440" w:header="720" w:footer="720" w:gutter="0"/>
          <w:cols w:space="720"/>
          <w:titlePg/>
        </w:sectPr>
      </w:pPr>
      <w:ins w:id="1588" w:author="Catherine Staes" w:date="2018-03-23T15:34:00Z">
        <w:r>
          <w:rPr>
            <w:noProof/>
            <w:color w:val="000000"/>
            <w:lang w:val="en-US"/>
          </w:rPr>
          <w:drawing>
            <wp:inline distT="0" distB="0" distL="0" distR="0" wp14:anchorId="41F33CF7" wp14:editId="2B76B4BC">
              <wp:extent cx="5731200" cy="2872740"/>
              <wp:effectExtent l="0" t="0" r="0" b="0"/>
              <wp:docPr id="15" name="C:\Users\sjmah\AppData\Local\Temp\xxe8624812659922970678_d\resources\Fig1HPVOrders.png"/>
              <wp:cNvGraphicFramePr/>
              <a:graphic xmlns:a="http://schemas.openxmlformats.org/drawingml/2006/main">
                <a:graphicData uri="http://schemas.openxmlformats.org/drawingml/2006/picture">
                  <pic:pic xmlns:pic="http://schemas.openxmlformats.org/drawingml/2006/picture">
                    <pic:nvPicPr>
                      <pic:cNvPr id="4" name="C:\Users\sjmah\AppData\Local\Temp\xxe8624812659922970678_d\resources\Fig1HPVOrders.png"/>
                      <pic:cNvPicPr/>
                    </pic:nvPicPr>
                    <pic:blipFill>
                      <a:blip r:embed="rId87"/>
                      <a:srcRect l="-15631" r="-15631"/>
                      <a:stretch>
                        <a:fillRect/>
                      </a:stretch>
                    </pic:blipFill>
                    <pic:spPr>
                      <a:xfrm>
                        <a:off x="0" y="0"/>
                        <a:ext cx="5731200" cy="2872740"/>
                      </a:xfrm>
                      <a:prstGeom prst="rect">
                        <a:avLst/>
                      </a:prstGeom>
                    </pic:spPr>
                  </pic:pic>
                </a:graphicData>
              </a:graphic>
            </wp:inline>
          </w:drawing>
        </w:r>
      </w:ins>
    </w:p>
    <w:p w:rsidR="00FB3B8F" w:rsidRDefault="00575B5B" w:rsidP="00EB3A60">
      <w:pPr>
        <w:keepNext/>
        <w:spacing w:before="200" w:after="0" w:line="240" w:lineRule="auto"/>
      </w:pPr>
      <w:bookmarkStart w:id="1589" w:name="d0e1285"/>
      <w:bookmarkStart w:id="1590" w:name="d0e1283"/>
      <w:bookmarkStart w:id="1591" w:name="d0e1511"/>
      <w:commentRangeStart w:id="1592"/>
      <w:r w:rsidRPr="00EB3A60">
        <w:rPr>
          <w:rFonts w:ascii="Arial" w:hAnsi="Arial"/>
          <w:b/>
          <w:color w:val="000000"/>
          <w:sz w:val="50"/>
        </w:rPr>
        <w:t>Appendix B. Cervical Cancer Screening Logic Diagrams</w:t>
      </w:r>
      <w:commentRangeEnd w:id="1592"/>
      <w:r w:rsidR="00292E3B" w:rsidRPr="00E27471">
        <w:rPr>
          <w:rStyle w:val="CommentReference"/>
          <w:rFonts w:eastAsiaTheme="majorEastAsia"/>
          <w:sz w:val="50"/>
        </w:rPr>
        <w:commentReference w:id="1592"/>
      </w:r>
    </w:p>
    <w:p w:rsidR="00FB3B8F" w:rsidRDefault="00575B5B">
      <w:pPr>
        <w:keepNext/>
        <w:spacing w:before="240" w:after="0" w:line="240" w:lineRule="auto"/>
      </w:pPr>
      <w:bookmarkStart w:id="1593" w:name="d0e1287"/>
      <w:bookmarkStart w:id="1594" w:name="d0e1515"/>
      <w:bookmarkStart w:id="1595" w:name="d0e1289"/>
      <w:bookmarkEnd w:id="1589"/>
      <w:bookmarkEnd w:id="1590"/>
      <w:bookmarkEnd w:id="1591"/>
      <w:r>
        <w:rPr>
          <w:b/>
          <w:color w:val="000000"/>
          <w:sz w:val="24"/>
        </w:rPr>
        <w:t xml:space="preserve">Figure B.1. Cervical Cancer Screening </w:t>
      </w:r>
      <w:r>
        <w:rPr>
          <w:b/>
          <w:i/>
          <w:color w:val="000000"/>
          <w:sz w:val="24"/>
        </w:rPr>
        <w:t>ECA</w:t>
      </w:r>
      <w:r>
        <w:rPr>
          <w:b/>
          <w:color w:val="000000"/>
          <w:sz w:val="24"/>
        </w:rPr>
        <w:t xml:space="preserve"> Rules</w:t>
      </w:r>
    </w:p>
    <w:p w:rsidR="00413A08" w:rsidRDefault="00F97C3A">
      <w:pPr>
        <w:spacing w:before="144" w:after="0" w:line="240" w:lineRule="auto"/>
        <w:jc w:val="center"/>
        <w:rPr>
          <w:del w:id="1596" w:author="20180310" w:date="2018-03-10T06:51:00Z"/>
        </w:rPr>
      </w:pPr>
      <w:bookmarkStart w:id="1597" w:name="d0e1293"/>
      <w:bookmarkEnd w:id="1593"/>
      <w:bookmarkEnd w:id="1594"/>
      <w:del w:id="1598" w:author="20180310" w:date="2018-03-10T06:51:00Z">
        <w:r>
          <w:rPr>
            <w:noProof/>
            <w:color w:val="000000"/>
            <w:lang w:val="en-US"/>
          </w:rPr>
          <w:drawing>
            <wp:inline distT="0" distB="0" distL="0" distR="0" wp14:anchorId="775E1DDE" wp14:editId="70ACCEBF">
              <wp:extent cx="5731200" cy="4404119"/>
              <wp:effectExtent l="0" t="0" r="0" b="0"/>
              <wp:docPr id="12" name="G:\My Drive\VA KNART External\Working\vacds-knart-authoring\Womens Health\O22SADT - Cervical Cancer Screening\clinical-white-paper-draft\images\CervicalCancerECA.png"/>
              <wp:cNvGraphicFramePr/>
              <a:graphic xmlns:a="http://schemas.openxmlformats.org/drawingml/2006/main">
                <a:graphicData uri="http://schemas.openxmlformats.org/drawingml/2006/picture">
                  <pic:pic xmlns:pic="http://schemas.openxmlformats.org/drawingml/2006/picture">
                    <pic:nvPicPr>
                      <pic:cNvPr id="12" name="G:\My Drive\VA KNART External\Working\vacds-knart-authoring\Womens Health\O22SADT - Cervical Cancer Screening\clinical-white-paper-draft\images\CervicalCancerECA.png"/>
                      <pic:cNvPicPr/>
                    </pic:nvPicPr>
                    <pic:blipFill>
                      <a:blip r:embed="rId97"/>
                      <a:srcRect/>
                      <a:stretch>
                        <a:fillRect/>
                      </a:stretch>
                    </pic:blipFill>
                    <pic:spPr>
                      <a:xfrm>
                        <a:off x="0" y="0"/>
                        <a:ext cx="5731200" cy="4404119"/>
                      </a:xfrm>
                      <a:prstGeom prst="rect">
                        <a:avLst/>
                      </a:prstGeom>
                    </pic:spPr>
                  </pic:pic>
                </a:graphicData>
              </a:graphic>
            </wp:inline>
          </w:drawing>
        </w:r>
      </w:del>
    </w:p>
    <w:p w:rsidR="00FB3B8F" w:rsidRDefault="00575B5B">
      <w:pPr>
        <w:spacing w:before="144" w:after="0" w:line="240" w:lineRule="auto"/>
        <w:jc w:val="center"/>
        <w:rPr>
          <w:ins w:id="1599" w:author="20180310" w:date="2018-03-10T06:51:00Z"/>
        </w:rPr>
      </w:pPr>
      <w:bookmarkStart w:id="1600" w:name="d0e1295"/>
      <w:bookmarkEnd w:id="1595"/>
      <w:bookmarkEnd w:id="1597"/>
      <w:commentRangeStart w:id="1601"/>
      <w:commentRangeStart w:id="1602"/>
      <w:ins w:id="1603" w:author="20180310" w:date="2018-03-10T06:51:00Z">
        <w:r>
          <w:rPr>
            <w:noProof/>
            <w:color w:val="000000"/>
            <w:lang w:val="en-US"/>
          </w:rPr>
          <w:drawing>
            <wp:inline distT="0" distB="0" distL="0" distR="0">
              <wp:extent cx="5731200" cy="4783870"/>
              <wp:effectExtent l="0" t="0" r="0" b="0"/>
              <wp:docPr id="11" name="C:\Users\sjmah\AppData\Local\Temp\xxe8624812659922970678_d\resources\ECACervicalCancerInPerson.png"/>
              <wp:cNvGraphicFramePr/>
              <a:graphic xmlns:a="http://schemas.openxmlformats.org/drawingml/2006/main">
                <a:graphicData uri="http://schemas.openxmlformats.org/drawingml/2006/picture">
                  <pic:pic xmlns:pic="http://schemas.openxmlformats.org/drawingml/2006/picture">
                    <pic:nvPicPr>
                      <pic:cNvPr id="12" name="C:\Users\sjmah\AppData\Local\Temp\xxe8624812659922970678_d\resources\ECACervicalCancerInPerson.png"/>
                      <pic:cNvPicPr/>
                    </pic:nvPicPr>
                    <pic:blipFill>
                      <a:blip r:embed="rId98"/>
                      <a:srcRect/>
                      <a:stretch>
                        <a:fillRect/>
                      </a:stretch>
                    </pic:blipFill>
                    <pic:spPr>
                      <a:xfrm>
                        <a:off x="0" y="0"/>
                        <a:ext cx="5731200" cy="4783870"/>
                      </a:xfrm>
                      <a:prstGeom prst="rect">
                        <a:avLst/>
                      </a:prstGeom>
                    </pic:spPr>
                  </pic:pic>
                </a:graphicData>
              </a:graphic>
            </wp:inline>
          </w:drawing>
        </w:r>
      </w:ins>
      <w:commentRangeEnd w:id="1601"/>
      <w:r w:rsidR="00DC1F0D">
        <w:rPr>
          <w:rStyle w:val="CommentReference"/>
          <w:rFonts w:asciiTheme="minorHAnsi" w:eastAsiaTheme="minorEastAsia" w:hAnsiTheme="minorHAnsi" w:cstheme="minorBidi"/>
        </w:rPr>
        <w:commentReference w:id="1601"/>
      </w:r>
      <w:commentRangeEnd w:id="1602"/>
      <w:r w:rsidR="00BC63B8">
        <w:rPr>
          <w:rStyle w:val="CommentReference"/>
          <w:rFonts w:asciiTheme="minorHAnsi" w:eastAsiaTheme="minorEastAsia" w:hAnsiTheme="minorHAnsi" w:cstheme="minorBidi"/>
        </w:rPr>
        <w:commentReference w:id="1602"/>
      </w:r>
    </w:p>
    <w:p w:rsidR="00FB3B8F" w:rsidRDefault="00575B5B">
      <w:pPr>
        <w:keepNext/>
        <w:spacing w:before="240" w:after="0" w:line="240" w:lineRule="auto"/>
        <w:rPr>
          <w:ins w:id="1604" w:author="Catherine Staes" w:date="2018-03-23T15:38:00Z"/>
          <w:b/>
          <w:color w:val="000000"/>
          <w:sz w:val="24"/>
        </w:rPr>
      </w:pPr>
      <w:bookmarkStart w:id="1605" w:name="d0e1298"/>
      <w:bookmarkStart w:id="1606" w:name="d0e1300"/>
      <w:bookmarkEnd w:id="1600"/>
      <w:r>
        <w:rPr>
          <w:b/>
          <w:color w:val="000000"/>
          <w:sz w:val="24"/>
        </w:rPr>
        <w:t xml:space="preserve">Figure B.2. Cervical Cancer Screening </w:t>
      </w:r>
      <w:r>
        <w:rPr>
          <w:b/>
          <w:i/>
          <w:color w:val="000000"/>
          <w:sz w:val="24"/>
        </w:rPr>
        <w:t>ECA</w:t>
      </w:r>
      <w:r>
        <w:rPr>
          <w:b/>
          <w:color w:val="000000"/>
          <w:sz w:val="24"/>
        </w:rPr>
        <w:t xml:space="preserve"> Rules </w:t>
      </w:r>
      <w:del w:id="1607" w:author="Catherine Staes" w:date="2018-03-23T15:38:00Z">
        <w:r w:rsidDel="00BC63B8">
          <w:rPr>
            <w:b/>
            <w:color w:val="000000"/>
            <w:sz w:val="24"/>
          </w:rPr>
          <w:delText>-</w:delText>
        </w:r>
      </w:del>
      <w:ins w:id="1608" w:author="Catherine Staes" w:date="2018-03-23T15:38:00Z">
        <w:r w:rsidR="00BC63B8">
          <w:rPr>
            <w:b/>
            <w:color w:val="000000"/>
            <w:sz w:val="24"/>
          </w:rPr>
          <w:t>–</w:t>
        </w:r>
      </w:ins>
      <w:r>
        <w:rPr>
          <w:b/>
          <w:color w:val="000000"/>
          <w:sz w:val="24"/>
        </w:rPr>
        <w:t xml:space="preserve"> Reporting</w:t>
      </w:r>
    </w:p>
    <w:p w:rsidR="00BC63B8" w:rsidRPr="00BC63B8" w:rsidRDefault="00BC63B8">
      <w:pPr>
        <w:keepNext/>
        <w:spacing w:before="240" w:after="0" w:line="240" w:lineRule="auto"/>
      </w:pPr>
      <w:ins w:id="1609" w:author="Catherine Staes" w:date="2018-03-23T15:38:00Z">
        <w:r w:rsidRPr="00BC63B8">
          <w:rPr>
            <w:color w:val="000000"/>
            <w:sz w:val="24"/>
          </w:rPr>
          <w:t>[T</w:t>
        </w:r>
        <w:r w:rsidRPr="00BC63B8">
          <w:rPr>
            <w:color w:val="000000"/>
            <w:sz w:val="24"/>
            <w:rPrChange w:id="1610" w:author="Catherine Staes" w:date="2018-03-23T15:38:00Z">
              <w:rPr>
                <w:b/>
                <w:color w:val="000000"/>
                <w:sz w:val="24"/>
              </w:rPr>
            </w:rPrChange>
          </w:rPr>
          <w:t>echnical note: this logic is referencing logic in Figure B.1]</w:t>
        </w:r>
      </w:ins>
    </w:p>
    <w:p w:rsidR="00413A08" w:rsidRDefault="00F97C3A">
      <w:pPr>
        <w:spacing w:before="144" w:after="0" w:line="240" w:lineRule="auto"/>
        <w:jc w:val="center"/>
        <w:rPr>
          <w:del w:id="1611" w:author="20180310" w:date="2018-03-10T06:51:00Z"/>
        </w:rPr>
      </w:pPr>
      <w:bookmarkStart w:id="1612" w:name="d0e1304"/>
      <w:bookmarkEnd w:id="1605"/>
      <w:del w:id="1613" w:author="20180310" w:date="2018-03-10T06:51:00Z">
        <w:r>
          <w:rPr>
            <w:noProof/>
            <w:color w:val="000000"/>
            <w:lang w:val="en-US"/>
          </w:rPr>
          <w:drawing>
            <wp:inline distT="0" distB="0" distL="0" distR="0" wp14:anchorId="6471F5AB" wp14:editId="02EA9D0E">
              <wp:extent cx="5731200" cy="3947426"/>
              <wp:effectExtent l="0" t="0" r="0" b="0"/>
              <wp:docPr id="14" name="G:\My Drive\VA KNART External\Working\vacds-knart-authoring\Womens Health\O22SADT - Cervical Cancer Screening\clinical-white-paper-draft\images\Cervical Cancer ECA Reporting.png"/>
              <wp:cNvGraphicFramePr/>
              <a:graphic xmlns:a="http://schemas.openxmlformats.org/drawingml/2006/main">
                <a:graphicData uri="http://schemas.openxmlformats.org/drawingml/2006/picture">
                  <pic:pic xmlns:pic="http://schemas.openxmlformats.org/drawingml/2006/picture">
                    <pic:nvPicPr>
                      <pic:cNvPr id="14" name="G:\My Drive\VA KNART External\Working\vacds-knart-authoring\Womens Health\O22SADT - Cervical Cancer Screening\clinical-white-paper-draft\images\Cervical Cancer ECA Reporting.png"/>
                      <pic:cNvPicPr/>
                    </pic:nvPicPr>
                    <pic:blipFill>
                      <a:blip r:embed="rId99"/>
                      <a:srcRect/>
                      <a:stretch>
                        <a:fillRect/>
                      </a:stretch>
                    </pic:blipFill>
                    <pic:spPr>
                      <a:xfrm>
                        <a:off x="0" y="0"/>
                        <a:ext cx="5731200" cy="3947426"/>
                      </a:xfrm>
                      <a:prstGeom prst="rect">
                        <a:avLst/>
                      </a:prstGeom>
                    </pic:spPr>
                  </pic:pic>
                </a:graphicData>
              </a:graphic>
            </wp:inline>
          </w:drawing>
        </w:r>
      </w:del>
    </w:p>
    <w:p w:rsidR="00FB3B8F" w:rsidRDefault="00575B5B">
      <w:pPr>
        <w:spacing w:before="144" w:after="0" w:line="240" w:lineRule="auto"/>
        <w:jc w:val="center"/>
        <w:rPr>
          <w:ins w:id="1614" w:author="20180310" w:date="2018-03-10T06:51:00Z"/>
        </w:rPr>
      </w:pPr>
      <w:bookmarkStart w:id="1615" w:name="d0e1306"/>
      <w:bookmarkEnd w:id="1606"/>
      <w:bookmarkEnd w:id="1612"/>
      <w:commentRangeStart w:id="1616"/>
      <w:commentRangeStart w:id="1617"/>
      <w:ins w:id="1618" w:author="20180310" w:date="2018-03-10T06:51:00Z">
        <w:r>
          <w:rPr>
            <w:noProof/>
            <w:color w:val="000000"/>
            <w:lang w:val="en-US"/>
          </w:rPr>
          <w:drawing>
            <wp:inline distT="0" distB="0" distL="0" distR="0">
              <wp:extent cx="5731200" cy="7405741"/>
              <wp:effectExtent l="0" t="0" r="0" b="0"/>
              <wp:docPr id="13" name="C:\Users\sjmah\AppData\Local\Temp\xxe8624812659922970678_d\resources\ECACervicalCancerMonthlyRun.png"/>
              <wp:cNvGraphicFramePr/>
              <a:graphic xmlns:a="http://schemas.openxmlformats.org/drawingml/2006/main">
                <a:graphicData uri="http://schemas.openxmlformats.org/drawingml/2006/picture">
                  <pic:pic xmlns:pic="http://schemas.openxmlformats.org/drawingml/2006/picture">
                    <pic:nvPicPr>
                      <pic:cNvPr id="14" name="C:\Users\sjmah\AppData\Local\Temp\xxe8624812659922970678_d\resources\ECACervicalCancerMonthlyRun.png"/>
                      <pic:cNvPicPr/>
                    </pic:nvPicPr>
                    <pic:blipFill>
                      <a:blip r:embed="rId100"/>
                      <a:srcRect l="-16707" r="-16707"/>
                      <a:stretch>
                        <a:fillRect/>
                      </a:stretch>
                    </pic:blipFill>
                    <pic:spPr>
                      <a:xfrm>
                        <a:off x="0" y="0"/>
                        <a:ext cx="5731200" cy="7405741"/>
                      </a:xfrm>
                      <a:prstGeom prst="rect">
                        <a:avLst/>
                      </a:prstGeom>
                    </pic:spPr>
                  </pic:pic>
                </a:graphicData>
              </a:graphic>
            </wp:inline>
          </w:drawing>
        </w:r>
      </w:ins>
      <w:commentRangeEnd w:id="1616"/>
      <w:r w:rsidR="00DC1F0D">
        <w:rPr>
          <w:rStyle w:val="CommentReference"/>
          <w:rFonts w:asciiTheme="minorHAnsi" w:eastAsiaTheme="minorEastAsia" w:hAnsiTheme="minorHAnsi" w:cstheme="minorBidi"/>
        </w:rPr>
        <w:commentReference w:id="1616"/>
      </w:r>
      <w:commentRangeEnd w:id="1617"/>
      <w:r w:rsidR="00BC63B8">
        <w:rPr>
          <w:rStyle w:val="CommentReference"/>
          <w:rFonts w:asciiTheme="minorHAnsi" w:eastAsiaTheme="minorEastAsia" w:hAnsiTheme="minorHAnsi" w:cstheme="minorBidi"/>
        </w:rPr>
        <w:commentReference w:id="1617"/>
      </w:r>
    </w:p>
    <w:bookmarkEnd w:id="1615"/>
    <w:p w:rsidR="00FB3B8F" w:rsidRDefault="00FB3B8F">
      <w:pPr>
        <w:sectPr w:rsidR="00FB3B8F">
          <w:headerReference w:type="even" r:id="rId101"/>
          <w:headerReference w:type="default" r:id="rId102"/>
          <w:footerReference w:type="even" r:id="rId103"/>
          <w:footerReference w:type="default" r:id="rId104"/>
          <w:headerReference w:type="first" r:id="rId105"/>
          <w:footerReference w:type="first" r:id="rId106"/>
          <w:pgSz w:w="11906" w:h="16838"/>
          <w:pgMar w:top="1440" w:right="1440" w:bottom="1440" w:left="1440" w:header="720" w:footer="720" w:gutter="0"/>
          <w:cols w:space="720"/>
          <w:titlePg/>
        </w:sectPr>
      </w:pPr>
    </w:p>
    <w:p w:rsidR="00FB3B8F" w:rsidRDefault="00575B5B" w:rsidP="00EB3A60">
      <w:pPr>
        <w:keepNext/>
        <w:spacing w:before="200" w:after="0" w:line="240" w:lineRule="auto"/>
      </w:pPr>
      <w:bookmarkStart w:id="1670" w:name="d0e1311"/>
      <w:bookmarkStart w:id="1671" w:name="d0e1309"/>
      <w:bookmarkStart w:id="1672" w:name="d0e1523"/>
      <w:r w:rsidRPr="00EB3A60">
        <w:rPr>
          <w:rFonts w:ascii="Arial" w:hAnsi="Arial"/>
          <w:b/>
          <w:color w:val="000000"/>
          <w:sz w:val="50"/>
        </w:rPr>
        <w:t>Acronyms</w:t>
      </w:r>
    </w:p>
    <w:p w:rsidR="00FB3B8F" w:rsidRDefault="00575B5B">
      <w:pPr>
        <w:tabs>
          <w:tab w:val="left" w:pos="2880"/>
        </w:tabs>
        <w:spacing w:before="200" w:after="0" w:line="240" w:lineRule="auto"/>
        <w:ind w:left="2880" w:hanging="2880"/>
      </w:pPr>
      <w:bookmarkStart w:id="1673" w:name="d79e289"/>
      <w:bookmarkStart w:id="1674" w:name="d79e288"/>
      <w:bookmarkStart w:id="1675" w:name="d7e87"/>
      <w:bookmarkEnd w:id="1670"/>
      <w:bookmarkEnd w:id="1671"/>
      <w:bookmarkEnd w:id="1672"/>
      <w:r>
        <w:rPr>
          <w:color w:val="000000"/>
        </w:rPr>
        <w:t>CCWP</w:t>
      </w:r>
      <w:bookmarkEnd w:id="1673"/>
      <w:r>
        <w:rPr>
          <w:color w:val="000000"/>
        </w:rPr>
        <w:tab/>
        <w:t>Clinical Content White Paper</w:t>
      </w:r>
    </w:p>
    <w:p w:rsidR="00FB3B8F" w:rsidRDefault="00575B5B">
      <w:pPr>
        <w:tabs>
          <w:tab w:val="left" w:pos="2880"/>
        </w:tabs>
        <w:spacing w:before="200" w:after="0" w:line="240" w:lineRule="auto"/>
        <w:ind w:left="2880" w:hanging="2880"/>
      </w:pPr>
      <w:bookmarkStart w:id="1676" w:name="d79e313"/>
      <w:bookmarkStart w:id="1677" w:name="d7e94"/>
      <w:bookmarkStart w:id="1678" w:name="d79e312"/>
      <w:bookmarkStart w:id="1679" w:name="d7e93"/>
      <w:bookmarkEnd w:id="1674"/>
      <w:bookmarkEnd w:id="1675"/>
      <w:r>
        <w:rPr>
          <w:color w:val="000000"/>
        </w:rPr>
        <w:t>CIN</w:t>
      </w:r>
      <w:bookmarkEnd w:id="1676"/>
      <w:bookmarkEnd w:id="1677"/>
      <w:r>
        <w:rPr>
          <w:color w:val="000000"/>
        </w:rPr>
        <w:tab/>
        <w:t>Cervical Intraepithelial Neoplasia</w:t>
      </w:r>
    </w:p>
    <w:p w:rsidR="00FB3B8F" w:rsidRDefault="00575B5B">
      <w:pPr>
        <w:tabs>
          <w:tab w:val="left" w:pos="2880"/>
        </w:tabs>
        <w:spacing w:before="200" w:after="0" w:line="240" w:lineRule="auto"/>
        <w:ind w:left="2880" w:hanging="2880"/>
      </w:pPr>
      <w:bookmarkStart w:id="1680" w:name="d79e403"/>
      <w:bookmarkStart w:id="1681" w:name="d7e160"/>
      <w:bookmarkStart w:id="1682" w:name="d79e402"/>
      <w:bookmarkStart w:id="1683" w:name="d7e159"/>
      <w:bookmarkEnd w:id="1678"/>
      <w:bookmarkEnd w:id="1679"/>
      <w:r>
        <w:rPr>
          <w:color w:val="000000"/>
        </w:rPr>
        <w:t>ECA</w:t>
      </w:r>
      <w:bookmarkEnd w:id="1680"/>
      <w:bookmarkEnd w:id="1681"/>
      <w:r>
        <w:rPr>
          <w:color w:val="000000"/>
        </w:rPr>
        <w:tab/>
        <w:t>Event Condition Action</w:t>
      </w:r>
    </w:p>
    <w:p w:rsidR="00FB3B8F" w:rsidRDefault="00575B5B">
      <w:pPr>
        <w:tabs>
          <w:tab w:val="left" w:pos="2880"/>
        </w:tabs>
        <w:spacing w:before="200" w:after="0" w:line="240" w:lineRule="auto"/>
        <w:ind w:left="2880" w:hanging="2880"/>
      </w:pPr>
      <w:bookmarkStart w:id="1684" w:name="d79e445"/>
      <w:bookmarkStart w:id="1685" w:name="d7e190"/>
      <w:bookmarkStart w:id="1686" w:name="d79e444"/>
      <w:bookmarkStart w:id="1687" w:name="d7e189"/>
      <w:bookmarkEnd w:id="1682"/>
      <w:bookmarkEnd w:id="1683"/>
      <w:r>
        <w:rPr>
          <w:color w:val="000000"/>
        </w:rPr>
        <w:t>HIV</w:t>
      </w:r>
      <w:bookmarkEnd w:id="1684"/>
      <w:bookmarkEnd w:id="1685"/>
      <w:r>
        <w:rPr>
          <w:color w:val="000000"/>
        </w:rPr>
        <w:tab/>
        <w:t>Human Immunodeficiency Virus</w:t>
      </w:r>
    </w:p>
    <w:p w:rsidR="00FB3B8F" w:rsidRDefault="00575B5B">
      <w:pPr>
        <w:tabs>
          <w:tab w:val="left" w:pos="2880"/>
        </w:tabs>
        <w:spacing w:before="200" w:after="0" w:line="240" w:lineRule="auto"/>
        <w:ind w:left="2880" w:hanging="2880"/>
      </w:pPr>
      <w:bookmarkStart w:id="1688" w:name="d79e451"/>
      <w:bookmarkStart w:id="1689" w:name="d7e196"/>
      <w:bookmarkStart w:id="1690" w:name="d79e450"/>
      <w:bookmarkStart w:id="1691" w:name="d7e195"/>
      <w:bookmarkEnd w:id="1686"/>
      <w:bookmarkEnd w:id="1687"/>
      <w:r>
        <w:rPr>
          <w:color w:val="000000"/>
        </w:rPr>
        <w:t>HL7</w:t>
      </w:r>
      <w:bookmarkEnd w:id="1688"/>
      <w:bookmarkEnd w:id="1689"/>
      <w:r>
        <w:rPr>
          <w:color w:val="000000"/>
        </w:rPr>
        <w:tab/>
        <w:t>Health Level 7</w:t>
      </w:r>
    </w:p>
    <w:p w:rsidR="00FB3B8F" w:rsidRDefault="00575B5B">
      <w:pPr>
        <w:tabs>
          <w:tab w:val="left" w:pos="2880"/>
        </w:tabs>
        <w:spacing w:before="200" w:after="0" w:line="240" w:lineRule="auto"/>
        <w:ind w:left="2880" w:hanging="2880"/>
      </w:pPr>
      <w:bookmarkStart w:id="1692" w:name="d79e457"/>
      <w:bookmarkStart w:id="1693" w:name="d7e202"/>
      <w:bookmarkStart w:id="1694" w:name="d79e456"/>
      <w:bookmarkStart w:id="1695" w:name="d7e201"/>
      <w:bookmarkEnd w:id="1690"/>
      <w:bookmarkEnd w:id="1691"/>
      <w:r>
        <w:rPr>
          <w:color w:val="000000"/>
        </w:rPr>
        <w:t>HPV</w:t>
      </w:r>
      <w:bookmarkEnd w:id="1692"/>
      <w:bookmarkEnd w:id="1693"/>
      <w:r>
        <w:rPr>
          <w:color w:val="000000"/>
        </w:rPr>
        <w:tab/>
        <w:t>Human Papillomavirus</w:t>
      </w:r>
    </w:p>
    <w:p w:rsidR="00FB3B8F" w:rsidRDefault="00575B5B">
      <w:pPr>
        <w:tabs>
          <w:tab w:val="left" w:pos="2880"/>
        </w:tabs>
        <w:spacing w:before="200" w:after="0" w:line="240" w:lineRule="auto"/>
        <w:ind w:left="2880" w:hanging="2880"/>
      </w:pPr>
      <w:bookmarkStart w:id="1696" w:name="d79e511"/>
      <w:bookmarkStart w:id="1697" w:name="d7e238"/>
      <w:bookmarkStart w:id="1698" w:name="d79e510"/>
      <w:bookmarkStart w:id="1699" w:name="d7e237"/>
      <w:bookmarkEnd w:id="1694"/>
      <w:bookmarkEnd w:id="1695"/>
      <w:r>
        <w:rPr>
          <w:color w:val="000000"/>
        </w:rPr>
        <w:t>KNART</w:t>
      </w:r>
      <w:bookmarkEnd w:id="1696"/>
      <w:bookmarkEnd w:id="1697"/>
      <w:r>
        <w:rPr>
          <w:color w:val="000000"/>
        </w:rPr>
        <w:tab/>
        <w:t>Knowledge Artifact</w:t>
      </w:r>
    </w:p>
    <w:p w:rsidR="00FB3B8F" w:rsidRDefault="00575B5B">
      <w:pPr>
        <w:tabs>
          <w:tab w:val="left" w:pos="2880"/>
        </w:tabs>
        <w:spacing w:before="200" w:after="0" w:line="240" w:lineRule="auto"/>
        <w:ind w:left="2880" w:hanging="2880"/>
      </w:pPr>
      <w:bookmarkStart w:id="1700" w:name="d79e517"/>
      <w:bookmarkStart w:id="1701" w:name="d7e244"/>
      <w:bookmarkStart w:id="1702" w:name="d79e516"/>
      <w:bookmarkStart w:id="1703" w:name="d7e243"/>
      <w:bookmarkEnd w:id="1698"/>
      <w:bookmarkEnd w:id="1699"/>
      <w:r>
        <w:rPr>
          <w:color w:val="000000"/>
        </w:rPr>
        <w:t>KNARTs</w:t>
      </w:r>
      <w:bookmarkEnd w:id="1700"/>
      <w:bookmarkEnd w:id="1701"/>
      <w:r>
        <w:rPr>
          <w:color w:val="000000"/>
        </w:rPr>
        <w:tab/>
        <w:t>Knowledge Artifacts</w:t>
      </w:r>
    </w:p>
    <w:p w:rsidR="002E3D44" w:rsidRDefault="00575B5B">
      <w:pPr>
        <w:tabs>
          <w:tab w:val="left" w:pos="1440"/>
        </w:tabs>
        <w:spacing w:before="200" w:after="0" w:line="240" w:lineRule="auto"/>
        <w:ind w:left="1440" w:hanging="1440"/>
        <w:rPr>
          <w:del w:id="1704" w:author="20180310" w:date="2018-03-10T06:51:00Z"/>
          <w:color w:val="000000"/>
        </w:rPr>
      </w:pPr>
      <w:bookmarkStart w:id="1705" w:name="d79e757"/>
      <w:bookmarkStart w:id="1706" w:name="d7e400"/>
      <w:bookmarkStart w:id="1707" w:name="d79e756"/>
      <w:bookmarkStart w:id="1708" w:name="d7e399"/>
      <w:bookmarkEnd w:id="1702"/>
      <w:bookmarkEnd w:id="1703"/>
      <w:r>
        <w:rPr>
          <w:color w:val="000000"/>
        </w:rPr>
        <w:t>VA</w:t>
      </w:r>
      <w:bookmarkEnd w:id="1705"/>
      <w:bookmarkEnd w:id="1706"/>
      <w:r>
        <w:rPr>
          <w:color w:val="000000"/>
        </w:rPr>
        <w:tab/>
        <w:t>Department of Veteran Affairs</w:t>
      </w:r>
      <w:bookmarkEnd w:id="1707"/>
      <w:bookmarkEnd w:id="1708"/>
    </w:p>
    <w:p w:rsidR="002E3D44" w:rsidRDefault="002E3D44">
      <w:pPr>
        <w:rPr>
          <w:del w:id="1709" w:author="20180310" w:date="2018-03-10T06:51:00Z"/>
          <w:color w:val="000000"/>
        </w:rPr>
      </w:pPr>
      <w:del w:id="1710" w:author="20180310" w:date="2018-03-10T06:51:00Z">
        <w:r>
          <w:rPr>
            <w:color w:val="000000"/>
          </w:rPr>
          <w:br w:type="page"/>
        </w:r>
      </w:del>
    </w:p>
    <w:p w:rsidR="002E3D44" w:rsidRDefault="002E3D44" w:rsidP="002E3D44">
      <w:pPr>
        <w:pStyle w:val="CommentText"/>
        <w:rPr>
          <w:del w:id="1711" w:author="20180310" w:date="2018-03-10T06:51:00Z"/>
        </w:rPr>
      </w:pPr>
    </w:p>
    <w:p w:rsidR="00B50FAA" w:rsidRDefault="00B50FAA" w:rsidP="002E3D44">
      <w:pPr>
        <w:pStyle w:val="CommentText"/>
        <w:rPr>
          <w:del w:id="1712" w:author="20180310" w:date="2018-03-10T06:51:00Z"/>
        </w:rPr>
      </w:pPr>
      <w:del w:id="1713" w:author="20180310" w:date="2018-03-10T06:51:00Z">
        <w:r w:rsidRPr="003C6802">
          <w:rPr>
            <w:highlight w:val="green"/>
          </w:rPr>
          <w:delText>1/26/2018 NOTE by Staes:  this table illustrates the difference i</w:delText>
        </w:r>
        <w:r w:rsidRPr="00B50FAA">
          <w:rPr>
            <w:highlight w:val="green"/>
          </w:rPr>
          <w:delText>n actions based on the current M</w:delText>
        </w:r>
        <w:r w:rsidRPr="003C6802">
          <w:rPr>
            <w:highlight w:val="green"/>
          </w:rPr>
          <w:delText xml:space="preserve">otive logic and the way the VA had originally required it.  Once </w:delText>
        </w:r>
        <w:r>
          <w:rPr>
            <w:highlight w:val="green"/>
          </w:rPr>
          <w:delText>t</w:delText>
        </w:r>
        <w:r w:rsidRPr="003C6802">
          <w:rPr>
            <w:highlight w:val="green"/>
          </w:rPr>
          <w:delText xml:space="preserve">his white paper </w:delText>
        </w:r>
        <w:r>
          <w:rPr>
            <w:highlight w:val="green"/>
          </w:rPr>
          <w:delText xml:space="preserve">is updated, then the current motive column can </w:delText>
        </w:r>
        <w:r>
          <w:delText xml:space="preserve">be removed.  I believe this table should be updated and included in this document to illustrate the functioning of the system.   </w:delText>
        </w:r>
      </w:del>
    </w:p>
    <w:p w:rsidR="00B50FAA" w:rsidRDefault="00B50FAA" w:rsidP="002E3D44">
      <w:pPr>
        <w:pStyle w:val="CommentText"/>
        <w:rPr>
          <w:del w:id="1714" w:author="20180310" w:date="2018-03-10T06:51:00Z"/>
        </w:rPr>
      </w:pPr>
    </w:p>
    <w:p w:rsidR="002E3D44" w:rsidRPr="003C6802" w:rsidRDefault="00A5057C" w:rsidP="002E3D44">
      <w:pPr>
        <w:pStyle w:val="CommentText"/>
        <w:rPr>
          <w:del w:id="1715" w:author="20180310" w:date="2018-03-10T06:51:00Z"/>
          <w:b/>
          <w:u w:val="single"/>
        </w:rPr>
      </w:pPr>
      <w:del w:id="1716" w:author="20180310" w:date="2018-03-10T06:51:00Z">
        <w:r w:rsidRPr="003C6802">
          <w:rPr>
            <w:b/>
            <w:u w:val="single"/>
          </w:rPr>
          <w:delText>Logic for in-person visit:</w:delText>
        </w:r>
      </w:del>
    </w:p>
    <w:tbl>
      <w:tblPr>
        <w:tblStyle w:val="TableGrid"/>
        <w:tblW w:w="8905" w:type="dxa"/>
        <w:tblLayout w:type="fixed"/>
        <w:tblLook w:val="04A0" w:firstRow="1" w:lastRow="0" w:firstColumn="1" w:lastColumn="0" w:noHBand="0" w:noVBand="1"/>
      </w:tblPr>
      <w:tblGrid>
        <w:gridCol w:w="1047"/>
        <w:gridCol w:w="1313"/>
        <w:gridCol w:w="1775"/>
        <w:gridCol w:w="1350"/>
        <w:gridCol w:w="1710"/>
        <w:gridCol w:w="1710"/>
      </w:tblGrid>
      <w:tr w:rsidR="001A6970" w:rsidTr="003C6802">
        <w:trPr>
          <w:del w:id="1717" w:author="20180310" w:date="2018-03-10T06:51:00Z"/>
        </w:trPr>
        <w:tc>
          <w:tcPr>
            <w:tcW w:w="1047" w:type="dxa"/>
          </w:tcPr>
          <w:p w:rsidR="00A5057C" w:rsidRDefault="00A5057C" w:rsidP="006A65A7">
            <w:pPr>
              <w:rPr>
                <w:del w:id="1718" w:author="20180310" w:date="2018-03-10T06:51:00Z"/>
                <w:rFonts w:eastAsiaTheme="minorHAnsi"/>
              </w:rPr>
            </w:pPr>
            <w:del w:id="1719" w:author="20180310" w:date="2018-03-10T06:51:00Z">
              <w:r w:rsidRPr="00FC31B2">
                <w:delText>today</w:delText>
              </w:r>
            </w:del>
          </w:p>
        </w:tc>
        <w:tc>
          <w:tcPr>
            <w:tcW w:w="1313" w:type="dxa"/>
          </w:tcPr>
          <w:p w:rsidR="00A5057C" w:rsidRDefault="00A5057C" w:rsidP="006A65A7">
            <w:pPr>
              <w:rPr>
                <w:del w:id="1720" w:author="20180310" w:date="2018-03-10T06:51:00Z"/>
                <w:rFonts w:eastAsiaTheme="minorHAnsi"/>
              </w:rPr>
            </w:pPr>
            <w:del w:id="1721" w:author="20180310" w:date="2018-03-10T06:51:00Z">
              <w:r>
                <w:rPr>
                  <w:rFonts w:eastAsiaTheme="minorHAnsi"/>
                </w:rPr>
                <w:delText>Last screened</w:delText>
              </w:r>
            </w:del>
          </w:p>
        </w:tc>
        <w:tc>
          <w:tcPr>
            <w:tcW w:w="1775" w:type="dxa"/>
          </w:tcPr>
          <w:p w:rsidR="00A5057C" w:rsidRDefault="00A5057C" w:rsidP="006A65A7">
            <w:pPr>
              <w:rPr>
                <w:del w:id="1722" w:author="20180310" w:date="2018-03-10T06:51:00Z"/>
                <w:rFonts w:eastAsiaTheme="minorHAnsi"/>
              </w:rPr>
            </w:pPr>
            <w:del w:id="1723" w:author="20180310" w:date="2018-03-10T06:51:00Z">
              <w:r>
                <w:rPr>
                  <w:rFonts w:eastAsiaTheme="minorHAnsi"/>
                </w:rPr>
                <w:delText>Time since last screened</w:delText>
              </w:r>
            </w:del>
          </w:p>
        </w:tc>
        <w:tc>
          <w:tcPr>
            <w:tcW w:w="1350" w:type="dxa"/>
          </w:tcPr>
          <w:p w:rsidR="00A5057C" w:rsidRDefault="00A5057C" w:rsidP="00B50FAA">
            <w:pPr>
              <w:rPr>
                <w:del w:id="1724" w:author="20180310" w:date="2018-03-10T06:51:00Z"/>
                <w:rFonts w:eastAsiaTheme="minorHAnsi"/>
              </w:rPr>
            </w:pPr>
            <w:del w:id="1725" w:author="20180310" w:date="2018-03-10T06:51:00Z">
              <w:r>
                <w:rPr>
                  <w:rFonts w:eastAsiaTheme="minorHAnsi"/>
                </w:rPr>
                <w:delText>Due date</w:delText>
              </w:r>
              <w:r w:rsidR="00B50FAA">
                <w:rPr>
                  <w:rFonts w:eastAsiaTheme="minorHAnsi"/>
                </w:rPr>
                <w:delText>*</w:delText>
              </w:r>
            </w:del>
          </w:p>
        </w:tc>
        <w:tc>
          <w:tcPr>
            <w:tcW w:w="1710" w:type="dxa"/>
          </w:tcPr>
          <w:p w:rsidR="00A5057C" w:rsidRDefault="00A5057C" w:rsidP="006A65A7">
            <w:pPr>
              <w:rPr>
                <w:del w:id="1726" w:author="20180310" w:date="2018-03-10T06:51:00Z"/>
                <w:rFonts w:eastAsiaTheme="minorHAnsi"/>
              </w:rPr>
            </w:pPr>
            <w:del w:id="1727" w:author="20180310" w:date="2018-03-10T06:51:00Z">
              <w:r>
                <w:rPr>
                  <w:rFonts w:eastAsiaTheme="minorHAnsi"/>
                </w:rPr>
                <w:delText>VA requirement</w:delText>
              </w:r>
            </w:del>
          </w:p>
        </w:tc>
        <w:tc>
          <w:tcPr>
            <w:tcW w:w="1710" w:type="dxa"/>
          </w:tcPr>
          <w:p w:rsidR="00A5057C" w:rsidRDefault="00B50FAA" w:rsidP="006A65A7">
            <w:pPr>
              <w:rPr>
                <w:del w:id="1728" w:author="20180310" w:date="2018-03-10T06:51:00Z"/>
                <w:rFonts w:eastAsiaTheme="minorHAnsi"/>
              </w:rPr>
            </w:pPr>
            <w:del w:id="1729" w:author="20180310" w:date="2018-03-10T06:51:00Z">
              <w:r>
                <w:rPr>
                  <w:rFonts w:eastAsiaTheme="minorHAnsi"/>
                </w:rPr>
                <w:delText xml:space="preserve">Current </w:delText>
              </w:r>
              <w:r w:rsidR="00A5057C">
                <w:rPr>
                  <w:rFonts w:eastAsiaTheme="minorHAnsi"/>
                </w:rPr>
                <w:delText>Motive template</w:delText>
              </w:r>
            </w:del>
          </w:p>
        </w:tc>
      </w:tr>
      <w:tr w:rsidR="001A6970" w:rsidTr="003C6802">
        <w:trPr>
          <w:del w:id="1730" w:author="20180310" w:date="2018-03-10T06:51:00Z"/>
        </w:trPr>
        <w:tc>
          <w:tcPr>
            <w:tcW w:w="1047" w:type="dxa"/>
          </w:tcPr>
          <w:p w:rsidR="001A6970" w:rsidRDefault="001A6970" w:rsidP="001A6970">
            <w:pPr>
              <w:rPr>
                <w:del w:id="1731" w:author="20180310" w:date="2018-03-10T06:51:00Z"/>
                <w:rFonts w:eastAsiaTheme="minorHAnsi"/>
              </w:rPr>
            </w:pPr>
            <w:del w:id="1732" w:author="20180310" w:date="2018-03-10T06:51:00Z">
              <w:r w:rsidRPr="00FC31B2">
                <w:delText>1/1/2018</w:delText>
              </w:r>
            </w:del>
          </w:p>
        </w:tc>
        <w:tc>
          <w:tcPr>
            <w:tcW w:w="1313" w:type="dxa"/>
          </w:tcPr>
          <w:p w:rsidR="001A6970" w:rsidRDefault="001A6970" w:rsidP="001A6970">
            <w:pPr>
              <w:rPr>
                <w:del w:id="1733" w:author="20180310" w:date="2018-03-10T06:51:00Z"/>
                <w:rFonts w:eastAsiaTheme="minorHAnsi"/>
              </w:rPr>
            </w:pPr>
            <w:del w:id="1734" w:author="20180310" w:date="2018-03-10T06:51:00Z">
              <w:r>
                <w:rPr>
                  <w:rFonts w:eastAsiaTheme="minorHAnsi"/>
                </w:rPr>
                <w:delText>No record</w:delText>
              </w:r>
            </w:del>
          </w:p>
        </w:tc>
        <w:tc>
          <w:tcPr>
            <w:tcW w:w="1775" w:type="dxa"/>
          </w:tcPr>
          <w:p w:rsidR="001A6970" w:rsidRDefault="001A6970" w:rsidP="001A6970">
            <w:pPr>
              <w:rPr>
                <w:del w:id="1735" w:author="20180310" w:date="2018-03-10T06:51:00Z"/>
                <w:rFonts w:eastAsiaTheme="minorHAnsi"/>
              </w:rPr>
            </w:pPr>
            <w:del w:id="1736" w:author="20180310" w:date="2018-03-10T06:51:00Z">
              <w:r>
                <w:rPr>
                  <w:rFonts w:eastAsiaTheme="minorHAnsi"/>
                </w:rPr>
                <w:delText>--</w:delText>
              </w:r>
            </w:del>
          </w:p>
        </w:tc>
        <w:tc>
          <w:tcPr>
            <w:tcW w:w="1350" w:type="dxa"/>
          </w:tcPr>
          <w:p w:rsidR="001A6970" w:rsidRDefault="00B50FAA" w:rsidP="001A6970">
            <w:pPr>
              <w:rPr>
                <w:del w:id="1737" w:author="20180310" w:date="2018-03-10T06:51:00Z"/>
                <w:rFonts w:eastAsiaTheme="minorHAnsi"/>
              </w:rPr>
            </w:pPr>
            <w:del w:id="1738" w:author="20180310" w:date="2018-03-10T06:51:00Z">
              <w:r w:rsidRPr="003C6802">
                <w:rPr>
                  <w:rFonts w:eastAsiaTheme="minorHAnsi"/>
                  <w:color w:val="FF0000"/>
                </w:rPr>
                <w:delText>?default to today</w:delText>
              </w:r>
              <w:r w:rsidR="00A36BF1">
                <w:rPr>
                  <w:rFonts w:eastAsiaTheme="minorHAnsi"/>
                  <w:color w:val="FF0000"/>
                </w:rPr>
                <w:delText>**</w:delText>
              </w:r>
            </w:del>
          </w:p>
        </w:tc>
        <w:tc>
          <w:tcPr>
            <w:tcW w:w="1710" w:type="dxa"/>
          </w:tcPr>
          <w:p w:rsidR="001A6970" w:rsidRPr="003C6802" w:rsidRDefault="001A6970" w:rsidP="001A6970">
            <w:pPr>
              <w:rPr>
                <w:del w:id="1739" w:author="20180310" w:date="2018-03-10T06:51:00Z"/>
                <w:rFonts w:eastAsiaTheme="minorHAnsi"/>
                <w:highlight w:val="green"/>
              </w:rPr>
            </w:pPr>
            <w:del w:id="1740" w:author="20180310" w:date="2018-03-10T06:51:00Z">
              <w:r w:rsidRPr="00537742">
                <w:rPr>
                  <w:rFonts w:eastAsiaTheme="minorHAnsi"/>
                  <w:color w:val="FF0000"/>
                  <w:highlight w:val="green"/>
                </w:rPr>
                <w:delText>Action- OS/DT</w:delText>
              </w:r>
            </w:del>
          </w:p>
        </w:tc>
        <w:tc>
          <w:tcPr>
            <w:tcW w:w="1710" w:type="dxa"/>
          </w:tcPr>
          <w:p w:rsidR="001A6970" w:rsidRPr="003C6802" w:rsidRDefault="001A6970" w:rsidP="001A6970">
            <w:pPr>
              <w:rPr>
                <w:del w:id="1741" w:author="20180310" w:date="2018-03-10T06:51:00Z"/>
                <w:rFonts w:eastAsiaTheme="minorHAnsi"/>
                <w:highlight w:val="green"/>
              </w:rPr>
            </w:pPr>
            <w:del w:id="1742" w:author="20180310" w:date="2018-03-10T06:51:00Z">
              <w:r w:rsidRPr="002A5377">
                <w:rPr>
                  <w:rFonts w:eastAsiaTheme="minorHAnsi"/>
                  <w:color w:val="FF0000"/>
                  <w:highlight w:val="green"/>
                </w:rPr>
                <w:delText>Action- OS/DT</w:delText>
              </w:r>
            </w:del>
          </w:p>
        </w:tc>
      </w:tr>
      <w:tr w:rsidR="001A6970" w:rsidTr="003C6802">
        <w:trPr>
          <w:del w:id="1743" w:author="20180310" w:date="2018-03-10T06:51:00Z"/>
        </w:trPr>
        <w:tc>
          <w:tcPr>
            <w:tcW w:w="1047" w:type="dxa"/>
          </w:tcPr>
          <w:p w:rsidR="001A6970" w:rsidRPr="00FC31B2" w:rsidRDefault="001A6970" w:rsidP="001A6970">
            <w:pPr>
              <w:rPr>
                <w:del w:id="1744" w:author="20180310" w:date="2018-03-10T06:51:00Z"/>
              </w:rPr>
            </w:pPr>
            <w:del w:id="1745" w:author="20180310" w:date="2018-03-10T06:51:00Z">
              <w:r>
                <w:delText>1/1/2018</w:delText>
              </w:r>
            </w:del>
          </w:p>
        </w:tc>
        <w:tc>
          <w:tcPr>
            <w:tcW w:w="1313" w:type="dxa"/>
          </w:tcPr>
          <w:p w:rsidR="001A6970" w:rsidRDefault="001A6970" w:rsidP="001A6970">
            <w:pPr>
              <w:rPr>
                <w:del w:id="1746" w:author="20180310" w:date="2018-03-10T06:51:00Z"/>
                <w:rFonts w:eastAsiaTheme="minorHAnsi"/>
              </w:rPr>
            </w:pPr>
            <w:del w:id="1747" w:author="20180310" w:date="2018-03-10T06:51:00Z">
              <w:r>
                <w:rPr>
                  <w:rFonts w:eastAsiaTheme="minorHAnsi"/>
                </w:rPr>
                <w:delText>10/1/201</w:delText>
              </w:r>
              <w:r w:rsidR="00F6338D">
                <w:rPr>
                  <w:rFonts w:eastAsiaTheme="minorHAnsi"/>
                </w:rPr>
                <w:delText>4</w:delText>
              </w:r>
            </w:del>
          </w:p>
        </w:tc>
        <w:tc>
          <w:tcPr>
            <w:tcW w:w="1775" w:type="dxa"/>
          </w:tcPr>
          <w:p w:rsidR="001A6970" w:rsidRDefault="001A6970" w:rsidP="001A6970">
            <w:pPr>
              <w:rPr>
                <w:del w:id="1748" w:author="20180310" w:date="2018-03-10T06:51:00Z"/>
                <w:rFonts w:eastAsiaTheme="minorHAnsi"/>
              </w:rPr>
            </w:pPr>
            <w:del w:id="1749" w:author="20180310" w:date="2018-03-10T06:51:00Z">
              <w:r>
                <w:rPr>
                  <w:rFonts w:eastAsiaTheme="minorHAnsi"/>
                </w:rPr>
                <w:delText>3 year 3 mo ago</w:delText>
              </w:r>
            </w:del>
          </w:p>
        </w:tc>
        <w:tc>
          <w:tcPr>
            <w:tcW w:w="1350" w:type="dxa"/>
          </w:tcPr>
          <w:p w:rsidR="001A6970" w:rsidRDefault="001A6970" w:rsidP="001A6970">
            <w:pPr>
              <w:rPr>
                <w:del w:id="1750" w:author="20180310" w:date="2018-03-10T06:51:00Z"/>
                <w:rFonts w:eastAsiaTheme="minorHAnsi"/>
              </w:rPr>
            </w:pPr>
            <w:del w:id="1751" w:author="20180310" w:date="2018-03-10T06:51:00Z">
              <w:r>
                <w:rPr>
                  <w:rFonts w:eastAsiaTheme="minorHAnsi"/>
                </w:rPr>
                <w:delText>3 mo ago</w:delText>
              </w:r>
            </w:del>
          </w:p>
        </w:tc>
        <w:tc>
          <w:tcPr>
            <w:tcW w:w="1710" w:type="dxa"/>
          </w:tcPr>
          <w:p w:rsidR="001A6970" w:rsidRPr="003C6802" w:rsidRDefault="001A6970" w:rsidP="001A6970">
            <w:pPr>
              <w:rPr>
                <w:del w:id="1752" w:author="20180310" w:date="2018-03-10T06:51:00Z"/>
                <w:rFonts w:eastAsiaTheme="minorHAnsi"/>
                <w:color w:val="FF0000"/>
                <w:highlight w:val="green"/>
              </w:rPr>
            </w:pPr>
            <w:del w:id="1753" w:author="20180310" w:date="2018-03-10T06:51:00Z">
              <w:r w:rsidRPr="00537742">
                <w:rPr>
                  <w:rFonts w:eastAsiaTheme="minorHAnsi"/>
                  <w:color w:val="FF0000"/>
                  <w:highlight w:val="green"/>
                </w:rPr>
                <w:delText>Action- OS/DT</w:delText>
              </w:r>
            </w:del>
          </w:p>
        </w:tc>
        <w:tc>
          <w:tcPr>
            <w:tcW w:w="1710" w:type="dxa"/>
          </w:tcPr>
          <w:p w:rsidR="001A6970" w:rsidRPr="003C6802" w:rsidRDefault="001A6970" w:rsidP="001A6970">
            <w:pPr>
              <w:rPr>
                <w:del w:id="1754" w:author="20180310" w:date="2018-03-10T06:51:00Z"/>
                <w:rFonts w:eastAsiaTheme="minorHAnsi"/>
                <w:color w:val="FF0000"/>
                <w:highlight w:val="green"/>
              </w:rPr>
            </w:pPr>
            <w:del w:id="1755" w:author="20180310" w:date="2018-03-10T06:51:00Z">
              <w:r w:rsidRPr="002A5377">
                <w:rPr>
                  <w:rFonts w:eastAsiaTheme="minorHAnsi"/>
                  <w:color w:val="FF0000"/>
                  <w:highlight w:val="green"/>
                </w:rPr>
                <w:delText>Action- OS/DT</w:delText>
              </w:r>
            </w:del>
          </w:p>
        </w:tc>
      </w:tr>
      <w:tr w:rsidR="001A6970" w:rsidTr="003C6802">
        <w:trPr>
          <w:del w:id="1756" w:author="20180310" w:date="2018-03-10T06:51:00Z"/>
        </w:trPr>
        <w:tc>
          <w:tcPr>
            <w:tcW w:w="1047" w:type="dxa"/>
          </w:tcPr>
          <w:p w:rsidR="001A6970" w:rsidRPr="00FC31B2" w:rsidRDefault="001A6970" w:rsidP="001A6970">
            <w:pPr>
              <w:rPr>
                <w:del w:id="1757" w:author="20180310" w:date="2018-03-10T06:51:00Z"/>
              </w:rPr>
            </w:pPr>
            <w:del w:id="1758" w:author="20180310" w:date="2018-03-10T06:51:00Z">
              <w:r w:rsidRPr="00FC31B2">
                <w:delText>1/1/2018</w:delText>
              </w:r>
            </w:del>
          </w:p>
        </w:tc>
        <w:tc>
          <w:tcPr>
            <w:tcW w:w="1313" w:type="dxa"/>
          </w:tcPr>
          <w:p w:rsidR="001A6970" w:rsidRDefault="001A6970" w:rsidP="001A6970">
            <w:pPr>
              <w:rPr>
                <w:del w:id="1759" w:author="20180310" w:date="2018-03-10T06:51:00Z"/>
                <w:rFonts w:eastAsiaTheme="minorHAnsi"/>
              </w:rPr>
            </w:pPr>
            <w:del w:id="1760" w:author="20180310" w:date="2018-03-10T06:51:00Z">
              <w:r>
                <w:rPr>
                  <w:rFonts w:eastAsiaTheme="minorHAnsi"/>
                </w:rPr>
                <w:delText>11/1/2014</w:delText>
              </w:r>
            </w:del>
          </w:p>
        </w:tc>
        <w:tc>
          <w:tcPr>
            <w:tcW w:w="1775" w:type="dxa"/>
          </w:tcPr>
          <w:p w:rsidR="001A6970" w:rsidRDefault="001A6970" w:rsidP="001A6970">
            <w:pPr>
              <w:rPr>
                <w:del w:id="1761" w:author="20180310" w:date="2018-03-10T06:51:00Z"/>
                <w:rFonts w:eastAsiaTheme="minorHAnsi"/>
              </w:rPr>
            </w:pPr>
            <w:del w:id="1762" w:author="20180310" w:date="2018-03-10T06:51:00Z">
              <w:r>
                <w:rPr>
                  <w:rFonts w:eastAsiaTheme="minorHAnsi"/>
                </w:rPr>
                <w:delText>3 year 2 mo ago</w:delText>
              </w:r>
            </w:del>
          </w:p>
        </w:tc>
        <w:tc>
          <w:tcPr>
            <w:tcW w:w="1350" w:type="dxa"/>
          </w:tcPr>
          <w:p w:rsidR="001A6970" w:rsidRDefault="001A6970" w:rsidP="001A6970">
            <w:pPr>
              <w:rPr>
                <w:del w:id="1763" w:author="20180310" w:date="2018-03-10T06:51:00Z"/>
                <w:rFonts w:eastAsiaTheme="minorHAnsi"/>
              </w:rPr>
            </w:pPr>
            <w:del w:id="1764" w:author="20180310" w:date="2018-03-10T06:51:00Z">
              <w:r>
                <w:rPr>
                  <w:rFonts w:eastAsiaTheme="minorHAnsi"/>
                </w:rPr>
                <w:delText>2 mo ago</w:delText>
              </w:r>
            </w:del>
          </w:p>
        </w:tc>
        <w:tc>
          <w:tcPr>
            <w:tcW w:w="1710" w:type="dxa"/>
          </w:tcPr>
          <w:p w:rsidR="001A6970" w:rsidRPr="003C6802" w:rsidRDefault="001A6970" w:rsidP="001A6970">
            <w:pPr>
              <w:rPr>
                <w:del w:id="1765" w:author="20180310" w:date="2018-03-10T06:51:00Z"/>
                <w:rFonts w:eastAsiaTheme="minorHAnsi"/>
                <w:color w:val="FF0000"/>
                <w:highlight w:val="green"/>
              </w:rPr>
            </w:pPr>
            <w:del w:id="1766" w:author="20180310" w:date="2018-03-10T06:51:00Z">
              <w:r w:rsidRPr="00537742">
                <w:rPr>
                  <w:rFonts w:eastAsiaTheme="minorHAnsi"/>
                  <w:color w:val="FF0000"/>
                  <w:highlight w:val="green"/>
                </w:rPr>
                <w:delText>Action- OS/DT</w:delText>
              </w:r>
            </w:del>
          </w:p>
        </w:tc>
        <w:tc>
          <w:tcPr>
            <w:tcW w:w="1710" w:type="dxa"/>
          </w:tcPr>
          <w:p w:rsidR="001A6970" w:rsidRPr="003C6802" w:rsidRDefault="001A6970" w:rsidP="001A6970">
            <w:pPr>
              <w:rPr>
                <w:del w:id="1767" w:author="20180310" w:date="2018-03-10T06:51:00Z"/>
                <w:rFonts w:eastAsiaTheme="minorHAnsi"/>
                <w:color w:val="FF0000"/>
                <w:highlight w:val="green"/>
              </w:rPr>
            </w:pPr>
            <w:del w:id="1768" w:author="20180310" w:date="2018-03-10T06:51:00Z">
              <w:r w:rsidRPr="002A5377">
                <w:rPr>
                  <w:rFonts w:eastAsiaTheme="minorHAnsi"/>
                  <w:color w:val="FF0000"/>
                  <w:highlight w:val="green"/>
                </w:rPr>
                <w:delText>Action- OS/DT</w:delText>
              </w:r>
            </w:del>
          </w:p>
        </w:tc>
      </w:tr>
      <w:tr w:rsidR="001A6970" w:rsidTr="003C6802">
        <w:trPr>
          <w:del w:id="1769" w:author="20180310" w:date="2018-03-10T06:51:00Z"/>
        </w:trPr>
        <w:tc>
          <w:tcPr>
            <w:tcW w:w="1047" w:type="dxa"/>
          </w:tcPr>
          <w:p w:rsidR="001A6970" w:rsidRPr="00FC31B2" w:rsidRDefault="001A6970" w:rsidP="001A6970">
            <w:pPr>
              <w:rPr>
                <w:del w:id="1770" w:author="20180310" w:date="2018-03-10T06:51:00Z"/>
              </w:rPr>
            </w:pPr>
            <w:del w:id="1771" w:author="20180310" w:date="2018-03-10T06:51:00Z">
              <w:r w:rsidRPr="00FC31B2">
                <w:delText>1/1/2018</w:delText>
              </w:r>
            </w:del>
          </w:p>
        </w:tc>
        <w:tc>
          <w:tcPr>
            <w:tcW w:w="1313" w:type="dxa"/>
          </w:tcPr>
          <w:p w:rsidR="001A6970" w:rsidRDefault="001A6970" w:rsidP="001A6970">
            <w:pPr>
              <w:rPr>
                <w:del w:id="1772" w:author="20180310" w:date="2018-03-10T06:51:00Z"/>
                <w:rFonts w:eastAsiaTheme="minorHAnsi"/>
              </w:rPr>
            </w:pPr>
            <w:del w:id="1773" w:author="20180310" w:date="2018-03-10T06:51:00Z">
              <w:r>
                <w:rPr>
                  <w:rFonts w:eastAsiaTheme="minorHAnsi"/>
                </w:rPr>
                <w:delText>12/1/2014</w:delText>
              </w:r>
            </w:del>
          </w:p>
        </w:tc>
        <w:tc>
          <w:tcPr>
            <w:tcW w:w="1775" w:type="dxa"/>
          </w:tcPr>
          <w:p w:rsidR="001A6970" w:rsidRDefault="001A6970" w:rsidP="001A6970">
            <w:pPr>
              <w:rPr>
                <w:del w:id="1774" w:author="20180310" w:date="2018-03-10T06:51:00Z"/>
                <w:rFonts w:eastAsiaTheme="minorHAnsi"/>
              </w:rPr>
            </w:pPr>
            <w:del w:id="1775" w:author="20180310" w:date="2018-03-10T06:51:00Z">
              <w:r>
                <w:rPr>
                  <w:rFonts w:eastAsiaTheme="minorHAnsi"/>
                </w:rPr>
                <w:delText>3 year 1 mo ago</w:delText>
              </w:r>
            </w:del>
          </w:p>
        </w:tc>
        <w:tc>
          <w:tcPr>
            <w:tcW w:w="1350" w:type="dxa"/>
          </w:tcPr>
          <w:p w:rsidR="001A6970" w:rsidRDefault="001A6970" w:rsidP="001A6970">
            <w:pPr>
              <w:rPr>
                <w:del w:id="1776" w:author="20180310" w:date="2018-03-10T06:51:00Z"/>
                <w:rFonts w:eastAsiaTheme="minorHAnsi"/>
              </w:rPr>
            </w:pPr>
            <w:del w:id="1777" w:author="20180310" w:date="2018-03-10T06:51:00Z">
              <w:r>
                <w:rPr>
                  <w:rFonts w:eastAsiaTheme="minorHAnsi"/>
                </w:rPr>
                <w:delText>1 mo ago</w:delText>
              </w:r>
            </w:del>
          </w:p>
        </w:tc>
        <w:tc>
          <w:tcPr>
            <w:tcW w:w="1710" w:type="dxa"/>
          </w:tcPr>
          <w:p w:rsidR="001A6970" w:rsidRPr="003C6802" w:rsidRDefault="001A6970" w:rsidP="001A6970">
            <w:pPr>
              <w:rPr>
                <w:del w:id="1778" w:author="20180310" w:date="2018-03-10T06:51:00Z"/>
                <w:rFonts w:eastAsiaTheme="minorHAnsi"/>
                <w:color w:val="FF0000"/>
                <w:highlight w:val="green"/>
              </w:rPr>
            </w:pPr>
            <w:del w:id="1779" w:author="20180310" w:date="2018-03-10T06:51:00Z">
              <w:r w:rsidRPr="00537742">
                <w:rPr>
                  <w:rFonts w:eastAsiaTheme="minorHAnsi"/>
                  <w:color w:val="FF0000"/>
                  <w:highlight w:val="green"/>
                </w:rPr>
                <w:delText>Action- OS/DT</w:delText>
              </w:r>
            </w:del>
          </w:p>
        </w:tc>
        <w:tc>
          <w:tcPr>
            <w:tcW w:w="1710" w:type="dxa"/>
          </w:tcPr>
          <w:p w:rsidR="001A6970" w:rsidRPr="003C6802" w:rsidRDefault="001A6970" w:rsidP="001A6970">
            <w:pPr>
              <w:rPr>
                <w:del w:id="1780" w:author="20180310" w:date="2018-03-10T06:51:00Z"/>
                <w:rFonts w:eastAsiaTheme="minorHAnsi"/>
                <w:color w:val="FF0000"/>
                <w:highlight w:val="green"/>
              </w:rPr>
            </w:pPr>
            <w:del w:id="1781" w:author="20180310" w:date="2018-03-10T06:51:00Z">
              <w:r w:rsidRPr="002A5377">
                <w:rPr>
                  <w:rFonts w:eastAsiaTheme="minorHAnsi"/>
                  <w:color w:val="FF0000"/>
                  <w:highlight w:val="green"/>
                </w:rPr>
                <w:delText>Action- OS/DT</w:delText>
              </w:r>
            </w:del>
          </w:p>
        </w:tc>
      </w:tr>
      <w:tr w:rsidR="001A6970" w:rsidTr="003C6802">
        <w:trPr>
          <w:del w:id="1782" w:author="20180310" w:date="2018-03-10T06:51:00Z"/>
        </w:trPr>
        <w:tc>
          <w:tcPr>
            <w:tcW w:w="1047" w:type="dxa"/>
          </w:tcPr>
          <w:p w:rsidR="001A6970" w:rsidRDefault="001A6970" w:rsidP="001A6970">
            <w:pPr>
              <w:rPr>
                <w:del w:id="1783" w:author="20180310" w:date="2018-03-10T06:51:00Z"/>
                <w:rFonts w:eastAsiaTheme="minorHAnsi"/>
              </w:rPr>
            </w:pPr>
            <w:del w:id="1784" w:author="20180310" w:date="2018-03-10T06:51:00Z">
              <w:r w:rsidRPr="00FC31B2">
                <w:delText>1/1/2018</w:delText>
              </w:r>
            </w:del>
          </w:p>
        </w:tc>
        <w:tc>
          <w:tcPr>
            <w:tcW w:w="1313" w:type="dxa"/>
          </w:tcPr>
          <w:p w:rsidR="001A6970" w:rsidRDefault="001A6970" w:rsidP="001A6970">
            <w:pPr>
              <w:rPr>
                <w:del w:id="1785" w:author="20180310" w:date="2018-03-10T06:51:00Z"/>
                <w:rFonts w:eastAsiaTheme="minorHAnsi"/>
              </w:rPr>
            </w:pPr>
            <w:del w:id="1786" w:author="20180310" w:date="2018-03-10T06:51:00Z">
              <w:r>
                <w:rPr>
                  <w:rFonts w:eastAsiaTheme="minorHAnsi"/>
                </w:rPr>
                <w:delText>12/31/2014</w:delText>
              </w:r>
            </w:del>
          </w:p>
        </w:tc>
        <w:tc>
          <w:tcPr>
            <w:tcW w:w="1775" w:type="dxa"/>
          </w:tcPr>
          <w:p w:rsidR="001A6970" w:rsidRDefault="001A6970" w:rsidP="001A6970">
            <w:pPr>
              <w:rPr>
                <w:del w:id="1787" w:author="20180310" w:date="2018-03-10T06:51:00Z"/>
                <w:rFonts w:eastAsiaTheme="minorHAnsi"/>
              </w:rPr>
            </w:pPr>
            <w:del w:id="1788" w:author="20180310" w:date="2018-03-10T06:51:00Z">
              <w:r>
                <w:rPr>
                  <w:rFonts w:eastAsiaTheme="minorHAnsi"/>
                </w:rPr>
                <w:delText>3 year 1 day</w:delText>
              </w:r>
            </w:del>
          </w:p>
        </w:tc>
        <w:tc>
          <w:tcPr>
            <w:tcW w:w="1350" w:type="dxa"/>
          </w:tcPr>
          <w:p w:rsidR="001A6970" w:rsidRDefault="001A6970" w:rsidP="001A6970">
            <w:pPr>
              <w:rPr>
                <w:del w:id="1789" w:author="20180310" w:date="2018-03-10T06:51:00Z"/>
                <w:rFonts w:eastAsiaTheme="minorHAnsi"/>
              </w:rPr>
            </w:pPr>
            <w:del w:id="1790" w:author="20180310" w:date="2018-03-10T06:51:00Z">
              <w:r>
                <w:rPr>
                  <w:rFonts w:eastAsiaTheme="minorHAnsi"/>
                </w:rPr>
                <w:delText>Yesterday</w:delText>
              </w:r>
            </w:del>
          </w:p>
        </w:tc>
        <w:tc>
          <w:tcPr>
            <w:tcW w:w="1710" w:type="dxa"/>
          </w:tcPr>
          <w:p w:rsidR="001A6970" w:rsidRPr="003C6802" w:rsidRDefault="001A6970" w:rsidP="001A6970">
            <w:pPr>
              <w:rPr>
                <w:del w:id="1791" w:author="20180310" w:date="2018-03-10T06:51:00Z"/>
                <w:rFonts w:eastAsiaTheme="minorHAnsi"/>
                <w:highlight w:val="green"/>
              </w:rPr>
            </w:pPr>
            <w:del w:id="1792" w:author="20180310" w:date="2018-03-10T06:51:00Z">
              <w:r w:rsidRPr="00537742">
                <w:rPr>
                  <w:rFonts w:eastAsiaTheme="minorHAnsi"/>
                  <w:color w:val="FF0000"/>
                  <w:highlight w:val="green"/>
                </w:rPr>
                <w:delText>Action- OS/DT</w:delText>
              </w:r>
            </w:del>
          </w:p>
        </w:tc>
        <w:tc>
          <w:tcPr>
            <w:tcW w:w="1710" w:type="dxa"/>
          </w:tcPr>
          <w:p w:rsidR="001A6970" w:rsidRPr="003C6802" w:rsidRDefault="001A6970" w:rsidP="001A6970">
            <w:pPr>
              <w:rPr>
                <w:del w:id="1793" w:author="20180310" w:date="2018-03-10T06:51:00Z"/>
                <w:rFonts w:eastAsiaTheme="minorHAnsi"/>
                <w:highlight w:val="green"/>
              </w:rPr>
            </w:pPr>
            <w:del w:id="1794" w:author="20180310" w:date="2018-03-10T06:51:00Z">
              <w:r w:rsidRPr="002A5377">
                <w:rPr>
                  <w:rFonts w:eastAsiaTheme="minorHAnsi"/>
                  <w:color w:val="FF0000"/>
                  <w:highlight w:val="green"/>
                </w:rPr>
                <w:delText>Action- OS/DT</w:delText>
              </w:r>
            </w:del>
          </w:p>
        </w:tc>
      </w:tr>
      <w:tr w:rsidR="001A6970" w:rsidTr="003C6802">
        <w:trPr>
          <w:del w:id="1795" w:author="20180310" w:date="2018-03-10T06:51:00Z"/>
        </w:trPr>
        <w:tc>
          <w:tcPr>
            <w:tcW w:w="1047" w:type="dxa"/>
          </w:tcPr>
          <w:p w:rsidR="001A6970" w:rsidRDefault="001A6970" w:rsidP="001A6970">
            <w:pPr>
              <w:rPr>
                <w:del w:id="1796" w:author="20180310" w:date="2018-03-10T06:51:00Z"/>
                <w:rFonts w:eastAsiaTheme="minorHAnsi"/>
              </w:rPr>
            </w:pPr>
            <w:del w:id="1797" w:author="20180310" w:date="2018-03-10T06:51:00Z">
              <w:r w:rsidRPr="00FC31B2">
                <w:delText>1/1/2018</w:delText>
              </w:r>
            </w:del>
          </w:p>
        </w:tc>
        <w:tc>
          <w:tcPr>
            <w:tcW w:w="1313" w:type="dxa"/>
          </w:tcPr>
          <w:p w:rsidR="001A6970" w:rsidRDefault="001A6970" w:rsidP="001A6970">
            <w:pPr>
              <w:rPr>
                <w:del w:id="1798" w:author="20180310" w:date="2018-03-10T06:51:00Z"/>
                <w:rFonts w:eastAsiaTheme="minorHAnsi"/>
              </w:rPr>
            </w:pPr>
            <w:del w:id="1799" w:author="20180310" w:date="2018-03-10T06:51:00Z">
              <w:r>
                <w:rPr>
                  <w:rFonts w:eastAsiaTheme="minorHAnsi"/>
                </w:rPr>
                <w:delText>1/1/2015</w:delText>
              </w:r>
            </w:del>
          </w:p>
        </w:tc>
        <w:tc>
          <w:tcPr>
            <w:tcW w:w="1775" w:type="dxa"/>
          </w:tcPr>
          <w:p w:rsidR="001A6970" w:rsidRDefault="001A6970" w:rsidP="001A6970">
            <w:pPr>
              <w:rPr>
                <w:del w:id="1800" w:author="20180310" w:date="2018-03-10T06:51:00Z"/>
                <w:rFonts w:eastAsiaTheme="minorHAnsi"/>
              </w:rPr>
            </w:pPr>
            <w:del w:id="1801" w:author="20180310" w:date="2018-03-10T06:51:00Z">
              <w:r>
                <w:rPr>
                  <w:rFonts w:eastAsiaTheme="minorHAnsi"/>
                </w:rPr>
                <w:delText>3 year  0 mo ago</w:delText>
              </w:r>
            </w:del>
          </w:p>
        </w:tc>
        <w:tc>
          <w:tcPr>
            <w:tcW w:w="1350" w:type="dxa"/>
          </w:tcPr>
          <w:p w:rsidR="001A6970" w:rsidRDefault="001A6970" w:rsidP="001A6970">
            <w:pPr>
              <w:rPr>
                <w:del w:id="1802" w:author="20180310" w:date="2018-03-10T06:51:00Z"/>
                <w:rFonts w:eastAsiaTheme="minorHAnsi"/>
              </w:rPr>
            </w:pPr>
            <w:del w:id="1803" w:author="20180310" w:date="2018-03-10T06:51:00Z">
              <w:r>
                <w:rPr>
                  <w:rFonts w:eastAsiaTheme="minorHAnsi"/>
                </w:rPr>
                <w:delText>Today</w:delText>
              </w:r>
            </w:del>
          </w:p>
        </w:tc>
        <w:tc>
          <w:tcPr>
            <w:tcW w:w="1710" w:type="dxa"/>
          </w:tcPr>
          <w:p w:rsidR="001A6970" w:rsidRPr="003C6802" w:rsidRDefault="001A6970" w:rsidP="001A6970">
            <w:pPr>
              <w:rPr>
                <w:del w:id="1804" w:author="20180310" w:date="2018-03-10T06:51:00Z"/>
                <w:rFonts w:eastAsiaTheme="minorHAnsi"/>
                <w:highlight w:val="green"/>
              </w:rPr>
            </w:pPr>
            <w:del w:id="1805" w:author="20180310" w:date="2018-03-10T06:51:00Z">
              <w:r w:rsidRPr="00537742">
                <w:rPr>
                  <w:rFonts w:eastAsiaTheme="minorHAnsi"/>
                  <w:color w:val="FF0000"/>
                  <w:highlight w:val="green"/>
                </w:rPr>
                <w:delText>Action- OS/DT</w:delText>
              </w:r>
            </w:del>
          </w:p>
        </w:tc>
        <w:tc>
          <w:tcPr>
            <w:tcW w:w="1710" w:type="dxa"/>
          </w:tcPr>
          <w:p w:rsidR="001A6970" w:rsidRPr="003C6802" w:rsidRDefault="001A6970" w:rsidP="001A6970">
            <w:pPr>
              <w:rPr>
                <w:del w:id="1806" w:author="20180310" w:date="2018-03-10T06:51:00Z"/>
                <w:rFonts w:eastAsiaTheme="minorHAnsi"/>
                <w:highlight w:val="green"/>
              </w:rPr>
            </w:pPr>
            <w:del w:id="1807" w:author="20180310" w:date="2018-03-10T06:51:00Z">
              <w:r w:rsidRPr="002A5377">
                <w:rPr>
                  <w:rFonts w:eastAsiaTheme="minorHAnsi"/>
                  <w:color w:val="FF0000"/>
                  <w:highlight w:val="green"/>
                </w:rPr>
                <w:delText>Action- OS/DT</w:delText>
              </w:r>
            </w:del>
          </w:p>
        </w:tc>
      </w:tr>
      <w:tr w:rsidR="001A6970" w:rsidTr="003C6802">
        <w:trPr>
          <w:del w:id="1808" w:author="20180310" w:date="2018-03-10T06:51:00Z"/>
        </w:trPr>
        <w:tc>
          <w:tcPr>
            <w:tcW w:w="1047" w:type="dxa"/>
          </w:tcPr>
          <w:p w:rsidR="001A6970" w:rsidRDefault="001A6970" w:rsidP="001A6970">
            <w:pPr>
              <w:rPr>
                <w:del w:id="1809" w:author="20180310" w:date="2018-03-10T06:51:00Z"/>
                <w:rFonts w:eastAsiaTheme="minorHAnsi"/>
              </w:rPr>
            </w:pPr>
            <w:del w:id="1810" w:author="20180310" w:date="2018-03-10T06:51:00Z">
              <w:r w:rsidRPr="00FC31B2">
                <w:delText>1/1/2018</w:delText>
              </w:r>
            </w:del>
          </w:p>
        </w:tc>
        <w:tc>
          <w:tcPr>
            <w:tcW w:w="1313" w:type="dxa"/>
          </w:tcPr>
          <w:p w:rsidR="001A6970" w:rsidRDefault="001A6970" w:rsidP="001A6970">
            <w:pPr>
              <w:rPr>
                <w:del w:id="1811" w:author="20180310" w:date="2018-03-10T06:51:00Z"/>
                <w:rFonts w:eastAsiaTheme="minorHAnsi"/>
              </w:rPr>
            </w:pPr>
            <w:del w:id="1812" w:author="20180310" w:date="2018-03-10T06:51:00Z">
              <w:r>
                <w:rPr>
                  <w:rFonts w:eastAsiaTheme="minorHAnsi"/>
                </w:rPr>
                <w:delText>2/1/2015</w:delText>
              </w:r>
            </w:del>
          </w:p>
        </w:tc>
        <w:tc>
          <w:tcPr>
            <w:tcW w:w="1775" w:type="dxa"/>
          </w:tcPr>
          <w:p w:rsidR="001A6970" w:rsidRDefault="001A6970" w:rsidP="001A6970">
            <w:pPr>
              <w:rPr>
                <w:del w:id="1813" w:author="20180310" w:date="2018-03-10T06:51:00Z"/>
                <w:rFonts w:eastAsiaTheme="minorHAnsi"/>
              </w:rPr>
            </w:pPr>
            <w:del w:id="1814" w:author="20180310" w:date="2018-03-10T06:51:00Z">
              <w:r>
                <w:rPr>
                  <w:rFonts w:eastAsiaTheme="minorHAnsi"/>
                </w:rPr>
                <w:delText>2 year 11mo ago</w:delText>
              </w:r>
            </w:del>
          </w:p>
        </w:tc>
        <w:tc>
          <w:tcPr>
            <w:tcW w:w="1350" w:type="dxa"/>
          </w:tcPr>
          <w:p w:rsidR="001A6970" w:rsidRDefault="001A6970" w:rsidP="001A6970">
            <w:pPr>
              <w:rPr>
                <w:del w:id="1815" w:author="20180310" w:date="2018-03-10T06:51:00Z"/>
                <w:rFonts w:eastAsiaTheme="minorHAnsi"/>
              </w:rPr>
            </w:pPr>
            <w:del w:id="1816" w:author="20180310" w:date="2018-03-10T06:51:00Z">
              <w:r>
                <w:rPr>
                  <w:rFonts w:eastAsiaTheme="minorHAnsi"/>
                </w:rPr>
                <w:delText>In 30 days</w:delText>
              </w:r>
            </w:del>
          </w:p>
        </w:tc>
        <w:tc>
          <w:tcPr>
            <w:tcW w:w="1710" w:type="dxa"/>
          </w:tcPr>
          <w:p w:rsidR="001A6970" w:rsidRPr="003C6802" w:rsidRDefault="001A6970" w:rsidP="001A6970">
            <w:pPr>
              <w:rPr>
                <w:del w:id="1817" w:author="20180310" w:date="2018-03-10T06:51:00Z"/>
                <w:rFonts w:eastAsiaTheme="minorHAnsi"/>
                <w:highlight w:val="green"/>
              </w:rPr>
            </w:pPr>
            <w:del w:id="1818" w:author="20180310" w:date="2018-03-10T06:51:00Z">
              <w:r w:rsidRPr="00537742">
                <w:rPr>
                  <w:rFonts w:eastAsiaTheme="minorHAnsi"/>
                  <w:color w:val="FF0000"/>
                  <w:highlight w:val="green"/>
                </w:rPr>
                <w:delText>Action- OS/DT</w:delText>
              </w:r>
            </w:del>
          </w:p>
        </w:tc>
        <w:tc>
          <w:tcPr>
            <w:tcW w:w="1710" w:type="dxa"/>
          </w:tcPr>
          <w:p w:rsidR="001A6970" w:rsidRDefault="001A6970" w:rsidP="001A6970">
            <w:pPr>
              <w:rPr>
                <w:del w:id="1819" w:author="20180310" w:date="2018-03-10T06:51:00Z"/>
                <w:rFonts w:eastAsiaTheme="minorHAnsi"/>
              </w:rPr>
            </w:pPr>
            <w:del w:id="1820" w:author="20180310" w:date="2018-03-10T06:51:00Z">
              <w:r w:rsidRPr="00A65E9E">
                <w:rPr>
                  <w:rFonts w:eastAsiaTheme="minorHAnsi"/>
                  <w:color w:val="FF0000"/>
                </w:rPr>
                <w:delText>No action</w:delText>
              </w:r>
            </w:del>
          </w:p>
        </w:tc>
      </w:tr>
      <w:tr w:rsidR="001A6970" w:rsidTr="003C6802">
        <w:trPr>
          <w:del w:id="1821" w:author="20180310" w:date="2018-03-10T06:51:00Z"/>
        </w:trPr>
        <w:tc>
          <w:tcPr>
            <w:tcW w:w="1047" w:type="dxa"/>
          </w:tcPr>
          <w:p w:rsidR="00A5057C" w:rsidRDefault="00A5057C" w:rsidP="006A65A7">
            <w:pPr>
              <w:rPr>
                <w:del w:id="1822" w:author="20180310" w:date="2018-03-10T06:51:00Z"/>
                <w:rFonts w:eastAsiaTheme="minorHAnsi"/>
              </w:rPr>
            </w:pPr>
            <w:del w:id="1823" w:author="20180310" w:date="2018-03-10T06:51:00Z">
              <w:r w:rsidRPr="00FC31B2">
                <w:delText>1/1/2018</w:delText>
              </w:r>
            </w:del>
          </w:p>
        </w:tc>
        <w:tc>
          <w:tcPr>
            <w:tcW w:w="1313" w:type="dxa"/>
          </w:tcPr>
          <w:p w:rsidR="00A5057C" w:rsidRDefault="00A5057C" w:rsidP="006A65A7">
            <w:pPr>
              <w:rPr>
                <w:del w:id="1824" w:author="20180310" w:date="2018-03-10T06:51:00Z"/>
                <w:rFonts w:eastAsiaTheme="minorHAnsi"/>
              </w:rPr>
            </w:pPr>
            <w:del w:id="1825" w:author="20180310" w:date="2018-03-10T06:51:00Z">
              <w:r>
                <w:rPr>
                  <w:rFonts w:eastAsiaTheme="minorHAnsi"/>
                </w:rPr>
                <w:delText>3/1/2015</w:delText>
              </w:r>
            </w:del>
          </w:p>
        </w:tc>
        <w:tc>
          <w:tcPr>
            <w:tcW w:w="1775" w:type="dxa"/>
          </w:tcPr>
          <w:p w:rsidR="00A5057C" w:rsidRDefault="00A5057C" w:rsidP="006A65A7">
            <w:pPr>
              <w:rPr>
                <w:del w:id="1826" w:author="20180310" w:date="2018-03-10T06:51:00Z"/>
                <w:rFonts w:eastAsiaTheme="minorHAnsi"/>
              </w:rPr>
            </w:pPr>
            <w:del w:id="1827" w:author="20180310" w:date="2018-03-10T06:51:00Z">
              <w:r>
                <w:rPr>
                  <w:rFonts w:eastAsiaTheme="minorHAnsi"/>
                </w:rPr>
                <w:delText>2 year 10mo ago</w:delText>
              </w:r>
            </w:del>
          </w:p>
        </w:tc>
        <w:tc>
          <w:tcPr>
            <w:tcW w:w="1350" w:type="dxa"/>
          </w:tcPr>
          <w:p w:rsidR="00A5057C" w:rsidRDefault="00A5057C" w:rsidP="006A65A7">
            <w:pPr>
              <w:rPr>
                <w:del w:id="1828" w:author="20180310" w:date="2018-03-10T06:51:00Z"/>
                <w:rFonts w:eastAsiaTheme="minorHAnsi"/>
              </w:rPr>
            </w:pPr>
            <w:del w:id="1829" w:author="20180310" w:date="2018-03-10T06:51:00Z">
              <w:r>
                <w:rPr>
                  <w:rFonts w:eastAsiaTheme="minorHAnsi"/>
                </w:rPr>
                <w:delText>In 60 days</w:delText>
              </w:r>
            </w:del>
          </w:p>
        </w:tc>
        <w:tc>
          <w:tcPr>
            <w:tcW w:w="1710" w:type="dxa"/>
          </w:tcPr>
          <w:p w:rsidR="00A5057C" w:rsidRPr="003C6802" w:rsidRDefault="00A5057C" w:rsidP="006A65A7">
            <w:pPr>
              <w:rPr>
                <w:del w:id="1830" w:author="20180310" w:date="2018-03-10T06:51:00Z"/>
                <w:rFonts w:eastAsiaTheme="minorHAnsi"/>
                <w:highlight w:val="green"/>
              </w:rPr>
            </w:pPr>
            <w:del w:id="1831" w:author="20180310" w:date="2018-03-10T06:51:00Z">
              <w:r w:rsidRPr="003C6802">
                <w:rPr>
                  <w:rFonts w:eastAsiaTheme="minorHAnsi"/>
                  <w:color w:val="FF0000"/>
                  <w:highlight w:val="green"/>
                </w:rPr>
                <w:delText>Action</w:delText>
              </w:r>
              <w:r w:rsidR="001A6970">
                <w:rPr>
                  <w:rFonts w:eastAsiaTheme="minorHAnsi"/>
                  <w:color w:val="FF0000"/>
                  <w:highlight w:val="green"/>
                </w:rPr>
                <w:delText>- OS/DT</w:delText>
              </w:r>
            </w:del>
          </w:p>
        </w:tc>
        <w:tc>
          <w:tcPr>
            <w:tcW w:w="1710" w:type="dxa"/>
          </w:tcPr>
          <w:p w:rsidR="00A5057C" w:rsidRDefault="00A5057C" w:rsidP="006A65A7">
            <w:pPr>
              <w:rPr>
                <w:del w:id="1832" w:author="20180310" w:date="2018-03-10T06:51:00Z"/>
                <w:rFonts w:eastAsiaTheme="minorHAnsi"/>
              </w:rPr>
            </w:pPr>
            <w:del w:id="1833" w:author="20180310" w:date="2018-03-10T06:51:00Z">
              <w:r w:rsidRPr="00A65E9E">
                <w:rPr>
                  <w:rFonts w:eastAsiaTheme="minorHAnsi"/>
                  <w:color w:val="FF0000"/>
                </w:rPr>
                <w:delText>No action</w:delText>
              </w:r>
            </w:del>
          </w:p>
        </w:tc>
      </w:tr>
      <w:tr w:rsidR="001A6970" w:rsidTr="003C6802">
        <w:trPr>
          <w:del w:id="1834" w:author="20180310" w:date="2018-03-10T06:51:00Z"/>
        </w:trPr>
        <w:tc>
          <w:tcPr>
            <w:tcW w:w="1047" w:type="dxa"/>
          </w:tcPr>
          <w:p w:rsidR="00A5057C" w:rsidRDefault="00A5057C" w:rsidP="006A65A7">
            <w:pPr>
              <w:rPr>
                <w:del w:id="1835" w:author="20180310" w:date="2018-03-10T06:51:00Z"/>
                <w:rFonts w:eastAsiaTheme="minorHAnsi"/>
              </w:rPr>
            </w:pPr>
            <w:del w:id="1836" w:author="20180310" w:date="2018-03-10T06:51:00Z">
              <w:r w:rsidRPr="00FC31B2">
                <w:delText>1/1/2018</w:delText>
              </w:r>
            </w:del>
          </w:p>
        </w:tc>
        <w:tc>
          <w:tcPr>
            <w:tcW w:w="1313" w:type="dxa"/>
          </w:tcPr>
          <w:p w:rsidR="00A5057C" w:rsidRDefault="00A5057C" w:rsidP="006A65A7">
            <w:pPr>
              <w:rPr>
                <w:del w:id="1837" w:author="20180310" w:date="2018-03-10T06:51:00Z"/>
                <w:rFonts w:eastAsiaTheme="minorHAnsi"/>
              </w:rPr>
            </w:pPr>
            <w:del w:id="1838" w:author="20180310" w:date="2018-03-10T06:51:00Z">
              <w:r>
                <w:rPr>
                  <w:rFonts w:eastAsiaTheme="minorHAnsi"/>
                </w:rPr>
                <w:delText>4/1/2015</w:delText>
              </w:r>
            </w:del>
          </w:p>
        </w:tc>
        <w:tc>
          <w:tcPr>
            <w:tcW w:w="1775" w:type="dxa"/>
          </w:tcPr>
          <w:p w:rsidR="00A5057C" w:rsidRDefault="00A5057C" w:rsidP="006A65A7">
            <w:pPr>
              <w:rPr>
                <w:del w:id="1839" w:author="20180310" w:date="2018-03-10T06:51:00Z"/>
                <w:rFonts w:eastAsiaTheme="minorHAnsi"/>
              </w:rPr>
            </w:pPr>
            <w:del w:id="1840" w:author="20180310" w:date="2018-03-10T06:51:00Z">
              <w:r>
                <w:rPr>
                  <w:rFonts w:eastAsiaTheme="minorHAnsi"/>
                </w:rPr>
                <w:delText>2 year 9mo ago</w:delText>
              </w:r>
            </w:del>
          </w:p>
        </w:tc>
        <w:tc>
          <w:tcPr>
            <w:tcW w:w="1350" w:type="dxa"/>
          </w:tcPr>
          <w:p w:rsidR="00A5057C" w:rsidRDefault="00A5057C" w:rsidP="006A65A7">
            <w:pPr>
              <w:rPr>
                <w:del w:id="1841" w:author="20180310" w:date="2018-03-10T06:51:00Z"/>
                <w:rFonts w:eastAsiaTheme="minorHAnsi"/>
              </w:rPr>
            </w:pPr>
            <w:del w:id="1842" w:author="20180310" w:date="2018-03-10T06:51:00Z">
              <w:r>
                <w:rPr>
                  <w:rFonts w:eastAsiaTheme="minorHAnsi"/>
                </w:rPr>
                <w:delText>In 90 days</w:delText>
              </w:r>
            </w:del>
          </w:p>
        </w:tc>
        <w:tc>
          <w:tcPr>
            <w:tcW w:w="1710" w:type="dxa"/>
          </w:tcPr>
          <w:p w:rsidR="00A5057C" w:rsidRPr="00A65E9E" w:rsidRDefault="00A5057C" w:rsidP="006A65A7">
            <w:pPr>
              <w:rPr>
                <w:del w:id="1843" w:author="20180310" w:date="2018-03-10T06:51:00Z"/>
                <w:rFonts w:eastAsiaTheme="minorHAnsi"/>
                <w:b/>
              </w:rPr>
            </w:pPr>
            <w:del w:id="1844" w:author="20180310" w:date="2018-03-10T06:51:00Z">
              <w:r w:rsidRPr="00962B32">
                <w:rPr>
                  <w:rFonts w:eastAsiaTheme="minorHAnsi"/>
                  <w:color w:val="FF0000"/>
                </w:rPr>
                <w:delText>No action</w:delText>
              </w:r>
            </w:del>
          </w:p>
        </w:tc>
        <w:tc>
          <w:tcPr>
            <w:tcW w:w="1710" w:type="dxa"/>
          </w:tcPr>
          <w:p w:rsidR="00A5057C" w:rsidRPr="00A65E9E" w:rsidRDefault="00A5057C" w:rsidP="006A65A7">
            <w:pPr>
              <w:rPr>
                <w:del w:id="1845" w:author="20180310" w:date="2018-03-10T06:51:00Z"/>
                <w:rFonts w:eastAsiaTheme="minorHAnsi"/>
                <w:b/>
              </w:rPr>
            </w:pPr>
            <w:del w:id="1846" w:author="20180310" w:date="2018-03-10T06:51:00Z">
              <w:r w:rsidRPr="00962B32">
                <w:rPr>
                  <w:rFonts w:eastAsiaTheme="minorHAnsi"/>
                  <w:color w:val="FF0000"/>
                </w:rPr>
                <w:delText>No action</w:delText>
              </w:r>
            </w:del>
          </w:p>
        </w:tc>
      </w:tr>
    </w:tbl>
    <w:p w:rsidR="00A331E0" w:rsidRDefault="00A331E0" w:rsidP="003C6802">
      <w:pPr>
        <w:pStyle w:val="CommentText"/>
        <w:ind w:firstLine="360"/>
        <w:rPr>
          <w:del w:id="1847" w:author="20180310" w:date="2018-03-10T06:51:00Z"/>
        </w:rPr>
      </w:pPr>
      <w:del w:id="1848" w:author="20180310" w:date="2018-03-10T06:51:00Z">
        <w:r>
          <w:delText>OS/DT = open order set and documentation template</w:delText>
        </w:r>
      </w:del>
    </w:p>
    <w:p w:rsidR="00B50FAA" w:rsidRDefault="00B50FAA" w:rsidP="003C6802">
      <w:pPr>
        <w:pStyle w:val="CommentText"/>
        <w:ind w:left="360"/>
        <w:rPr>
          <w:del w:id="1849" w:author="20180310" w:date="2018-03-10T06:51:00Z"/>
        </w:rPr>
      </w:pPr>
      <w:del w:id="1850" w:author="20180310" w:date="2018-03-10T06:51:00Z">
        <w:r>
          <w:delText xml:space="preserve">*Due date is based on date of last cervical text plus 3 years. </w:delText>
        </w:r>
      </w:del>
    </w:p>
    <w:p w:rsidR="00A36BF1" w:rsidRDefault="00A36BF1" w:rsidP="003C6802">
      <w:pPr>
        <w:pStyle w:val="CommentText"/>
        <w:ind w:left="360"/>
        <w:rPr>
          <w:del w:id="1851" w:author="20180310" w:date="2018-03-10T06:51:00Z"/>
        </w:rPr>
      </w:pPr>
      <w:del w:id="1852" w:author="20180310" w:date="2018-03-10T06:51:00Z">
        <w:r>
          <w:delText xml:space="preserve">**defaulting to ‘today’ would work in this workflow. </w:delText>
        </w:r>
      </w:del>
    </w:p>
    <w:p w:rsidR="00A5057C" w:rsidRDefault="00A5057C" w:rsidP="002E3D44">
      <w:pPr>
        <w:pStyle w:val="CommentText"/>
        <w:rPr>
          <w:del w:id="1853" w:author="20180310" w:date="2018-03-10T06:51:00Z"/>
        </w:rPr>
      </w:pPr>
    </w:p>
    <w:p w:rsidR="00A5057C" w:rsidRDefault="00A5057C" w:rsidP="002E3D44">
      <w:pPr>
        <w:pStyle w:val="CommentText"/>
        <w:rPr>
          <w:del w:id="1854" w:author="20180310" w:date="2018-03-10T06:51:00Z"/>
        </w:rPr>
      </w:pPr>
    </w:p>
    <w:p w:rsidR="00A5057C" w:rsidRPr="003C6802" w:rsidRDefault="00A5057C" w:rsidP="00A5057C">
      <w:pPr>
        <w:pStyle w:val="CommentText"/>
        <w:rPr>
          <w:del w:id="1855" w:author="20180310" w:date="2018-03-10T06:51:00Z"/>
          <w:b/>
          <w:u w:val="single"/>
        </w:rPr>
      </w:pPr>
      <w:del w:id="1856" w:author="20180310" w:date="2018-03-10T06:51:00Z">
        <w:r w:rsidRPr="003C6802">
          <w:rPr>
            <w:b/>
            <w:u w:val="single"/>
          </w:rPr>
          <w:delText>Logic for monthly system run:</w:delText>
        </w:r>
      </w:del>
    </w:p>
    <w:tbl>
      <w:tblPr>
        <w:tblStyle w:val="TableGrid"/>
        <w:tblW w:w="8905" w:type="dxa"/>
        <w:tblLayout w:type="fixed"/>
        <w:tblLook w:val="04A0" w:firstRow="1" w:lastRow="0" w:firstColumn="1" w:lastColumn="0" w:noHBand="0" w:noVBand="1"/>
      </w:tblPr>
      <w:tblGrid>
        <w:gridCol w:w="1047"/>
        <w:gridCol w:w="1313"/>
        <w:gridCol w:w="1775"/>
        <w:gridCol w:w="1890"/>
        <w:gridCol w:w="1440"/>
        <w:gridCol w:w="1440"/>
      </w:tblGrid>
      <w:tr w:rsidR="00A5057C" w:rsidTr="003C6802">
        <w:trPr>
          <w:del w:id="1857" w:author="20180310" w:date="2018-03-10T06:51:00Z"/>
        </w:trPr>
        <w:tc>
          <w:tcPr>
            <w:tcW w:w="1047" w:type="dxa"/>
          </w:tcPr>
          <w:p w:rsidR="00A5057C" w:rsidRDefault="00A5057C" w:rsidP="006A65A7">
            <w:pPr>
              <w:rPr>
                <w:del w:id="1858" w:author="20180310" w:date="2018-03-10T06:51:00Z"/>
                <w:rFonts w:eastAsiaTheme="minorHAnsi"/>
              </w:rPr>
            </w:pPr>
            <w:del w:id="1859" w:author="20180310" w:date="2018-03-10T06:51:00Z">
              <w:r w:rsidRPr="00FC31B2">
                <w:delText>today</w:delText>
              </w:r>
            </w:del>
          </w:p>
        </w:tc>
        <w:tc>
          <w:tcPr>
            <w:tcW w:w="1313" w:type="dxa"/>
          </w:tcPr>
          <w:p w:rsidR="00A5057C" w:rsidRDefault="00A5057C" w:rsidP="006A65A7">
            <w:pPr>
              <w:rPr>
                <w:del w:id="1860" w:author="20180310" w:date="2018-03-10T06:51:00Z"/>
                <w:rFonts w:eastAsiaTheme="minorHAnsi"/>
              </w:rPr>
            </w:pPr>
            <w:del w:id="1861" w:author="20180310" w:date="2018-03-10T06:51:00Z">
              <w:r>
                <w:rPr>
                  <w:rFonts w:eastAsiaTheme="minorHAnsi"/>
                </w:rPr>
                <w:delText>Last screened</w:delText>
              </w:r>
            </w:del>
          </w:p>
        </w:tc>
        <w:tc>
          <w:tcPr>
            <w:tcW w:w="1775" w:type="dxa"/>
          </w:tcPr>
          <w:p w:rsidR="00A5057C" w:rsidRDefault="00A5057C" w:rsidP="006A65A7">
            <w:pPr>
              <w:rPr>
                <w:del w:id="1862" w:author="20180310" w:date="2018-03-10T06:51:00Z"/>
                <w:rFonts w:eastAsiaTheme="minorHAnsi"/>
              </w:rPr>
            </w:pPr>
            <w:del w:id="1863" w:author="20180310" w:date="2018-03-10T06:51:00Z">
              <w:r>
                <w:rPr>
                  <w:rFonts w:eastAsiaTheme="minorHAnsi"/>
                </w:rPr>
                <w:delText>Time since last screened</w:delText>
              </w:r>
            </w:del>
          </w:p>
        </w:tc>
        <w:tc>
          <w:tcPr>
            <w:tcW w:w="1890" w:type="dxa"/>
          </w:tcPr>
          <w:p w:rsidR="00A5057C" w:rsidRDefault="00A5057C" w:rsidP="00B50FAA">
            <w:pPr>
              <w:rPr>
                <w:del w:id="1864" w:author="20180310" w:date="2018-03-10T06:51:00Z"/>
                <w:rFonts w:eastAsiaTheme="minorHAnsi"/>
              </w:rPr>
            </w:pPr>
            <w:del w:id="1865" w:author="20180310" w:date="2018-03-10T06:51:00Z">
              <w:r>
                <w:rPr>
                  <w:rFonts w:eastAsiaTheme="minorHAnsi"/>
                </w:rPr>
                <w:delText xml:space="preserve">Due date </w:delText>
              </w:r>
            </w:del>
          </w:p>
        </w:tc>
        <w:tc>
          <w:tcPr>
            <w:tcW w:w="1440" w:type="dxa"/>
          </w:tcPr>
          <w:p w:rsidR="00A5057C" w:rsidRDefault="00A5057C" w:rsidP="006A65A7">
            <w:pPr>
              <w:rPr>
                <w:del w:id="1866" w:author="20180310" w:date="2018-03-10T06:51:00Z"/>
                <w:rFonts w:eastAsiaTheme="minorHAnsi"/>
              </w:rPr>
            </w:pPr>
            <w:del w:id="1867" w:author="20180310" w:date="2018-03-10T06:51:00Z">
              <w:r>
                <w:rPr>
                  <w:rFonts w:eastAsiaTheme="minorHAnsi"/>
                </w:rPr>
                <w:delText>VA requirement</w:delText>
              </w:r>
            </w:del>
          </w:p>
        </w:tc>
        <w:tc>
          <w:tcPr>
            <w:tcW w:w="1440" w:type="dxa"/>
          </w:tcPr>
          <w:p w:rsidR="00A5057C" w:rsidRDefault="00B50FAA" w:rsidP="006A65A7">
            <w:pPr>
              <w:rPr>
                <w:del w:id="1868" w:author="20180310" w:date="2018-03-10T06:51:00Z"/>
                <w:rFonts w:eastAsiaTheme="minorHAnsi"/>
              </w:rPr>
            </w:pPr>
            <w:del w:id="1869" w:author="20180310" w:date="2018-03-10T06:51:00Z">
              <w:r>
                <w:rPr>
                  <w:rFonts w:eastAsiaTheme="minorHAnsi"/>
                </w:rPr>
                <w:delText xml:space="preserve">Current </w:delText>
              </w:r>
              <w:r w:rsidR="00A5057C">
                <w:rPr>
                  <w:rFonts w:eastAsiaTheme="minorHAnsi"/>
                </w:rPr>
                <w:delText>Motive template</w:delText>
              </w:r>
            </w:del>
          </w:p>
        </w:tc>
      </w:tr>
      <w:tr w:rsidR="00A5057C" w:rsidTr="003C6802">
        <w:trPr>
          <w:del w:id="1870" w:author="20180310" w:date="2018-03-10T06:51:00Z"/>
        </w:trPr>
        <w:tc>
          <w:tcPr>
            <w:tcW w:w="1047" w:type="dxa"/>
          </w:tcPr>
          <w:p w:rsidR="00A5057C" w:rsidRDefault="00A5057C" w:rsidP="006A65A7">
            <w:pPr>
              <w:rPr>
                <w:del w:id="1871" w:author="20180310" w:date="2018-03-10T06:51:00Z"/>
                <w:rFonts w:eastAsiaTheme="minorHAnsi"/>
              </w:rPr>
            </w:pPr>
            <w:del w:id="1872" w:author="20180310" w:date="2018-03-10T06:51:00Z">
              <w:r w:rsidRPr="00FC31B2">
                <w:delText>1/1/2018</w:delText>
              </w:r>
            </w:del>
          </w:p>
        </w:tc>
        <w:tc>
          <w:tcPr>
            <w:tcW w:w="1313" w:type="dxa"/>
          </w:tcPr>
          <w:p w:rsidR="00A5057C" w:rsidRDefault="00A5057C" w:rsidP="006A65A7">
            <w:pPr>
              <w:rPr>
                <w:del w:id="1873" w:author="20180310" w:date="2018-03-10T06:51:00Z"/>
                <w:rFonts w:eastAsiaTheme="minorHAnsi"/>
              </w:rPr>
            </w:pPr>
            <w:del w:id="1874" w:author="20180310" w:date="2018-03-10T06:51:00Z">
              <w:r>
                <w:rPr>
                  <w:rFonts w:eastAsiaTheme="minorHAnsi"/>
                </w:rPr>
                <w:delText>No record</w:delText>
              </w:r>
            </w:del>
          </w:p>
        </w:tc>
        <w:tc>
          <w:tcPr>
            <w:tcW w:w="1775" w:type="dxa"/>
          </w:tcPr>
          <w:p w:rsidR="00A5057C" w:rsidRDefault="00A5057C" w:rsidP="006A65A7">
            <w:pPr>
              <w:rPr>
                <w:del w:id="1875" w:author="20180310" w:date="2018-03-10T06:51:00Z"/>
                <w:rFonts w:eastAsiaTheme="minorHAnsi"/>
              </w:rPr>
            </w:pPr>
            <w:del w:id="1876" w:author="20180310" w:date="2018-03-10T06:51:00Z">
              <w:r>
                <w:rPr>
                  <w:rFonts w:eastAsiaTheme="minorHAnsi"/>
                </w:rPr>
                <w:delText>--</w:delText>
              </w:r>
            </w:del>
          </w:p>
        </w:tc>
        <w:tc>
          <w:tcPr>
            <w:tcW w:w="1890" w:type="dxa"/>
          </w:tcPr>
          <w:p w:rsidR="00A5057C" w:rsidRPr="003C6802" w:rsidRDefault="00BE256C" w:rsidP="006A65A7">
            <w:pPr>
              <w:rPr>
                <w:del w:id="1877" w:author="20180310" w:date="2018-03-10T06:51:00Z"/>
                <w:rFonts w:eastAsiaTheme="minorHAnsi"/>
                <w:color w:val="FF0000"/>
              </w:rPr>
            </w:pPr>
            <w:commentRangeStart w:id="1878"/>
            <w:del w:id="1879" w:author="20180310" w:date="2018-03-10T06:51:00Z">
              <w:r w:rsidRPr="003C6802">
                <w:rPr>
                  <w:rFonts w:eastAsiaTheme="minorHAnsi"/>
                  <w:color w:val="FF0000"/>
                </w:rPr>
                <w:delText>????</w:delText>
              </w:r>
              <w:r w:rsidR="00B50FAA">
                <w:rPr>
                  <w:rFonts w:eastAsiaTheme="minorHAnsi"/>
                  <w:color w:val="FF0000"/>
                </w:rPr>
                <w:delText xml:space="preserve"> you wouldn’t want to default to ‘today’ because then the patient would get a notification every month</w:delText>
              </w:r>
              <w:r w:rsidR="00A36BF1">
                <w:rPr>
                  <w:rFonts w:eastAsiaTheme="minorHAnsi"/>
                  <w:color w:val="FF0000"/>
                </w:rPr>
                <w:delText>**</w:delText>
              </w:r>
              <w:commentRangeEnd w:id="1878"/>
              <w:r w:rsidR="009F487C">
                <w:rPr>
                  <w:rStyle w:val="CommentReference"/>
                  <w:lang w:val="en"/>
                </w:rPr>
                <w:commentReference w:id="1878"/>
              </w:r>
            </w:del>
          </w:p>
        </w:tc>
        <w:tc>
          <w:tcPr>
            <w:tcW w:w="1440" w:type="dxa"/>
          </w:tcPr>
          <w:p w:rsidR="00A5057C" w:rsidRPr="003C6802" w:rsidRDefault="00BE256C" w:rsidP="006A65A7">
            <w:pPr>
              <w:rPr>
                <w:del w:id="1880" w:author="20180310" w:date="2018-03-10T06:51:00Z"/>
                <w:rFonts w:eastAsiaTheme="minorHAnsi"/>
                <w:color w:val="FF0000"/>
              </w:rPr>
            </w:pPr>
            <w:commentRangeStart w:id="1881"/>
            <w:del w:id="1882" w:author="20180310" w:date="2018-03-10T06:51:00Z">
              <w:r w:rsidRPr="001E7864">
                <w:rPr>
                  <w:rFonts w:eastAsiaTheme="minorHAnsi"/>
                  <w:color w:val="FF0000"/>
                </w:rPr>
                <w:delText>??</w:delText>
              </w:r>
              <w:commentRangeEnd w:id="1881"/>
              <w:r w:rsidR="009F487C">
                <w:rPr>
                  <w:rStyle w:val="CommentReference"/>
                  <w:lang w:val="en"/>
                </w:rPr>
                <w:commentReference w:id="1881"/>
              </w:r>
            </w:del>
          </w:p>
        </w:tc>
        <w:tc>
          <w:tcPr>
            <w:tcW w:w="1440" w:type="dxa"/>
          </w:tcPr>
          <w:p w:rsidR="00A5057C" w:rsidRPr="003C6802" w:rsidRDefault="00BE256C" w:rsidP="006A65A7">
            <w:pPr>
              <w:rPr>
                <w:del w:id="1883" w:author="20180310" w:date="2018-03-10T06:51:00Z"/>
                <w:rFonts w:eastAsiaTheme="minorHAnsi"/>
                <w:color w:val="FF0000"/>
              </w:rPr>
            </w:pPr>
            <w:del w:id="1884" w:author="20180310" w:date="2018-03-10T06:51:00Z">
              <w:r w:rsidRPr="003C6802">
                <w:rPr>
                  <w:rFonts w:eastAsiaTheme="minorHAnsi"/>
                  <w:color w:val="FF0000"/>
                </w:rPr>
                <w:delText>??</w:delText>
              </w:r>
            </w:del>
          </w:p>
        </w:tc>
      </w:tr>
      <w:tr w:rsidR="00BE256C" w:rsidTr="003C6802">
        <w:trPr>
          <w:del w:id="1885" w:author="20180310" w:date="2018-03-10T06:51:00Z"/>
        </w:trPr>
        <w:tc>
          <w:tcPr>
            <w:tcW w:w="1047" w:type="dxa"/>
          </w:tcPr>
          <w:p w:rsidR="00BE256C" w:rsidRPr="00FC31B2" w:rsidRDefault="00BE256C" w:rsidP="00BE256C">
            <w:pPr>
              <w:rPr>
                <w:del w:id="1886" w:author="20180310" w:date="2018-03-10T06:51:00Z"/>
              </w:rPr>
            </w:pPr>
            <w:del w:id="1887" w:author="20180310" w:date="2018-03-10T06:51:00Z">
              <w:r>
                <w:delText>1/1/2018</w:delText>
              </w:r>
            </w:del>
          </w:p>
        </w:tc>
        <w:tc>
          <w:tcPr>
            <w:tcW w:w="1313" w:type="dxa"/>
          </w:tcPr>
          <w:p w:rsidR="00BE256C" w:rsidRDefault="00BE256C" w:rsidP="00BE256C">
            <w:pPr>
              <w:rPr>
                <w:del w:id="1888" w:author="20180310" w:date="2018-03-10T06:51:00Z"/>
                <w:rFonts w:eastAsiaTheme="minorHAnsi"/>
              </w:rPr>
            </w:pPr>
            <w:del w:id="1889" w:author="20180310" w:date="2018-03-10T06:51:00Z">
              <w:r>
                <w:rPr>
                  <w:rFonts w:eastAsiaTheme="minorHAnsi"/>
                </w:rPr>
                <w:delText>10/1/201</w:delText>
              </w:r>
              <w:r w:rsidR="00F6338D">
                <w:rPr>
                  <w:rFonts w:eastAsiaTheme="minorHAnsi"/>
                </w:rPr>
                <w:delText>4</w:delText>
              </w:r>
            </w:del>
          </w:p>
        </w:tc>
        <w:tc>
          <w:tcPr>
            <w:tcW w:w="1775" w:type="dxa"/>
          </w:tcPr>
          <w:p w:rsidR="00BE256C" w:rsidRDefault="00BE256C" w:rsidP="00BE256C">
            <w:pPr>
              <w:rPr>
                <w:del w:id="1890" w:author="20180310" w:date="2018-03-10T06:51:00Z"/>
                <w:rFonts w:eastAsiaTheme="minorHAnsi"/>
              </w:rPr>
            </w:pPr>
            <w:del w:id="1891" w:author="20180310" w:date="2018-03-10T06:51:00Z">
              <w:r>
                <w:rPr>
                  <w:rFonts w:eastAsiaTheme="minorHAnsi"/>
                </w:rPr>
                <w:delText>3 year 3 mo ago</w:delText>
              </w:r>
            </w:del>
          </w:p>
        </w:tc>
        <w:tc>
          <w:tcPr>
            <w:tcW w:w="1890" w:type="dxa"/>
          </w:tcPr>
          <w:p w:rsidR="00BE256C" w:rsidRDefault="00BE256C" w:rsidP="00BE256C">
            <w:pPr>
              <w:rPr>
                <w:del w:id="1892" w:author="20180310" w:date="2018-03-10T06:51:00Z"/>
                <w:rFonts w:eastAsiaTheme="minorHAnsi"/>
              </w:rPr>
            </w:pPr>
            <w:del w:id="1893" w:author="20180310" w:date="2018-03-10T06:51:00Z">
              <w:r>
                <w:rPr>
                  <w:rFonts w:eastAsiaTheme="minorHAnsi"/>
                </w:rPr>
                <w:delText>Within 60-90 days in past</w:delText>
              </w:r>
            </w:del>
          </w:p>
        </w:tc>
        <w:tc>
          <w:tcPr>
            <w:tcW w:w="1440" w:type="dxa"/>
          </w:tcPr>
          <w:p w:rsidR="00BE256C" w:rsidRPr="00A65E9E" w:rsidRDefault="00BE256C" w:rsidP="00BE256C">
            <w:pPr>
              <w:rPr>
                <w:del w:id="1894" w:author="20180310" w:date="2018-03-10T06:51:00Z"/>
                <w:rFonts w:eastAsiaTheme="minorHAnsi"/>
                <w:color w:val="FF0000"/>
              </w:rPr>
            </w:pPr>
            <w:del w:id="1895" w:author="20180310" w:date="2018-03-10T06:51:00Z">
              <w:r w:rsidRPr="00A800C4">
                <w:rPr>
                  <w:rFonts w:eastAsiaTheme="minorHAnsi"/>
                  <w:color w:val="FF0000"/>
                </w:rPr>
                <w:delText>No action</w:delText>
              </w:r>
            </w:del>
          </w:p>
        </w:tc>
        <w:tc>
          <w:tcPr>
            <w:tcW w:w="1440" w:type="dxa"/>
          </w:tcPr>
          <w:p w:rsidR="00BE256C" w:rsidRPr="003C6802" w:rsidRDefault="00BE256C" w:rsidP="00BE256C">
            <w:pPr>
              <w:rPr>
                <w:del w:id="1896" w:author="20180310" w:date="2018-03-10T06:51:00Z"/>
                <w:rFonts w:eastAsiaTheme="minorHAnsi"/>
                <w:color w:val="FF0000"/>
                <w:highlight w:val="green"/>
              </w:rPr>
            </w:pPr>
            <w:del w:id="1897" w:author="20180310" w:date="2018-03-10T06:51:00Z">
              <w:r w:rsidRPr="00BC022C">
                <w:rPr>
                  <w:rFonts w:eastAsiaTheme="minorHAnsi"/>
                  <w:color w:val="FF0000"/>
                  <w:highlight w:val="green"/>
                </w:rPr>
                <w:delText>Action – send notfication</w:delText>
              </w:r>
            </w:del>
          </w:p>
        </w:tc>
      </w:tr>
      <w:tr w:rsidR="00BE256C" w:rsidTr="003C6802">
        <w:trPr>
          <w:del w:id="1898" w:author="20180310" w:date="2018-03-10T06:51:00Z"/>
        </w:trPr>
        <w:tc>
          <w:tcPr>
            <w:tcW w:w="1047" w:type="dxa"/>
          </w:tcPr>
          <w:p w:rsidR="00BE256C" w:rsidRPr="00FC31B2" w:rsidRDefault="00BE256C" w:rsidP="00BE256C">
            <w:pPr>
              <w:rPr>
                <w:del w:id="1899" w:author="20180310" w:date="2018-03-10T06:51:00Z"/>
              </w:rPr>
            </w:pPr>
            <w:del w:id="1900" w:author="20180310" w:date="2018-03-10T06:51:00Z">
              <w:r w:rsidRPr="00FC31B2">
                <w:delText>1/1/2018</w:delText>
              </w:r>
            </w:del>
          </w:p>
        </w:tc>
        <w:tc>
          <w:tcPr>
            <w:tcW w:w="1313" w:type="dxa"/>
          </w:tcPr>
          <w:p w:rsidR="00BE256C" w:rsidRDefault="00BE256C" w:rsidP="00BE256C">
            <w:pPr>
              <w:rPr>
                <w:del w:id="1901" w:author="20180310" w:date="2018-03-10T06:51:00Z"/>
                <w:rFonts w:eastAsiaTheme="minorHAnsi"/>
              </w:rPr>
            </w:pPr>
            <w:del w:id="1902" w:author="20180310" w:date="2018-03-10T06:51:00Z">
              <w:r>
                <w:rPr>
                  <w:rFonts w:eastAsiaTheme="minorHAnsi"/>
                </w:rPr>
                <w:delText>11/1/2014</w:delText>
              </w:r>
            </w:del>
          </w:p>
        </w:tc>
        <w:tc>
          <w:tcPr>
            <w:tcW w:w="1775" w:type="dxa"/>
          </w:tcPr>
          <w:p w:rsidR="00BE256C" w:rsidRDefault="00BE256C" w:rsidP="00BE256C">
            <w:pPr>
              <w:rPr>
                <w:del w:id="1903" w:author="20180310" w:date="2018-03-10T06:51:00Z"/>
                <w:rFonts w:eastAsiaTheme="minorHAnsi"/>
              </w:rPr>
            </w:pPr>
            <w:del w:id="1904" w:author="20180310" w:date="2018-03-10T06:51:00Z">
              <w:r>
                <w:rPr>
                  <w:rFonts w:eastAsiaTheme="minorHAnsi"/>
                </w:rPr>
                <w:delText>3 year 2 mo ago</w:delText>
              </w:r>
            </w:del>
          </w:p>
        </w:tc>
        <w:tc>
          <w:tcPr>
            <w:tcW w:w="1890" w:type="dxa"/>
          </w:tcPr>
          <w:p w:rsidR="00BE256C" w:rsidRDefault="00BE256C" w:rsidP="00BE256C">
            <w:pPr>
              <w:rPr>
                <w:del w:id="1905" w:author="20180310" w:date="2018-03-10T06:51:00Z"/>
                <w:rFonts w:eastAsiaTheme="minorHAnsi"/>
              </w:rPr>
            </w:pPr>
            <w:del w:id="1906" w:author="20180310" w:date="2018-03-10T06:51:00Z">
              <w:r>
                <w:rPr>
                  <w:rFonts w:eastAsiaTheme="minorHAnsi"/>
                </w:rPr>
                <w:delText>Within 30-60  days in past</w:delText>
              </w:r>
            </w:del>
          </w:p>
        </w:tc>
        <w:tc>
          <w:tcPr>
            <w:tcW w:w="1440" w:type="dxa"/>
          </w:tcPr>
          <w:p w:rsidR="00BE256C" w:rsidRPr="00A65E9E" w:rsidRDefault="00BE256C" w:rsidP="00BE256C">
            <w:pPr>
              <w:rPr>
                <w:del w:id="1907" w:author="20180310" w:date="2018-03-10T06:51:00Z"/>
                <w:rFonts w:eastAsiaTheme="minorHAnsi"/>
                <w:color w:val="FF0000"/>
              </w:rPr>
            </w:pPr>
            <w:del w:id="1908" w:author="20180310" w:date="2018-03-10T06:51:00Z">
              <w:r w:rsidRPr="00A800C4">
                <w:rPr>
                  <w:rFonts w:eastAsiaTheme="minorHAnsi"/>
                  <w:color w:val="FF0000"/>
                </w:rPr>
                <w:delText>No action</w:delText>
              </w:r>
            </w:del>
          </w:p>
        </w:tc>
        <w:tc>
          <w:tcPr>
            <w:tcW w:w="1440" w:type="dxa"/>
          </w:tcPr>
          <w:p w:rsidR="00BE256C" w:rsidRPr="003C6802" w:rsidRDefault="00BE256C" w:rsidP="00BE256C">
            <w:pPr>
              <w:rPr>
                <w:del w:id="1909" w:author="20180310" w:date="2018-03-10T06:51:00Z"/>
                <w:rFonts w:eastAsiaTheme="minorHAnsi"/>
                <w:color w:val="FF0000"/>
                <w:highlight w:val="green"/>
              </w:rPr>
            </w:pPr>
            <w:del w:id="1910" w:author="20180310" w:date="2018-03-10T06:51:00Z">
              <w:r w:rsidRPr="00BC022C">
                <w:rPr>
                  <w:rFonts w:eastAsiaTheme="minorHAnsi"/>
                  <w:color w:val="FF0000"/>
                  <w:highlight w:val="green"/>
                </w:rPr>
                <w:delText>Action – send notfication</w:delText>
              </w:r>
            </w:del>
          </w:p>
        </w:tc>
      </w:tr>
      <w:tr w:rsidR="00BE256C" w:rsidTr="003C6802">
        <w:trPr>
          <w:del w:id="1911" w:author="20180310" w:date="2018-03-10T06:51:00Z"/>
        </w:trPr>
        <w:tc>
          <w:tcPr>
            <w:tcW w:w="1047" w:type="dxa"/>
          </w:tcPr>
          <w:p w:rsidR="00BE256C" w:rsidRPr="00FC31B2" w:rsidRDefault="00BE256C" w:rsidP="00BE256C">
            <w:pPr>
              <w:rPr>
                <w:del w:id="1912" w:author="20180310" w:date="2018-03-10T06:51:00Z"/>
              </w:rPr>
            </w:pPr>
            <w:del w:id="1913" w:author="20180310" w:date="2018-03-10T06:51:00Z">
              <w:r w:rsidRPr="00FC31B2">
                <w:delText>1/1/2018</w:delText>
              </w:r>
            </w:del>
          </w:p>
        </w:tc>
        <w:tc>
          <w:tcPr>
            <w:tcW w:w="1313" w:type="dxa"/>
          </w:tcPr>
          <w:p w:rsidR="00BE256C" w:rsidRDefault="00BE256C" w:rsidP="00BE256C">
            <w:pPr>
              <w:rPr>
                <w:del w:id="1914" w:author="20180310" w:date="2018-03-10T06:51:00Z"/>
                <w:rFonts w:eastAsiaTheme="minorHAnsi"/>
              </w:rPr>
            </w:pPr>
            <w:del w:id="1915" w:author="20180310" w:date="2018-03-10T06:51:00Z">
              <w:r>
                <w:rPr>
                  <w:rFonts w:eastAsiaTheme="minorHAnsi"/>
                </w:rPr>
                <w:delText>12/1/2014</w:delText>
              </w:r>
            </w:del>
          </w:p>
        </w:tc>
        <w:tc>
          <w:tcPr>
            <w:tcW w:w="1775" w:type="dxa"/>
          </w:tcPr>
          <w:p w:rsidR="00BE256C" w:rsidRDefault="00BE256C" w:rsidP="00BE256C">
            <w:pPr>
              <w:rPr>
                <w:del w:id="1916" w:author="20180310" w:date="2018-03-10T06:51:00Z"/>
                <w:rFonts w:eastAsiaTheme="minorHAnsi"/>
              </w:rPr>
            </w:pPr>
            <w:del w:id="1917" w:author="20180310" w:date="2018-03-10T06:51:00Z">
              <w:r>
                <w:rPr>
                  <w:rFonts w:eastAsiaTheme="minorHAnsi"/>
                </w:rPr>
                <w:delText>3 year 1 mo ago</w:delText>
              </w:r>
            </w:del>
          </w:p>
        </w:tc>
        <w:tc>
          <w:tcPr>
            <w:tcW w:w="1890" w:type="dxa"/>
          </w:tcPr>
          <w:p w:rsidR="00BE256C" w:rsidRDefault="00BE256C" w:rsidP="00BE256C">
            <w:pPr>
              <w:rPr>
                <w:del w:id="1918" w:author="20180310" w:date="2018-03-10T06:51:00Z"/>
                <w:rFonts w:eastAsiaTheme="minorHAnsi"/>
              </w:rPr>
            </w:pPr>
            <w:del w:id="1919" w:author="20180310" w:date="2018-03-10T06:51:00Z">
              <w:r>
                <w:rPr>
                  <w:rFonts w:eastAsiaTheme="minorHAnsi"/>
                </w:rPr>
                <w:delText>Within 0–30 days ago</w:delText>
              </w:r>
            </w:del>
          </w:p>
        </w:tc>
        <w:tc>
          <w:tcPr>
            <w:tcW w:w="1440" w:type="dxa"/>
          </w:tcPr>
          <w:p w:rsidR="00BE256C" w:rsidRPr="003C6802" w:rsidRDefault="00BE256C" w:rsidP="00BE256C">
            <w:pPr>
              <w:rPr>
                <w:del w:id="1920" w:author="20180310" w:date="2018-03-10T06:51:00Z"/>
                <w:rFonts w:eastAsiaTheme="minorHAnsi"/>
                <w:color w:val="FF0000"/>
                <w:highlight w:val="green"/>
              </w:rPr>
            </w:pPr>
            <w:del w:id="1921" w:author="20180310" w:date="2018-03-10T06:51:00Z">
              <w:r w:rsidRPr="003C6802">
                <w:rPr>
                  <w:rFonts w:eastAsiaTheme="minorHAnsi"/>
                  <w:color w:val="FF0000"/>
                  <w:highlight w:val="green"/>
                </w:rPr>
                <w:delText>Action</w:delText>
              </w:r>
              <w:r>
                <w:rPr>
                  <w:rFonts w:eastAsiaTheme="minorHAnsi"/>
                  <w:color w:val="FF0000"/>
                  <w:highlight w:val="green"/>
                </w:rPr>
                <w:delText xml:space="preserve"> – send notfication</w:delText>
              </w:r>
            </w:del>
          </w:p>
        </w:tc>
        <w:tc>
          <w:tcPr>
            <w:tcW w:w="1440" w:type="dxa"/>
          </w:tcPr>
          <w:p w:rsidR="00BE256C" w:rsidRPr="003C6802" w:rsidRDefault="00BE256C" w:rsidP="00BE256C">
            <w:pPr>
              <w:rPr>
                <w:del w:id="1922" w:author="20180310" w:date="2018-03-10T06:51:00Z"/>
                <w:rFonts w:eastAsiaTheme="minorHAnsi"/>
                <w:color w:val="FF0000"/>
                <w:highlight w:val="green"/>
              </w:rPr>
            </w:pPr>
            <w:del w:id="1923" w:author="20180310" w:date="2018-03-10T06:51:00Z">
              <w:r w:rsidRPr="00BC022C">
                <w:rPr>
                  <w:rFonts w:eastAsiaTheme="minorHAnsi"/>
                  <w:color w:val="FF0000"/>
                  <w:highlight w:val="green"/>
                </w:rPr>
                <w:delText>Action – send notfication</w:delText>
              </w:r>
            </w:del>
          </w:p>
        </w:tc>
      </w:tr>
      <w:tr w:rsidR="00A5057C" w:rsidTr="003C6802">
        <w:trPr>
          <w:del w:id="1924" w:author="20180310" w:date="2018-03-10T06:51:00Z"/>
        </w:trPr>
        <w:tc>
          <w:tcPr>
            <w:tcW w:w="1047" w:type="dxa"/>
          </w:tcPr>
          <w:p w:rsidR="00A5057C" w:rsidRDefault="00A5057C" w:rsidP="006A65A7">
            <w:pPr>
              <w:rPr>
                <w:del w:id="1925" w:author="20180310" w:date="2018-03-10T06:51:00Z"/>
                <w:rFonts w:eastAsiaTheme="minorHAnsi"/>
              </w:rPr>
            </w:pPr>
            <w:del w:id="1926" w:author="20180310" w:date="2018-03-10T06:51:00Z">
              <w:r w:rsidRPr="00FC31B2">
                <w:delText>1/1/2018</w:delText>
              </w:r>
            </w:del>
          </w:p>
        </w:tc>
        <w:tc>
          <w:tcPr>
            <w:tcW w:w="1313" w:type="dxa"/>
          </w:tcPr>
          <w:p w:rsidR="00A5057C" w:rsidRDefault="00A5057C" w:rsidP="006A65A7">
            <w:pPr>
              <w:rPr>
                <w:del w:id="1927" w:author="20180310" w:date="2018-03-10T06:51:00Z"/>
                <w:rFonts w:eastAsiaTheme="minorHAnsi"/>
              </w:rPr>
            </w:pPr>
            <w:del w:id="1928" w:author="20180310" w:date="2018-03-10T06:51:00Z">
              <w:r>
                <w:rPr>
                  <w:rFonts w:eastAsiaTheme="minorHAnsi"/>
                </w:rPr>
                <w:delText>2/1/2015</w:delText>
              </w:r>
            </w:del>
          </w:p>
        </w:tc>
        <w:tc>
          <w:tcPr>
            <w:tcW w:w="1775" w:type="dxa"/>
          </w:tcPr>
          <w:p w:rsidR="00A5057C" w:rsidRDefault="00A5057C" w:rsidP="006A65A7">
            <w:pPr>
              <w:rPr>
                <w:del w:id="1929" w:author="20180310" w:date="2018-03-10T06:51:00Z"/>
                <w:rFonts w:eastAsiaTheme="minorHAnsi"/>
              </w:rPr>
            </w:pPr>
            <w:del w:id="1930" w:author="20180310" w:date="2018-03-10T06:51:00Z">
              <w:r>
                <w:rPr>
                  <w:rFonts w:eastAsiaTheme="minorHAnsi"/>
                </w:rPr>
                <w:delText>2 year 11mo ago</w:delText>
              </w:r>
            </w:del>
          </w:p>
        </w:tc>
        <w:tc>
          <w:tcPr>
            <w:tcW w:w="1890" w:type="dxa"/>
          </w:tcPr>
          <w:p w:rsidR="00A5057C" w:rsidRDefault="00A5057C" w:rsidP="00A5057C">
            <w:pPr>
              <w:rPr>
                <w:del w:id="1931" w:author="20180310" w:date="2018-03-10T06:51:00Z"/>
                <w:rFonts w:eastAsiaTheme="minorHAnsi"/>
              </w:rPr>
            </w:pPr>
            <w:del w:id="1932" w:author="20180310" w:date="2018-03-10T06:51:00Z">
              <w:r>
                <w:rPr>
                  <w:rFonts w:eastAsiaTheme="minorHAnsi"/>
                </w:rPr>
                <w:delText xml:space="preserve">within </w:delText>
              </w:r>
              <w:r w:rsidR="00BE256C">
                <w:rPr>
                  <w:rFonts w:eastAsiaTheme="minorHAnsi"/>
                </w:rPr>
                <w:delText>1</w:delText>
              </w:r>
              <w:r>
                <w:rPr>
                  <w:rFonts w:eastAsiaTheme="minorHAnsi"/>
                </w:rPr>
                <w:delText>-30 days in future</w:delText>
              </w:r>
            </w:del>
          </w:p>
        </w:tc>
        <w:tc>
          <w:tcPr>
            <w:tcW w:w="1440" w:type="dxa"/>
          </w:tcPr>
          <w:p w:rsidR="00A5057C" w:rsidRPr="003C6802" w:rsidRDefault="00BE256C" w:rsidP="006A65A7">
            <w:pPr>
              <w:rPr>
                <w:del w:id="1933" w:author="20180310" w:date="2018-03-10T06:51:00Z"/>
                <w:rFonts w:eastAsiaTheme="minorHAnsi"/>
                <w:highlight w:val="green"/>
              </w:rPr>
            </w:pPr>
            <w:del w:id="1934" w:author="20180310" w:date="2018-03-10T06:51:00Z">
              <w:r w:rsidRPr="00A65E9E">
                <w:rPr>
                  <w:rFonts w:eastAsiaTheme="minorHAnsi"/>
                  <w:color w:val="FF0000"/>
                  <w:highlight w:val="green"/>
                </w:rPr>
                <w:delText>Action</w:delText>
              </w:r>
              <w:r>
                <w:rPr>
                  <w:rFonts w:eastAsiaTheme="minorHAnsi"/>
                  <w:color w:val="FF0000"/>
                  <w:highlight w:val="green"/>
                </w:rPr>
                <w:delText xml:space="preserve"> – send notfication</w:delText>
              </w:r>
            </w:del>
          </w:p>
        </w:tc>
        <w:tc>
          <w:tcPr>
            <w:tcW w:w="1440" w:type="dxa"/>
          </w:tcPr>
          <w:p w:rsidR="00A5057C" w:rsidRDefault="00A5057C" w:rsidP="006A65A7">
            <w:pPr>
              <w:rPr>
                <w:del w:id="1935" w:author="20180310" w:date="2018-03-10T06:51:00Z"/>
                <w:rFonts w:eastAsiaTheme="minorHAnsi"/>
              </w:rPr>
            </w:pPr>
            <w:del w:id="1936" w:author="20180310" w:date="2018-03-10T06:51:00Z">
              <w:r w:rsidRPr="00A65E9E">
                <w:rPr>
                  <w:rFonts w:eastAsiaTheme="minorHAnsi"/>
                  <w:color w:val="FF0000"/>
                </w:rPr>
                <w:delText>No action</w:delText>
              </w:r>
            </w:del>
          </w:p>
        </w:tc>
      </w:tr>
      <w:tr w:rsidR="00A5057C" w:rsidTr="003C6802">
        <w:trPr>
          <w:del w:id="1937" w:author="20180310" w:date="2018-03-10T06:51:00Z"/>
        </w:trPr>
        <w:tc>
          <w:tcPr>
            <w:tcW w:w="1047" w:type="dxa"/>
          </w:tcPr>
          <w:p w:rsidR="00A5057C" w:rsidRDefault="00A5057C" w:rsidP="006A65A7">
            <w:pPr>
              <w:rPr>
                <w:del w:id="1938" w:author="20180310" w:date="2018-03-10T06:51:00Z"/>
                <w:rFonts w:eastAsiaTheme="minorHAnsi"/>
              </w:rPr>
            </w:pPr>
            <w:del w:id="1939" w:author="20180310" w:date="2018-03-10T06:51:00Z">
              <w:r w:rsidRPr="00FC31B2">
                <w:delText>1/1/2018</w:delText>
              </w:r>
            </w:del>
          </w:p>
        </w:tc>
        <w:tc>
          <w:tcPr>
            <w:tcW w:w="1313" w:type="dxa"/>
          </w:tcPr>
          <w:p w:rsidR="00A5057C" w:rsidRDefault="00A5057C" w:rsidP="006A65A7">
            <w:pPr>
              <w:rPr>
                <w:del w:id="1940" w:author="20180310" w:date="2018-03-10T06:51:00Z"/>
                <w:rFonts w:eastAsiaTheme="minorHAnsi"/>
              </w:rPr>
            </w:pPr>
            <w:del w:id="1941" w:author="20180310" w:date="2018-03-10T06:51:00Z">
              <w:r>
                <w:rPr>
                  <w:rFonts w:eastAsiaTheme="minorHAnsi"/>
                </w:rPr>
                <w:delText>3/1/2015</w:delText>
              </w:r>
            </w:del>
          </w:p>
        </w:tc>
        <w:tc>
          <w:tcPr>
            <w:tcW w:w="1775" w:type="dxa"/>
          </w:tcPr>
          <w:p w:rsidR="00A5057C" w:rsidRDefault="00A5057C" w:rsidP="006A65A7">
            <w:pPr>
              <w:rPr>
                <w:del w:id="1942" w:author="20180310" w:date="2018-03-10T06:51:00Z"/>
                <w:rFonts w:eastAsiaTheme="minorHAnsi"/>
              </w:rPr>
            </w:pPr>
            <w:del w:id="1943" w:author="20180310" w:date="2018-03-10T06:51:00Z">
              <w:r>
                <w:rPr>
                  <w:rFonts w:eastAsiaTheme="minorHAnsi"/>
                </w:rPr>
                <w:delText>2 year 10</w:delText>
              </w:r>
              <w:r w:rsidR="00BE256C">
                <w:rPr>
                  <w:rFonts w:eastAsiaTheme="minorHAnsi"/>
                </w:rPr>
                <w:delText xml:space="preserve"> </w:delText>
              </w:r>
              <w:r>
                <w:rPr>
                  <w:rFonts w:eastAsiaTheme="minorHAnsi"/>
                </w:rPr>
                <w:delText>mo ago</w:delText>
              </w:r>
            </w:del>
          </w:p>
        </w:tc>
        <w:tc>
          <w:tcPr>
            <w:tcW w:w="1890" w:type="dxa"/>
          </w:tcPr>
          <w:p w:rsidR="00A5057C" w:rsidRDefault="00A5057C" w:rsidP="006A65A7">
            <w:pPr>
              <w:rPr>
                <w:del w:id="1944" w:author="20180310" w:date="2018-03-10T06:51:00Z"/>
                <w:rFonts w:eastAsiaTheme="minorHAnsi"/>
              </w:rPr>
            </w:pPr>
            <w:del w:id="1945" w:author="20180310" w:date="2018-03-10T06:51:00Z">
              <w:r>
                <w:rPr>
                  <w:rFonts w:eastAsiaTheme="minorHAnsi"/>
                </w:rPr>
                <w:delText>within 30-60 days in future</w:delText>
              </w:r>
            </w:del>
          </w:p>
        </w:tc>
        <w:tc>
          <w:tcPr>
            <w:tcW w:w="1440" w:type="dxa"/>
          </w:tcPr>
          <w:p w:rsidR="00A5057C" w:rsidRPr="003C6802" w:rsidRDefault="00BE256C" w:rsidP="006A65A7">
            <w:pPr>
              <w:rPr>
                <w:del w:id="1946" w:author="20180310" w:date="2018-03-10T06:51:00Z"/>
                <w:rFonts w:eastAsiaTheme="minorHAnsi"/>
                <w:highlight w:val="green"/>
              </w:rPr>
            </w:pPr>
            <w:del w:id="1947" w:author="20180310" w:date="2018-03-10T06:51:00Z">
              <w:r w:rsidRPr="00A65E9E">
                <w:rPr>
                  <w:rFonts w:eastAsiaTheme="minorHAnsi"/>
                  <w:color w:val="FF0000"/>
                  <w:highlight w:val="green"/>
                </w:rPr>
                <w:delText>Action</w:delText>
              </w:r>
              <w:r>
                <w:rPr>
                  <w:rFonts w:eastAsiaTheme="minorHAnsi"/>
                  <w:color w:val="FF0000"/>
                  <w:highlight w:val="green"/>
                </w:rPr>
                <w:delText xml:space="preserve"> – send notfication</w:delText>
              </w:r>
            </w:del>
          </w:p>
        </w:tc>
        <w:tc>
          <w:tcPr>
            <w:tcW w:w="1440" w:type="dxa"/>
          </w:tcPr>
          <w:p w:rsidR="00A5057C" w:rsidRDefault="00A5057C" w:rsidP="006A65A7">
            <w:pPr>
              <w:rPr>
                <w:del w:id="1948" w:author="20180310" w:date="2018-03-10T06:51:00Z"/>
                <w:rFonts w:eastAsiaTheme="minorHAnsi"/>
              </w:rPr>
            </w:pPr>
            <w:del w:id="1949" w:author="20180310" w:date="2018-03-10T06:51:00Z">
              <w:r w:rsidRPr="00A65E9E">
                <w:rPr>
                  <w:rFonts w:eastAsiaTheme="minorHAnsi"/>
                  <w:color w:val="FF0000"/>
                </w:rPr>
                <w:delText>No action</w:delText>
              </w:r>
            </w:del>
          </w:p>
        </w:tc>
      </w:tr>
      <w:tr w:rsidR="00A5057C" w:rsidTr="003C6802">
        <w:trPr>
          <w:del w:id="1950" w:author="20180310" w:date="2018-03-10T06:51:00Z"/>
        </w:trPr>
        <w:tc>
          <w:tcPr>
            <w:tcW w:w="1047" w:type="dxa"/>
          </w:tcPr>
          <w:p w:rsidR="00A5057C" w:rsidRDefault="00A5057C" w:rsidP="006A65A7">
            <w:pPr>
              <w:rPr>
                <w:del w:id="1951" w:author="20180310" w:date="2018-03-10T06:51:00Z"/>
                <w:rFonts w:eastAsiaTheme="minorHAnsi"/>
              </w:rPr>
            </w:pPr>
            <w:del w:id="1952" w:author="20180310" w:date="2018-03-10T06:51:00Z">
              <w:r w:rsidRPr="00FC31B2">
                <w:delText>1/1/2018</w:delText>
              </w:r>
            </w:del>
          </w:p>
        </w:tc>
        <w:tc>
          <w:tcPr>
            <w:tcW w:w="1313" w:type="dxa"/>
          </w:tcPr>
          <w:p w:rsidR="00A5057C" w:rsidRDefault="00A5057C" w:rsidP="006A65A7">
            <w:pPr>
              <w:rPr>
                <w:del w:id="1953" w:author="20180310" w:date="2018-03-10T06:51:00Z"/>
                <w:rFonts w:eastAsiaTheme="minorHAnsi"/>
              </w:rPr>
            </w:pPr>
            <w:del w:id="1954" w:author="20180310" w:date="2018-03-10T06:51:00Z">
              <w:r>
                <w:rPr>
                  <w:rFonts w:eastAsiaTheme="minorHAnsi"/>
                </w:rPr>
                <w:delText>4/1/2015</w:delText>
              </w:r>
            </w:del>
          </w:p>
        </w:tc>
        <w:tc>
          <w:tcPr>
            <w:tcW w:w="1775" w:type="dxa"/>
          </w:tcPr>
          <w:p w:rsidR="00A5057C" w:rsidRDefault="00A5057C" w:rsidP="006A65A7">
            <w:pPr>
              <w:rPr>
                <w:del w:id="1955" w:author="20180310" w:date="2018-03-10T06:51:00Z"/>
                <w:rFonts w:eastAsiaTheme="minorHAnsi"/>
              </w:rPr>
            </w:pPr>
            <w:del w:id="1956" w:author="20180310" w:date="2018-03-10T06:51:00Z">
              <w:r>
                <w:rPr>
                  <w:rFonts w:eastAsiaTheme="minorHAnsi"/>
                </w:rPr>
                <w:delText>2 year 9</w:delText>
              </w:r>
              <w:r w:rsidR="00BE256C">
                <w:rPr>
                  <w:rFonts w:eastAsiaTheme="minorHAnsi"/>
                </w:rPr>
                <w:delText xml:space="preserve"> </w:delText>
              </w:r>
              <w:r>
                <w:rPr>
                  <w:rFonts w:eastAsiaTheme="minorHAnsi"/>
                </w:rPr>
                <w:delText>mo ago</w:delText>
              </w:r>
            </w:del>
          </w:p>
        </w:tc>
        <w:tc>
          <w:tcPr>
            <w:tcW w:w="1890" w:type="dxa"/>
          </w:tcPr>
          <w:p w:rsidR="00A5057C" w:rsidRDefault="00A5057C" w:rsidP="006A65A7">
            <w:pPr>
              <w:rPr>
                <w:del w:id="1957" w:author="20180310" w:date="2018-03-10T06:51:00Z"/>
                <w:rFonts w:eastAsiaTheme="minorHAnsi"/>
              </w:rPr>
            </w:pPr>
            <w:del w:id="1958" w:author="20180310" w:date="2018-03-10T06:51:00Z">
              <w:r>
                <w:rPr>
                  <w:rFonts w:eastAsiaTheme="minorHAnsi"/>
                </w:rPr>
                <w:delText>In 90 days</w:delText>
              </w:r>
            </w:del>
          </w:p>
        </w:tc>
        <w:tc>
          <w:tcPr>
            <w:tcW w:w="1440" w:type="dxa"/>
          </w:tcPr>
          <w:p w:rsidR="00A5057C" w:rsidRPr="00A65E9E" w:rsidRDefault="00A5057C" w:rsidP="006A65A7">
            <w:pPr>
              <w:rPr>
                <w:del w:id="1959" w:author="20180310" w:date="2018-03-10T06:51:00Z"/>
                <w:rFonts w:eastAsiaTheme="minorHAnsi"/>
                <w:b/>
              </w:rPr>
            </w:pPr>
            <w:del w:id="1960" w:author="20180310" w:date="2018-03-10T06:51:00Z">
              <w:r w:rsidRPr="00962B32">
                <w:rPr>
                  <w:rFonts w:eastAsiaTheme="minorHAnsi"/>
                  <w:color w:val="FF0000"/>
                </w:rPr>
                <w:delText>No action</w:delText>
              </w:r>
            </w:del>
          </w:p>
        </w:tc>
        <w:tc>
          <w:tcPr>
            <w:tcW w:w="1440" w:type="dxa"/>
          </w:tcPr>
          <w:p w:rsidR="00A5057C" w:rsidRPr="00A65E9E" w:rsidRDefault="00A5057C" w:rsidP="006A65A7">
            <w:pPr>
              <w:rPr>
                <w:del w:id="1961" w:author="20180310" w:date="2018-03-10T06:51:00Z"/>
                <w:rFonts w:eastAsiaTheme="minorHAnsi"/>
                <w:b/>
              </w:rPr>
            </w:pPr>
            <w:del w:id="1962" w:author="20180310" w:date="2018-03-10T06:51:00Z">
              <w:r w:rsidRPr="00962B32">
                <w:rPr>
                  <w:rFonts w:eastAsiaTheme="minorHAnsi"/>
                  <w:color w:val="FF0000"/>
                </w:rPr>
                <w:delText>No action</w:delText>
              </w:r>
            </w:del>
          </w:p>
        </w:tc>
      </w:tr>
    </w:tbl>
    <w:p w:rsidR="00B50FAA" w:rsidRDefault="00B50FAA" w:rsidP="00B50FAA">
      <w:pPr>
        <w:pStyle w:val="CommentText"/>
        <w:ind w:left="360"/>
        <w:rPr>
          <w:del w:id="1963" w:author="20180310" w:date="2018-03-10T06:51:00Z"/>
        </w:rPr>
      </w:pPr>
      <w:del w:id="1964" w:author="20180310" w:date="2018-03-10T06:51:00Z">
        <w:r>
          <w:delText xml:space="preserve">*Due date is based on date of last cervical text plus 3 years. </w:delText>
        </w:r>
      </w:del>
    </w:p>
    <w:p w:rsidR="00FB3B8F" w:rsidRDefault="00A36BF1">
      <w:pPr>
        <w:tabs>
          <w:tab w:val="left" w:pos="2880"/>
        </w:tabs>
        <w:spacing w:before="200" w:after="0" w:line="240" w:lineRule="auto"/>
        <w:ind w:left="2880" w:hanging="2880"/>
      </w:pPr>
      <w:del w:id="1965" w:author="20180310" w:date="2018-03-10T06:51:00Z">
        <w:r>
          <w:delText xml:space="preserve">**defaulting to ‘today’ would NOT work in this workflow. </w:delText>
        </w:r>
      </w:del>
    </w:p>
    <w:sectPr w:rsidR="00FB3B8F">
      <w:headerReference w:type="even" r:id="rId107"/>
      <w:headerReference w:type="default" r:id="rId108"/>
      <w:footerReference w:type="even" r:id="rId109"/>
      <w:footerReference w:type="default" r:id="rId110"/>
      <w:headerReference w:type="first" r:id="rId111"/>
      <w:footerReference w:type="first" r:id="rId112"/>
      <w:pgSz w:w="11906" w:h="16838"/>
      <w:pgMar w:top="1440" w:right="1440" w:bottom="1440" w:left="1440"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hleen Keating" w:date="2017-12-22T12:24:00Z" w:initials="KK">
    <w:p w:rsidR="00E71361" w:rsidRDefault="00E71361" w:rsidP="00C70F99">
      <w:pPr>
        <w:pStyle w:val="CommentText"/>
        <w:rPr>
          <w:highlight w:val="green"/>
        </w:rPr>
      </w:pPr>
      <w:r>
        <w:rPr>
          <w:rStyle w:val="CommentReference"/>
        </w:rPr>
        <w:annotationRef/>
      </w:r>
      <w:r w:rsidRPr="00125A65">
        <w:rPr>
          <w:highlight w:val="green"/>
        </w:rPr>
        <w:t>Team B3 12/</w:t>
      </w:r>
      <w:r>
        <w:rPr>
          <w:highlight w:val="green"/>
        </w:rPr>
        <w:t>27</w:t>
      </w:r>
      <w:r w:rsidRPr="00125A65">
        <w:rPr>
          <w:highlight w:val="green"/>
        </w:rPr>
        <w:t>:</w:t>
      </w:r>
      <w:r>
        <w:rPr>
          <w:highlight w:val="green"/>
        </w:rPr>
        <w:t xml:space="preserve"> revisions made since 12/20 response from PO:</w:t>
      </w:r>
    </w:p>
    <w:p w:rsidR="00E71361" w:rsidRPr="00885835" w:rsidRDefault="00E71361" w:rsidP="00EB3A60">
      <w:pPr>
        <w:pStyle w:val="CommentText"/>
        <w:numPr>
          <w:ilvl w:val="0"/>
          <w:numId w:val="38"/>
        </w:numPr>
        <w:rPr>
          <w:highlight w:val="green"/>
        </w:rPr>
      </w:pPr>
      <w:r w:rsidRPr="00C70F99">
        <w:rPr>
          <w:highlight w:val="green"/>
        </w:rPr>
        <w:t xml:space="preserve">Globally: all KBS comments </w:t>
      </w:r>
      <w:r>
        <w:rPr>
          <w:highlight w:val="green"/>
        </w:rPr>
        <w:t xml:space="preserve">have been </w:t>
      </w:r>
      <w:r w:rsidRPr="00C70F99">
        <w:rPr>
          <w:highlight w:val="green"/>
        </w:rPr>
        <w:t>reviewed; responses noted in green where needed.</w:t>
      </w:r>
    </w:p>
  </w:comment>
  <w:comment w:id="2" w:author="Catherine Staes" w:date="2018-03-23T15:46:00Z" w:initials="CS">
    <w:p w:rsidR="005619BE" w:rsidRDefault="005619BE">
      <w:pPr>
        <w:pStyle w:val="CommentText"/>
      </w:pPr>
      <w:r>
        <w:rPr>
          <w:rStyle w:val="CommentReference"/>
        </w:rPr>
        <w:annotationRef/>
      </w:r>
    </w:p>
  </w:comment>
  <w:comment w:id="718" w:author="Linda Wedemeyer" w:date="2018-01-04T07:15:00Z" w:initials="LLW">
    <w:p w:rsidR="00E71361" w:rsidRDefault="00E71361">
      <w:pPr>
        <w:pStyle w:val="CommentText"/>
      </w:pPr>
      <w:r>
        <w:rPr>
          <w:rStyle w:val="CommentReference"/>
        </w:rPr>
        <w:annotationRef/>
      </w:r>
      <w:r>
        <w:t>KBS is OK with edits in Chapter 1</w:t>
      </w:r>
    </w:p>
  </w:comment>
  <w:comment w:id="728" w:author="JF" w:date="2017-11-15T19:20:00Z" w:initials="JF">
    <w:p w:rsidR="00E71361" w:rsidRDefault="00E71361">
      <w:pPr>
        <w:pStyle w:val="CommentText"/>
      </w:pPr>
      <w:r>
        <w:rPr>
          <w:rStyle w:val="CommentReference"/>
        </w:rPr>
        <w:annotationRef/>
      </w:r>
      <w:proofErr w:type="gramStart"/>
      <w:r>
        <w:t>not</w:t>
      </w:r>
      <w:proofErr w:type="gramEnd"/>
      <w:r>
        <w:t xml:space="preserve"> sure I understand who these clinicians are?</w:t>
      </w:r>
    </w:p>
  </w:comment>
  <w:comment w:id="729" w:author="Linda Wedemeyer" w:date="2017-12-13T12:53:00Z" w:initials="LLW">
    <w:p w:rsidR="00E71361" w:rsidRDefault="00E71361">
      <w:pPr>
        <w:pStyle w:val="CommentText"/>
      </w:pPr>
      <w:r>
        <w:rPr>
          <w:rStyle w:val="CommentReference"/>
        </w:rPr>
        <w:annotationRef/>
      </w:r>
      <w:r>
        <w:t>KBS: OK to leave as is</w:t>
      </w:r>
    </w:p>
  </w:comment>
  <w:comment w:id="855" w:author="Linda Wedemeyer" w:date="2018-01-04T07:23:00Z" w:initials="LLW">
    <w:p w:rsidR="00E71361" w:rsidRDefault="00E71361" w:rsidP="00DF45EF">
      <w:pPr>
        <w:autoSpaceDE w:val="0"/>
        <w:autoSpaceDN w:val="0"/>
        <w:spacing w:before="40" w:after="40" w:line="240" w:lineRule="auto"/>
      </w:pPr>
      <w:r>
        <w:rPr>
          <w:rStyle w:val="CommentReference"/>
          <w:rFonts w:eastAsiaTheme="majorEastAsia"/>
        </w:rPr>
        <w:annotationRef/>
      </w:r>
      <w:r w:rsidRPr="00E504C5">
        <w:rPr>
          <w:rFonts w:ascii="Segoe UI" w:hAnsi="Segoe UI" w:cs="Segoe UI"/>
          <w:color w:val="000000"/>
          <w:highlight w:val="magenta"/>
        </w:rPr>
        <w:t xml:space="preserve">Please make explicit whether events are disjunctive or conjunctive (OR </w:t>
      </w:r>
      <w:proofErr w:type="spellStart"/>
      <w:r w:rsidRPr="00E504C5">
        <w:rPr>
          <w:rFonts w:ascii="Segoe UI" w:hAnsi="Segoe UI" w:cs="Segoe UI"/>
          <w:color w:val="000000"/>
          <w:highlight w:val="magenta"/>
        </w:rPr>
        <w:t>or</w:t>
      </w:r>
      <w:proofErr w:type="spellEnd"/>
      <w:r w:rsidRPr="00E504C5">
        <w:rPr>
          <w:rFonts w:ascii="Segoe UI" w:hAnsi="Segoe UI" w:cs="Segoe UI"/>
          <w:color w:val="000000"/>
          <w:highlight w:val="magenta"/>
        </w:rPr>
        <w:t xml:space="preserve"> AND logic).</w:t>
      </w:r>
    </w:p>
  </w:comment>
  <w:comment w:id="856" w:author="Linda Wedemeyer" w:date="2018-01-30T08:31:00Z" w:initials="LLW">
    <w:p w:rsidR="00E71361" w:rsidRDefault="00E71361">
      <w:pPr>
        <w:pStyle w:val="CommentText"/>
      </w:pPr>
      <w:r>
        <w:rPr>
          <w:rStyle w:val="CommentReference"/>
        </w:rPr>
        <w:annotationRef/>
      </w:r>
      <w:r>
        <w:t>1/30/18 KBS: Please reply, indicating whether or not you made the relevant corrections.</w:t>
      </w:r>
    </w:p>
  </w:comment>
  <w:comment w:id="857" w:author="Kathleen Keating" w:date="2018-03-10T08:19:00Z" w:initials="KK">
    <w:p w:rsidR="00E71361" w:rsidRDefault="00E71361">
      <w:pPr>
        <w:pStyle w:val="CommentText"/>
      </w:pPr>
      <w:r>
        <w:rPr>
          <w:rStyle w:val="CommentReference"/>
        </w:rPr>
        <w:annotationRef/>
      </w:r>
      <w:r w:rsidRPr="003A2DDE">
        <w:rPr>
          <w:highlight w:val="yellow"/>
        </w:rPr>
        <w:t>Team B3 3/9: updated</w:t>
      </w:r>
      <w:r>
        <w:rPr>
          <w:highlight w:val="yellow"/>
        </w:rPr>
        <w:t xml:space="preserve"> as needed per 2/20 meeting with Catherine</w:t>
      </w:r>
      <w:r w:rsidRPr="003A2DDE">
        <w:rPr>
          <w:highlight w:val="yellow"/>
        </w:rPr>
        <w:t>.</w:t>
      </w:r>
    </w:p>
  </w:comment>
  <w:comment w:id="852" w:author="Linda Wedemeyer" w:date="2018-01-11T16:44:00Z" w:initials="LLW">
    <w:p w:rsidR="00E71361" w:rsidRPr="00E504C5" w:rsidRDefault="00E71361" w:rsidP="00CF133F">
      <w:pPr>
        <w:autoSpaceDE w:val="0"/>
        <w:autoSpaceDN w:val="0"/>
        <w:spacing w:after="0" w:line="240" w:lineRule="auto"/>
        <w:rPr>
          <w:highlight w:val="magenta"/>
        </w:rPr>
      </w:pPr>
      <w:r>
        <w:rPr>
          <w:rStyle w:val="CommentReference"/>
          <w:rFonts w:eastAsiaTheme="majorEastAsia"/>
        </w:rPr>
        <w:annotationRef/>
      </w:r>
      <w:r w:rsidRPr="00E504C5">
        <w:rPr>
          <w:rFonts w:ascii="Segoe UI" w:hAnsi="Segoe UI" w:cs="Segoe UI"/>
          <w:color w:val="000000"/>
          <w:highlight w:val="magenta"/>
        </w:rPr>
        <w:t xml:space="preserve">Combining the logic for monthly background screening rules with logic for point of care is confusing given current VA reminder protocol where there is no concept of a </w:t>
      </w:r>
      <w:proofErr w:type="spellStart"/>
      <w:r w:rsidRPr="00E504C5">
        <w:rPr>
          <w:rFonts w:ascii="Segoe UI" w:hAnsi="Segoe UI" w:cs="Segoe UI"/>
          <w:color w:val="000000"/>
          <w:highlight w:val="magenta"/>
        </w:rPr>
        <w:t>a</w:t>
      </w:r>
      <w:proofErr w:type="spellEnd"/>
      <w:r w:rsidRPr="00E504C5">
        <w:rPr>
          <w:rFonts w:ascii="Segoe UI" w:hAnsi="Segoe UI" w:cs="Segoe UI"/>
          <w:color w:val="000000"/>
          <w:highlight w:val="magenta"/>
        </w:rPr>
        <w:t xml:space="preserve"> persistent DUE DATE field within</w:t>
      </w:r>
    </w:p>
    <w:p w:rsidR="00E71361" w:rsidRPr="00E504C5" w:rsidRDefault="00E71361" w:rsidP="00A52852">
      <w:pPr>
        <w:autoSpaceDE w:val="0"/>
        <w:autoSpaceDN w:val="0"/>
        <w:spacing w:after="0" w:line="240" w:lineRule="auto"/>
        <w:rPr>
          <w:highlight w:val="magenta"/>
        </w:rPr>
      </w:pPr>
      <w:proofErr w:type="gramStart"/>
      <w:r w:rsidRPr="00E504C5">
        <w:rPr>
          <w:rFonts w:ascii="Segoe UI" w:hAnsi="Segoe UI" w:cs="Segoe UI"/>
          <w:color w:val="000000"/>
          <w:highlight w:val="magenta"/>
        </w:rPr>
        <w:t>the</w:t>
      </w:r>
      <w:proofErr w:type="gramEnd"/>
      <w:r w:rsidRPr="00E504C5">
        <w:rPr>
          <w:rFonts w:ascii="Segoe UI" w:hAnsi="Segoe UI" w:cs="Segoe UI"/>
          <w:color w:val="000000"/>
          <w:highlight w:val="magenta"/>
        </w:rPr>
        <w:t xml:space="preserve"> patient record (DUE DATEs are instead evaluated in real-time when opening the patient record or running a report). Consider separating the logic for monthly screening rules vs point of care logic</w:t>
      </w:r>
      <w:r w:rsidRPr="00E504C5">
        <w:rPr>
          <w:rFonts w:ascii="Segoe UI" w:hAnsi="Segoe UI" w:cs="Segoe UI"/>
          <w:color w:val="000000"/>
          <w:highlight w:val="magenta"/>
        </w:rPr>
        <w:tab/>
        <w:t>.</w:t>
      </w:r>
    </w:p>
    <w:p w:rsidR="00E71361" w:rsidRDefault="00E71361" w:rsidP="00CF133F">
      <w:pPr>
        <w:autoSpaceDE w:val="0"/>
        <w:autoSpaceDN w:val="0"/>
        <w:spacing w:before="40" w:after="40" w:line="240" w:lineRule="auto"/>
        <w:rPr>
          <w:rFonts w:ascii="Segoe UI" w:hAnsi="Segoe UI" w:cs="Segoe UI"/>
          <w:color w:val="000000"/>
        </w:rPr>
      </w:pPr>
      <w:r w:rsidRPr="00E504C5">
        <w:rPr>
          <w:rFonts w:ascii="Segoe UI" w:hAnsi="Segoe UI" w:cs="Segoe UI"/>
          <w:color w:val="000000"/>
          <w:highlight w:val="magenta"/>
        </w:rPr>
        <w:t>Please discuss with KBS</w:t>
      </w:r>
      <w:r>
        <w:rPr>
          <w:rFonts w:ascii="Segoe UI" w:hAnsi="Segoe UI" w:cs="Segoe UI"/>
          <w:color w:val="000000"/>
        </w:rPr>
        <w:t xml:space="preserve">  </w:t>
      </w:r>
    </w:p>
    <w:p w:rsidR="00E71361" w:rsidRDefault="00E71361" w:rsidP="00CF133F">
      <w:pPr>
        <w:autoSpaceDE w:val="0"/>
        <w:autoSpaceDN w:val="0"/>
        <w:spacing w:before="40" w:after="40" w:line="240" w:lineRule="auto"/>
        <w:rPr>
          <w:rFonts w:ascii="Segoe UI" w:hAnsi="Segoe UI" w:cs="Segoe UI"/>
          <w:color w:val="000000"/>
          <w:highlight w:val="yellow"/>
        </w:rPr>
      </w:pPr>
    </w:p>
    <w:p w:rsidR="00E71361" w:rsidRDefault="00E71361" w:rsidP="00DC1F0D">
      <w:pPr>
        <w:autoSpaceDE w:val="0"/>
        <w:autoSpaceDN w:val="0"/>
        <w:spacing w:before="40" w:after="40" w:line="240" w:lineRule="auto"/>
      </w:pPr>
      <w:r>
        <w:rPr>
          <w:rFonts w:ascii="Segoe UI" w:hAnsi="Segoe UI" w:cs="Segoe UI"/>
          <w:color w:val="000000"/>
          <w:highlight w:val="yellow"/>
        </w:rPr>
        <w:t xml:space="preserve">01/24: Team </w:t>
      </w:r>
      <w:r w:rsidRPr="00132820">
        <w:rPr>
          <w:rFonts w:ascii="Segoe UI" w:hAnsi="Segoe UI" w:cs="Segoe UI"/>
          <w:color w:val="000000"/>
          <w:highlight w:val="yellow"/>
        </w:rPr>
        <w:t xml:space="preserve">B3 </w:t>
      </w:r>
      <w:r>
        <w:rPr>
          <w:rFonts w:ascii="Segoe UI" w:hAnsi="Segoe UI" w:cs="Segoe UI"/>
          <w:color w:val="000000"/>
          <w:highlight w:val="yellow"/>
        </w:rPr>
        <w:t xml:space="preserve">does </w:t>
      </w:r>
      <w:r w:rsidRPr="00132820">
        <w:rPr>
          <w:rFonts w:ascii="Segoe UI" w:hAnsi="Segoe UI" w:cs="Segoe UI"/>
          <w:color w:val="000000"/>
          <w:highlight w:val="yellow"/>
        </w:rPr>
        <w:t>NOT RECOMMEND breaking out this logic.</w:t>
      </w:r>
      <w:r>
        <w:rPr>
          <w:rFonts w:ascii="Segoe UI" w:hAnsi="Segoe UI" w:cs="Segoe UI"/>
          <w:color w:val="000000"/>
        </w:rPr>
        <w:t xml:space="preserve"> </w:t>
      </w:r>
    </w:p>
  </w:comment>
  <w:comment w:id="886" w:author="Johnson, Kristian (OHI)" w:date="2017-12-12T09:40:00Z" w:initials="JK(">
    <w:p w:rsidR="00E71361" w:rsidRDefault="00E71361">
      <w:pPr>
        <w:pStyle w:val="CommentText"/>
      </w:pPr>
      <w:r>
        <w:rPr>
          <w:rStyle w:val="CommentReference"/>
        </w:rPr>
        <w:annotationRef/>
      </w:r>
      <w:r>
        <w:t>Should this be spelled out the first time?</w:t>
      </w:r>
    </w:p>
    <w:p w:rsidR="00E71361" w:rsidRDefault="00E71361">
      <w:pPr>
        <w:pStyle w:val="CommentText"/>
      </w:pPr>
      <w:r>
        <w:t>KBS: OK</w:t>
      </w:r>
    </w:p>
  </w:comment>
  <w:comment w:id="887" w:author="Linda Wedemeyer" w:date="2017-12-20T13:24:00Z" w:initials="LLW">
    <w:p w:rsidR="00E71361" w:rsidRDefault="00E71361">
      <w:pPr>
        <w:pStyle w:val="CommentText"/>
      </w:pPr>
      <w:r>
        <w:rPr>
          <w:rStyle w:val="CommentReference"/>
        </w:rPr>
        <w:annotationRef/>
      </w:r>
      <w:r>
        <w:t>KBS: spell acronyms out the first time they are used</w:t>
      </w:r>
    </w:p>
    <w:p w:rsidR="00E71361" w:rsidRDefault="00E71361">
      <w:pPr>
        <w:pStyle w:val="CommentText"/>
      </w:pPr>
    </w:p>
    <w:p w:rsidR="00E71361" w:rsidRDefault="00E71361">
      <w:pPr>
        <w:pStyle w:val="CommentText"/>
      </w:pPr>
      <w:r w:rsidRPr="00F45549">
        <w:rPr>
          <w:highlight w:val="cyan"/>
        </w:rPr>
        <w:t>2017-12-20 KBS Comment</w:t>
      </w:r>
      <w:r>
        <w:t xml:space="preserve">:  </w:t>
      </w:r>
      <w:r w:rsidRPr="00F45549">
        <w:rPr>
          <w:highlight w:val="cyan"/>
        </w:rPr>
        <w:t>Resolved</w:t>
      </w:r>
      <w:r>
        <w:t>. Thank you</w:t>
      </w:r>
    </w:p>
  </w:comment>
  <w:comment w:id="882" w:author="Linda Wedemeyer" w:date="2018-01-11T16:46:00Z" w:initials="LLW">
    <w:p w:rsidR="00E71361" w:rsidRDefault="00E71361">
      <w:pPr>
        <w:pStyle w:val="CommentText"/>
      </w:pPr>
      <w:r>
        <w:rPr>
          <w:rStyle w:val="CommentReference"/>
        </w:rPr>
        <w:annotationRef/>
      </w:r>
      <w:r w:rsidRPr="00E504C5">
        <w:rPr>
          <w:highlight w:val="magenta"/>
        </w:rPr>
        <w:t>We need to discuss – throughout this document, clarify: 1 what is meant by high grade dysplasia, and exactly what are the exclusion criteria because they vary throughout the document.</w:t>
      </w:r>
      <w:r>
        <w:t xml:space="preserve"> </w:t>
      </w:r>
    </w:p>
    <w:p w:rsidR="00E71361" w:rsidRDefault="00E71361">
      <w:pPr>
        <w:pStyle w:val="CommentText"/>
        <w:rPr>
          <w:highlight w:val="yellow"/>
        </w:rPr>
      </w:pPr>
    </w:p>
    <w:p w:rsidR="00E71361" w:rsidRDefault="00E71361">
      <w:pPr>
        <w:pStyle w:val="CommentText"/>
      </w:pPr>
      <w:r>
        <w:rPr>
          <w:highlight w:val="yellow"/>
        </w:rPr>
        <w:t xml:space="preserve">01/24 Team B3: </w:t>
      </w:r>
      <w:r w:rsidRPr="00132820">
        <w:rPr>
          <w:highlight w:val="yellow"/>
        </w:rPr>
        <w:t>Conferred with Motive Dr. Smoyer.  This is correct and follows ACOG Guidelines.</w:t>
      </w:r>
      <w:r>
        <w:t xml:space="preserve"> </w:t>
      </w:r>
    </w:p>
  </w:comment>
  <w:comment w:id="883" w:author="Linda Wedemeyer" w:date="2018-01-04T07:26:00Z" w:initials="LLW">
    <w:p w:rsidR="00E71361" w:rsidRDefault="00E71361">
      <w:pPr>
        <w:pStyle w:val="CommentText"/>
      </w:pPr>
      <w:r w:rsidRPr="00E504C5">
        <w:rPr>
          <w:rStyle w:val="CommentReference"/>
          <w:highlight w:val="magenta"/>
        </w:rPr>
        <w:annotationRef/>
      </w:r>
      <w:r w:rsidRPr="00E504C5">
        <w:rPr>
          <w:highlight w:val="magenta"/>
        </w:rPr>
        <w:t>Please make logic consistent for the sake of future readers</w:t>
      </w:r>
    </w:p>
  </w:comment>
  <w:comment w:id="884" w:author="Kathleen Keating" w:date="2018-03-10T08:20:00Z" w:initials="KK">
    <w:p w:rsidR="00E71361" w:rsidRDefault="00E71361">
      <w:pPr>
        <w:pStyle w:val="CommentText"/>
      </w:pPr>
      <w:r>
        <w:rPr>
          <w:rStyle w:val="CommentReference"/>
        </w:rPr>
        <w:annotationRef/>
      </w:r>
      <w:r>
        <w:rPr>
          <w:rStyle w:val="CommentReference"/>
        </w:rPr>
        <w:annotationRef/>
      </w:r>
      <w:r w:rsidRPr="003A2DDE">
        <w:rPr>
          <w:highlight w:val="yellow"/>
        </w:rPr>
        <w:t>Team B3 3/9: updated</w:t>
      </w:r>
      <w:r>
        <w:rPr>
          <w:highlight w:val="yellow"/>
        </w:rPr>
        <w:t xml:space="preserve"> as needed per 2/20 meeting with Catherine</w:t>
      </w:r>
      <w:r w:rsidRPr="003A2DDE">
        <w:rPr>
          <w:highlight w:val="yellow"/>
        </w:rPr>
        <w:t>.</w:t>
      </w:r>
    </w:p>
  </w:comment>
  <w:comment w:id="885" w:author="Catherine Staes" w:date="2018-03-23T14:59:00Z" w:initials="CS">
    <w:p w:rsidR="00E71361" w:rsidRDefault="00E71361">
      <w:pPr>
        <w:pStyle w:val="CommentText"/>
      </w:pPr>
      <w:r>
        <w:t xml:space="preserve">3/22/18- KBS </w:t>
      </w:r>
      <w:r>
        <w:rPr>
          <w:rStyle w:val="CommentReference"/>
        </w:rPr>
        <w:annotationRef/>
      </w:r>
      <w:r>
        <w:t>resolved</w:t>
      </w:r>
    </w:p>
  </w:comment>
  <w:comment w:id="916" w:author="Catherine Staes" w:date="2018-01-26T11:03:00Z" w:initials="CS">
    <w:p w:rsidR="00E71361" w:rsidRDefault="00E71361">
      <w:pPr>
        <w:pStyle w:val="CommentText"/>
      </w:pPr>
      <w:r>
        <w:rPr>
          <w:rStyle w:val="CommentReference"/>
        </w:rPr>
        <w:annotationRef/>
      </w:r>
      <w:r>
        <w:rPr>
          <w:noProof/>
        </w:rPr>
        <w:t>need to review</w:t>
      </w:r>
    </w:p>
  </w:comment>
  <w:comment w:id="917" w:author="Kathleen Keating" w:date="2018-03-10T08:44:00Z" w:initials="KK">
    <w:p w:rsidR="00E71361" w:rsidRDefault="00E71361">
      <w:pPr>
        <w:pStyle w:val="CommentText"/>
      </w:pPr>
      <w:r>
        <w:rPr>
          <w:rStyle w:val="CommentReference"/>
        </w:rPr>
        <w:annotationRef/>
      </w:r>
      <w:r>
        <w:rPr>
          <w:rStyle w:val="CommentReference"/>
        </w:rPr>
        <w:annotationRef/>
      </w:r>
      <w:r>
        <w:rPr>
          <w:rStyle w:val="CommentReference"/>
        </w:rPr>
        <w:annotationRef/>
      </w:r>
      <w:r w:rsidRPr="003A2DDE">
        <w:rPr>
          <w:highlight w:val="yellow"/>
        </w:rPr>
        <w:t>Team B3 3/9: updated</w:t>
      </w:r>
      <w:r>
        <w:rPr>
          <w:highlight w:val="yellow"/>
        </w:rPr>
        <w:t xml:space="preserve"> as needed per 2/20 meeting with Catherine</w:t>
      </w:r>
      <w:r w:rsidRPr="003A2DDE">
        <w:rPr>
          <w:highlight w:val="yellow"/>
        </w:rPr>
        <w:t>.</w:t>
      </w:r>
    </w:p>
  </w:comment>
  <w:comment w:id="918" w:author="Catherine Staes" w:date="2018-03-23T15:02:00Z" w:initials="CS">
    <w:p w:rsidR="007F28D0" w:rsidRDefault="007F28D0">
      <w:pPr>
        <w:pStyle w:val="CommentText"/>
      </w:pPr>
      <w:r>
        <w:rPr>
          <w:rStyle w:val="CommentReference"/>
        </w:rPr>
        <w:annotationRef/>
      </w:r>
      <w:r>
        <w:t>3/22/18- KBS resolved</w:t>
      </w:r>
    </w:p>
  </w:comment>
  <w:comment w:id="942" w:author="Catherine Staes" w:date="2018-01-26T11:18:00Z" w:initials="CS">
    <w:p w:rsidR="00E71361" w:rsidRDefault="00E71361">
      <w:pPr>
        <w:pStyle w:val="CommentText"/>
        <w:rPr>
          <w:color w:val="000000"/>
        </w:rPr>
      </w:pPr>
      <w:r>
        <w:rPr>
          <w:rStyle w:val="CommentReference"/>
        </w:rPr>
        <w:annotationRef/>
      </w:r>
      <w:r>
        <w:t xml:space="preserve">1/26/18  VA KBS: the </w:t>
      </w:r>
      <w:proofErr w:type="spellStart"/>
      <w:r>
        <w:t>sme’s</w:t>
      </w:r>
      <w:proofErr w:type="spellEnd"/>
      <w:r>
        <w:t xml:space="preserve"> wanted this to be activated if the woman was coming due in 60 days (e.g., </w:t>
      </w:r>
      <w:r>
        <w:rPr>
          <w:color w:val="000000"/>
        </w:rPr>
        <w:t>two years and 10 months</w:t>
      </w:r>
      <w:r>
        <w:rPr>
          <w:rStyle w:val="CommentReference"/>
        </w:rPr>
        <w:annotationRef/>
      </w:r>
      <w:r>
        <w:rPr>
          <w:color w:val="000000"/>
        </w:rPr>
        <w:t xml:space="preserve"> after the last results) and they only wanted 3 notifications to be sent (e.g., since the system runs monthly, that means a three month window should be used). Therefore,   </w:t>
      </w:r>
    </w:p>
    <w:p w:rsidR="00E71361" w:rsidRDefault="00E71361">
      <w:pPr>
        <w:pStyle w:val="CommentText"/>
        <w:rPr>
          <w:color w:val="000000"/>
        </w:rPr>
      </w:pPr>
      <w:r>
        <w:rPr>
          <w:color w:val="000000"/>
        </w:rPr>
        <w:t xml:space="preserve">It should read: </w:t>
      </w:r>
    </w:p>
    <w:p w:rsidR="00E71361" w:rsidRDefault="00E71361" w:rsidP="00A36BF1">
      <w:pPr>
        <w:pStyle w:val="CommentText"/>
        <w:rPr>
          <w:color w:val="000000"/>
        </w:rPr>
      </w:pPr>
    </w:p>
    <w:p w:rsidR="00E71361" w:rsidRDefault="00E71361" w:rsidP="00A36BF1">
      <w:pPr>
        <w:pStyle w:val="CommentText"/>
        <w:rPr>
          <w:color w:val="000000"/>
        </w:rPr>
      </w:pPr>
      <w:r>
        <w:rPr>
          <w:color w:val="000000"/>
        </w:rPr>
        <w:t xml:space="preserve">“… and has a cervical cytology due date between 30 days in the past to 60 days in the future.”  See table at the end of the white paper for examples. </w:t>
      </w:r>
    </w:p>
    <w:p w:rsidR="00E71361" w:rsidRDefault="00E71361" w:rsidP="00A36BF1">
      <w:pPr>
        <w:pStyle w:val="CommentText"/>
        <w:rPr>
          <w:color w:val="000000"/>
        </w:rPr>
      </w:pPr>
    </w:p>
    <w:p w:rsidR="00E71361" w:rsidRDefault="00E71361">
      <w:pPr>
        <w:pStyle w:val="CommentText"/>
        <w:rPr>
          <w:color w:val="000000"/>
        </w:rPr>
      </w:pPr>
    </w:p>
    <w:p w:rsidR="00E71361" w:rsidRDefault="00E71361">
      <w:pPr>
        <w:pStyle w:val="CommentText"/>
      </w:pPr>
    </w:p>
  </w:comment>
  <w:comment w:id="943" w:author="Linda Wedemeyer" w:date="2018-01-29T08:40:00Z" w:initials="LLW">
    <w:p w:rsidR="00E71361" w:rsidRDefault="00E71361">
      <w:pPr>
        <w:pStyle w:val="CommentText"/>
      </w:pPr>
      <w:r>
        <w:rPr>
          <w:rStyle w:val="CommentReference"/>
        </w:rPr>
        <w:annotationRef/>
      </w:r>
      <w:r>
        <w:t>1/29/18: We talked about changing this to simply “”within the past 2 years 10 months”.  I like that approach.  Motive please tell us your thoughts.</w:t>
      </w:r>
    </w:p>
  </w:comment>
  <w:comment w:id="944" w:author="Kathleen Keating" w:date="2018-03-10T08:22:00Z" w:initials="KK">
    <w:p w:rsidR="00E71361" w:rsidRDefault="00E71361">
      <w:pPr>
        <w:pStyle w:val="CommentText"/>
      </w:pPr>
      <w:r>
        <w:rPr>
          <w:rStyle w:val="CommentReference"/>
        </w:rPr>
        <w:annotationRef/>
      </w:r>
      <w:r>
        <w:rPr>
          <w:rStyle w:val="CommentReference"/>
        </w:rPr>
        <w:annotationRef/>
      </w:r>
      <w:r>
        <w:rPr>
          <w:rStyle w:val="CommentReference"/>
        </w:rPr>
        <w:annotationRef/>
      </w:r>
      <w:r w:rsidRPr="003A2DDE">
        <w:rPr>
          <w:highlight w:val="yellow"/>
        </w:rPr>
        <w:t>Team B3 3/9: updated</w:t>
      </w:r>
      <w:r>
        <w:rPr>
          <w:highlight w:val="yellow"/>
        </w:rPr>
        <w:t xml:space="preserve"> as needed per 2/20 meeting with Catherine</w:t>
      </w:r>
      <w:r w:rsidRPr="003A2DDE">
        <w:rPr>
          <w:highlight w:val="yellow"/>
        </w:rPr>
        <w:t>.</w:t>
      </w:r>
    </w:p>
  </w:comment>
  <w:comment w:id="945" w:author="Catherine Staes" w:date="2018-03-23T15:04:00Z" w:initials="CS">
    <w:p w:rsidR="007F28D0" w:rsidRDefault="007F28D0">
      <w:pPr>
        <w:pStyle w:val="CommentText"/>
      </w:pPr>
      <w:r>
        <w:rPr>
          <w:rStyle w:val="CommentReference"/>
        </w:rPr>
        <w:annotationRef/>
      </w:r>
      <w:r>
        <w:t>3/22/18- KBS - resolved</w:t>
      </w:r>
    </w:p>
  </w:comment>
  <w:comment w:id="953" w:author="Catherine Staes" w:date="2018-01-26T10:02:00Z" w:initials="CS">
    <w:p w:rsidR="00E71361" w:rsidRDefault="00E71361">
      <w:pPr>
        <w:pStyle w:val="CommentText"/>
      </w:pPr>
      <w:r>
        <w:rPr>
          <w:rStyle w:val="CommentReference"/>
        </w:rPr>
        <w:annotationRef/>
      </w:r>
      <w:r>
        <w:rPr>
          <w:noProof/>
        </w:rPr>
        <w:t xml:space="preserve">1/26/18 – VA KBS – this needs to be added.  </w:t>
      </w:r>
    </w:p>
  </w:comment>
  <w:comment w:id="954" w:author="Kathleen Keating" w:date="2018-03-10T08:23:00Z" w:initials="KK">
    <w:p w:rsidR="00E71361" w:rsidRDefault="00E71361">
      <w:pPr>
        <w:pStyle w:val="CommentText"/>
      </w:pPr>
      <w:r>
        <w:rPr>
          <w:rStyle w:val="CommentReference"/>
        </w:rPr>
        <w:annotationRef/>
      </w:r>
      <w:r w:rsidRPr="003A2DDE">
        <w:rPr>
          <w:highlight w:val="yellow"/>
        </w:rPr>
        <w:t>Team B3 3/9: Noted.</w:t>
      </w:r>
    </w:p>
  </w:comment>
  <w:comment w:id="955" w:author="Catherine Staes" w:date="2018-03-23T15:04:00Z" w:initials="CS">
    <w:p w:rsidR="007F28D0" w:rsidRDefault="007F28D0">
      <w:pPr>
        <w:pStyle w:val="CommentText"/>
      </w:pPr>
      <w:r>
        <w:rPr>
          <w:rStyle w:val="CommentReference"/>
        </w:rPr>
        <w:annotationRef/>
      </w:r>
      <w:r>
        <w:t>3/22/18- KBS resolved</w:t>
      </w:r>
    </w:p>
  </w:comment>
  <w:comment w:id="974" w:author="Catherine Staes" w:date="2018-01-26T11:22:00Z" w:initials="CS">
    <w:p w:rsidR="00E71361" w:rsidRDefault="00E71361">
      <w:pPr>
        <w:pStyle w:val="CommentText"/>
        <w:rPr>
          <w:color w:val="000000"/>
        </w:rPr>
      </w:pPr>
      <w:r>
        <w:rPr>
          <w:rStyle w:val="CommentReference"/>
        </w:rPr>
        <w:annotationRef/>
      </w:r>
      <w:r>
        <w:t>1/26/</w:t>
      </w:r>
      <w:proofErr w:type="gramStart"/>
      <w:r>
        <w:t>18  VA</w:t>
      </w:r>
      <w:proofErr w:type="gramEnd"/>
      <w:r>
        <w:t xml:space="preserve"> KBS: the </w:t>
      </w:r>
      <w:proofErr w:type="spellStart"/>
      <w:r>
        <w:t>sme’s</w:t>
      </w:r>
      <w:proofErr w:type="spellEnd"/>
      <w:r>
        <w:t xml:space="preserve"> wanted this to be </w:t>
      </w:r>
      <w:proofErr w:type="spellStart"/>
      <w:r>
        <w:t>activeated</w:t>
      </w:r>
      <w:proofErr w:type="spellEnd"/>
      <w:r>
        <w:t xml:space="preserve"> if the </w:t>
      </w:r>
      <w:proofErr w:type="spellStart"/>
      <w:r>
        <w:t>wonan</w:t>
      </w:r>
      <w:proofErr w:type="spellEnd"/>
      <w:r>
        <w:t xml:space="preserve"> was coming due in 60 days.  Therefore, this logic should read: </w:t>
      </w:r>
    </w:p>
    <w:p w:rsidR="00E71361" w:rsidRDefault="00E71361">
      <w:pPr>
        <w:pStyle w:val="CommentText"/>
        <w:rPr>
          <w:color w:val="000000"/>
        </w:rPr>
      </w:pPr>
    </w:p>
    <w:p w:rsidR="00E71361" w:rsidRPr="00A65E9E" w:rsidRDefault="00E71361" w:rsidP="00E33333">
      <w:pPr>
        <w:numPr>
          <w:ilvl w:val="0"/>
          <w:numId w:val="15"/>
        </w:numPr>
        <w:tabs>
          <w:tab w:val="left" w:pos="200"/>
        </w:tabs>
        <w:spacing w:before="200" w:after="0" w:line="240" w:lineRule="auto"/>
        <w:ind w:left="200" w:hanging="200"/>
      </w:pPr>
      <w:r>
        <w:rPr>
          <w:color w:val="000000"/>
        </w:rPr>
        <w:t xml:space="preserve">1.  Cervical </w:t>
      </w:r>
      <w:r w:rsidRPr="00E33333">
        <w:rPr>
          <w:color w:val="000000"/>
        </w:rPr>
        <w:t>Cytology within the</w:t>
      </w:r>
      <w:r>
        <w:rPr>
          <w:color w:val="000000"/>
        </w:rPr>
        <w:t xml:space="preserve"> past 2 years and 10 months, or</w:t>
      </w:r>
    </w:p>
    <w:p w:rsidR="00E71361" w:rsidRDefault="00E71361" w:rsidP="00E33333">
      <w:pPr>
        <w:numPr>
          <w:ilvl w:val="0"/>
          <w:numId w:val="15"/>
        </w:numPr>
        <w:tabs>
          <w:tab w:val="left" w:pos="200"/>
        </w:tabs>
        <w:spacing w:before="200" w:after="0" w:line="240" w:lineRule="auto"/>
        <w:ind w:left="200" w:hanging="200"/>
      </w:pPr>
      <w:r>
        <w:rPr>
          <w:color w:val="000000"/>
        </w:rPr>
        <w:t xml:space="preserve">2.  </w:t>
      </w:r>
      <w:proofErr w:type="spellStart"/>
      <w:r>
        <w:rPr>
          <w:color w:val="000000"/>
        </w:rPr>
        <w:t>Cotesting</w:t>
      </w:r>
      <w:proofErr w:type="spellEnd"/>
      <w:r>
        <w:rPr>
          <w:color w:val="000000"/>
        </w:rPr>
        <w:t xml:space="preserve"> (cervical cytology and cervical HPV screen) within the past 4 years and 10 months</w:t>
      </w:r>
      <w:r>
        <w:rPr>
          <w:rStyle w:val="CommentReference"/>
          <w:rFonts w:eastAsiaTheme="majorEastAsia"/>
        </w:rPr>
        <w:annotationRef/>
      </w:r>
    </w:p>
    <w:p w:rsidR="00E71361" w:rsidRDefault="00E71361">
      <w:pPr>
        <w:pStyle w:val="CommentText"/>
      </w:pPr>
    </w:p>
  </w:comment>
  <w:comment w:id="975" w:author="Linda Wedemeyer" w:date="2018-01-30T09:03:00Z" w:initials="LLW">
    <w:p w:rsidR="00E71361" w:rsidRDefault="00E71361">
      <w:pPr>
        <w:pStyle w:val="CommentText"/>
      </w:pPr>
      <w:r>
        <w:rPr>
          <w:rStyle w:val="CommentReference"/>
        </w:rPr>
        <w:annotationRef/>
      </w:r>
      <w:r>
        <w:t>1/30/18 KBS: Please apply throughout the document.</w:t>
      </w:r>
    </w:p>
  </w:comment>
  <w:comment w:id="976" w:author="Kathleen Keating" w:date="2018-03-10T08:44:00Z" w:initials="KK">
    <w:p w:rsidR="00E71361" w:rsidRDefault="00E71361">
      <w:pPr>
        <w:pStyle w:val="CommentText"/>
      </w:pPr>
      <w:r>
        <w:rPr>
          <w:rStyle w:val="CommentReference"/>
        </w:rPr>
        <w:annotationRef/>
      </w:r>
      <w:r>
        <w:rPr>
          <w:rStyle w:val="CommentReference"/>
        </w:rPr>
        <w:annotationRef/>
      </w:r>
      <w:r>
        <w:rPr>
          <w:rStyle w:val="CommentReference"/>
        </w:rPr>
        <w:annotationRef/>
      </w:r>
      <w:r w:rsidRPr="003A2DDE">
        <w:rPr>
          <w:highlight w:val="yellow"/>
        </w:rPr>
        <w:t>Team B3 3/9: updated</w:t>
      </w:r>
      <w:r>
        <w:rPr>
          <w:highlight w:val="yellow"/>
        </w:rPr>
        <w:t xml:space="preserve"> as needed per 2/20 meeting with Catherine</w:t>
      </w:r>
      <w:r w:rsidRPr="003A2DDE">
        <w:rPr>
          <w:highlight w:val="yellow"/>
        </w:rPr>
        <w:t>.</w:t>
      </w:r>
    </w:p>
  </w:comment>
  <w:comment w:id="977" w:author="Catherine Staes" w:date="2018-03-23T15:42:00Z" w:initials="CS">
    <w:p w:rsidR="009D3887" w:rsidRDefault="009D3887">
      <w:pPr>
        <w:pStyle w:val="CommentText"/>
      </w:pPr>
      <w:r>
        <w:rPr>
          <w:rStyle w:val="CommentReference"/>
        </w:rPr>
        <w:annotationRef/>
      </w:r>
      <w:r>
        <w:t xml:space="preserve">3/22/18- Resolved - </w:t>
      </w:r>
    </w:p>
  </w:comment>
  <w:comment w:id="1036" w:author="Catherine Staes" w:date="2018-01-26T11:30:00Z" w:initials="CS">
    <w:p w:rsidR="00E71361" w:rsidRDefault="00E71361" w:rsidP="00E33333">
      <w:pPr>
        <w:pStyle w:val="CommentText"/>
        <w:rPr>
          <w:color w:val="000000"/>
        </w:rPr>
      </w:pPr>
      <w:r>
        <w:rPr>
          <w:rStyle w:val="CommentReference"/>
        </w:rPr>
        <w:annotationRef/>
      </w:r>
      <w:r>
        <w:t>1/26/</w:t>
      </w:r>
      <w:proofErr w:type="gramStart"/>
      <w:r>
        <w:t>18  VA</w:t>
      </w:r>
      <w:proofErr w:type="gramEnd"/>
      <w:r>
        <w:t xml:space="preserve"> KBS: the </w:t>
      </w:r>
      <w:proofErr w:type="spellStart"/>
      <w:r>
        <w:t>sme’s</w:t>
      </w:r>
      <w:proofErr w:type="spellEnd"/>
      <w:r>
        <w:t xml:space="preserve"> wanted this to be </w:t>
      </w:r>
      <w:proofErr w:type="spellStart"/>
      <w:r>
        <w:t>activeated</w:t>
      </w:r>
      <w:proofErr w:type="spellEnd"/>
      <w:r>
        <w:t xml:space="preserve"> if the </w:t>
      </w:r>
      <w:proofErr w:type="spellStart"/>
      <w:r>
        <w:t>wonan</w:t>
      </w:r>
      <w:proofErr w:type="spellEnd"/>
      <w:r>
        <w:t xml:space="preserve"> was coming due in 60 days.  Therefore, this logic should read: </w:t>
      </w:r>
    </w:p>
    <w:p w:rsidR="00E71361" w:rsidRDefault="00E71361" w:rsidP="00E33333">
      <w:pPr>
        <w:pStyle w:val="CommentText"/>
        <w:rPr>
          <w:color w:val="000000"/>
        </w:rPr>
      </w:pPr>
    </w:p>
    <w:p w:rsidR="00E71361" w:rsidRPr="00A65E9E" w:rsidRDefault="00E71361" w:rsidP="00E33333">
      <w:pPr>
        <w:numPr>
          <w:ilvl w:val="0"/>
          <w:numId w:val="15"/>
        </w:numPr>
        <w:tabs>
          <w:tab w:val="left" w:pos="200"/>
        </w:tabs>
        <w:spacing w:before="200" w:after="0" w:line="240" w:lineRule="auto"/>
        <w:ind w:left="200" w:hanging="200"/>
      </w:pPr>
      <w:r>
        <w:rPr>
          <w:color w:val="000000"/>
        </w:rPr>
        <w:t xml:space="preserve">1.  Cervical </w:t>
      </w:r>
      <w:r w:rsidRPr="00E33333">
        <w:rPr>
          <w:color w:val="000000"/>
        </w:rPr>
        <w:t>Cytology within the</w:t>
      </w:r>
      <w:r>
        <w:rPr>
          <w:color w:val="000000"/>
        </w:rPr>
        <w:t xml:space="preserve"> past 2 years and 10 months, or</w:t>
      </w:r>
    </w:p>
    <w:p w:rsidR="00E71361" w:rsidRDefault="00E71361" w:rsidP="00E33333">
      <w:pPr>
        <w:pStyle w:val="CommentText"/>
        <w:rPr>
          <w:color w:val="000000"/>
        </w:rPr>
      </w:pPr>
      <w:r>
        <w:rPr>
          <w:color w:val="000000"/>
        </w:rPr>
        <w:t xml:space="preserve">2.  </w:t>
      </w:r>
      <w:proofErr w:type="spellStart"/>
      <w:r>
        <w:rPr>
          <w:color w:val="000000"/>
        </w:rPr>
        <w:t>Cotesting</w:t>
      </w:r>
      <w:proofErr w:type="spellEnd"/>
      <w:r>
        <w:rPr>
          <w:color w:val="000000"/>
        </w:rPr>
        <w:t xml:space="preserve"> (cervical cytology and cervical HPV screen) within the past 4 years and 10 months</w:t>
      </w:r>
      <w:r>
        <w:rPr>
          <w:rStyle w:val="CommentReference"/>
        </w:rPr>
        <w:annotationRef/>
      </w:r>
    </w:p>
    <w:p w:rsidR="00E71361" w:rsidRDefault="00E71361" w:rsidP="00E33333">
      <w:pPr>
        <w:pStyle w:val="CommentText"/>
        <w:rPr>
          <w:color w:val="000000"/>
        </w:rPr>
      </w:pPr>
    </w:p>
    <w:p w:rsidR="00E71361" w:rsidRDefault="00E71361" w:rsidP="00E33333">
      <w:pPr>
        <w:pStyle w:val="CommentText"/>
        <w:rPr>
          <w:color w:val="000000"/>
        </w:rPr>
      </w:pPr>
      <w:r>
        <w:rPr>
          <w:color w:val="000000"/>
        </w:rPr>
        <w:t xml:space="preserve">NEED TO QA THIS AND REFER TO TABLE AT THE END.  THIS MAY NOT BE QUITE CORRECT. </w:t>
      </w:r>
    </w:p>
    <w:p w:rsidR="00E71361" w:rsidRDefault="00E71361" w:rsidP="00EB3A60">
      <w:pPr>
        <w:pStyle w:val="CommentText"/>
        <w:numPr>
          <w:ilvl w:val="0"/>
          <w:numId w:val="38"/>
        </w:numPr>
      </w:pPr>
    </w:p>
  </w:comment>
  <w:comment w:id="1037" w:author="Kathleen Keating" w:date="2018-03-10T08:44:00Z" w:initials="KK">
    <w:p w:rsidR="00E71361" w:rsidRDefault="00E71361">
      <w:pPr>
        <w:pStyle w:val="CommentText"/>
      </w:pPr>
      <w:r>
        <w:rPr>
          <w:rStyle w:val="CommentReference"/>
        </w:rPr>
        <w:annotationRef/>
      </w:r>
      <w:r>
        <w:rPr>
          <w:rStyle w:val="CommentReference"/>
        </w:rPr>
        <w:annotationRef/>
      </w:r>
      <w:r>
        <w:rPr>
          <w:rStyle w:val="CommentReference"/>
        </w:rPr>
        <w:annotationRef/>
      </w:r>
      <w:r w:rsidRPr="003A2DDE">
        <w:rPr>
          <w:highlight w:val="yellow"/>
        </w:rPr>
        <w:t>Team B3 3/9: updated</w:t>
      </w:r>
      <w:r>
        <w:rPr>
          <w:highlight w:val="yellow"/>
        </w:rPr>
        <w:t xml:space="preserve"> as needed per 2/20 meeting with Catherine</w:t>
      </w:r>
      <w:r w:rsidRPr="003A2DDE">
        <w:rPr>
          <w:highlight w:val="yellow"/>
        </w:rPr>
        <w:t>.</w:t>
      </w:r>
    </w:p>
  </w:comment>
  <w:comment w:id="1038" w:author="Catherine Staes" w:date="2018-03-23T15:41:00Z" w:initials="CS">
    <w:p w:rsidR="009D3887" w:rsidRDefault="009D3887">
      <w:pPr>
        <w:pStyle w:val="CommentText"/>
      </w:pPr>
      <w:r>
        <w:rPr>
          <w:rStyle w:val="CommentReference"/>
        </w:rPr>
        <w:annotationRef/>
      </w:r>
      <w:r>
        <w:t xml:space="preserve">3/22/18- Resolved </w:t>
      </w:r>
    </w:p>
    <w:p w:rsidR="009D3887" w:rsidRDefault="009D3887">
      <w:pPr>
        <w:pStyle w:val="CommentText"/>
      </w:pPr>
    </w:p>
    <w:p w:rsidR="009D3887" w:rsidRDefault="009D3887">
      <w:pPr>
        <w:pStyle w:val="CommentText"/>
      </w:pPr>
      <w:r>
        <w:t xml:space="preserve">But I had to add the text about the due date which was sitting in the wrong place above in the logic based on opening the chart. </w:t>
      </w:r>
    </w:p>
  </w:comment>
  <w:comment w:id="1041" w:author="Catherine Staes" w:date="2018-03-23T15:14:00Z" w:initials="CS">
    <w:p w:rsidR="006A59B0" w:rsidRDefault="006A59B0">
      <w:pPr>
        <w:pStyle w:val="CommentText"/>
      </w:pPr>
      <w:r>
        <w:rPr>
          <w:rStyle w:val="CommentReference"/>
        </w:rPr>
        <w:annotationRef/>
      </w:r>
    </w:p>
  </w:comment>
  <w:comment w:id="1091" w:author="Catherine Staes" w:date="2018-01-26T11:33:00Z" w:initials="CS">
    <w:p w:rsidR="00E71361" w:rsidRDefault="00E71361" w:rsidP="00F27620">
      <w:pPr>
        <w:pStyle w:val="CommentText"/>
        <w:rPr>
          <w:color w:val="000000"/>
        </w:rPr>
      </w:pPr>
      <w:r>
        <w:rPr>
          <w:rStyle w:val="CommentReference"/>
        </w:rPr>
        <w:annotationRef/>
      </w:r>
      <w:r>
        <w:t>1/26/</w:t>
      </w:r>
      <w:proofErr w:type="gramStart"/>
      <w:r>
        <w:t>18  VA</w:t>
      </w:r>
      <w:proofErr w:type="gramEnd"/>
      <w:r>
        <w:t xml:space="preserve"> KBS: the </w:t>
      </w:r>
      <w:proofErr w:type="spellStart"/>
      <w:r>
        <w:t>sme’s</w:t>
      </w:r>
      <w:proofErr w:type="spellEnd"/>
      <w:r>
        <w:t xml:space="preserve"> wanted this to be </w:t>
      </w:r>
      <w:proofErr w:type="spellStart"/>
      <w:r>
        <w:t>activeated</w:t>
      </w:r>
      <w:proofErr w:type="spellEnd"/>
      <w:r>
        <w:t xml:space="preserve"> if the </w:t>
      </w:r>
      <w:proofErr w:type="spellStart"/>
      <w:r>
        <w:t>wonan</w:t>
      </w:r>
      <w:proofErr w:type="spellEnd"/>
      <w:r>
        <w:t xml:space="preserve"> was coming due in 60 days.  Therefore, this logic should read: </w:t>
      </w:r>
    </w:p>
    <w:p w:rsidR="00E71361" w:rsidRDefault="00E71361" w:rsidP="00F27620">
      <w:pPr>
        <w:pStyle w:val="CommentText"/>
        <w:rPr>
          <w:color w:val="000000"/>
        </w:rPr>
      </w:pPr>
    </w:p>
    <w:p w:rsidR="00E71361" w:rsidRPr="00A65E9E" w:rsidRDefault="00E71361" w:rsidP="00F27620">
      <w:pPr>
        <w:numPr>
          <w:ilvl w:val="0"/>
          <w:numId w:val="15"/>
        </w:numPr>
        <w:tabs>
          <w:tab w:val="left" w:pos="200"/>
        </w:tabs>
        <w:spacing w:before="200" w:after="0" w:line="240" w:lineRule="auto"/>
        <w:ind w:left="200" w:hanging="200"/>
      </w:pPr>
      <w:r>
        <w:rPr>
          <w:color w:val="000000"/>
        </w:rPr>
        <w:t xml:space="preserve">1.  Cervical </w:t>
      </w:r>
      <w:r w:rsidRPr="00E33333">
        <w:rPr>
          <w:color w:val="000000"/>
        </w:rPr>
        <w:t>Cytology within the</w:t>
      </w:r>
      <w:r>
        <w:rPr>
          <w:color w:val="000000"/>
        </w:rPr>
        <w:t xml:space="preserve"> past 2 years and 10 months, or</w:t>
      </w:r>
    </w:p>
    <w:p w:rsidR="00E71361" w:rsidRDefault="00E71361" w:rsidP="00F27620">
      <w:pPr>
        <w:pStyle w:val="CommentText"/>
      </w:pPr>
      <w:r>
        <w:rPr>
          <w:color w:val="000000"/>
        </w:rPr>
        <w:t xml:space="preserve">2.  </w:t>
      </w:r>
      <w:proofErr w:type="spellStart"/>
      <w:r>
        <w:rPr>
          <w:color w:val="000000"/>
        </w:rPr>
        <w:t>Cotesting</w:t>
      </w:r>
      <w:proofErr w:type="spellEnd"/>
      <w:r>
        <w:rPr>
          <w:color w:val="000000"/>
        </w:rPr>
        <w:t xml:space="preserve"> (cervical cytology and cervical HPV screen) within the past 4 years and 10 months</w:t>
      </w:r>
      <w:r>
        <w:rPr>
          <w:rStyle w:val="CommentReference"/>
        </w:rPr>
        <w:annotationRef/>
      </w:r>
    </w:p>
  </w:comment>
  <w:comment w:id="1092" w:author="Kathleen Keating" w:date="2018-03-10T08:44:00Z" w:initials="KK">
    <w:p w:rsidR="00E71361" w:rsidRDefault="00E71361">
      <w:pPr>
        <w:pStyle w:val="CommentText"/>
      </w:pPr>
      <w:r>
        <w:rPr>
          <w:rStyle w:val="CommentReference"/>
        </w:rPr>
        <w:annotationRef/>
      </w:r>
      <w:r>
        <w:rPr>
          <w:rStyle w:val="CommentReference"/>
        </w:rPr>
        <w:annotationRef/>
      </w:r>
      <w:r>
        <w:rPr>
          <w:rStyle w:val="CommentReference"/>
        </w:rPr>
        <w:annotationRef/>
      </w:r>
      <w:r w:rsidRPr="003A2DDE">
        <w:rPr>
          <w:highlight w:val="yellow"/>
        </w:rPr>
        <w:t>Team B3 3/9: updated</w:t>
      </w:r>
      <w:r>
        <w:rPr>
          <w:highlight w:val="yellow"/>
        </w:rPr>
        <w:t xml:space="preserve"> as needed per 2/20 meeting with Catherine</w:t>
      </w:r>
      <w:r w:rsidRPr="003A2DDE">
        <w:rPr>
          <w:highlight w:val="yellow"/>
        </w:rPr>
        <w:t>.</w:t>
      </w:r>
    </w:p>
  </w:comment>
  <w:comment w:id="1102" w:author="Catherine Staes" w:date="2018-01-26T10:11:00Z" w:initials="CS">
    <w:p w:rsidR="00E71361" w:rsidRDefault="00E71361">
      <w:pPr>
        <w:pStyle w:val="CommentText"/>
      </w:pPr>
      <w:r>
        <w:rPr>
          <w:rStyle w:val="CommentReference"/>
        </w:rPr>
        <w:annotationRef/>
      </w:r>
      <w:r>
        <w:rPr>
          <w:color w:val="000000"/>
        </w:rPr>
        <w:t xml:space="preserve">1/26/2018 VA KBS – to be more clear, it should read: </w:t>
      </w:r>
      <w:r w:rsidRPr="00CF2BC5">
        <w:rPr>
          <w:color w:val="000000"/>
        </w:rPr>
        <w:t>“</w:t>
      </w:r>
      <w:r>
        <w:rPr>
          <w:rFonts w:ascii="Segoe UI" w:hAnsi="Segoe UI" w:cs="Segoe UI"/>
          <w:color w:val="000000"/>
        </w:rPr>
        <w:t>Exclude those for whom screening has been discontinued based on documentation of a history of adequate screening.”</w:t>
      </w:r>
    </w:p>
  </w:comment>
  <w:comment w:id="1127" w:author="Kathleen Keating" w:date="2018-01-11T17:21:00Z" w:initials="KK">
    <w:p w:rsidR="00E71361" w:rsidRDefault="00E71361" w:rsidP="00F40FC8">
      <w:pPr>
        <w:pStyle w:val="CommentText"/>
      </w:pPr>
      <w:r w:rsidRPr="008352D0">
        <w:rPr>
          <w:rStyle w:val="CommentReference"/>
          <w:highlight w:val="yellow"/>
        </w:rPr>
        <w:annotationRef/>
      </w:r>
      <w:r w:rsidRPr="008352D0">
        <w:rPr>
          <w:highlight w:val="yellow"/>
        </w:rPr>
        <w:t>12/8 comment review: technical note moved per discussion.</w:t>
      </w:r>
    </w:p>
  </w:comment>
  <w:comment w:id="1128" w:author="Linda Wedemeyer" w:date="2018-01-11T17:21:00Z" w:initials="LLW">
    <w:p w:rsidR="00E71361" w:rsidRDefault="00E71361" w:rsidP="00F40FC8">
      <w:pPr>
        <w:pStyle w:val="CommentText"/>
      </w:pPr>
      <w:r>
        <w:rPr>
          <w:rStyle w:val="CommentReference"/>
        </w:rPr>
        <w:annotationRef/>
      </w:r>
      <w:r>
        <w:t>KBS: OK</w:t>
      </w:r>
    </w:p>
  </w:comment>
  <w:comment w:id="1125" w:author="Catherine Staes" w:date="2018-01-26T11:50:00Z" w:initials="CS">
    <w:p w:rsidR="00E71361" w:rsidRDefault="00E71361">
      <w:pPr>
        <w:pStyle w:val="CommentText"/>
      </w:pPr>
      <w:r>
        <w:rPr>
          <w:rStyle w:val="CommentReference"/>
        </w:rPr>
        <w:annotationRef/>
      </w:r>
      <w:r>
        <w:t xml:space="preserve">1/26/18- VA KBS – add this here as well.  It was previously only included below. </w:t>
      </w:r>
    </w:p>
  </w:comment>
  <w:comment w:id="1186" w:author="Linda Wedemeyer" w:date="2018-01-05T10:32:00Z" w:initials="LLW">
    <w:p w:rsidR="00E71361" w:rsidRDefault="00E71361">
      <w:pPr>
        <w:pStyle w:val="CommentText"/>
      </w:pPr>
      <w:r w:rsidRPr="00E504C5">
        <w:rPr>
          <w:rStyle w:val="CommentReference"/>
          <w:highlight w:val="magenta"/>
        </w:rPr>
        <w:annotationRef/>
      </w:r>
      <w:r w:rsidRPr="00E504C5">
        <w:rPr>
          <w:highlight w:val="magenta"/>
        </w:rPr>
        <w:t xml:space="preserve">Throughout this document please change similar verbiage to </w:t>
      </w:r>
      <w:r>
        <w:rPr>
          <w:highlight w:val="magenta"/>
        </w:rPr>
        <w:t>that which</w:t>
      </w:r>
      <w:r w:rsidRPr="00E504C5">
        <w:rPr>
          <w:highlight w:val="magenta"/>
        </w:rPr>
        <w:t xml:space="preserve"> we suggested in the laboratory section below.</w:t>
      </w:r>
    </w:p>
  </w:comment>
  <w:comment w:id="1187" w:author="Kathleen Keating" w:date="2018-03-10T08:44:00Z" w:initials="KK">
    <w:p w:rsidR="00E71361" w:rsidRDefault="00E71361">
      <w:pPr>
        <w:pStyle w:val="CommentText"/>
      </w:pPr>
      <w:r>
        <w:rPr>
          <w:rStyle w:val="CommentReference"/>
        </w:rPr>
        <w:annotationRef/>
      </w:r>
      <w:r>
        <w:rPr>
          <w:rStyle w:val="CommentReference"/>
        </w:rPr>
        <w:annotationRef/>
      </w:r>
      <w:r>
        <w:rPr>
          <w:rStyle w:val="CommentReference"/>
        </w:rPr>
        <w:annotationRef/>
      </w:r>
      <w:r w:rsidRPr="003A2DDE">
        <w:rPr>
          <w:highlight w:val="yellow"/>
        </w:rPr>
        <w:t>Team B3 3/9: updated</w:t>
      </w:r>
      <w:r>
        <w:rPr>
          <w:highlight w:val="yellow"/>
        </w:rPr>
        <w:t xml:space="preserve"> as needed per 2/20 meeting with Catherine</w:t>
      </w:r>
      <w:r w:rsidRPr="003A2DDE">
        <w:rPr>
          <w:highlight w:val="yellow"/>
        </w:rPr>
        <w:t>.</w:t>
      </w:r>
    </w:p>
  </w:comment>
  <w:comment w:id="1188" w:author="Catherine Staes" w:date="2018-03-23T15:20:00Z" w:initials="CS">
    <w:p w:rsidR="006A59B0" w:rsidRDefault="006A59B0">
      <w:pPr>
        <w:pStyle w:val="CommentText"/>
      </w:pPr>
      <w:r>
        <w:rPr>
          <w:rStyle w:val="CommentReference"/>
        </w:rPr>
        <w:annotationRef/>
      </w:r>
      <w:r>
        <w:t xml:space="preserve">3/22/18- KBS – Resolved.  I edited to make it clear.  Saying ‘positive’ sounds like test </w:t>
      </w:r>
      <w:proofErr w:type="spellStart"/>
      <w:r>
        <w:t>resutls</w:t>
      </w:r>
      <w:proofErr w:type="spellEnd"/>
      <w:r>
        <w:t xml:space="preserve">, rather than just that the logic was met. </w:t>
      </w:r>
    </w:p>
  </w:comment>
  <w:comment w:id="1197" w:author="Motive Medical Intelligence" w:date="2018-01-19T07:23:00Z" w:initials="MMI">
    <w:p w:rsidR="00E71361" w:rsidRDefault="00E71361">
      <w:pPr>
        <w:pStyle w:val="CommentText"/>
      </w:pPr>
      <w:r>
        <w:rPr>
          <w:rStyle w:val="CommentReference"/>
        </w:rPr>
        <w:annotationRef/>
      </w:r>
      <w:r>
        <w:t>Here and throughout this documentation template, the absence of correct and consistent use of indentation and list styles undermines an accurate understanding of the intended meaning. Please refer to the Motive L1/L2 for the correct levels in the information hierarchy and make these corrections.</w:t>
      </w:r>
    </w:p>
  </w:comment>
  <w:comment w:id="1198" w:author="Linda Wedemeyer" w:date="2018-01-30T09:29:00Z" w:initials="LLW">
    <w:p w:rsidR="00E71361" w:rsidRDefault="00E71361">
      <w:pPr>
        <w:pStyle w:val="CommentText"/>
      </w:pPr>
      <w:r>
        <w:rPr>
          <w:rStyle w:val="CommentReference"/>
        </w:rPr>
        <w:annotationRef/>
      </w:r>
      <w:r>
        <w:t>1/30/18 KBS: We agree.</w:t>
      </w:r>
    </w:p>
  </w:comment>
  <w:comment w:id="1235" w:author="Linda Wedemeyer" w:date="2017-11-17T15:20:00Z" w:initials="LLW">
    <w:p w:rsidR="00E71361" w:rsidRDefault="00E71361">
      <w:pPr>
        <w:pStyle w:val="CommentText"/>
      </w:pPr>
      <w:r>
        <w:rPr>
          <w:rStyle w:val="CommentReference"/>
        </w:rPr>
        <w:annotationRef/>
      </w:r>
      <w:r>
        <w:t>According to section 6 chapter 2 we need to display THREE results for cervical cytology.</w:t>
      </w:r>
    </w:p>
  </w:comment>
  <w:comment w:id="1236" w:author="Kathleen Keating" w:date="2017-12-08T12:47:00Z" w:initials="KK">
    <w:p w:rsidR="00E71361" w:rsidRDefault="00E71361">
      <w:pPr>
        <w:pStyle w:val="CommentText"/>
      </w:pPr>
      <w:r>
        <w:rPr>
          <w:rStyle w:val="CommentReference"/>
        </w:rPr>
        <w:annotationRef/>
      </w:r>
      <w:r w:rsidRPr="00CB0701">
        <w:rPr>
          <w:highlight w:val="yellow"/>
        </w:rPr>
        <w:t>12/8 comment review: correct; update noted.</w:t>
      </w:r>
    </w:p>
  </w:comment>
  <w:comment w:id="1237" w:author="Linda Wedemeyer" w:date="2017-12-22T11:07:00Z" w:initials="LLW">
    <w:p w:rsidR="00E71361" w:rsidRDefault="00E71361">
      <w:pPr>
        <w:pStyle w:val="CommentText"/>
      </w:pPr>
      <w:r>
        <w:rPr>
          <w:rStyle w:val="CommentReference"/>
        </w:rPr>
        <w:annotationRef/>
      </w:r>
      <w:r w:rsidRPr="00873140">
        <w:rPr>
          <w:highlight w:val="cyan"/>
        </w:rPr>
        <w:t>KBS: OK</w:t>
      </w:r>
    </w:p>
  </w:comment>
  <w:comment w:id="1285" w:author="Linda Wedemeyer" w:date="2018-01-04T13:53:00Z" w:initials="LLW">
    <w:p w:rsidR="00E71361" w:rsidRDefault="00E71361">
      <w:pPr>
        <w:pStyle w:val="CommentText"/>
      </w:pPr>
      <w:r w:rsidRPr="00E504C5">
        <w:rPr>
          <w:rStyle w:val="CommentReference"/>
          <w:highlight w:val="magenta"/>
        </w:rPr>
        <w:annotationRef/>
      </w:r>
      <w:r w:rsidRPr="00E504C5">
        <w:rPr>
          <w:highlight w:val="magenta"/>
        </w:rPr>
        <w:t>Please make this edit throughout the document.</w:t>
      </w:r>
    </w:p>
  </w:comment>
  <w:comment w:id="1286" w:author="Kathleen Keating" w:date="2018-03-10T08:44:00Z" w:initials="KK">
    <w:p w:rsidR="00E71361" w:rsidRDefault="00E71361">
      <w:pPr>
        <w:pStyle w:val="CommentText"/>
      </w:pPr>
      <w:r>
        <w:rPr>
          <w:rStyle w:val="CommentReference"/>
        </w:rPr>
        <w:annotationRef/>
      </w:r>
      <w:r>
        <w:rPr>
          <w:rStyle w:val="CommentReference"/>
        </w:rPr>
        <w:annotationRef/>
      </w:r>
      <w:r>
        <w:rPr>
          <w:rStyle w:val="CommentReference"/>
        </w:rPr>
        <w:annotationRef/>
      </w:r>
      <w:r w:rsidRPr="003A2DDE">
        <w:rPr>
          <w:highlight w:val="yellow"/>
        </w:rPr>
        <w:t>Team B3 3/9: updated</w:t>
      </w:r>
      <w:r>
        <w:rPr>
          <w:highlight w:val="yellow"/>
        </w:rPr>
        <w:t xml:space="preserve"> as needed per 2/20 meeting with Catherine</w:t>
      </w:r>
      <w:r w:rsidRPr="003A2DDE">
        <w:rPr>
          <w:highlight w:val="yellow"/>
        </w:rPr>
        <w:t>.</w:t>
      </w:r>
    </w:p>
  </w:comment>
  <w:comment w:id="1287" w:author="Catherine Staes" w:date="2018-03-23T15:40:00Z" w:initials="CS">
    <w:p w:rsidR="00BC63B8" w:rsidRDefault="00BC63B8">
      <w:pPr>
        <w:pStyle w:val="CommentText"/>
      </w:pPr>
      <w:r>
        <w:rPr>
          <w:rStyle w:val="CommentReference"/>
        </w:rPr>
        <w:annotationRef/>
      </w:r>
      <w:r>
        <w:t>3/22/18- Resolved</w:t>
      </w:r>
    </w:p>
  </w:comment>
  <w:comment w:id="1338" w:author="Linda Wedemeyer" w:date="2018-01-04T13:56:00Z" w:initials="LLW">
    <w:p w:rsidR="00E71361" w:rsidRDefault="00E71361">
      <w:pPr>
        <w:pStyle w:val="CommentText"/>
      </w:pPr>
      <w:r w:rsidRPr="00E504C5">
        <w:rPr>
          <w:rStyle w:val="CommentReference"/>
          <w:highlight w:val="magenta"/>
        </w:rPr>
        <w:annotationRef/>
      </w:r>
      <w:r w:rsidRPr="00E504C5">
        <w:rPr>
          <w:highlight w:val="magenta"/>
        </w:rPr>
        <w:t>Please provide CDS re when to choose PAP vs liquid…cytology.</w:t>
      </w:r>
    </w:p>
  </w:comment>
  <w:comment w:id="1339" w:author="Linda Wedemeyer" w:date="2018-01-30T09:37:00Z" w:initials="LLW">
    <w:p w:rsidR="00E71361" w:rsidRDefault="00E71361">
      <w:pPr>
        <w:pStyle w:val="CommentText"/>
      </w:pPr>
      <w:r>
        <w:rPr>
          <w:rStyle w:val="CommentReference"/>
        </w:rPr>
        <w:annotationRef/>
      </w:r>
      <w:r>
        <w:t>1/30/18 KBS: Agree.</w:t>
      </w:r>
    </w:p>
  </w:comment>
  <w:comment w:id="1340" w:author="Kathleen Keating" w:date="2018-03-10T08:45:00Z" w:initials="KK">
    <w:p w:rsidR="00E71361" w:rsidRDefault="00E71361">
      <w:pPr>
        <w:pStyle w:val="CommentText"/>
      </w:pPr>
      <w:r>
        <w:rPr>
          <w:rStyle w:val="CommentReference"/>
        </w:rPr>
        <w:annotationRef/>
      </w:r>
      <w:r>
        <w:rPr>
          <w:rStyle w:val="CommentReference"/>
        </w:rPr>
        <w:annotationRef/>
      </w:r>
      <w:r>
        <w:rPr>
          <w:rStyle w:val="CommentReference"/>
        </w:rPr>
        <w:annotationRef/>
      </w:r>
      <w:r w:rsidRPr="003A2DDE">
        <w:rPr>
          <w:highlight w:val="yellow"/>
        </w:rPr>
        <w:t>Team B3 3/9: updated</w:t>
      </w:r>
      <w:r>
        <w:rPr>
          <w:highlight w:val="yellow"/>
        </w:rPr>
        <w:t xml:space="preserve"> as needed per 2/20 meeting with Catherine</w:t>
      </w:r>
      <w:r w:rsidRPr="003A2DDE">
        <w:rPr>
          <w:highlight w:val="yellow"/>
        </w:rPr>
        <w:t>.</w:t>
      </w:r>
    </w:p>
  </w:comment>
  <w:comment w:id="1341" w:author="Catherine Staes" w:date="2018-03-23T15:26:00Z" w:initials="CS">
    <w:p w:rsidR="00C10B4C" w:rsidRDefault="00C10B4C">
      <w:pPr>
        <w:pStyle w:val="CommentText"/>
      </w:pPr>
      <w:r>
        <w:rPr>
          <w:rStyle w:val="CommentReference"/>
        </w:rPr>
        <w:annotationRef/>
      </w:r>
      <w:r>
        <w:t>3/22/18- KBS- Resolved</w:t>
      </w:r>
    </w:p>
  </w:comment>
  <w:comment w:id="1506" w:author="Catherine Staes" w:date="2018-03-23T15:30:00Z" w:initials="CS">
    <w:p w:rsidR="00C10B4C" w:rsidRDefault="00C10B4C">
      <w:pPr>
        <w:pStyle w:val="CommentText"/>
      </w:pPr>
      <w:r>
        <w:rPr>
          <w:rStyle w:val="CommentReference"/>
        </w:rPr>
        <w:annotationRef/>
      </w:r>
      <w:r>
        <w:t>3/22/18- remove- this is not relevant for the screening KNART</w:t>
      </w:r>
    </w:p>
  </w:comment>
  <w:comment w:id="1592" w:author="Linda Wedemeyer" w:date="2018-01-30T09:38:00Z" w:initials="LLW">
    <w:p w:rsidR="00E71361" w:rsidRDefault="00E71361">
      <w:pPr>
        <w:pStyle w:val="CommentText"/>
      </w:pPr>
      <w:r>
        <w:rPr>
          <w:rStyle w:val="CommentReference"/>
        </w:rPr>
        <w:annotationRef/>
      </w:r>
      <w:r>
        <w:t>1/30/18 KBS:  ECA rules not reviewed pending separate updates by Catherine Staes.</w:t>
      </w:r>
    </w:p>
  </w:comment>
  <w:comment w:id="1601" w:author="Kathleen Keating" w:date="2018-03-10T08:16:00Z" w:initials="KK">
    <w:p w:rsidR="00E71361" w:rsidRDefault="00E71361">
      <w:pPr>
        <w:pStyle w:val="CommentText"/>
      </w:pPr>
      <w:r>
        <w:rPr>
          <w:rStyle w:val="CommentReference"/>
        </w:rPr>
        <w:annotationRef/>
      </w:r>
      <w:r w:rsidRPr="00DC1F0D">
        <w:rPr>
          <w:highlight w:val="yellow"/>
        </w:rPr>
        <w:t>Team B3 3/9: updated.</w:t>
      </w:r>
    </w:p>
  </w:comment>
  <w:comment w:id="1602" w:author="Catherine Staes" w:date="2018-03-23T15:36:00Z" w:initials="CS">
    <w:p w:rsidR="00BC63B8" w:rsidRDefault="00BC63B8">
      <w:pPr>
        <w:pStyle w:val="CommentText"/>
      </w:pPr>
      <w:r>
        <w:rPr>
          <w:rStyle w:val="CommentReference"/>
        </w:rPr>
        <w:annotationRef/>
      </w:r>
      <w:r>
        <w:t>3/22/18- KBS- Resolved.  This diagram is fabulous!!</w:t>
      </w:r>
    </w:p>
  </w:comment>
  <w:comment w:id="1616" w:author="Kathleen Keating" w:date="2018-03-10T08:16:00Z" w:initials="KK">
    <w:p w:rsidR="00E71361" w:rsidRDefault="00E71361">
      <w:pPr>
        <w:pStyle w:val="CommentText"/>
      </w:pPr>
      <w:r>
        <w:rPr>
          <w:rStyle w:val="CommentReference"/>
        </w:rPr>
        <w:annotationRef/>
      </w:r>
      <w:r w:rsidRPr="00DC1F0D">
        <w:rPr>
          <w:highlight w:val="yellow"/>
        </w:rPr>
        <w:t>Team B3 3/9: Updated.</w:t>
      </w:r>
    </w:p>
  </w:comment>
  <w:comment w:id="1617" w:author="Catherine Staes" w:date="2018-03-23T15:39:00Z" w:initials="CS">
    <w:p w:rsidR="00BC63B8" w:rsidRDefault="00BC63B8">
      <w:pPr>
        <w:pStyle w:val="CommentText"/>
      </w:pPr>
      <w:r>
        <w:rPr>
          <w:rStyle w:val="CommentReference"/>
        </w:rPr>
        <w:annotationRef/>
      </w:r>
      <w:r>
        <w:t xml:space="preserve">3/22/18- Resolved  </w:t>
      </w:r>
    </w:p>
    <w:p w:rsidR="00BC63B8" w:rsidRDefault="00BC63B8">
      <w:pPr>
        <w:pStyle w:val="CommentText"/>
      </w:pPr>
    </w:p>
    <w:p w:rsidR="00BC63B8" w:rsidRDefault="00BC63B8">
      <w:pPr>
        <w:pStyle w:val="CommentText"/>
      </w:pPr>
      <w:r>
        <w:t xml:space="preserve">This diagram is very clear but I think it is important to note that the diagram is dependent on logic in the other figure.  Therefore, I added the Technical note to make it clear. </w:t>
      </w:r>
    </w:p>
  </w:comment>
  <w:comment w:id="1878" w:author="Linda Wedemeyer" w:date="2018-01-30T06:58:00Z" w:initials="LLW">
    <w:p w:rsidR="00E71361" w:rsidRDefault="00E71361">
      <w:pPr>
        <w:pStyle w:val="CommentText"/>
      </w:pPr>
      <w:r>
        <w:rPr>
          <w:rStyle w:val="CommentReference"/>
        </w:rPr>
        <w:annotationRef/>
      </w:r>
      <w:r>
        <w:t>1/30/18 KBS: The clinical program office would need to decide this, but it seems that “today” may be OK because the system should be set up to send a total of 3, and no more than 3 notifications.  Motive please comment.</w:t>
      </w:r>
    </w:p>
  </w:comment>
  <w:comment w:id="1881" w:author="Linda Wedemeyer" w:date="2018-01-30T07:00:00Z" w:initials="LLW">
    <w:p w:rsidR="00E71361" w:rsidRDefault="00E71361">
      <w:pPr>
        <w:pStyle w:val="CommentText"/>
      </w:pPr>
      <w:r>
        <w:rPr>
          <w:rStyle w:val="CommentReference"/>
        </w:rPr>
        <w:annotationRef/>
      </w:r>
      <w:r>
        <w:t>1/30/18 KBS: Should be action – up to 3 times.</w:t>
      </w:r>
    </w:p>
  </w:comment>
</w:comments>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17DFAE" w16cid:durableId="1E2F8946"/>
  <w16cid:commentId w16cid:paraId="5713F116" w16cid:durableId="1E2F8948"/>
  <w16cid:commentId w16cid:paraId="3FF771B2" w16cid:durableId="1E2F8949"/>
  <w16cid:commentId w16cid:paraId="12D18FE9" w16cid:durableId="1E2F894A"/>
  <w16cid:commentId w16cid:paraId="2447184D" w16cid:durableId="1E2F894E"/>
  <w16cid:commentId w16cid:paraId="567C1392" w16cid:durableId="1E2F894F"/>
  <w16cid:commentId w16cid:paraId="54BCC716" w16cid:durableId="1E4E139F"/>
  <w16cid:commentId w16cid:paraId="1C641EC0" w16cid:durableId="1E2F8950"/>
  <w16cid:commentId w16cid:paraId="355B4762" w16cid:durableId="1E2F8951"/>
  <w16cid:commentId w16cid:paraId="5B86BD4F" w16cid:durableId="1E2F8952"/>
  <w16cid:commentId w16cid:paraId="7ACE43C9" w16cid:durableId="1E2F8953"/>
  <w16cid:commentId w16cid:paraId="12588826" w16cid:durableId="1E2F8954"/>
  <w16cid:commentId w16cid:paraId="173577B5" w16cid:durableId="1E4E13C5"/>
  <w16cid:commentId w16cid:paraId="22FBC7C5" w16cid:durableId="1E2F895B"/>
  <w16cid:commentId w16cid:paraId="1D04E434" w16cid:durableId="1E4E195A"/>
  <w16cid:commentId w16cid:paraId="7EA94F8D" w16cid:durableId="1E2F8974"/>
  <w16cid:commentId w16cid:paraId="405DD879" w16cid:durableId="1E2F8975"/>
  <w16cid:commentId w16cid:paraId="5B68A93C" w16cid:durableId="1E4E1451"/>
  <w16cid:commentId w16cid:paraId="382DDE92" w16cid:durableId="1E2F8976"/>
  <w16cid:commentId w16cid:paraId="01055D54" w16cid:durableId="1E4E1467"/>
  <w16cid:commentId w16cid:paraId="3238CD5F" w16cid:durableId="1E2F8980"/>
  <w16cid:commentId w16cid:paraId="482B755A" w16cid:durableId="1E2F8981"/>
  <w16cid:commentId w16cid:paraId="5119C239" w16cid:durableId="1E4E1967"/>
  <w16cid:commentId w16cid:paraId="1C00F079" w16cid:durableId="1E2F8989"/>
  <w16cid:commentId w16cid:paraId="519B7080" w16cid:durableId="1E4E196B"/>
  <w16cid:commentId w16cid:paraId="1DD73623" w16cid:durableId="1E2F898E"/>
  <w16cid:commentId w16cid:paraId="2DFA4F65" w16cid:durableId="1E4E1970"/>
  <w16cid:commentId w16cid:paraId="7211EA70" w16cid:durableId="1E2F898F"/>
  <w16cid:commentId w16cid:paraId="36D7B317" w16cid:durableId="1E2F8990"/>
  <w16cid:commentId w16cid:paraId="0BFE4F4D" w16cid:durableId="1E2F8991"/>
  <w16cid:commentId w16cid:paraId="3634FD90" w16cid:durableId="1E2F8992"/>
  <w16cid:commentId w16cid:paraId="0C04D71A" w16cid:durableId="1E2F89BE"/>
  <w16cid:commentId w16cid:paraId="7F75F9A7" w16cid:durableId="1E4E1982"/>
  <w16cid:commentId w16cid:paraId="552395D1" w16cid:durableId="1E2F89BF"/>
  <w16cid:commentId w16cid:paraId="5137499E" w16cid:durableId="1E2F89C0"/>
  <w16cid:commentId w16cid:paraId="709B275B" w16cid:durableId="1E2F89C8"/>
  <w16cid:commentId w16cid:paraId="0B41B2EA" w16cid:durableId="1E2F89C9"/>
  <w16cid:commentId w16cid:paraId="7279815D" w16cid:durableId="1E2F89CA"/>
  <w16cid:commentId w16cid:paraId="1035F6DD" w16cid:durableId="1E2F89CF"/>
  <w16cid:commentId w16cid:paraId="1CDFBDCF" w16cid:durableId="1E4E198A"/>
  <w16cid:commentId w16cid:paraId="6474CAA1" w16cid:durableId="1E2F89D0"/>
  <w16cid:commentId w16cid:paraId="6F8E6804" w16cid:durableId="1E2F89D1"/>
  <w16cid:commentId w16cid:paraId="7CD06AC2" w16cid:durableId="1E4E198E"/>
  <w16cid:commentId w16cid:paraId="0787E4A9" w16cid:durableId="1E2F89D2"/>
  <w16cid:commentId w16cid:paraId="61C2E1D8" w16cid:durableId="1E4E12D0"/>
  <w16cid:commentId w16cid:paraId="2FD1FE69" w16cid:durableId="1E4E12E2"/>
  <w16cid:commentId w16cid:paraId="59253179" w16cid:durableId="1E2F89D4"/>
  <w16cid:commentId w16cid:paraId="02E7D876" w16cid:durableId="1E2F89D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0909" w:rsidRDefault="00870909">
      <w:pPr>
        <w:spacing w:after="0" w:line="240" w:lineRule="auto"/>
      </w:pPr>
      <w:r>
        <w:separator/>
      </w:r>
    </w:p>
  </w:endnote>
  <w:endnote w:type="continuationSeparator" w:id="0">
    <w:p w:rsidR="00870909" w:rsidRDefault="00870909">
      <w:pPr>
        <w:spacing w:after="0" w:line="240" w:lineRule="auto"/>
      </w:pPr>
      <w:r>
        <w:continuationSeparator/>
      </w:r>
    </w:p>
  </w:endnote>
  <w:endnote w:type="continuationNotice" w:id="1">
    <w:p w:rsidR="00870909" w:rsidRDefault="008709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39" w:author="20180310" w:date="2018-03-10T06:51:00Z"/>
      </w:trPr>
      <w:tc>
        <w:tcPr>
          <w:tcW w:w="3009" w:type="dxa"/>
          <w:tcBorders>
            <w:top w:val="single" w:sz="4" w:space="0" w:color="000000"/>
          </w:tcBorders>
          <w:vAlign w:val="bottom"/>
        </w:tcPr>
        <w:p w:rsidR="00E71361" w:rsidRDefault="00E71361">
          <w:pPr>
            <w:spacing w:after="0" w:line="240" w:lineRule="auto"/>
            <w:rPr>
              <w:del w:id="40" w:author="20180310" w:date="2018-03-10T06:51:00Z"/>
            </w:rPr>
          </w:pPr>
        </w:p>
      </w:tc>
      <w:tc>
        <w:tcPr>
          <w:tcW w:w="3009" w:type="dxa"/>
          <w:tcBorders>
            <w:top w:val="single" w:sz="4" w:space="0" w:color="000000"/>
          </w:tcBorders>
          <w:vAlign w:val="bottom"/>
        </w:tcPr>
        <w:p w:rsidR="00E71361" w:rsidRDefault="00E71361">
          <w:pPr>
            <w:spacing w:after="0" w:line="240" w:lineRule="auto"/>
            <w:rPr>
              <w:del w:id="41" w:author="20180310" w:date="2018-03-10T06:51:00Z"/>
            </w:rPr>
          </w:pPr>
        </w:p>
      </w:tc>
      <w:tc>
        <w:tcPr>
          <w:tcW w:w="3009" w:type="dxa"/>
          <w:tcBorders>
            <w:top w:val="single" w:sz="4" w:space="0" w:color="000000"/>
          </w:tcBorders>
          <w:vAlign w:val="bottom"/>
        </w:tcPr>
        <w:p w:rsidR="00E71361" w:rsidRDefault="00E71361">
          <w:pPr>
            <w:spacing w:after="0" w:line="240" w:lineRule="auto"/>
            <w:rPr>
              <w:del w:id="42" w:author="20180310" w:date="2018-03-10T06:51:00Z"/>
            </w:rPr>
          </w:pPr>
        </w:p>
      </w:tc>
      <w:tc>
        <w:tcPr>
          <w:tcW w:w="3009" w:type="dxa"/>
          <w:tcBorders>
            <w:top w:val="single" w:sz="4" w:space="0" w:color="000000"/>
          </w:tcBorders>
          <w:vAlign w:val="bottom"/>
        </w:tcPr>
        <w:p w:rsidR="00E71361" w:rsidRDefault="00E71361">
          <w:pPr>
            <w:spacing w:after="0" w:line="240" w:lineRule="auto"/>
            <w:rPr>
              <w:del w:id="43" w:author="20180310" w:date="2018-03-10T06:51:00Z"/>
            </w:rPr>
          </w:pPr>
        </w:p>
      </w:tc>
      <w:tc>
        <w:tcPr>
          <w:tcW w:w="360" w:type="dxa"/>
        </w:tcPr>
        <w:p w:rsidR="00E71361" w:rsidRDefault="00E71361">
          <w:pPr>
            <w:spacing w:after="0" w:line="240" w:lineRule="auto"/>
            <w:rPr>
              <w:del w:id="44" w:author="20180310" w:date="2018-03-10T06:51:00Z"/>
            </w:rPr>
          </w:pPr>
        </w:p>
      </w:tc>
      <w:tc>
        <w:tcPr>
          <w:tcW w:w="1440" w:type="dxa"/>
        </w:tcPr>
        <w:p w:rsidR="00E71361" w:rsidRDefault="00E71361">
          <w:pPr>
            <w:spacing w:after="0" w:line="240" w:lineRule="auto"/>
            <w:rPr>
              <w:del w:id="45" w:author="20180310" w:date="2018-03-10T06:51:00Z"/>
            </w:rPr>
          </w:pPr>
        </w:p>
      </w:tc>
      <w:tc>
        <w:tcPr>
          <w:tcW w:w="1440" w:type="dxa"/>
        </w:tcPr>
        <w:p w:rsidR="00E71361" w:rsidRDefault="00E71361">
          <w:pPr>
            <w:spacing w:after="0" w:line="240" w:lineRule="auto"/>
            <w:rPr>
              <w:ins w:id="46" w:author="20180310" w:date="2018-03-10T06:51:00Z"/>
            </w:rPr>
          </w:pPr>
        </w:p>
      </w:tc>
      <w:tc>
        <w:tcPr>
          <w:tcW w:w="1440" w:type="dxa"/>
        </w:tcPr>
        <w:p w:rsidR="00E71361" w:rsidRDefault="00E71361">
          <w:pPr>
            <w:spacing w:after="0" w:line="240" w:lineRule="auto"/>
            <w:rPr>
              <w:ins w:id="47" w:author="20180310" w:date="2018-03-10T06:51:00Z"/>
            </w:rPr>
          </w:pPr>
        </w:p>
      </w:tc>
      <w:tc>
        <w:tcPr>
          <w:tcW w:w="1440" w:type="dxa"/>
        </w:tcPr>
        <w:p w:rsidR="00E71361" w:rsidRDefault="00E71361">
          <w:pPr>
            <w:spacing w:after="0" w:line="240" w:lineRule="auto"/>
            <w:rPr>
              <w:ins w:id="48" w:author="20180310" w:date="2018-03-10T06:51:00Z"/>
            </w:rPr>
          </w:pPr>
        </w:p>
      </w:tc>
    </w:tr>
  </w:tbl>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455" w:author="20180310" w:date="2018-03-10T06:51:00Z"/>
      </w:trPr>
      <w:tc>
        <w:tcPr>
          <w:tcW w:w="3009" w:type="dxa"/>
          <w:tcBorders>
            <w:top w:val="single" w:sz="4" w:space="0" w:color="000000"/>
          </w:tcBorders>
          <w:vAlign w:val="bottom"/>
        </w:tcPr>
        <w:p w:rsidR="00E71361" w:rsidRDefault="00E71361">
          <w:pPr>
            <w:spacing w:after="0" w:line="240" w:lineRule="auto"/>
            <w:rPr>
              <w:del w:id="456"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457" w:author="20180310" w:date="2018-03-10T06:51:00Z"/>
            </w:rPr>
          </w:pPr>
          <w:del w:id="458"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459" w:author="20180310" w:date="2018-03-10T06:51:00Z"/>
            </w:rPr>
          </w:pPr>
        </w:p>
      </w:tc>
      <w:tc>
        <w:tcPr>
          <w:tcW w:w="3009" w:type="dxa"/>
          <w:tcBorders>
            <w:top w:val="single" w:sz="4" w:space="0" w:color="000000"/>
          </w:tcBorders>
          <w:vAlign w:val="bottom"/>
        </w:tcPr>
        <w:p w:rsidR="00E71361" w:rsidRDefault="00E71361">
          <w:pPr>
            <w:spacing w:after="0" w:line="240" w:lineRule="auto"/>
            <w:rPr>
              <w:del w:id="460" w:author="20180310" w:date="2018-03-10T06:51:00Z"/>
            </w:rPr>
          </w:pPr>
        </w:p>
      </w:tc>
      <w:tc>
        <w:tcPr>
          <w:tcW w:w="360" w:type="dxa"/>
        </w:tcPr>
        <w:p w:rsidR="00E71361" w:rsidRDefault="00E71361">
          <w:pPr>
            <w:spacing w:after="0" w:line="240" w:lineRule="auto"/>
            <w:jc w:val="center"/>
            <w:rPr>
              <w:del w:id="461" w:author="20180310" w:date="2018-03-10T06:51:00Z"/>
            </w:rPr>
          </w:pPr>
          <w:del w:id="462" w:author="20180310" w:date="2018-03-10T06:51:00Z">
            <w:r>
              <w:rPr>
                <w:color w:val="000000"/>
              </w:rPr>
              <w:pgNum/>
            </w:r>
          </w:del>
        </w:p>
      </w:tc>
      <w:tc>
        <w:tcPr>
          <w:tcW w:w="1440" w:type="dxa"/>
        </w:tcPr>
        <w:p w:rsidR="00E71361" w:rsidRDefault="00E71361">
          <w:pPr>
            <w:spacing w:after="0" w:line="240" w:lineRule="auto"/>
            <w:rPr>
              <w:del w:id="463" w:author="20180310" w:date="2018-03-10T06:51:00Z"/>
            </w:rPr>
          </w:pPr>
        </w:p>
      </w:tc>
      <w:tc>
        <w:tcPr>
          <w:tcW w:w="1440" w:type="dxa"/>
        </w:tcPr>
        <w:p w:rsidR="00E71361" w:rsidRDefault="00E71361">
          <w:pPr>
            <w:spacing w:after="0" w:line="240" w:lineRule="auto"/>
            <w:rPr>
              <w:ins w:id="464" w:author="20180310" w:date="2018-03-10T06:51:00Z"/>
            </w:rPr>
          </w:pPr>
        </w:p>
      </w:tc>
      <w:tc>
        <w:tcPr>
          <w:tcW w:w="1440" w:type="dxa"/>
        </w:tcPr>
        <w:p w:rsidR="00E71361" w:rsidRDefault="00E71361">
          <w:pPr>
            <w:spacing w:after="0" w:line="240" w:lineRule="auto"/>
            <w:jc w:val="center"/>
            <w:rPr>
              <w:ins w:id="465" w:author="20180310" w:date="2018-03-10T06:51:00Z"/>
            </w:rPr>
          </w:pPr>
          <w:ins w:id="466" w:author="20180310" w:date="2018-03-10T06:51:00Z">
            <w:r>
              <w:rPr>
                <w:color w:val="000000"/>
              </w:rPr>
              <w:pgNum/>
            </w:r>
          </w:ins>
        </w:p>
      </w:tc>
      <w:tc>
        <w:tcPr>
          <w:tcW w:w="1440" w:type="dxa"/>
        </w:tcPr>
        <w:p w:rsidR="00E71361" w:rsidRDefault="00E71361">
          <w:pPr>
            <w:spacing w:after="0" w:line="240" w:lineRule="auto"/>
            <w:rPr>
              <w:ins w:id="467" w:author="20180310" w:date="2018-03-10T06:51:00Z"/>
            </w:rPr>
          </w:pPr>
        </w:p>
      </w:tc>
    </w:tr>
  </w:tbl>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468" w:author="20180310" w:date="2018-03-10T06:51:00Z"/>
      </w:trPr>
      <w:tc>
        <w:tcPr>
          <w:tcW w:w="3009" w:type="dxa"/>
          <w:tcBorders>
            <w:top w:val="single" w:sz="4" w:space="0" w:color="000000"/>
          </w:tcBorders>
          <w:vAlign w:val="bottom"/>
        </w:tcPr>
        <w:p w:rsidR="00E71361" w:rsidRDefault="00E71361">
          <w:pPr>
            <w:spacing w:after="0" w:line="240" w:lineRule="auto"/>
            <w:rPr>
              <w:del w:id="469"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470" w:author="20180310" w:date="2018-03-10T06:51:00Z"/>
            </w:rPr>
          </w:pPr>
          <w:del w:id="471"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472" w:author="20180310" w:date="2018-03-10T06:51:00Z"/>
            </w:rPr>
          </w:pPr>
        </w:p>
      </w:tc>
      <w:tc>
        <w:tcPr>
          <w:tcW w:w="3009" w:type="dxa"/>
          <w:tcBorders>
            <w:top w:val="single" w:sz="4" w:space="0" w:color="000000"/>
          </w:tcBorders>
          <w:vAlign w:val="bottom"/>
        </w:tcPr>
        <w:p w:rsidR="00E71361" w:rsidRDefault="00E71361">
          <w:pPr>
            <w:spacing w:after="0" w:line="240" w:lineRule="auto"/>
            <w:rPr>
              <w:del w:id="473" w:author="20180310" w:date="2018-03-10T06:51:00Z"/>
            </w:rPr>
          </w:pPr>
        </w:p>
      </w:tc>
      <w:tc>
        <w:tcPr>
          <w:tcW w:w="360" w:type="dxa"/>
        </w:tcPr>
        <w:p w:rsidR="00E71361" w:rsidRDefault="00E71361">
          <w:pPr>
            <w:spacing w:after="0" w:line="240" w:lineRule="auto"/>
            <w:jc w:val="center"/>
            <w:rPr>
              <w:del w:id="474" w:author="20180310" w:date="2018-03-10T06:51:00Z"/>
            </w:rPr>
          </w:pPr>
          <w:del w:id="475" w:author="20180310" w:date="2018-03-10T06:51:00Z">
            <w:r>
              <w:rPr>
                <w:color w:val="000000"/>
              </w:rPr>
              <w:pgNum/>
            </w:r>
          </w:del>
        </w:p>
      </w:tc>
      <w:tc>
        <w:tcPr>
          <w:tcW w:w="1440" w:type="dxa"/>
        </w:tcPr>
        <w:p w:rsidR="00E71361" w:rsidRDefault="00E71361">
          <w:pPr>
            <w:spacing w:after="0" w:line="240" w:lineRule="auto"/>
            <w:rPr>
              <w:del w:id="476" w:author="20180310" w:date="2018-03-10T06:51:00Z"/>
            </w:rPr>
          </w:pPr>
        </w:p>
      </w:tc>
      <w:tc>
        <w:tcPr>
          <w:tcW w:w="1440" w:type="dxa"/>
        </w:tcPr>
        <w:p w:rsidR="00E71361" w:rsidRDefault="00E71361">
          <w:pPr>
            <w:spacing w:after="0" w:line="240" w:lineRule="auto"/>
            <w:rPr>
              <w:ins w:id="477" w:author="20180310" w:date="2018-03-10T06:51:00Z"/>
            </w:rPr>
          </w:pPr>
        </w:p>
      </w:tc>
      <w:tc>
        <w:tcPr>
          <w:tcW w:w="1440" w:type="dxa"/>
        </w:tcPr>
        <w:p w:rsidR="00E71361" w:rsidRDefault="00E71361">
          <w:pPr>
            <w:spacing w:after="0" w:line="240" w:lineRule="auto"/>
            <w:jc w:val="center"/>
            <w:rPr>
              <w:ins w:id="478" w:author="20180310" w:date="2018-03-10T06:51:00Z"/>
            </w:rPr>
          </w:pPr>
          <w:ins w:id="479" w:author="20180310" w:date="2018-03-10T06:51:00Z">
            <w:r>
              <w:rPr>
                <w:color w:val="000000"/>
              </w:rPr>
              <w:pgNum/>
            </w:r>
          </w:ins>
        </w:p>
      </w:tc>
      <w:tc>
        <w:tcPr>
          <w:tcW w:w="1440" w:type="dxa"/>
        </w:tcPr>
        <w:p w:rsidR="00E71361" w:rsidRDefault="00E71361">
          <w:pPr>
            <w:spacing w:after="0" w:line="240" w:lineRule="auto"/>
            <w:rPr>
              <w:ins w:id="480" w:author="20180310" w:date="2018-03-10T06:51:00Z"/>
            </w:rPr>
          </w:pPr>
        </w:p>
      </w:tc>
    </w:tr>
  </w:tbl>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491" w:author="20180310" w:date="2018-03-10T06:51:00Z"/>
      </w:trPr>
      <w:tc>
        <w:tcPr>
          <w:tcW w:w="3009" w:type="dxa"/>
          <w:tcBorders>
            <w:top w:val="single" w:sz="4" w:space="0" w:color="000000"/>
          </w:tcBorders>
          <w:vAlign w:val="bottom"/>
        </w:tcPr>
        <w:p w:rsidR="00E71361" w:rsidRDefault="00E71361">
          <w:pPr>
            <w:spacing w:after="0" w:line="240" w:lineRule="auto"/>
            <w:rPr>
              <w:del w:id="492"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493" w:author="20180310" w:date="2018-03-10T06:51:00Z"/>
            </w:rPr>
          </w:pPr>
          <w:del w:id="494"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495" w:author="20180310" w:date="2018-03-10T06:51:00Z"/>
            </w:rPr>
          </w:pPr>
        </w:p>
      </w:tc>
      <w:tc>
        <w:tcPr>
          <w:tcW w:w="3009" w:type="dxa"/>
          <w:tcBorders>
            <w:top w:val="single" w:sz="4" w:space="0" w:color="000000"/>
          </w:tcBorders>
          <w:vAlign w:val="bottom"/>
        </w:tcPr>
        <w:p w:rsidR="00E71361" w:rsidRDefault="00E71361">
          <w:pPr>
            <w:spacing w:after="0" w:line="240" w:lineRule="auto"/>
            <w:rPr>
              <w:del w:id="496" w:author="20180310" w:date="2018-03-10T06:51:00Z"/>
            </w:rPr>
          </w:pPr>
        </w:p>
      </w:tc>
      <w:tc>
        <w:tcPr>
          <w:tcW w:w="360" w:type="dxa"/>
        </w:tcPr>
        <w:p w:rsidR="00E71361" w:rsidRDefault="00E71361">
          <w:pPr>
            <w:spacing w:after="0" w:line="240" w:lineRule="auto"/>
            <w:jc w:val="center"/>
            <w:rPr>
              <w:del w:id="497" w:author="20180310" w:date="2018-03-10T06:51:00Z"/>
            </w:rPr>
          </w:pPr>
          <w:del w:id="498" w:author="20180310" w:date="2018-03-10T06:51:00Z">
            <w:r>
              <w:rPr>
                <w:color w:val="000000"/>
              </w:rPr>
              <w:pgNum/>
            </w:r>
          </w:del>
        </w:p>
      </w:tc>
      <w:tc>
        <w:tcPr>
          <w:tcW w:w="1440" w:type="dxa"/>
        </w:tcPr>
        <w:p w:rsidR="00E71361" w:rsidRDefault="00E71361">
          <w:pPr>
            <w:spacing w:after="0" w:line="240" w:lineRule="auto"/>
            <w:rPr>
              <w:del w:id="499" w:author="20180310" w:date="2018-03-10T06:51:00Z"/>
            </w:rPr>
          </w:pPr>
        </w:p>
      </w:tc>
      <w:tc>
        <w:tcPr>
          <w:tcW w:w="1440" w:type="dxa"/>
        </w:tcPr>
        <w:p w:rsidR="00E71361" w:rsidRDefault="00E71361">
          <w:pPr>
            <w:spacing w:after="0" w:line="240" w:lineRule="auto"/>
            <w:rPr>
              <w:ins w:id="500" w:author="20180310" w:date="2018-03-10T06:51:00Z"/>
            </w:rPr>
          </w:pPr>
        </w:p>
      </w:tc>
      <w:tc>
        <w:tcPr>
          <w:tcW w:w="1440" w:type="dxa"/>
        </w:tcPr>
        <w:p w:rsidR="00E71361" w:rsidRDefault="00E71361">
          <w:pPr>
            <w:spacing w:after="0" w:line="240" w:lineRule="auto"/>
            <w:jc w:val="center"/>
            <w:rPr>
              <w:ins w:id="501" w:author="20180310" w:date="2018-03-10T06:51:00Z"/>
            </w:rPr>
          </w:pPr>
          <w:ins w:id="502" w:author="20180310" w:date="2018-03-10T06:51:00Z">
            <w:r>
              <w:rPr>
                <w:color w:val="000000"/>
              </w:rPr>
              <w:pgNum/>
            </w:r>
          </w:ins>
        </w:p>
      </w:tc>
      <w:tc>
        <w:tcPr>
          <w:tcW w:w="1440" w:type="dxa"/>
        </w:tcPr>
        <w:p w:rsidR="00E71361" w:rsidRDefault="00E71361">
          <w:pPr>
            <w:spacing w:after="0" w:line="240" w:lineRule="auto"/>
            <w:rPr>
              <w:ins w:id="503" w:author="20180310" w:date="2018-03-10T06:51:00Z"/>
            </w:rPr>
          </w:pPr>
        </w:p>
      </w:tc>
    </w:tr>
  </w:tbl>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534" w:author="20180310" w:date="2018-03-10T06:51:00Z"/>
      </w:trPr>
      <w:tc>
        <w:tcPr>
          <w:tcW w:w="3009" w:type="dxa"/>
          <w:tcBorders>
            <w:top w:val="single" w:sz="4" w:space="0" w:color="000000"/>
          </w:tcBorders>
          <w:vAlign w:val="bottom"/>
        </w:tcPr>
        <w:p w:rsidR="00E71361" w:rsidRDefault="00E71361">
          <w:pPr>
            <w:spacing w:after="0" w:line="240" w:lineRule="auto"/>
            <w:rPr>
              <w:del w:id="535"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536" w:author="20180310" w:date="2018-03-10T06:51:00Z"/>
            </w:rPr>
          </w:pPr>
          <w:del w:id="537"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538" w:author="20180310" w:date="2018-03-10T06:51:00Z"/>
            </w:rPr>
          </w:pPr>
        </w:p>
      </w:tc>
      <w:tc>
        <w:tcPr>
          <w:tcW w:w="3009" w:type="dxa"/>
          <w:tcBorders>
            <w:top w:val="single" w:sz="4" w:space="0" w:color="000000"/>
          </w:tcBorders>
          <w:vAlign w:val="bottom"/>
        </w:tcPr>
        <w:p w:rsidR="00E71361" w:rsidRDefault="00E71361">
          <w:pPr>
            <w:spacing w:after="0" w:line="240" w:lineRule="auto"/>
            <w:rPr>
              <w:del w:id="539" w:author="20180310" w:date="2018-03-10T06:51:00Z"/>
            </w:rPr>
          </w:pPr>
        </w:p>
      </w:tc>
      <w:tc>
        <w:tcPr>
          <w:tcW w:w="360" w:type="dxa"/>
        </w:tcPr>
        <w:p w:rsidR="00E71361" w:rsidRDefault="00E71361">
          <w:pPr>
            <w:spacing w:after="0" w:line="240" w:lineRule="auto"/>
            <w:jc w:val="center"/>
            <w:rPr>
              <w:del w:id="540" w:author="20180310" w:date="2018-03-10T06:51:00Z"/>
            </w:rPr>
          </w:pPr>
          <w:del w:id="541" w:author="20180310" w:date="2018-03-10T06:51:00Z">
            <w:r>
              <w:rPr>
                <w:color w:val="000000"/>
              </w:rPr>
              <w:pgNum/>
            </w:r>
          </w:del>
        </w:p>
      </w:tc>
      <w:tc>
        <w:tcPr>
          <w:tcW w:w="1440" w:type="dxa"/>
        </w:tcPr>
        <w:p w:rsidR="00E71361" w:rsidRDefault="00E71361">
          <w:pPr>
            <w:spacing w:after="0" w:line="240" w:lineRule="auto"/>
            <w:rPr>
              <w:del w:id="542" w:author="20180310" w:date="2018-03-10T06:51:00Z"/>
            </w:rPr>
          </w:pPr>
        </w:p>
      </w:tc>
      <w:tc>
        <w:tcPr>
          <w:tcW w:w="1440" w:type="dxa"/>
        </w:tcPr>
        <w:p w:rsidR="00E71361" w:rsidRDefault="00E71361">
          <w:pPr>
            <w:spacing w:after="0" w:line="240" w:lineRule="auto"/>
            <w:rPr>
              <w:ins w:id="543" w:author="20180310" w:date="2018-03-10T06:51:00Z"/>
            </w:rPr>
          </w:pPr>
        </w:p>
      </w:tc>
      <w:tc>
        <w:tcPr>
          <w:tcW w:w="1440" w:type="dxa"/>
        </w:tcPr>
        <w:p w:rsidR="00E71361" w:rsidRDefault="00E71361">
          <w:pPr>
            <w:spacing w:after="0" w:line="240" w:lineRule="auto"/>
            <w:jc w:val="center"/>
            <w:rPr>
              <w:ins w:id="544" w:author="20180310" w:date="2018-03-10T06:51:00Z"/>
            </w:rPr>
          </w:pPr>
          <w:ins w:id="545" w:author="20180310" w:date="2018-03-10T06:51:00Z">
            <w:r>
              <w:rPr>
                <w:color w:val="000000"/>
              </w:rPr>
              <w:pgNum/>
            </w:r>
          </w:ins>
        </w:p>
      </w:tc>
      <w:tc>
        <w:tcPr>
          <w:tcW w:w="1440" w:type="dxa"/>
        </w:tcPr>
        <w:p w:rsidR="00E71361" w:rsidRDefault="00E71361">
          <w:pPr>
            <w:spacing w:after="0" w:line="240" w:lineRule="auto"/>
            <w:rPr>
              <w:ins w:id="546" w:author="20180310" w:date="2018-03-10T06:51:00Z"/>
            </w:rPr>
          </w:pPr>
        </w:p>
      </w:tc>
    </w:tr>
  </w:tbl>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547" w:author="20180310" w:date="2018-03-10T06:51:00Z"/>
      </w:trPr>
      <w:tc>
        <w:tcPr>
          <w:tcW w:w="3009" w:type="dxa"/>
          <w:tcBorders>
            <w:top w:val="single" w:sz="4" w:space="0" w:color="000000"/>
          </w:tcBorders>
          <w:vAlign w:val="bottom"/>
        </w:tcPr>
        <w:p w:rsidR="00E71361" w:rsidRDefault="00E71361">
          <w:pPr>
            <w:spacing w:after="0" w:line="240" w:lineRule="auto"/>
            <w:rPr>
              <w:del w:id="548"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549" w:author="20180310" w:date="2018-03-10T06:51:00Z"/>
            </w:rPr>
          </w:pPr>
          <w:del w:id="550"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551" w:author="20180310" w:date="2018-03-10T06:51:00Z"/>
            </w:rPr>
          </w:pPr>
        </w:p>
      </w:tc>
      <w:tc>
        <w:tcPr>
          <w:tcW w:w="3009" w:type="dxa"/>
          <w:tcBorders>
            <w:top w:val="single" w:sz="4" w:space="0" w:color="000000"/>
          </w:tcBorders>
          <w:vAlign w:val="bottom"/>
        </w:tcPr>
        <w:p w:rsidR="00E71361" w:rsidRDefault="00E71361">
          <w:pPr>
            <w:spacing w:after="0" w:line="240" w:lineRule="auto"/>
            <w:rPr>
              <w:del w:id="552" w:author="20180310" w:date="2018-03-10T06:51:00Z"/>
            </w:rPr>
          </w:pPr>
        </w:p>
      </w:tc>
      <w:tc>
        <w:tcPr>
          <w:tcW w:w="360" w:type="dxa"/>
        </w:tcPr>
        <w:p w:rsidR="00E71361" w:rsidRDefault="00E71361">
          <w:pPr>
            <w:spacing w:after="0" w:line="240" w:lineRule="auto"/>
            <w:jc w:val="center"/>
            <w:rPr>
              <w:del w:id="553" w:author="20180310" w:date="2018-03-10T06:51:00Z"/>
            </w:rPr>
          </w:pPr>
          <w:del w:id="554" w:author="20180310" w:date="2018-03-10T06:51:00Z">
            <w:r>
              <w:rPr>
                <w:color w:val="000000"/>
              </w:rPr>
              <w:pgNum/>
            </w:r>
          </w:del>
        </w:p>
      </w:tc>
      <w:tc>
        <w:tcPr>
          <w:tcW w:w="1440" w:type="dxa"/>
        </w:tcPr>
        <w:p w:rsidR="00E71361" w:rsidRDefault="00E71361">
          <w:pPr>
            <w:spacing w:after="0" w:line="240" w:lineRule="auto"/>
            <w:rPr>
              <w:del w:id="555" w:author="20180310" w:date="2018-03-10T06:51:00Z"/>
            </w:rPr>
          </w:pPr>
        </w:p>
      </w:tc>
      <w:tc>
        <w:tcPr>
          <w:tcW w:w="1440" w:type="dxa"/>
        </w:tcPr>
        <w:p w:rsidR="00E71361" w:rsidRDefault="00E71361">
          <w:pPr>
            <w:spacing w:after="0" w:line="240" w:lineRule="auto"/>
            <w:rPr>
              <w:ins w:id="556" w:author="20180310" w:date="2018-03-10T06:51:00Z"/>
            </w:rPr>
          </w:pPr>
        </w:p>
      </w:tc>
      <w:tc>
        <w:tcPr>
          <w:tcW w:w="1440" w:type="dxa"/>
        </w:tcPr>
        <w:p w:rsidR="00E71361" w:rsidRDefault="00E71361">
          <w:pPr>
            <w:spacing w:after="0" w:line="240" w:lineRule="auto"/>
            <w:jc w:val="center"/>
            <w:rPr>
              <w:ins w:id="557" w:author="20180310" w:date="2018-03-10T06:51:00Z"/>
            </w:rPr>
          </w:pPr>
          <w:ins w:id="558" w:author="20180310" w:date="2018-03-10T06:51:00Z">
            <w:r>
              <w:rPr>
                <w:color w:val="000000"/>
              </w:rPr>
              <w:pgNum/>
            </w:r>
          </w:ins>
        </w:p>
      </w:tc>
      <w:tc>
        <w:tcPr>
          <w:tcW w:w="1440" w:type="dxa"/>
        </w:tcPr>
        <w:p w:rsidR="00E71361" w:rsidRDefault="00E71361">
          <w:pPr>
            <w:spacing w:after="0" w:line="240" w:lineRule="auto"/>
            <w:rPr>
              <w:ins w:id="559" w:author="20180310" w:date="2018-03-10T06:51:00Z"/>
            </w:rPr>
          </w:pPr>
        </w:p>
      </w:tc>
    </w:tr>
  </w:tbl>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570" w:author="20180310" w:date="2018-03-10T06:51:00Z"/>
      </w:trPr>
      <w:tc>
        <w:tcPr>
          <w:tcW w:w="3009" w:type="dxa"/>
          <w:tcBorders>
            <w:top w:val="single" w:sz="4" w:space="0" w:color="000000"/>
          </w:tcBorders>
          <w:vAlign w:val="bottom"/>
        </w:tcPr>
        <w:p w:rsidR="00E71361" w:rsidRDefault="00E71361">
          <w:pPr>
            <w:spacing w:after="0" w:line="240" w:lineRule="auto"/>
            <w:rPr>
              <w:ins w:id="571"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572" w:author="20180310" w:date="2018-03-10T06:51:00Z"/>
            </w:rPr>
          </w:pPr>
          <w:ins w:id="573"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574" w:author="20180310" w:date="2018-03-10T06:51:00Z"/>
            </w:rPr>
          </w:pPr>
        </w:p>
      </w:tc>
    </w:tr>
  </w:tbl>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602" w:author="20180310" w:date="2018-03-10T06:51:00Z"/>
      </w:trPr>
      <w:tc>
        <w:tcPr>
          <w:tcW w:w="3009" w:type="dxa"/>
          <w:tcBorders>
            <w:top w:val="single" w:sz="4" w:space="0" w:color="000000"/>
          </w:tcBorders>
          <w:vAlign w:val="bottom"/>
        </w:tcPr>
        <w:p w:rsidR="00E71361" w:rsidRDefault="00E71361">
          <w:pPr>
            <w:spacing w:after="0" w:line="240" w:lineRule="auto"/>
            <w:rPr>
              <w:del w:id="603"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604" w:author="20180310" w:date="2018-03-10T06:51:00Z"/>
            </w:rPr>
          </w:pPr>
          <w:del w:id="605"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606" w:author="20180310" w:date="2018-03-10T06:51:00Z"/>
            </w:rPr>
          </w:pPr>
        </w:p>
      </w:tc>
      <w:tc>
        <w:tcPr>
          <w:tcW w:w="3009" w:type="dxa"/>
          <w:tcBorders>
            <w:top w:val="single" w:sz="4" w:space="0" w:color="000000"/>
          </w:tcBorders>
          <w:vAlign w:val="bottom"/>
        </w:tcPr>
        <w:p w:rsidR="00E71361" w:rsidRDefault="00E71361">
          <w:pPr>
            <w:spacing w:after="0" w:line="240" w:lineRule="auto"/>
            <w:rPr>
              <w:del w:id="607" w:author="20180310" w:date="2018-03-10T06:51:00Z"/>
            </w:rPr>
          </w:pPr>
        </w:p>
      </w:tc>
      <w:tc>
        <w:tcPr>
          <w:tcW w:w="360" w:type="dxa"/>
        </w:tcPr>
        <w:p w:rsidR="00E71361" w:rsidRDefault="00E71361">
          <w:pPr>
            <w:spacing w:after="0" w:line="240" w:lineRule="auto"/>
            <w:jc w:val="center"/>
            <w:rPr>
              <w:del w:id="608" w:author="20180310" w:date="2018-03-10T06:51:00Z"/>
            </w:rPr>
          </w:pPr>
          <w:del w:id="609" w:author="20180310" w:date="2018-03-10T06:51:00Z">
            <w:r>
              <w:rPr>
                <w:color w:val="000000"/>
              </w:rPr>
              <w:pgNum/>
            </w:r>
          </w:del>
        </w:p>
      </w:tc>
      <w:tc>
        <w:tcPr>
          <w:tcW w:w="1440" w:type="dxa"/>
        </w:tcPr>
        <w:p w:rsidR="00E71361" w:rsidRDefault="00E71361">
          <w:pPr>
            <w:spacing w:after="0" w:line="240" w:lineRule="auto"/>
            <w:rPr>
              <w:del w:id="610" w:author="20180310" w:date="2018-03-10T06:51:00Z"/>
            </w:rPr>
          </w:pPr>
        </w:p>
      </w:tc>
      <w:tc>
        <w:tcPr>
          <w:tcW w:w="1440" w:type="dxa"/>
        </w:tcPr>
        <w:p w:rsidR="00E71361" w:rsidRDefault="00E71361">
          <w:pPr>
            <w:spacing w:after="0" w:line="240" w:lineRule="auto"/>
            <w:rPr>
              <w:ins w:id="611" w:author="20180310" w:date="2018-03-10T06:51:00Z"/>
            </w:rPr>
          </w:pPr>
        </w:p>
      </w:tc>
      <w:tc>
        <w:tcPr>
          <w:tcW w:w="1440" w:type="dxa"/>
        </w:tcPr>
        <w:p w:rsidR="00E71361" w:rsidRDefault="00E71361">
          <w:pPr>
            <w:spacing w:after="0" w:line="240" w:lineRule="auto"/>
            <w:jc w:val="center"/>
            <w:rPr>
              <w:ins w:id="612" w:author="20180310" w:date="2018-03-10T06:51:00Z"/>
            </w:rPr>
          </w:pPr>
          <w:ins w:id="613" w:author="20180310" w:date="2018-03-10T06:51:00Z">
            <w:r>
              <w:rPr>
                <w:color w:val="000000"/>
              </w:rPr>
              <w:pgNum/>
            </w:r>
          </w:ins>
        </w:p>
      </w:tc>
      <w:tc>
        <w:tcPr>
          <w:tcW w:w="1440" w:type="dxa"/>
        </w:tcPr>
        <w:p w:rsidR="00E71361" w:rsidRDefault="00E71361">
          <w:pPr>
            <w:spacing w:after="0" w:line="240" w:lineRule="auto"/>
            <w:rPr>
              <w:ins w:id="614" w:author="20180310" w:date="2018-03-10T06:51:00Z"/>
            </w:rPr>
          </w:pPr>
        </w:p>
      </w:tc>
    </w:tr>
  </w:tbl>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615" w:author="20180310" w:date="2018-03-10T06:51:00Z"/>
      </w:trPr>
      <w:tc>
        <w:tcPr>
          <w:tcW w:w="3009" w:type="dxa"/>
          <w:tcBorders>
            <w:top w:val="single" w:sz="4" w:space="0" w:color="000000"/>
          </w:tcBorders>
          <w:vAlign w:val="bottom"/>
        </w:tcPr>
        <w:p w:rsidR="00E71361" w:rsidRDefault="00E71361">
          <w:pPr>
            <w:spacing w:after="0" w:line="240" w:lineRule="auto"/>
            <w:rPr>
              <w:del w:id="616"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617" w:author="20180310" w:date="2018-03-10T06:51:00Z"/>
            </w:rPr>
          </w:pPr>
          <w:del w:id="618"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619" w:author="20180310" w:date="2018-03-10T06:51:00Z"/>
            </w:rPr>
          </w:pPr>
        </w:p>
      </w:tc>
      <w:tc>
        <w:tcPr>
          <w:tcW w:w="3009" w:type="dxa"/>
          <w:tcBorders>
            <w:top w:val="single" w:sz="4" w:space="0" w:color="000000"/>
          </w:tcBorders>
          <w:vAlign w:val="bottom"/>
        </w:tcPr>
        <w:p w:rsidR="00E71361" w:rsidRDefault="00E71361">
          <w:pPr>
            <w:spacing w:after="0" w:line="240" w:lineRule="auto"/>
            <w:rPr>
              <w:del w:id="620" w:author="20180310" w:date="2018-03-10T06:51:00Z"/>
            </w:rPr>
          </w:pPr>
        </w:p>
      </w:tc>
      <w:tc>
        <w:tcPr>
          <w:tcW w:w="360" w:type="dxa"/>
        </w:tcPr>
        <w:p w:rsidR="00E71361" w:rsidRDefault="00E71361">
          <w:pPr>
            <w:spacing w:after="0" w:line="240" w:lineRule="auto"/>
            <w:jc w:val="center"/>
            <w:rPr>
              <w:del w:id="621" w:author="20180310" w:date="2018-03-10T06:51:00Z"/>
            </w:rPr>
          </w:pPr>
          <w:del w:id="622" w:author="20180310" w:date="2018-03-10T06:51:00Z">
            <w:r>
              <w:rPr>
                <w:color w:val="000000"/>
              </w:rPr>
              <w:pgNum/>
            </w:r>
          </w:del>
        </w:p>
      </w:tc>
      <w:tc>
        <w:tcPr>
          <w:tcW w:w="1440" w:type="dxa"/>
        </w:tcPr>
        <w:p w:rsidR="00E71361" w:rsidRDefault="00E71361">
          <w:pPr>
            <w:spacing w:after="0" w:line="240" w:lineRule="auto"/>
            <w:rPr>
              <w:del w:id="623" w:author="20180310" w:date="2018-03-10T06:51:00Z"/>
            </w:rPr>
          </w:pPr>
        </w:p>
      </w:tc>
      <w:tc>
        <w:tcPr>
          <w:tcW w:w="1440" w:type="dxa"/>
        </w:tcPr>
        <w:p w:rsidR="00E71361" w:rsidRDefault="00E71361">
          <w:pPr>
            <w:spacing w:after="0" w:line="240" w:lineRule="auto"/>
            <w:rPr>
              <w:ins w:id="624" w:author="20180310" w:date="2018-03-10T06:51:00Z"/>
            </w:rPr>
          </w:pPr>
        </w:p>
      </w:tc>
      <w:tc>
        <w:tcPr>
          <w:tcW w:w="1440" w:type="dxa"/>
        </w:tcPr>
        <w:p w:rsidR="00E71361" w:rsidRDefault="00E71361">
          <w:pPr>
            <w:spacing w:after="0" w:line="240" w:lineRule="auto"/>
            <w:jc w:val="center"/>
            <w:rPr>
              <w:ins w:id="625" w:author="20180310" w:date="2018-03-10T06:51:00Z"/>
            </w:rPr>
          </w:pPr>
          <w:ins w:id="626" w:author="20180310" w:date="2018-03-10T06:51:00Z">
            <w:r>
              <w:rPr>
                <w:color w:val="000000"/>
              </w:rPr>
              <w:pgNum/>
            </w:r>
          </w:ins>
        </w:p>
      </w:tc>
      <w:tc>
        <w:tcPr>
          <w:tcW w:w="1440" w:type="dxa"/>
        </w:tcPr>
        <w:p w:rsidR="00E71361" w:rsidRDefault="00E71361">
          <w:pPr>
            <w:spacing w:after="0" w:line="240" w:lineRule="auto"/>
            <w:rPr>
              <w:ins w:id="627" w:author="20180310" w:date="2018-03-10T06:51:00Z"/>
            </w:rPr>
          </w:pPr>
        </w:p>
      </w:tc>
    </w:tr>
  </w:tbl>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632" w:author="20180310" w:date="2018-03-10T06:51:00Z"/>
      </w:trPr>
      <w:tc>
        <w:tcPr>
          <w:tcW w:w="3009" w:type="dxa"/>
          <w:tcBorders>
            <w:top w:val="single" w:sz="4" w:space="0" w:color="000000"/>
          </w:tcBorders>
          <w:vAlign w:val="bottom"/>
        </w:tcPr>
        <w:p w:rsidR="00E71361" w:rsidRDefault="00E71361">
          <w:pPr>
            <w:spacing w:after="0" w:line="240" w:lineRule="auto"/>
            <w:rPr>
              <w:ins w:id="633"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634" w:author="20180310" w:date="2018-03-10T06:51:00Z"/>
            </w:rPr>
          </w:pPr>
          <w:ins w:id="635"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636" w:author="20180310" w:date="2018-03-10T06:51:00Z"/>
            </w:rPr>
          </w:pPr>
        </w:p>
      </w:tc>
    </w:tr>
  </w:tbl>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689" w:author="20180310" w:date="2018-03-10T06:51:00Z"/>
      </w:trPr>
      <w:tc>
        <w:tcPr>
          <w:tcW w:w="3009" w:type="dxa"/>
          <w:tcBorders>
            <w:top w:val="single" w:sz="4" w:space="0" w:color="000000"/>
          </w:tcBorders>
          <w:vAlign w:val="bottom"/>
        </w:tcPr>
        <w:p w:rsidR="00E71361" w:rsidRDefault="00E71361">
          <w:pPr>
            <w:spacing w:after="0" w:line="240" w:lineRule="auto"/>
            <w:rPr>
              <w:del w:id="690"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691" w:author="20180310" w:date="2018-03-10T06:51:00Z"/>
            </w:rPr>
          </w:pPr>
          <w:del w:id="692"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693" w:author="20180310" w:date="2018-03-10T06:51:00Z"/>
            </w:rPr>
          </w:pPr>
        </w:p>
      </w:tc>
      <w:tc>
        <w:tcPr>
          <w:tcW w:w="3009" w:type="dxa"/>
          <w:tcBorders>
            <w:top w:val="single" w:sz="4" w:space="0" w:color="000000"/>
          </w:tcBorders>
          <w:vAlign w:val="bottom"/>
        </w:tcPr>
        <w:p w:rsidR="00E71361" w:rsidRDefault="00E71361">
          <w:pPr>
            <w:spacing w:after="0" w:line="240" w:lineRule="auto"/>
            <w:rPr>
              <w:del w:id="694" w:author="20180310" w:date="2018-03-10T06:51:00Z"/>
            </w:rPr>
          </w:pPr>
        </w:p>
      </w:tc>
      <w:tc>
        <w:tcPr>
          <w:tcW w:w="360" w:type="dxa"/>
        </w:tcPr>
        <w:p w:rsidR="00E71361" w:rsidRDefault="00E71361">
          <w:pPr>
            <w:spacing w:after="0" w:line="240" w:lineRule="auto"/>
            <w:jc w:val="center"/>
            <w:rPr>
              <w:del w:id="695" w:author="20180310" w:date="2018-03-10T06:51:00Z"/>
            </w:rPr>
          </w:pPr>
          <w:del w:id="696" w:author="20180310" w:date="2018-03-10T06:51:00Z">
            <w:r>
              <w:rPr>
                <w:color w:val="000000"/>
              </w:rPr>
              <w:pgNum/>
            </w:r>
          </w:del>
        </w:p>
      </w:tc>
      <w:tc>
        <w:tcPr>
          <w:tcW w:w="1440" w:type="dxa"/>
        </w:tcPr>
        <w:p w:rsidR="00E71361" w:rsidRDefault="00E71361">
          <w:pPr>
            <w:spacing w:after="0" w:line="240" w:lineRule="auto"/>
            <w:rPr>
              <w:del w:id="697" w:author="20180310" w:date="2018-03-10T06:51:00Z"/>
            </w:rPr>
          </w:pPr>
        </w:p>
      </w:tc>
      <w:tc>
        <w:tcPr>
          <w:tcW w:w="1440" w:type="dxa"/>
        </w:tcPr>
        <w:p w:rsidR="00E71361" w:rsidRDefault="00E71361">
          <w:pPr>
            <w:spacing w:after="0" w:line="240" w:lineRule="auto"/>
            <w:rPr>
              <w:ins w:id="698" w:author="20180310" w:date="2018-03-10T06:51:00Z"/>
            </w:rPr>
          </w:pPr>
        </w:p>
      </w:tc>
      <w:tc>
        <w:tcPr>
          <w:tcW w:w="1440" w:type="dxa"/>
        </w:tcPr>
        <w:p w:rsidR="00E71361" w:rsidRDefault="00E71361">
          <w:pPr>
            <w:spacing w:after="0" w:line="240" w:lineRule="auto"/>
            <w:jc w:val="center"/>
            <w:rPr>
              <w:ins w:id="699" w:author="20180310" w:date="2018-03-10T06:51:00Z"/>
            </w:rPr>
          </w:pPr>
          <w:ins w:id="700" w:author="20180310" w:date="2018-03-10T06:51:00Z">
            <w:r>
              <w:rPr>
                <w:color w:val="000000"/>
              </w:rPr>
              <w:pgNum/>
            </w:r>
          </w:ins>
        </w:p>
      </w:tc>
      <w:tc>
        <w:tcPr>
          <w:tcW w:w="1440" w:type="dxa"/>
        </w:tcPr>
        <w:p w:rsidR="00E71361" w:rsidRDefault="00E71361">
          <w:pPr>
            <w:spacing w:after="0" w:line="240" w:lineRule="auto"/>
            <w:rPr>
              <w:ins w:id="701" w:author="20180310" w:date="2018-03-10T06:51:00Z"/>
            </w:rPr>
          </w:pP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49" w:author="20180310" w:date="2018-03-10T06:51:00Z"/>
      </w:trPr>
      <w:tc>
        <w:tcPr>
          <w:tcW w:w="3009" w:type="dxa"/>
          <w:tcBorders>
            <w:top w:val="single" w:sz="4" w:space="0" w:color="000000"/>
          </w:tcBorders>
          <w:vAlign w:val="bottom"/>
        </w:tcPr>
        <w:p w:rsidR="00E71361" w:rsidRDefault="00E71361">
          <w:pPr>
            <w:spacing w:after="0" w:line="240" w:lineRule="auto"/>
            <w:rPr>
              <w:del w:id="50" w:author="20180310" w:date="2018-03-10T06:51:00Z"/>
            </w:rPr>
          </w:pPr>
        </w:p>
      </w:tc>
      <w:tc>
        <w:tcPr>
          <w:tcW w:w="3009" w:type="dxa"/>
          <w:tcBorders>
            <w:top w:val="single" w:sz="4" w:space="0" w:color="000000"/>
          </w:tcBorders>
          <w:vAlign w:val="bottom"/>
        </w:tcPr>
        <w:p w:rsidR="00E71361" w:rsidRDefault="00E71361">
          <w:pPr>
            <w:spacing w:after="0" w:line="240" w:lineRule="auto"/>
            <w:rPr>
              <w:del w:id="51" w:author="20180310" w:date="2018-03-10T06:51:00Z"/>
            </w:rPr>
          </w:pPr>
        </w:p>
      </w:tc>
      <w:tc>
        <w:tcPr>
          <w:tcW w:w="3009" w:type="dxa"/>
          <w:tcBorders>
            <w:top w:val="single" w:sz="4" w:space="0" w:color="000000"/>
          </w:tcBorders>
          <w:vAlign w:val="bottom"/>
        </w:tcPr>
        <w:p w:rsidR="00E71361" w:rsidRDefault="00E71361">
          <w:pPr>
            <w:spacing w:after="0" w:line="240" w:lineRule="auto"/>
            <w:rPr>
              <w:del w:id="52" w:author="20180310" w:date="2018-03-10T06:51:00Z"/>
            </w:rPr>
          </w:pPr>
        </w:p>
      </w:tc>
      <w:tc>
        <w:tcPr>
          <w:tcW w:w="3009" w:type="dxa"/>
          <w:tcBorders>
            <w:top w:val="single" w:sz="4" w:space="0" w:color="000000"/>
          </w:tcBorders>
          <w:vAlign w:val="bottom"/>
        </w:tcPr>
        <w:p w:rsidR="00E71361" w:rsidRDefault="00E71361">
          <w:pPr>
            <w:spacing w:after="0" w:line="240" w:lineRule="auto"/>
            <w:rPr>
              <w:del w:id="53" w:author="20180310" w:date="2018-03-10T06:51:00Z"/>
            </w:rPr>
          </w:pPr>
        </w:p>
      </w:tc>
      <w:tc>
        <w:tcPr>
          <w:tcW w:w="360" w:type="dxa"/>
        </w:tcPr>
        <w:p w:rsidR="00E71361" w:rsidRDefault="00E71361">
          <w:pPr>
            <w:spacing w:after="0" w:line="240" w:lineRule="auto"/>
            <w:rPr>
              <w:del w:id="54" w:author="20180310" w:date="2018-03-10T06:51:00Z"/>
            </w:rPr>
          </w:pPr>
        </w:p>
      </w:tc>
      <w:tc>
        <w:tcPr>
          <w:tcW w:w="1440" w:type="dxa"/>
        </w:tcPr>
        <w:p w:rsidR="00E71361" w:rsidRDefault="00E71361">
          <w:pPr>
            <w:spacing w:after="0" w:line="240" w:lineRule="auto"/>
            <w:rPr>
              <w:del w:id="55" w:author="20180310" w:date="2018-03-10T06:51:00Z"/>
            </w:rPr>
          </w:pPr>
        </w:p>
      </w:tc>
      <w:tc>
        <w:tcPr>
          <w:tcW w:w="1440" w:type="dxa"/>
        </w:tcPr>
        <w:p w:rsidR="00E71361" w:rsidRDefault="00E71361">
          <w:pPr>
            <w:spacing w:after="0" w:line="240" w:lineRule="auto"/>
            <w:rPr>
              <w:ins w:id="56" w:author="20180310" w:date="2018-03-10T06:51:00Z"/>
            </w:rPr>
          </w:pPr>
        </w:p>
      </w:tc>
      <w:tc>
        <w:tcPr>
          <w:tcW w:w="1440" w:type="dxa"/>
        </w:tcPr>
        <w:p w:rsidR="00E71361" w:rsidRDefault="00E71361">
          <w:pPr>
            <w:spacing w:after="0" w:line="240" w:lineRule="auto"/>
            <w:rPr>
              <w:ins w:id="57" w:author="20180310" w:date="2018-03-10T06:51:00Z"/>
            </w:rPr>
          </w:pPr>
        </w:p>
      </w:tc>
      <w:tc>
        <w:tcPr>
          <w:tcW w:w="1440" w:type="dxa"/>
        </w:tcPr>
        <w:p w:rsidR="00E71361" w:rsidRDefault="00E71361">
          <w:pPr>
            <w:spacing w:after="0" w:line="240" w:lineRule="auto"/>
            <w:rPr>
              <w:ins w:id="58" w:author="20180310" w:date="2018-03-10T06:51:00Z"/>
            </w:rPr>
          </w:pPr>
        </w:p>
      </w:tc>
    </w:tr>
  </w:tbl>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702" w:author="20180310" w:date="2018-03-10T06:51:00Z"/>
      </w:trPr>
      <w:tc>
        <w:tcPr>
          <w:tcW w:w="3009" w:type="dxa"/>
          <w:tcBorders>
            <w:top w:val="single" w:sz="4" w:space="0" w:color="000000"/>
          </w:tcBorders>
          <w:vAlign w:val="bottom"/>
        </w:tcPr>
        <w:p w:rsidR="00E71361" w:rsidRDefault="00E71361">
          <w:pPr>
            <w:spacing w:after="0" w:line="240" w:lineRule="auto"/>
            <w:rPr>
              <w:ins w:id="703"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704" w:author="20180310" w:date="2018-03-10T06:51:00Z"/>
            </w:rPr>
          </w:pPr>
          <w:ins w:id="705"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706" w:author="20180310" w:date="2018-03-10T06:51:00Z"/>
            </w:rPr>
          </w:pPr>
        </w:p>
      </w:tc>
    </w:tr>
  </w:tbl>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711" w:author="20180310" w:date="2018-03-10T06:51:00Z"/>
      </w:trPr>
      <w:tc>
        <w:tcPr>
          <w:tcW w:w="3009" w:type="dxa"/>
          <w:tcBorders>
            <w:top w:val="single" w:sz="4" w:space="0" w:color="000000"/>
          </w:tcBorders>
          <w:vAlign w:val="bottom"/>
        </w:tcPr>
        <w:p w:rsidR="00E71361" w:rsidRDefault="00E71361">
          <w:pPr>
            <w:spacing w:after="0" w:line="240" w:lineRule="auto"/>
            <w:rPr>
              <w:ins w:id="712"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713" w:author="20180310" w:date="2018-03-10T06:51:00Z"/>
            </w:rPr>
          </w:pPr>
          <w:ins w:id="714"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715" w:author="20180310" w:date="2018-03-10T06:51:00Z"/>
            </w:rPr>
          </w:pPr>
        </w:p>
      </w:tc>
    </w:tr>
  </w:tbl>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787" w:author="20180310" w:date="2018-03-10T06:51:00Z"/>
      </w:trPr>
      <w:tc>
        <w:tcPr>
          <w:tcW w:w="3009" w:type="dxa"/>
          <w:tcBorders>
            <w:top w:val="single" w:sz="4" w:space="0" w:color="000000"/>
          </w:tcBorders>
          <w:vAlign w:val="bottom"/>
        </w:tcPr>
        <w:p w:rsidR="00E71361" w:rsidRDefault="00E71361">
          <w:pPr>
            <w:spacing w:after="0" w:line="240" w:lineRule="auto"/>
            <w:rPr>
              <w:del w:id="788"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789" w:author="20180310" w:date="2018-03-10T06:51:00Z"/>
            </w:rPr>
          </w:pPr>
          <w:del w:id="790"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791" w:author="20180310" w:date="2018-03-10T06:51:00Z"/>
            </w:rPr>
          </w:pPr>
        </w:p>
      </w:tc>
      <w:tc>
        <w:tcPr>
          <w:tcW w:w="3009" w:type="dxa"/>
          <w:tcBorders>
            <w:top w:val="single" w:sz="4" w:space="0" w:color="000000"/>
          </w:tcBorders>
          <w:vAlign w:val="bottom"/>
        </w:tcPr>
        <w:p w:rsidR="00E71361" w:rsidRDefault="00E71361">
          <w:pPr>
            <w:spacing w:after="0" w:line="240" w:lineRule="auto"/>
            <w:rPr>
              <w:del w:id="792" w:author="20180310" w:date="2018-03-10T06:51:00Z"/>
            </w:rPr>
          </w:pPr>
        </w:p>
      </w:tc>
      <w:tc>
        <w:tcPr>
          <w:tcW w:w="360" w:type="dxa"/>
        </w:tcPr>
        <w:p w:rsidR="00E71361" w:rsidRDefault="00E71361">
          <w:pPr>
            <w:spacing w:after="0" w:line="240" w:lineRule="auto"/>
            <w:jc w:val="center"/>
            <w:rPr>
              <w:del w:id="793" w:author="20180310" w:date="2018-03-10T06:51:00Z"/>
            </w:rPr>
          </w:pPr>
          <w:del w:id="794" w:author="20180310" w:date="2018-03-10T06:51:00Z">
            <w:r>
              <w:rPr>
                <w:color w:val="000000"/>
              </w:rPr>
              <w:pgNum/>
            </w:r>
          </w:del>
        </w:p>
      </w:tc>
      <w:tc>
        <w:tcPr>
          <w:tcW w:w="1440" w:type="dxa"/>
        </w:tcPr>
        <w:p w:rsidR="00E71361" w:rsidRDefault="00E71361">
          <w:pPr>
            <w:spacing w:after="0" w:line="240" w:lineRule="auto"/>
            <w:rPr>
              <w:del w:id="795" w:author="20180310" w:date="2018-03-10T06:51:00Z"/>
            </w:rPr>
          </w:pPr>
        </w:p>
      </w:tc>
      <w:tc>
        <w:tcPr>
          <w:tcW w:w="1440" w:type="dxa"/>
        </w:tcPr>
        <w:p w:rsidR="00E71361" w:rsidRDefault="00E71361">
          <w:pPr>
            <w:spacing w:after="0" w:line="240" w:lineRule="auto"/>
            <w:rPr>
              <w:ins w:id="796" w:author="20180310" w:date="2018-03-10T06:51:00Z"/>
            </w:rPr>
          </w:pPr>
        </w:p>
      </w:tc>
      <w:tc>
        <w:tcPr>
          <w:tcW w:w="1440" w:type="dxa"/>
        </w:tcPr>
        <w:p w:rsidR="00E71361" w:rsidRDefault="00E71361">
          <w:pPr>
            <w:spacing w:after="0" w:line="240" w:lineRule="auto"/>
            <w:jc w:val="center"/>
            <w:rPr>
              <w:ins w:id="797" w:author="20180310" w:date="2018-03-10T06:51:00Z"/>
            </w:rPr>
          </w:pPr>
          <w:ins w:id="798" w:author="20180310" w:date="2018-03-10T06:51:00Z">
            <w:r>
              <w:rPr>
                <w:color w:val="000000"/>
              </w:rPr>
              <w:pgNum/>
            </w:r>
          </w:ins>
        </w:p>
      </w:tc>
      <w:tc>
        <w:tcPr>
          <w:tcW w:w="1440" w:type="dxa"/>
        </w:tcPr>
        <w:p w:rsidR="00E71361" w:rsidRDefault="00E71361">
          <w:pPr>
            <w:spacing w:after="0" w:line="240" w:lineRule="auto"/>
            <w:rPr>
              <w:ins w:id="799" w:author="20180310" w:date="2018-03-10T06:51:00Z"/>
            </w:rPr>
          </w:pPr>
        </w:p>
      </w:tc>
    </w:tr>
  </w:tbl>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800" w:author="20180310" w:date="2018-03-10T06:51:00Z"/>
      </w:trPr>
      <w:tc>
        <w:tcPr>
          <w:tcW w:w="3009" w:type="dxa"/>
          <w:tcBorders>
            <w:top w:val="single" w:sz="4" w:space="0" w:color="000000"/>
          </w:tcBorders>
          <w:vAlign w:val="bottom"/>
        </w:tcPr>
        <w:p w:rsidR="00E71361" w:rsidRDefault="00E71361">
          <w:pPr>
            <w:spacing w:after="0" w:line="240" w:lineRule="auto"/>
            <w:rPr>
              <w:ins w:id="801"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802" w:author="20180310" w:date="2018-03-10T06:51:00Z"/>
            </w:rPr>
          </w:pPr>
          <w:ins w:id="803"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804" w:author="20180310" w:date="2018-03-10T06:51:00Z"/>
            </w:rPr>
          </w:pPr>
        </w:p>
      </w:tc>
    </w:tr>
  </w:tbl>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809" w:author="20180310" w:date="2018-03-10T06:51:00Z"/>
      </w:trPr>
      <w:tc>
        <w:tcPr>
          <w:tcW w:w="3009" w:type="dxa"/>
          <w:tcBorders>
            <w:top w:val="single" w:sz="4" w:space="0" w:color="000000"/>
          </w:tcBorders>
          <w:vAlign w:val="bottom"/>
        </w:tcPr>
        <w:p w:rsidR="00E71361" w:rsidRDefault="00E71361">
          <w:pPr>
            <w:spacing w:after="0" w:line="240" w:lineRule="auto"/>
            <w:rPr>
              <w:del w:id="810"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811" w:author="20180310" w:date="2018-03-10T06:51:00Z"/>
            </w:rPr>
          </w:pPr>
          <w:del w:id="812"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813" w:author="20180310" w:date="2018-03-10T06:51:00Z"/>
            </w:rPr>
          </w:pPr>
        </w:p>
      </w:tc>
      <w:tc>
        <w:tcPr>
          <w:tcW w:w="3009" w:type="dxa"/>
          <w:tcBorders>
            <w:top w:val="single" w:sz="4" w:space="0" w:color="000000"/>
          </w:tcBorders>
          <w:vAlign w:val="bottom"/>
        </w:tcPr>
        <w:p w:rsidR="00E71361" w:rsidRDefault="00E71361">
          <w:pPr>
            <w:spacing w:after="0" w:line="240" w:lineRule="auto"/>
            <w:rPr>
              <w:del w:id="814" w:author="20180310" w:date="2018-03-10T06:51:00Z"/>
            </w:rPr>
          </w:pPr>
        </w:p>
      </w:tc>
      <w:tc>
        <w:tcPr>
          <w:tcW w:w="360" w:type="dxa"/>
        </w:tcPr>
        <w:p w:rsidR="00E71361" w:rsidRDefault="00E71361">
          <w:pPr>
            <w:spacing w:after="0" w:line="240" w:lineRule="auto"/>
            <w:jc w:val="center"/>
            <w:rPr>
              <w:del w:id="815" w:author="20180310" w:date="2018-03-10T06:51:00Z"/>
            </w:rPr>
          </w:pPr>
          <w:del w:id="816" w:author="20180310" w:date="2018-03-10T06:51:00Z">
            <w:r>
              <w:rPr>
                <w:color w:val="000000"/>
              </w:rPr>
              <w:pgNum/>
            </w:r>
          </w:del>
        </w:p>
      </w:tc>
      <w:tc>
        <w:tcPr>
          <w:tcW w:w="1440" w:type="dxa"/>
        </w:tcPr>
        <w:p w:rsidR="00E71361" w:rsidRDefault="00E71361">
          <w:pPr>
            <w:spacing w:after="0" w:line="240" w:lineRule="auto"/>
            <w:rPr>
              <w:del w:id="817" w:author="20180310" w:date="2018-03-10T06:51:00Z"/>
            </w:rPr>
          </w:pPr>
        </w:p>
      </w:tc>
      <w:tc>
        <w:tcPr>
          <w:tcW w:w="1440" w:type="dxa"/>
        </w:tcPr>
        <w:p w:rsidR="00E71361" w:rsidRDefault="00E71361">
          <w:pPr>
            <w:spacing w:after="0" w:line="240" w:lineRule="auto"/>
            <w:rPr>
              <w:ins w:id="818" w:author="20180310" w:date="2018-03-10T06:51:00Z"/>
            </w:rPr>
          </w:pPr>
        </w:p>
      </w:tc>
      <w:tc>
        <w:tcPr>
          <w:tcW w:w="1440" w:type="dxa"/>
        </w:tcPr>
        <w:p w:rsidR="00E71361" w:rsidRDefault="00E71361">
          <w:pPr>
            <w:spacing w:after="0" w:line="240" w:lineRule="auto"/>
            <w:jc w:val="center"/>
            <w:rPr>
              <w:ins w:id="819" w:author="20180310" w:date="2018-03-10T06:51:00Z"/>
            </w:rPr>
          </w:pPr>
          <w:ins w:id="820" w:author="20180310" w:date="2018-03-10T06:51:00Z">
            <w:r>
              <w:rPr>
                <w:color w:val="000000"/>
              </w:rPr>
              <w:pgNum/>
            </w:r>
          </w:ins>
        </w:p>
      </w:tc>
      <w:tc>
        <w:tcPr>
          <w:tcW w:w="1440" w:type="dxa"/>
        </w:tcPr>
        <w:p w:rsidR="00E71361" w:rsidRDefault="00E71361">
          <w:pPr>
            <w:spacing w:after="0" w:line="240" w:lineRule="auto"/>
            <w:rPr>
              <w:ins w:id="821" w:author="20180310" w:date="2018-03-10T06:51:00Z"/>
            </w:rPr>
          </w:pPr>
        </w:p>
      </w:tc>
    </w:tr>
  </w:tbl>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156" w:author="20180310" w:date="2018-03-10T06:51:00Z"/>
      </w:trPr>
      <w:tc>
        <w:tcPr>
          <w:tcW w:w="3009" w:type="dxa"/>
          <w:tcBorders>
            <w:top w:val="single" w:sz="4" w:space="0" w:color="000000"/>
          </w:tcBorders>
          <w:vAlign w:val="bottom"/>
        </w:tcPr>
        <w:p w:rsidR="00E71361" w:rsidRDefault="00E71361">
          <w:pPr>
            <w:spacing w:after="0" w:line="240" w:lineRule="auto"/>
            <w:rPr>
              <w:del w:id="1157"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1158" w:author="20180310" w:date="2018-03-10T06:51:00Z"/>
            </w:rPr>
          </w:pPr>
          <w:del w:id="1159"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1160" w:author="20180310" w:date="2018-03-10T06:51:00Z"/>
            </w:rPr>
          </w:pPr>
        </w:p>
      </w:tc>
      <w:tc>
        <w:tcPr>
          <w:tcW w:w="3009" w:type="dxa"/>
          <w:tcBorders>
            <w:top w:val="single" w:sz="4" w:space="0" w:color="000000"/>
          </w:tcBorders>
          <w:vAlign w:val="bottom"/>
        </w:tcPr>
        <w:p w:rsidR="00E71361" w:rsidRDefault="00E71361">
          <w:pPr>
            <w:spacing w:after="0" w:line="240" w:lineRule="auto"/>
            <w:rPr>
              <w:del w:id="1161" w:author="20180310" w:date="2018-03-10T06:51:00Z"/>
            </w:rPr>
          </w:pPr>
        </w:p>
      </w:tc>
      <w:tc>
        <w:tcPr>
          <w:tcW w:w="360" w:type="dxa"/>
        </w:tcPr>
        <w:p w:rsidR="00E71361" w:rsidRDefault="00E71361">
          <w:pPr>
            <w:spacing w:after="0" w:line="240" w:lineRule="auto"/>
            <w:jc w:val="center"/>
            <w:rPr>
              <w:del w:id="1162" w:author="20180310" w:date="2018-03-10T06:51:00Z"/>
            </w:rPr>
          </w:pPr>
          <w:del w:id="1163" w:author="20180310" w:date="2018-03-10T06:51:00Z">
            <w:r>
              <w:rPr>
                <w:color w:val="000000"/>
              </w:rPr>
              <w:pgNum/>
            </w:r>
          </w:del>
        </w:p>
      </w:tc>
      <w:tc>
        <w:tcPr>
          <w:tcW w:w="1440" w:type="dxa"/>
        </w:tcPr>
        <w:p w:rsidR="00E71361" w:rsidRDefault="00E71361">
          <w:pPr>
            <w:spacing w:after="0" w:line="240" w:lineRule="auto"/>
            <w:rPr>
              <w:del w:id="1164" w:author="20180310" w:date="2018-03-10T06:51:00Z"/>
            </w:rPr>
          </w:pPr>
        </w:p>
      </w:tc>
      <w:tc>
        <w:tcPr>
          <w:tcW w:w="1440" w:type="dxa"/>
        </w:tcPr>
        <w:p w:rsidR="00E71361" w:rsidRDefault="00E71361">
          <w:pPr>
            <w:spacing w:after="0" w:line="240" w:lineRule="auto"/>
            <w:rPr>
              <w:ins w:id="1165" w:author="20180310" w:date="2018-03-10T06:51:00Z"/>
            </w:rPr>
          </w:pPr>
        </w:p>
      </w:tc>
      <w:tc>
        <w:tcPr>
          <w:tcW w:w="1440" w:type="dxa"/>
        </w:tcPr>
        <w:p w:rsidR="00E71361" w:rsidRDefault="00E71361">
          <w:pPr>
            <w:spacing w:after="0" w:line="240" w:lineRule="auto"/>
            <w:jc w:val="center"/>
            <w:rPr>
              <w:ins w:id="1166" w:author="20180310" w:date="2018-03-10T06:51:00Z"/>
            </w:rPr>
          </w:pPr>
          <w:ins w:id="1167" w:author="20180310" w:date="2018-03-10T06:51:00Z">
            <w:r>
              <w:rPr>
                <w:color w:val="000000"/>
              </w:rPr>
              <w:pgNum/>
            </w:r>
          </w:ins>
        </w:p>
      </w:tc>
      <w:tc>
        <w:tcPr>
          <w:tcW w:w="1440" w:type="dxa"/>
        </w:tcPr>
        <w:p w:rsidR="00E71361" w:rsidRDefault="00E71361">
          <w:pPr>
            <w:spacing w:after="0" w:line="240" w:lineRule="auto"/>
            <w:rPr>
              <w:ins w:id="1168" w:author="20180310" w:date="2018-03-10T06:51:00Z"/>
            </w:rPr>
          </w:pPr>
        </w:p>
      </w:tc>
    </w:tr>
  </w:tbl>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169" w:author="20180310" w:date="2018-03-10T06:51:00Z"/>
      </w:trPr>
      <w:tc>
        <w:tcPr>
          <w:tcW w:w="3009" w:type="dxa"/>
          <w:tcBorders>
            <w:top w:val="single" w:sz="4" w:space="0" w:color="000000"/>
          </w:tcBorders>
          <w:vAlign w:val="bottom"/>
        </w:tcPr>
        <w:p w:rsidR="00E71361" w:rsidRDefault="00E71361">
          <w:pPr>
            <w:spacing w:after="0" w:line="240" w:lineRule="auto"/>
            <w:rPr>
              <w:ins w:id="1170"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171" w:author="20180310" w:date="2018-03-10T06:51:00Z"/>
            </w:rPr>
          </w:pPr>
          <w:ins w:id="1172"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1173" w:author="20180310" w:date="2018-03-10T06:51:00Z"/>
            </w:rPr>
          </w:pPr>
        </w:p>
      </w:tc>
    </w:tr>
  </w:tbl>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178" w:author="20180310" w:date="2018-03-10T06:51:00Z"/>
      </w:trPr>
      <w:tc>
        <w:tcPr>
          <w:tcW w:w="3009" w:type="dxa"/>
          <w:tcBorders>
            <w:top w:val="single" w:sz="4" w:space="0" w:color="000000"/>
          </w:tcBorders>
          <w:vAlign w:val="bottom"/>
        </w:tcPr>
        <w:p w:rsidR="00E71361" w:rsidRDefault="00E71361">
          <w:pPr>
            <w:spacing w:after="0" w:line="240" w:lineRule="auto"/>
            <w:rPr>
              <w:ins w:id="1179"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180" w:author="20180310" w:date="2018-03-10T06:51:00Z"/>
            </w:rPr>
          </w:pPr>
          <w:ins w:id="1181"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1182" w:author="20180310" w:date="2018-03-10T06:51:00Z"/>
            </w:rPr>
          </w:pPr>
        </w:p>
      </w:tc>
    </w:tr>
  </w:tbl>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302" w:author="20180310" w:date="2018-03-10T06:51:00Z"/>
      </w:trPr>
      <w:tc>
        <w:tcPr>
          <w:tcW w:w="3009" w:type="dxa"/>
          <w:tcBorders>
            <w:top w:val="single" w:sz="4" w:space="0" w:color="000000"/>
          </w:tcBorders>
          <w:vAlign w:val="bottom"/>
        </w:tcPr>
        <w:p w:rsidR="00E71361" w:rsidRDefault="00E71361">
          <w:pPr>
            <w:spacing w:after="0" w:line="240" w:lineRule="auto"/>
            <w:rPr>
              <w:del w:id="1303"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1304" w:author="20180310" w:date="2018-03-10T06:51:00Z"/>
            </w:rPr>
          </w:pPr>
          <w:del w:id="1305"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1306" w:author="20180310" w:date="2018-03-10T06:51:00Z"/>
            </w:rPr>
          </w:pPr>
        </w:p>
      </w:tc>
      <w:tc>
        <w:tcPr>
          <w:tcW w:w="3009" w:type="dxa"/>
          <w:tcBorders>
            <w:top w:val="single" w:sz="4" w:space="0" w:color="000000"/>
          </w:tcBorders>
          <w:vAlign w:val="bottom"/>
        </w:tcPr>
        <w:p w:rsidR="00E71361" w:rsidRDefault="00E71361">
          <w:pPr>
            <w:spacing w:after="0" w:line="240" w:lineRule="auto"/>
            <w:rPr>
              <w:del w:id="1307" w:author="20180310" w:date="2018-03-10T06:51:00Z"/>
            </w:rPr>
          </w:pPr>
        </w:p>
      </w:tc>
      <w:tc>
        <w:tcPr>
          <w:tcW w:w="360" w:type="dxa"/>
        </w:tcPr>
        <w:p w:rsidR="00E71361" w:rsidRDefault="00E71361">
          <w:pPr>
            <w:spacing w:after="0" w:line="240" w:lineRule="auto"/>
            <w:jc w:val="center"/>
            <w:rPr>
              <w:del w:id="1308" w:author="20180310" w:date="2018-03-10T06:51:00Z"/>
            </w:rPr>
          </w:pPr>
          <w:del w:id="1309" w:author="20180310" w:date="2018-03-10T06:51:00Z">
            <w:r>
              <w:rPr>
                <w:color w:val="000000"/>
              </w:rPr>
              <w:pgNum/>
            </w:r>
          </w:del>
        </w:p>
      </w:tc>
      <w:tc>
        <w:tcPr>
          <w:tcW w:w="1440" w:type="dxa"/>
        </w:tcPr>
        <w:p w:rsidR="00E71361" w:rsidRDefault="00E71361">
          <w:pPr>
            <w:spacing w:after="0" w:line="240" w:lineRule="auto"/>
            <w:rPr>
              <w:del w:id="1310" w:author="20180310" w:date="2018-03-10T06:51:00Z"/>
            </w:rPr>
          </w:pPr>
        </w:p>
      </w:tc>
      <w:tc>
        <w:tcPr>
          <w:tcW w:w="1440" w:type="dxa"/>
        </w:tcPr>
        <w:p w:rsidR="00E71361" w:rsidRDefault="00E71361">
          <w:pPr>
            <w:spacing w:after="0" w:line="240" w:lineRule="auto"/>
            <w:rPr>
              <w:ins w:id="1311" w:author="20180310" w:date="2018-03-10T06:51:00Z"/>
            </w:rPr>
          </w:pPr>
        </w:p>
      </w:tc>
      <w:tc>
        <w:tcPr>
          <w:tcW w:w="1440" w:type="dxa"/>
        </w:tcPr>
        <w:p w:rsidR="00E71361" w:rsidRDefault="00E71361">
          <w:pPr>
            <w:spacing w:after="0" w:line="240" w:lineRule="auto"/>
            <w:jc w:val="center"/>
            <w:rPr>
              <w:ins w:id="1312" w:author="20180310" w:date="2018-03-10T06:51:00Z"/>
            </w:rPr>
          </w:pPr>
          <w:ins w:id="1313" w:author="20180310" w:date="2018-03-10T06:51:00Z">
            <w:r>
              <w:rPr>
                <w:color w:val="000000"/>
              </w:rPr>
              <w:pgNum/>
            </w:r>
          </w:ins>
        </w:p>
      </w:tc>
      <w:tc>
        <w:tcPr>
          <w:tcW w:w="1440" w:type="dxa"/>
        </w:tcPr>
        <w:p w:rsidR="00E71361" w:rsidRDefault="00E71361">
          <w:pPr>
            <w:spacing w:after="0" w:line="240" w:lineRule="auto"/>
            <w:rPr>
              <w:ins w:id="1314" w:author="20180310" w:date="2018-03-10T06:51:00Z"/>
            </w:rPr>
          </w:pPr>
        </w:p>
      </w:tc>
    </w:tr>
  </w:tbl>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315" w:author="20180310" w:date="2018-03-10T06:51:00Z"/>
      </w:trPr>
      <w:tc>
        <w:tcPr>
          <w:tcW w:w="3009" w:type="dxa"/>
          <w:tcBorders>
            <w:top w:val="single" w:sz="4" w:space="0" w:color="000000"/>
          </w:tcBorders>
          <w:vAlign w:val="bottom"/>
        </w:tcPr>
        <w:p w:rsidR="00E71361" w:rsidRDefault="00E71361">
          <w:pPr>
            <w:spacing w:after="0" w:line="240" w:lineRule="auto"/>
            <w:rPr>
              <w:ins w:id="1316"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317" w:author="20180310" w:date="2018-03-10T06:51:00Z"/>
            </w:rPr>
          </w:pPr>
          <w:ins w:id="1318"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1319" w:author="20180310" w:date="2018-03-10T06:51:00Z"/>
            </w:rPr>
          </w:pP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361" w:rsidRDefault="00E71361">
    <w:r>
      <w:cr/>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324" w:author="20180310" w:date="2018-03-10T06:51:00Z"/>
      </w:trPr>
      <w:tc>
        <w:tcPr>
          <w:tcW w:w="3009" w:type="dxa"/>
          <w:tcBorders>
            <w:top w:val="single" w:sz="4" w:space="0" w:color="000000"/>
          </w:tcBorders>
          <w:vAlign w:val="bottom"/>
        </w:tcPr>
        <w:p w:rsidR="00E71361" w:rsidRDefault="00E71361">
          <w:pPr>
            <w:spacing w:after="0" w:line="240" w:lineRule="auto"/>
            <w:rPr>
              <w:ins w:id="1325"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326" w:author="20180310" w:date="2018-03-10T06:51:00Z"/>
            </w:rPr>
          </w:pPr>
          <w:ins w:id="1327"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1328" w:author="20180310" w:date="2018-03-10T06:51:00Z"/>
            </w:rPr>
          </w:pPr>
        </w:p>
      </w:tc>
    </w:tr>
  </w:tbl>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374" w:author="20180310" w:date="2018-03-10T06:51:00Z"/>
      </w:trPr>
      <w:tc>
        <w:tcPr>
          <w:tcW w:w="3009" w:type="dxa"/>
          <w:tcBorders>
            <w:top w:val="single" w:sz="4" w:space="0" w:color="000000"/>
          </w:tcBorders>
          <w:vAlign w:val="bottom"/>
        </w:tcPr>
        <w:p w:rsidR="00E71361" w:rsidRDefault="00E71361">
          <w:pPr>
            <w:spacing w:after="0" w:line="240" w:lineRule="auto"/>
            <w:rPr>
              <w:del w:id="1375"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1376" w:author="20180310" w:date="2018-03-10T06:51:00Z"/>
            </w:rPr>
          </w:pPr>
          <w:del w:id="1377"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1378" w:author="20180310" w:date="2018-03-10T06:51:00Z"/>
            </w:rPr>
          </w:pPr>
        </w:p>
      </w:tc>
      <w:tc>
        <w:tcPr>
          <w:tcW w:w="3009" w:type="dxa"/>
          <w:tcBorders>
            <w:top w:val="single" w:sz="4" w:space="0" w:color="000000"/>
          </w:tcBorders>
          <w:vAlign w:val="bottom"/>
        </w:tcPr>
        <w:p w:rsidR="00E71361" w:rsidRDefault="00E71361">
          <w:pPr>
            <w:spacing w:after="0" w:line="240" w:lineRule="auto"/>
            <w:rPr>
              <w:del w:id="1379" w:author="20180310" w:date="2018-03-10T06:51:00Z"/>
            </w:rPr>
          </w:pPr>
        </w:p>
      </w:tc>
      <w:tc>
        <w:tcPr>
          <w:tcW w:w="360" w:type="dxa"/>
        </w:tcPr>
        <w:p w:rsidR="00E71361" w:rsidRDefault="00E71361">
          <w:pPr>
            <w:spacing w:after="0" w:line="240" w:lineRule="auto"/>
            <w:jc w:val="center"/>
            <w:rPr>
              <w:del w:id="1380" w:author="20180310" w:date="2018-03-10T06:51:00Z"/>
            </w:rPr>
          </w:pPr>
          <w:del w:id="1381" w:author="20180310" w:date="2018-03-10T06:51:00Z">
            <w:r>
              <w:rPr>
                <w:color w:val="000000"/>
              </w:rPr>
              <w:pgNum/>
            </w:r>
          </w:del>
        </w:p>
      </w:tc>
      <w:tc>
        <w:tcPr>
          <w:tcW w:w="1440" w:type="dxa"/>
        </w:tcPr>
        <w:p w:rsidR="00E71361" w:rsidRDefault="00E71361">
          <w:pPr>
            <w:spacing w:after="0" w:line="240" w:lineRule="auto"/>
            <w:rPr>
              <w:del w:id="1382" w:author="20180310" w:date="2018-03-10T06:51:00Z"/>
            </w:rPr>
          </w:pPr>
        </w:p>
      </w:tc>
      <w:tc>
        <w:tcPr>
          <w:tcW w:w="1440" w:type="dxa"/>
        </w:tcPr>
        <w:p w:rsidR="00E71361" w:rsidRDefault="00E71361">
          <w:pPr>
            <w:spacing w:after="0" w:line="240" w:lineRule="auto"/>
            <w:rPr>
              <w:ins w:id="1383" w:author="20180310" w:date="2018-03-10T06:51:00Z"/>
            </w:rPr>
          </w:pPr>
        </w:p>
      </w:tc>
      <w:tc>
        <w:tcPr>
          <w:tcW w:w="1440" w:type="dxa"/>
        </w:tcPr>
        <w:p w:rsidR="00E71361" w:rsidRDefault="00E71361">
          <w:pPr>
            <w:spacing w:after="0" w:line="240" w:lineRule="auto"/>
            <w:jc w:val="center"/>
            <w:rPr>
              <w:ins w:id="1384" w:author="20180310" w:date="2018-03-10T06:51:00Z"/>
            </w:rPr>
          </w:pPr>
          <w:ins w:id="1385" w:author="20180310" w:date="2018-03-10T06:51:00Z">
            <w:r>
              <w:rPr>
                <w:color w:val="000000"/>
              </w:rPr>
              <w:pgNum/>
            </w:r>
          </w:ins>
        </w:p>
      </w:tc>
      <w:tc>
        <w:tcPr>
          <w:tcW w:w="1440" w:type="dxa"/>
        </w:tcPr>
        <w:p w:rsidR="00E71361" w:rsidRDefault="00E71361">
          <w:pPr>
            <w:spacing w:after="0" w:line="240" w:lineRule="auto"/>
            <w:rPr>
              <w:ins w:id="1386" w:author="20180310" w:date="2018-03-10T06:51:00Z"/>
            </w:rPr>
          </w:pPr>
        </w:p>
      </w:tc>
    </w:tr>
  </w:tbl>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387" w:author="20180310" w:date="2018-03-10T06:51:00Z"/>
      </w:trPr>
      <w:tc>
        <w:tcPr>
          <w:tcW w:w="3009" w:type="dxa"/>
          <w:tcBorders>
            <w:top w:val="single" w:sz="4" w:space="0" w:color="000000"/>
          </w:tcBorders>
          <w:vAlign w:val="bottom"/>
        </w:tcPr>
        <w:p w:rsidR="00E71361" w:rsidRDefault="00E71361">
          <w:pPr>
            <w:spacing w:after="0" w:line="240" w:lineRule="auto"/>
            <w:rPr>
              <w:del w:id="1388"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1389" w:author="20180310" w:date="2018-03-10T06:51:00Z"/>
            </w:rPr>
          </w:pPr>
          <w:del w:id="1390"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1391" w:author="20180310" w:date="2018-03-10T06:51:00Z"/>
            </w:rPr>
          </w:pPr>
        </w:p>
      </w:tc>
      <w:tc>
        <w:tcPr>
          <w:tcW w:w="3009" w:type="dxa"/>
          <w:tcBorders>
            <w:top w:val="single" w:sz="4" w:space="0" w:color="000000"/>
          </w:tcBorders>
          <w:vAlign w:val="bottom"/>
        </w:tcPr>
        <w:p w:rsidR="00E71361" w:rsidRDefault="00E71361">
          <w:pPr>
            <w:spacing w:after="0" w:line="240" w:lineRule="auto"/>
            <w:rPr>
              <w:del w:id="1392" w:author="20180310" w:date="2018-03-10T06:51:00Z"/>
            </w:rPr>
          </w:pPr>
        </w:p>
      </w:tc>
      <w:tc>
        <w:tcPr>
          <w:tcW w:w="360" w:type="dxa"/>
        </w:tcPr>
        <w:p w:rsidR="00E71361" w:rsidRDefault="00E71361">
          <w:pPr>
            <w:spacing w:after="0" w:line="240" w:lineRule="auto"/>
            <w:jc w:val="center"/>
            <w:rPr>
              <w:del w:id="1393" w:author="20180310" w:date="2018-03-10T06:51:00Z"/>
            </w:rPr>
          </w:pPr>
          <w:del w:id="1394" w:author="20180310" w:date="2018-03-10T06:51:00Z">
            <w:r>
              <w:rPr>
                <w:color w:val="000000"/>
              </w:rPr>
              <w:pgNum/>
            </w:r>
          </w:del>
        </w:p>
      </w:tc>
      <w:tc>
        <w:tcPr>
          <w:tcW w:w="1440" w:type="dxa"/>
        </w:tcPr>
        <w:p w:rsidR="00E71361" w:rsidRDefault="00E71361">
          <w:pPr>
            <w:spacing w:after="0" w:line="240" w:lineRule="auto"/>
            <w:rPr>
              <w:del w:id="1395" w:author="20180310" w:date="2018-03-10T06:51:00Z"/>
            </w:rPr>
          </w:pPr>
        </w:p>
      </w:tc>
      <w:tc>
        <w:tcPr>
          <w:tcW w:w="1440" w:type="dxa"/>
        </w:tcPr>
        <w:p w:rsidR="00E71361" w:rsidRDefault="00E71361">
          <w:pPr>
            <w:spacing w:after="0" w:line="240" w:lineRule="auto"/>
            <w:rPr>
              <w:ins w:id="1396" w:author="20180310" w:date="2018-03-10T06:51:00Z"/>
            </w:rPr>
          </w:pPr>
        </w:p>
      </w:tc>
      <w:tc>
        <w:tcPr>
          <w:tcW w:w="1440" w:type="dxa"/>
        </w:tcPr>
        <w:p w:rsidR="00E71361" w:rsidRDefault="00E71361">
          <w:pPr>
            <w:spacing w:after="0" w:line="240" w:lineRule="auto"/>
            <w:jc w:val="center"/>
            <w:rPr>
              <w:ins w:id="1397" w:author="20180310" w:date="2018-03-10T06:51:00Z"/>
            </w:rPr>
          </w:pPr>
          <w:ins w:id="1398" w:author="20180310" w:date="2018-03-10T06:51:00Z">
            <w:r>
              <w:rPr>
                <w:color w:val="000000"/>
              </w:rPr>
              <w:pgNum/>
            </w:r>
          </w:ins>
        </w:p>
      </w:tc>
      <w:tc>
        <w:tcPr>
          <w:tcW w:w="1440" w:type="dxa"/>
        </w:tcPr>
        <w:p w:rsidR="00E71361" w:rsidRDefault="00E71361">
          <w:pPr>
            <w:spacing w:after="0" w:line="240" w:lineRule="auto"/>
            <w:rPr>
              <w:ins w:id="1399" w:author="20180310" w:date="2018-03-10T06:51:00Z"/>
            </w:rPr>
          </w:pPr>
        </w:p>
      </w:tc>
    </w:tr>
  </w:tbl>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404" w:author="20180310" w:date="2018-03-10T06:51:00Z"/>
      </w:trPr>
      <w:tc>
        <w:tcPr>
          <w:tcW w:w="3009" w:type="dxa"/>
          <w:tcBorders>
            <w:top w:val="single" w:sz="4" w:space="0" w:color="000000"/>
          </w:tcBorders>
          <w:vAlign w:val="bottom"/>
        </w:tcPr>
        <w:p w:rsidR="00E71361" w:rsidRDefault="00E71361">
          <w:pPr>
            <w:spacing w:after="0" w:line="240" w:lineRule="auto"/>
            <w:rPr>
              <w:ins w:id="1405"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406" w:author="20180310" w:date="2018-03-10T06:51:00Z"/>
            </w:rPr>
          </w:pPr>
          <w:ins w:id="1407"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1408" w:author="20180310" w:date="2018-03-10T06:51:00Z"/>
            </w:rPr>
          </w:pPr>
        </w:p>
      </w:tc>
    </w:tr>
  </w:tbl>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451" w:author="20180310" w:date="2018-03-10T06:51:00Z"/>
      </w:trPr>
      <w:tc>
        <w:tcPr>
          <w:tcW w:w="3009" w:type="dxa"/>
          <w:tcBorders>
            <w:top w:val="single" w:sz="4" w:space="0" w:color="000000"/>
          </w:tcBorders>
          <w:vAlign w:val="bottom"/>
        </w:tcPr>
        <w:p w:rsidR="00E71361" w:rsidRDefault="00E71361">
          <w:pPr>
            <w:spacing w:after="0" w:line="240" w:lineRule="auto"/>
            <w:rPr>
              <w:del w:id="1452"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1453" w:author="20180310" w:date="2018-03-10T06:51:00Z"/>
            </w:rPr>
          </w:pPr>
          <w:del w:id="1454"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1455" w:author="20180310" w:date="2018-03-10T06:51:00Z"/>
            </w:rPr>
          </w:pPr>
        </w:p>
      </w:tc>
      <w:tc>
        <w:tcPr>
          <w:tcW w:w="3009" w:type="dxa"/>
          <w:tcBorders>
            <w:top w:val="single" w:sz="4" w:space="0" w:color="000000"/>
          </w:tcBorders>
          <w:vAlign w:val="bottom"/>
        </w:tcPr>
        <w:p w:rsidR="00E71361" w:rsidRDefault="00E71361">
          <w:pPr>
            <w:spacing w:after="0" w:line="240" w:lineRule="auto"/>
            <w:rPr>
              <w:del w:id="1456" w:author="20180310" w:date="2018-03-10T06:51:00Z"/>
            </w:rPr>
          </w:pPr>
        </w:p>
      </w:tc>
      <w:tc>
        <w:tcPr>
          <w:tcW w:w="360" w:type="dxa"/>
        </w:tcPr>
        <w:p w:rsidR="00E71361" w:rsidRDefault="00E71361">
          <w:pPr>
            <w:spacing w:after="0" w:line="240" w:lineRule="auto"/>
            <w:jc w:val="center"/>
            <w:rPr>
              <w:del w:id="1457" w:author="20180310" w:date="2018-03-10T06:51:00Z"/>
            </w:rPr>
          </w:pPr>
          <w:del w:id="1458" w:author="20180310" w:date="2018-03-10T06:51:00Z">
            <w:r>
              <w:rPr>
                <w:color w:val="000000"/>
              </w:rPr>
              <w:pgNum/>
            </w:r>
          </w:del>
        </w:p>
      </w:tc>
      <w:tc>
        <w:tcPr>
          <w:tcW w:w="1440" w:type="dxa"/>
        </w:tcPr>
        <w:p w:rsidR="00E71361" w:rsidRDefault="00E71361">
          <w:pPr>
            <w:spacing w:after="0" w:line="240" w:lineRule="auto"/>
            <w:rPr>
              <w:del w:id="1459" w:author="20180310" w:date="2018-03-10T06:51:00Z"/>
            </w:rPr>
          </w:pPr>
        </w:p>
      </w:tc>
      <w:tc>
        <w:tcPr>
          <w:tcW w:w="1440" w:type="dxa"/>
        </w:tcPr>
        <w:p w:rsidR="00E71361" w:rsidRDefault="00E71361">
          <w:pPr>
            <w:spacing w:after="0" w:line="240" w:lineRule="auto"/>
            <w:rPr>
              <w:ins w:id="1460" w:author="20180310" w:date="2018-03-10T06:51:00Z"/>
            </w:rPr>
          </w:pPr>
        </w:p>
      </w:tc>
      <w:tc>
        <w:tcPr>
          <w:tcW w:w="1440" w:type="dxa"/>
        </w:tcPr>
        <w:p w:rsidR="00E71361" w:rsidRDefault="00E71361">
          <w:pPr>
            <w:spacing w:after="0" w:line="240" w:lineRule="auto"/>
            <w:jc w:val="center"/>
            <w:rPr>
              <w:ins w:id="1461" w:author="20180310" w:date="2018-03-10T06:51:00Z"/>
            </w:rPr>
          </w:pPr>
          <w:ins w:id="1462" w:author="20180310" w:date="2018-03-10T06:51:00Z">
            <w:r>
              <w:rPr>
                <w:color w:val="000000"/>
              </w:rPr>
              <w:pgNum/>
            </w:r>
          </w:ins>
        </w:p>
      </w:tc>
      <w:tc>
        <w:tcPr>
          <w:tcW w:w="1440" w:type="dxa"/>
        </w:tcPr>
        <w:p w:rsidR="00E71361" w:rsidRDefault="00E71361">
          <w:pPr>
            <w:spacing w:after="0" w:line="240" w:lineRule="auto"/>
            <w:rPr>
              <w:ins w:id="1463" w:author="20180310" w:date="2018-03-10T06:51:00Z"/>
            </w:rPr>
          </w:pPr>
        </w:p>
      </w:tc>
    </w:tr>
  </w:tbl>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464" w:author="20180310" w:date="2018-03-10T06:51:00Z"/>
      </w:trPr>
      <w:tc>
        <w:tcPr>
          <w:tcW w:w="3009" w:type="dxa"/>
          <w:tcBorders>
            <w:top w:val="single" w:sz="4" w:space="0" w:color="000000"/>
          </w:tcBorders>
          <w:vAlign w:val="bottom"/>
        </w:tcPr>
        <w:p w:rsidR="00E71361" w:rsidRDefault="00E71361">
          <w:pPr>
            <w:spacing w:after="0" w:line="240" w:lineRule="auto"/>
            <w:rPr>
              <w:del w:id="1465"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1466" w:author="20180310" w:date="2018-03-10T06:51:00Z"/>
            </w:rPr>
          </w:pPr>
          <w:del w:id="1467"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1468" w:author="20180310" w:date="2018-03-10T06:51:00Z"/>
            </w:rPr>
          </w:pPr>
        </w:p>
      </w:tc>
      <w:tc>
        <w:tcPr>
          <w:tcW w:w="3009" w:type="dxa"/>
          <w:tcBorders>
            <w:top w:val="single" w:sz="4" w:space="0" w:color="000000"/>
          </w:tcBorders>
          <w:vAlign w:val="bottom"/>
        </w:tcPr>
        <w:p w:rsidR="00E71361" w:rsidRDefault="00E71361">
          <w:pPr>
            <w:spacing w:after="0" w:line="240" w:lineRule="auto"/>
            <w:rPr>
              <w:del w:id="1469" w:author="20180310" w:date="2018-03-10T06:51:00Z"/>
            </w:rPr>
          </w:pPr>
        </w:p>
      </w:tc>
      <w:tc>
        <w:tcPr>
          <w:tcW w:w="360" w:type="dxa"/>
        </w:tcPr>
        <w:p w:rsidR="00E71361" w:rsidRDefault="00E71361">
          <w:pPr>
            <w:spacing w:after="0" w:line="240" w:lineRule="auto"/>
            <w:jc w:val="center"/>
            <w:rPr>
              <w:del w:id="1470" w:author="20180310" w:date="2018-03-10T06:51:00Z"/>
            </w:rPr>
          </w:pPr>
          <w:del w:id="1471" w:author="20180310" w:date="2018-03-10T06:51:00Z">
            <w:r>
              <w:rPr>
                <w:color w:val="000000"/>
              </w:rPr>
              <w:pgNum/>
            </w:r>
          </w:del>
        </w:p>
      </w:tc>
      <w:tc>
        <w:tcPr>
          <w:tcW w:w="1440" w:type="dxa"/>
        </w:tcPr>
        <w:p w:rsidR="00E71361" w:rsidRDefault="00E71361">
          <w:pPr>
            <w:spacing w:after="0" w:line="240" w:lineRule="auto"/>
            <w:rPr>
              <w:del w:id="1472" w:author="20180310" w:date="2018-03-10T06:51:00Z"/>
            </w:rPr>
          </w:pPr>
        </w:p>
      </w:tc>
      <w:tc>
        <w:tcPr>
          <w:tcW w:w="1440" w:type="dxa"/>
        </w:tcPr>
        <w:p w:rsidR="00E71361" w:rsidRDefault="00E71361">
          <w:pPr>
            <w:spacing w:after="0" w:line="240" w:lineRule="auto"/>
            <w:rPr>
              <w:ins w:id="1473" w:author="20180310" w:date="2018-03-10T06:51:00Z"/>
            </w:rPr>
          </w:pPr>
        </w:p>
      </w:tc>
      <w:tc>
        <w:tcPr>
          <w:tcW w:w="1440" w:type="dxa"/>
        </w:tcPr>
        <w:p w:rsidR="00E71361" w:rsidRDefault="00E71361">
          <w:pPr>
            <w:spacing w:after="0" w:line="240" w:lineRule="auto"/>
            <w:jc w:val="center"/>
            <w:rPr>
              <w:ins w:id="1474" w:author="20180310" w:date="2018-03-10T06:51:00Z"/>
            </w:rPr>
          </w:pPr>
          <w:ins w:id="1475" w:author="20180310" w:date="2018-03-10T06:51:00Z">
            <w:r>
              <w:rPr>
                <w:color w:val="000000"/>
              </w:rPr>
              <w:pgNum/>
            </w:r>
          </w:ins>
        </w:p>
      </w:tc>
      <w:tc>
        <w:tcPr>
          <w:tcW w:w="1440" w:type="dxa"/>
        </w:tcPr>
        <w:p w:rsidR="00E71361" w:rsidRDefault="00E71361">
          <w:pPr>
            <w:spacing w:after="0" w:line="240" w:lineRule="auto"/>
            <w:rPr>
              <w:ins w:id="1476" w:author="20180310" w:date="2018-03-10T06:51:00Z"/>
            </w:rPr>
          </w:pPr>
        </w:p>
      </w:tc>
    </w:tr>
  </w:tbl>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481" w:author="20180310" w:date="2018-03-10T06:51:00Z"/>
      </w:trPr>
      <w:tc>
        <w:tcPr>
          <w:tcW w:w="3009" w:type="dxa"/>
          <w:tcBorders>
            <w:top w:val="single" w:sz="4" w:space="0" w:color="000000"/>
          </w:tcBorders>
          <w:vAlign w:val="bottom"/>
        </w:tcPr>
        <w:p w:rsidR="00E71361" w:rsidRDefault="00E71361">
          <w:pPr>
            <w:spacing w:after="0" w:line="240" w:lineRule="auto"/>
            <w:rPr>
              <w:ins w:id="1482"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483" w:author="20180310" w:date="2018-03-10T06:51:00Z"/>
            </w:rPr>
          </w:pPr>
          <w:ins w:id="1484"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1485" w:author="20180310" w:date="2018-03-10T06:51:00Z"/>
            </w:rPr>
          </w:pPr>
        </w:p>
      </w:tc>
    </w:tr>
  </w:tbl>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561" w:author="20180310" w:date="2018-03-10T06:51:00Z"/>
      </w:trPr>
      <w:tc>
        <w:tcPr>
          <w:tcW w:w="3009" w:type="dxa"/>
          <w:tcBorders>
            <w:top w:val="single" w:sz="4" w:space="0" w:color="000000"/>
          </w:tcBorders>
          <w:vAlign w:val="bottom"/>
        </w:tcPr>
        <w:p w:rsidR="00E71361" w:rsidRDefault="00E71361">
          <w:pPr>
            <w:spacing w:after="0" w:line="240" w:lineRule="auto"/>
            <w:rPr>
              <w:del w:id="1562"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1563" w:author="20180310" w:date="2018-03-10T06:51:00Z"/>
            </w:rPr>
          </w:pPr>
          <w:del w:id="1564"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1565" w:author="20180310" w:date="2018-03-10T06:51:00Z"/>
            </w:rPr>
          </w:pPr>
        </w:p>
      </w:tc>
      <w:tc>
        <w:tcPr>
          <w:tcW w:w="3009" w:type="dxa"/>
          <w:tcBorders>
            <w:top w:val="single" w:sz="4" w:space="0" w:color="000000"/>
          </w:tcBorders>
          <w:vAlign w:val="bottom"/>
        </w:tcPr>
        <w:p w:rsidR="00E71361" w:rsidRDefault="00E71361">
          <w:pPr>
            <w:spacing w:after="0" w:line="240" w:lineRule="auto"/>
            <w:rPr>
              <w:del w:id="1566" w:author="20180310" w:date="2018-03-10T06:51:00Z"/>
            </w:rPr>
          </w:pPr>
        </w:p>
      </w:tc>
      <w:tc>
        <w:tcPr>
          <w:tcW w:w="360" w:type="dxa"/>
        </w:tcPr>
        <w:p w:rsidR="00E71361" w:rsidRDefault="00E71361">
          <w:pPr>
            <w:spacing w:after="0" w:line="240" w:lineRule="auto"/>
            <w:jc w:val="center"/>
            <w:rPr>
              <w:del w:id="1567" w:author="20180310" w:date="2018-03-10T06:51:00Z"/>
            </w:rPr>
          </w:pPr>
          <w:del w:id="1568" w:author="20180310" w:date="2018-03-10T06:51:00Z">
            <w:r>
              <w:rPr>
                <w:color w:val="000000"/>
              </w:rPr>
              <w:pgNum/>
            </w:r>
          </w:del>
        </w:p>
      </w:tc>
      <w:tc>
        <w:tcPr>
          <w:tcW w:w="1440" w:type="dxa"/>
        </w:tcPr>
        <w:p w:rsidR="00E71361" w:rsidRDefault="00E71361">
          <w:pPr>
            <w:spacing w:after="0" w:line="240" w:lineRule="auto"/>
            <w:rPr>
              <w:del w:id="1569" w:author="20180310" w:date="2018-03-10T06:51:00Z"/>
            </w:rPr>
          </w:pPr>
        </w:p>
      </w:tc>
      <w:tc>
        <w:tcPr>
          <w:tcW w:w="1440" w:type="dxa"/>
        </w:tcPr>
        <w:p w:rsidR="00E71361" w:rsidRDefault="00E71361">
          <w:pPr>
            <w:spacing w:after="0" w:line="240" w:lineRule="auto"/>
            <w:rPr>
              <w:ins w:id="1570" w:author="20180310" w:date="2018-03-10T06:51:00Z"/>
            </w:rPr>
          </w:pPr>
        </w:p>
      </w:tc>
      <w:tc>
        <w:tcPr>
          <w:tcW w:w="1440" w:type="dxa"/>
        </w:tcPr>
        <w:p w:rsidR="00E71361" w:rsidRDefault="00E71361">
          <w:pPr>
            <w:spacing w:after="0" w:line="240" w:lineRule="auto"/>
            <w:jc w:val="center"/>
            <w:rPr>
              <w:ins w:id="1571" w:author="20180310" w:date="2018-03-10T06:51:00Z"/>
            </w:rPr>
          </w:pPr>
          <w:ins w:id="1572" w:author="20180310" w:date="2018-03-10T06:51:00Z">
            <w:r>
              <w:rPr>
                <w:color w:val="000000"/>
              </w:rPr>
              <w:pgNum/>
            </w:r>
          </w:ins>
        </w:p>
      </w:tc>
      <w:tc>
        <w:tcPr>
          <w:tcW w:w="1440" w:type="dxa"/>
        </w:tcPr>
        <w:p w:rsidR="00E71361" w:rsidRDefault="00E71361">
          <w:pPr>
            <w:spacing w:after="0" w:line="240" w:lineRule="auto"/>
            <w:rPr>
              <w:ins w:id="1573" w:author="20180310" w:date="2018-03-10T06:51:00Z"/>
            </w:rPr>
          </w:pPr>
        </w:p>
      </w:tc>
    </w:tr>
  </w:tbl>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574" w:author="20180310" w:date="2018-03-10T06:51:00Z"/>
      </w:trPr>
      <w:tc>
        <w:tcPr>
          <w:tcW w:w="3009" w:type="dxa"/>
          <w:tcBorders>
            <w:top w:val="single" w:sz="4" w:space="0" w:color="000000"/>
          </w:tcBorders>
          <w:vAlign w:val="bottom"/>
        </w:tcPr>
        <w:p w:rsidR="00E71361" w:rsidRDefault="00E71361">
          <w:pPr>
            <w:spacing w:after="0" w:line="240" w:lineRule="auto"/>
            <w:rPr>
              <w:ins w:id="1575"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576" w:author="20180310" w:date="2018-03-10T06:51:00Z"/>
            </w:rPr>
          </w:pPr>
          <w:ins w:id="1577"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1578" w:author="20180310" w:date="2018-03-10T06:51:00Z"/>
            </w:rPr>
          </w:pPr>
        </w:p>
      </w:tc>
    </w:tr>
  </w:tbl>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583" w:author="20180310" w:date="2018-03-10T06:51:00Z"/>
      </w:trPr>
      <w:tc>
        <w:tcPr>
          <w:tcW w:w="3009" w:type="dxa"/>
          <w:tcBorders>
            <w:top w:val="single" w:sz="4" w:space="0" w:color="000000"/>
          </w:tcBorders>
          <w:vAlign w:val="bottom"/>
        </w:tcPr>
        <w:p w:rsidR="00E71361" w:rsidRDefault="00E71361">
          <w:pPr>
            <w:spacing w:after="0" w:line="240" w:lineRule="auto"/>
            <w:rPr>
              <w:ins w:id="1584"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585" w:author="20180310" w:date="2018-03-10T06:51:00Z"/>
            </w:rPr>
          </w:pPr>
          <w:ins w:id="1586"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1587" w:author="20180310" w:date="2018-03-10T06:51:00Z"/>
            </w:rPr>
          </w:pPr>
        </w:p>
      </w:tc>
    </w:tr>
  </w:tbl>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275" w:author="20180310" w:date="2018-03-10T06:51:00Z"/>
      </w:trPr>
      <w:tc>
        <w:tcPr>
          <w:tcW w:w="3009" w:type="dxa"/>
          <w:tcBorders>
            <w:top w:val="single" w:sz="4" w:space="0" w:color="000000"/>
          </w:tcBorders>
          <w:vAlign w:val="bottom"/>
        </w:tcPr>
        <w:p w:rsidR="00E71361" w:rsidRDefault="00E71361">
          <w:pPr>
            <w:spacing w:after="0" w:line="240" w:lineRule="auto"/>
            <w:rPr>
              <w:del w:id="276"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277" w:author="20180310" w:date="2018-03-10T06:51:00Z"/>
            </w:rPr>
          </w:pPr>
          <w:del w:id="278"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279" w:author="20180310" w:date="2018-03-10T06:51:00Z"/>
            </w:rPr>
          </w:pPr>
        </w:p>
      </w:tc>
      <w:tc>
        <w:tcPr>
          <w:tcW w:w="3009" w:type="dxa"/>
          <w:tcBorders>
            <w:top w:val="single" w:sz="4" w:space="0" w:color="000000"/>
          </w:tcBorders>
          <w:vAlign w:val="bottom"/>
        </w:tcPr>
        <w:p w:rsidR="00E71361" w:rsidRDefault="00E71361">
          <w:pPr>
            <w:spacing w:after="0" w:line="240" w:lineRule="auto"/>
            <w:rPr>
              <w:del w:id="280" w:author="20180310" w:date="2018-03-10T06:51:00Z"/>
            </w:rPr>
          </w:pPr>
        </w:p>
      </w:tc>
      <w:tc>
        <w:tcPr>
          <w:tcW w:w="360" w:type="dxa"/>
        </w:tcPr>
        <w:p w:rsidR="00E71361" w:rsidRDefault="00E71361">
          <w:pPr>
            <w:spacing w:after="0" w:line="240" w:lineRule="auto"/>
            <w:jc w:val="center"/>
            <w:rPr>
              <w:del w:id="281" w:author="20180310" w:date="2018-03-10T06:51:00Z"/>
            </w:rPr>
          </w:pPr>
          <w:del w:id="282" w:author="20180310" w:date="2018-03-10T06:51:00Z">
            <w:r>
              <w:rPr>
                <w:color w:val="000000"/>
              </w:rPr>
              <w:pgNum/>
            </w:r>
          </w:del>
        </w:p>
      </w:tc>
      <w:tc>
        <w:tcPr>
          <w:tcW w:w="1440" w:type="dxa"/>
        </w:tcPr>
        <w:p w:rsidR="00E71361" w:rsidRDefault="00E71361">
          <w:pPr>
            <w:spacing w:after="0" w:line="240" w:lineRule="auto"/>
            <w:rPr>
              <w:del w:id="283" w:author="20180310" w:date="2018-03-10T06:51:00Z"/>
            </w:rPr>
          </w:pPr>
        </w:p>
      </w:tc>
      <w:tc>
        <w:tcPr>
          <w:tcW w:w="1440" w:type="dxa"/>
        </w:tcPr>
        <w:p w:rsidR="00E71361" w:rsidRDefault="00E71361">
          <w:pPr>
            <w:spacing w:after="0" w:line="240" w:lineRule="auto"/>
            <w:rPr>
              <w:ins w:id="284" w:author="20180310" w:date="2018-03-10T06:51:00Z"/>
            </w:rPr>
          </w:pPr>
        </w:p>
      </w:tc>
      <w:tc>
        <w:tcPr>
          <w:tcW w:w="1440" w:type="dxa"/>
        </w:tcPr>
        <w:p w:rsidR="00E71361" w:rsidRDefault="00E71361">
          <w:pPr>
            <w:spacing w:after="0" w:line="240" w:lineRule="auto"/>
            <w:jc w:val="center"/>
            <w:rPr>
              <w:ins w:id="285" w:author="20180310" w:date="2018-03-10T06:51:00Z"/>
            </w:rPr>
          </w:pPr>
          <w:ins w:id="286" w:author="20180310" w:date="2018-03-10T06:51:00Z">
            <w:r>
              <w:rPr>
                <w:color w:val="000000"/>
              </w:rPr>
              <w:pgNum/>
            </w:r>
          </w:ins>
        </w:p>
      </w:tc>
      <w:tc>
        <w:tcPr>
          <w:tcW w:w="1440" w:type="dxa"/>
        </w:tcPr>
        <w:p w:rsidR="00E71361" w:rsidRDefault="00E71361">
          <w:pPr>
            <w:spacing w:after="0" w:line="240" w:lineRule="auto"/>
            <w:rPr>
              <w:ins w:id="287" w:author="20180310" w:date="2018-03-10T06:51:00Z"/>
            </w:rPr>
          </w:pPr>
        </w:p>
      </w:tc>
    </w:tr>
  </w:tbl>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637" w:author="20180310" w:date="2018-03-10T06:51:00Z"/>
      </w:trPr>
      <w:tc>
        <w:tcPr>
          <w:tcW w:w="3009" w:type="dxa"/>
          <w:tcBorders>
            <w:top w:val="single" w:sz="4" w:space="0" w:color="000000"/>
          </w:tcBorders>
          <w:vAlign w:val="bottom"/>
        </w:tcPr>
        <w:p w:rsidR="00E71361" w:rsidRDefault="00E71361">
          <w:pPr>
            <w:spacing w:after="0" w:line="240" w:lineRule="auto"/>
            <w:rPr>
              <w:del w:id="1638"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1639" w:author="20180310" w:date="2018-03-10T06:51:00Z"/>
            </w:rPr>
          </w:pPr>
          <w:del w:id="1640"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1641" w:author="20180310" w:date="2018-03-10T06:51:00Z"/>
            </w:rPr>
          </w:pPr>
        </w:p>
      </w:tc>
      <w:tc>
        <w:tcPr>
          <w:tcW w:w="3009" w:type="dxa"/>
          <w:tcBorders>
            <w:top w:val="single" w:sz="4" w:space="0" w:color="000000"/>
          </w:tcBorders>
          <w:vAlign w:val="bottom"/>
        </w:tcPr>
        <w:p w:rsidR="00E71361" w:rsidRDefault="00E71361">
          <w:pPr>
            <w:spacing w:after="0" w:line="240" w:lineRule="auto"/>
            <w:rPr>
              <w:del w:id="1642" w:author="20180310" w:date="2018-03-10T06:51:00Z"/>
            </w:rPr>
          </w:pPr>
        </w:p>
      </w:tc>
      <w:tc>
        <w:tcPr>
          <w:tcW w:w="360" w:type="dxa"/>
        </w:tcPr>
        <w:p w:rsidR="00E71361" w:rsidRDefault="00E71361">
          <w:pPr>
            <w:spacing w:after="0" w:line="240" w:lineRule="auto"/>
            <w:jc w:val="center"/>
            <w:rPr>
              <w:del w:id="1643" w:author="20180310" w:date="2018-03-10T06:51:00Z"/>
            </w:rPr>
          </w:pPr>
          <w:del w:id="1644" w:author="20180310" w:date="2018-03-10T06:51:00Z">
            <w:r>
              <w:rPr>
                <w:color w:val="000000"/>
              </w:rPr>
              <w:pgNum/>
            </w:r>
          </w:del>
        </w:p>
      </w:tc>
      <w:tc>
        <w:tcPr>
          <w:tcW w:w="1440" w:type="dxa"/>
        </w:tcPr>
        <w:p w:rsidR="00E71361" w:rsidRDefault="00E71361">
          <w:pPr>
            <w:spacing w:after="0" w:line="240" w:lineRule="auto"/>
            <w:rPr>
              <w:del w:id="1645" w:author="20180310" w:date="2018-03-10T06:51:00Z"/>
            </w:rPr>
          </w:pPr>
        </w:p>
      </w:tc>
      <w:tc>
        <w:tcPr>
          <w:tcW w:w="1440" w:type="dxa"/>
        </w:tcPr>
        <w:p w:rsidR="00E71361" w:rsidRDefault="00E71361">
          <w:pPr>
            <w:spacing w:after="0" w:line="240" w:lineRule="auto"/>
            <w:rPr>
              <w:ins w:id="1646" w:author="20180310" w:date="2018-03-10T06:51:00Z"/>
            </w:rPr>
          </w:pPr>
        </w:p>
      </w:tc>
      <w:tc>
        <w:tcPr>
          <w:tcW w:w="1440" w:type="dxa"/>
        </w:tcPr>
        <w:p w:rsidR="00E71361" w:rsidRDefault="00E71361">
          <w:pPr>
            <w:spacing w:after="0" w:line="240" w:lineRule="auto"/>
            <w:jc w:val="center"/>
            <w:rPr>
              <w:ins w:id="1647" w:author="20180310" w:date="2018-03-10T06:51:00Z"/>
            </w:rPr>
          </w:pPr>
          <w:ins w:id="1648" w:author="20180310" w:date="2018-03-10T06:51:00Z">
            <w:r>
              <w:rPr>
                <w:color w:val="000000"/>
              </w:rPr>
              <w:pgNum/>
            </w:r>
          </w:ins>
        </w:p>
      </w:tc>
      <w:tc>
        <w:tcPr>
          <w:tcW w:w="1440" w:type="dxa"/>
        </w:tcPr>
        <w:p w:rsidR="00E71361" w:rsidRDefault="00E71361">
          <w:pPr>
            <w:spacing w:after="0" w:line="240" w:lineRule="auto"/>
            <w:rPr>
              <w:ins w:id="1649" w:author="20180310" w:date="2018-03-10T06:51:00Z"/>
            </w:rPr>
          </w:pPr>
        </w:p>
      </w:tc>
    </w:tr>
  </w:tbl>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650" w:author="20180310" w:date="2018-03-10T06:51:00Z"/>
      </w:trPr>
      <w:tc>
        <w:tcPr>
          <w:tcW w:w="3009" w:type="dxa"/>
          <w:tcBorders>
            <w:top w:val="single" w:sz="4" w:space="0" w:color="000000"/>
          </w:tcBorders>
          <w:vAlign w:val="bottom"/>
        </w:tcPr>
        <w:p w:rsidR="00E71361" w:rsidRDefault="00E71361">
          <w:pPr>
            <w:spacing w:after="0" w:line="240" w:lineRule="auto"/>
            <w:rPr>
              <w:ins w:id="1651"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652" w:author="20180310" w:date="2018-03-10T06:51:00Z"/>
            </w:rPr>
          </w:pPr>
          <w:ins w:id="1653"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1654" w:author="20180310" w:date="2018-03-10T06:51:00Z"/>
            </w:rPr>
          </w:pPr>
        </w:p>
      </w:tc>
    </w:tr>
  </w:tbl>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665" w:author="20180310" w:date="2018-03-10T06:51:00Z"/>
      </w:trPr>
      <w:tc>
        <w:tcPr>
          <w:tcW w:w="3009" w:type="dxa"/>
          <w:tcBorders>
            <w:top w:val="single" w:sz="4" w:space="0" w:color="000000"/>
          </w:tcBorders>
          <w:vAlign w:val="bottom"/>
        </w:tcPr>
        <w:p w:rsidR="00E71361" w:rsidRDefault="00E71361">
          <w:pPr>
            <w:spacing w:after="0" w:line="240" w:lineRule="auto"/>
            <w:rPr>
              <w:ins w:id="1666"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667" w:author="20180310" w:date="2018-03-10T06:51:00Z"/>
            </w:rPr>
          </w:pPr>
          <w:ins w:id="1668"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1669" w:author="20180310" w:date="2018-03-10T06:51:00Z"/>
            </w:rPr>
          </w:pPr>
        </w:p>
      </w:tc>
    </w:tr>
  </w:tbl>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984" w:author="20180310" w:date="2018-03-10T06:51:00Z"/>
      </w:trPr>
      <w:tc>
        <w:tcPr>
          <w:tcW w:w="3009" w:type="dxa"/>
          <w:tcBorders>
            <w:top w:val="single" w:sz="4" w:space="0" w:color="000000"/>
          </w:tcBorders>
          <w:vAlign w:val="bottom"/>
        </w:tcPr>
        <w:p w:rsidR="00E71361" w:rsidRDefault="00E71361">
          <w:pPr>
            <w:spacing w:after="0" w:line="240" w:lineRule="auto"/>
            <w:rPr>
              <w:del w:id="1985"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1986" w:author="20180310" w:date="2018-03-10T06:51:00Z"/>
            </w:rPr>
          </w:pPr>
          <w:del w:id="1987"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1988" w:author="20180310" w:date="2018-03-10T06:51:00Z"/>
            </w:rPr>
          </w:pPr>
        </w:p>
      </w:tc>
      <w:tc>
        <w:tcPr>
          <w:tcW w:w="3009" w:type="dxa"/>
          <w:tcBorders>
            <w:top w:val="single" w:sz="4" w:space="0" w:color="000000"/>
          </w:tcBorders>
          <w:vAlign w:val="bottom"/>
        </w:tcPr>
        <w:p w:rsidR="00E71361" w:rsidRDefault="00E71361">
          <w:pPr>
            <w:spacing w:after="0" w:line="240" w:lineRule="auto"/>
            <w:rPr>
              <w:del w:id="1989" w:author="20180310" w:date="2018-03-10T06:51:00Z"/>
            </w:rPr>
          </w:pPr>
        </w:p>
      </w:tc>
      <w:tc>
        <w:tcPr>
          <w:tcW w:w="360" w:type="dxa"/>
        </w:tcPr>
        <w:p w:rsidR="00E71361" w:rsidRDefault="00E71361">
          <w:pPr>
            <w:spacing w:after="0" w:line="240" w:lineRule="auto"/>
            <w:jc w:val="center"/>
            <w:rPr>
              <w:del w:id="1990" w:author="20180310" w:date="2018-03-10T06:51:00Z"/>
            </w:rPr>
          </w:pPr>
          <w:del w:id="1991" w:author="20180310" w:date="2018-03-10T06:51:00Z">
            <w:r>
              <w:rPr>
                <w:color w:val="000000"/>
              </w:rPr>
              <w:pgNum/>
            </w:r>
          </w:del>
        </w:p>
      </w:tc>
      <w:tc>
        <w:tcPr>
          <w:tcW w:w="1440" w:type="dxa"/>
        </w:tcPr>
        <w:p w:rsidR="00E71361" w:rsidRDefault="00E71361">
          <w:pPr>
            <w:spacing w:after="0" w:line="240" w:lineRule="auto"/>
            <w:rPr>
              <w:del w:id="1992" w:author="20180310" w:date="2018-03-10T06:51:00Z"/>
            </w:rPr>
          </w:pPr>
        </w:p>
      </w:tc>
      <w:tc>
        <w:tcPr>
          <w:tcW w:w="1440" w:type="dxa"/>
        </w:tcPr>
        <w:p w:rsidR="00E71361" w:rsidRDefault="00E71361">
          <w:pPr>
            <w:spacing w:after="0" w:line="240" w:lineRule="auto"/>
            <w:rPr>
              <w:ins w:id="1993" w:author="20180310" w:date="2018-03-10T06:51:00Z"/>
            </w:rPr>
          </w:pPr>
        </w:p>
      </w:tc>
      <w:tc>
        <w:tcPr>
          <w:tcW w:w="1440" w:type="dxa"/>
        </w:tcPr>
        <w:p w:rsidR="00E71361" w:rsidRDefault="00E71361">
          <w:pPr>
            <w:spacing w:after="0" w:line="240" w:lineRule="auto"/>
            <w:jc w:val="center"/>
            <w:rPr>
              <w:ins w:id="1994" w:author="20180310" w:date="2018-03-10T06:51:00Z"/>
            </w:rPr>
          </w:pPr>
          <w:ins w:id="1995" w:author="20180310" w:date="2018-03-10T06:51:00Z">
            <w:r>
              <w:rPr>
                <w:color w:val="000000"/>
              </w:rPr>
              <w:pgNum/>
            </w:r>
          </w:ins>
        </w:p>
      </w:tc>
      <w:tc>
        <w:tcPr>
          <w:tcW w:w="1440" w:type="dxa"/>
        </w:tcPr>
        <w:p w:rsidR="00E71361" w:rsidRDefault="00E71361">
          <w:pPr>
            <w:spacing w:after="0" w:line="240" w:lineRule="auto"/>
            <w:rPr>
              <w:ins w:id="1996" w:author="20180310" w:date="2018-03-10T06:51:00Z"/>
            </w:rPr>
          </w:pPr>
        </w:p>
      </w:tc>
    </w:tr>
  </w:tbl>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997" w:author="20180310" w:date="2018-03-10T06:51:00Z"/>
      </w:trPr>
      <w:tc>
        <w:tcPr>
          <w:tcW w:w="3009" w:type="dxa"/>
          <w:tcBorders>
            <w:top w:val="single" w:sz="4" w:space="0" w:color="000000"/>
          </w:tcBorders>
          <w:vAlign w:val="bottom"/>
        </w:tcPr>
        <w:p w:rsidR="00E71361" w:rsidRDefault="00E71361">
          <w:pPr>
            <w:spacing w:after="0" w:line="240" w:lineRule="auto"/>
            <w:rPr>
              <w:ins w:id="1998"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1999" w:author="20180310" w:date="2018-03-10T06:51:00Z"/>
            </w:rPr>
          </w:pPr>
          <w:ins w:id="2000"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2001" w:author="20180310" w:date="2018-03-10T06:51:00Z"/>
            </w:rPr>
          </w:pPr>
        </w:p>
      </w:tc>
    </w:tr>
  </w:tbl>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2006" w:author="20180310" w:date="2018-03-10T06:51:00Z"/>
      </w:trPr>
      <w:tc>
        <w:tcPr>
          <w:tcW w:w="3009" w:type="dxa"/>
          <w:tcBorders>
            <w:top w:val="single" w:sz="4" w:space="0" w:color="000000"/>
          </w:tcBorders>
          <w:vAlign w:val="bottom"/>
        </w:tcPr>
        <w:p w:rsidR="00E71361" w:rsidRDefault="00E71361">
          <w:pPr>
            <w:spacing w:after="0" w:line="240" w:lineRule="auto"/>
            <w:rPr>
              <w:ins w:id="2007"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2008" w:author="20180310" w:date="2018-03-10T06:51:00Z"/>
            </w:rPr>
          </w:pPr>
          <w:ins w:id="2009"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2010" w:author="20180310" w:date="2018-03-10T06:51:00Z"/>
            </w:rPr>
          </w:pPr>
        </w:p>
      </w:tc>
    </w:tr>
  </w:tbl>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288" w:author="20180310" w:date="2018-03-10T06:51:00Z"/>
      </w:trPr>
      <w:tc>
        <w:tcPr>
          <w:tcW w:w="3009" w:type="dxa"/>
          <w:tcBorders>
            <w:top w:val="single" w:sz="4" w:space="0" w:color="000000"/>
          </w:tcBorders>
          <w:vAlign w:val="bottom"/>
        </w:tcPr>
        <w:p w:rsidR="00E71361" w:rsidRDefault="00E71361">
          <w:pPr>
            <w:spacing w:after="0" w:line="240" w:lineRule="auto"/>
            <w:rPr>
              <w:del w:id="289"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290" w:author="20180310" w:date="2018-03-10T06:51:00Z"/>
            </w:rPr>
          </w:pPr>
          <w:del w:id="291"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292" w:author="20180310" w:date="2018-03-10T06:51:00Z"/>
            </w:rPr>
          </w:pPr>
        </w:p>
      </w:tc>
      <w:tc>
        <w:tcPr>
          <w:tcW w:w="3009" w:type="dxa"/>
          <w:tcBorders>
            <w:top w:val="single" w:sz="4" w:space="0" w:color="000000"/>
          </w:tcBorders>
          <w:vAlign w:val="bottom"/>
        </w:tcPr>
        <w:p w:rsidR="00E71361" w:rsidRDefault="00E71361">
          <w:pPr>
            <w:spacing w:after="0" w:line="240" w:lineRule="auto"/>
            <w:rPr>
              <w:del w:id="293" w:author="20180310" w:date="2018-03-10T06:51:00Z"/>
            </w:rPr>
          </w:pPr>
        </w:p>
      </w:tc>
      <w:tc>
        <w:tcPr>
          <w:tcW w:w="360" w:type="dxa"/>
        </w:tcPr>
        <w:p w:rsidR="00E71361" w:rsidRDefault="00E71361">
          <w:pPr>
            <w:spacing w:after="0" w:line="240" w:lineRule="auto"/>
            <w:jc w:val="center"/>
            <w:rPr>
              <w:del w:id="294" w:author="20180310" w:date="2018-03-10T06:51:00Z"/>
            </w:rPr>
          </w:pPr>
          <w:del w:id="295" w:author="20180310" w:date="2018-03-10T06:51:00Z">
            <w:r>
              <w:rPr>
                <w:color w:val="000000"/>
              </w:rPr>
              <w:pgNum/>
            </w:r>
          </w:del>
        </w:p>
      </w:tc>
      <w:tc>
        <w:tcPr>
          <w:tcW w:w="1440" w:type="dxa"/>
        </w:tcPr>
        <w:p w:rsidR="00E71361" w:rsidRDefault="00E71361">
          <w:pPr>
            <w:spacing w:after="0" w:line="240" w:lineRule="auto"/>
            <w:rPr>
              <w:del w:id="296" w:author="20180310" w:date="2018-03-10T06:51:00Z"/>
            </w:rPr>
          </w:pPr>
        </w:p>
      </w:tc>
      <w:tc>
        <w:tcPr>
          <w:tcW w:w="1440" w:type="dxa"/>
        </w:tcPr>
        <w:p w:rsidR="00E71361" w:rsidRDefault="00E71361">
          <w:pPr>
            <w:spacing w:after="0" w:line="240" w:lineRule="auto"/>
            <w:rPr>
              <w:ins w:id="297" w:author="20180310" w:date="2018-03-10T06:51:00Z"/>
            </w:rPr>
          </w:pPr>
        </w:p>
      </w:tc>
      <w:tc>
        <w:tcPr>
          <w:tcW w:w="1440" w:type="dxa"/>
        </w:tcPr>
        <w:p w:rsidR="00E71361" w:rsidRDefault="00E71361">
          <w:pPr>
            <w:spacing w:after="0" w:line="240" w:lineRule="auto"/>
            <w:jc w:val="center"/>
            <w:rPr>
              <w:ins w:id="298" w:author="20180310" w:date="2018-03-10T06:51:00Z"/>
            </w:rPr>
          </w:pPr>
          <w:ins w:id="299" w:author="20180310" w:date="2018-03-10T06:51:00Z">
            <w:r>
              <w:rPr>
                <w:color w:val="000000"/>
              </w:rPr>
              <w:pgNum/>
            </w:r>
          </w:ins>
        </w:p>
      </w:tc>
      <w:tc>
        <w:tcPr>
          <w:tcW w:w="1440" w:type="dxa"/>
        </w:tcPr>
        <w:p w:rsidR="00E71361" w:rsidRDefault="00E71361">
          <w:pPr>
            <w:spacing w:after="0" w:line="240" w:lineRule="auto"/>
            <w:rPr>
              <w:ins w:id="300" w:author="20180310" w:date="2018-03-10T06:51:00Z"/>
            </w:rPr>
          </w:pPr>
        </w:p>
      </w:tc>
    </w:tr>
  </w:tbl>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311" w:author="20180310" w:date="2018-03-10T06:51:00Z"/>
      </w:trPr>
      <w:tc>
        <w:tcPr>
          <w:tcW w:w="3009" w:type="dxa"/>
          <w:tcBorders>
            <w:top w:val="single" w:sz="4" w:space="0" w:color="000000"/>
          </w:tcBorders>
          <w:vAlign w:val="bottom"/>
        </w:tcPr>
        <w:p w:rsidR="00E71361" w:rsidRDefault="00E71361">
          <w:pPr>
            <w:spacing w:after="0" w:line="240" w:lineRule="auto"/>
            <w:rPr>
              <w:ins w:id="312"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ins w:id="313" w:author="20180310" w:date="2018-03-10T06:51:00Z"/>
            </w:rPr>
          </w:pPr>
          <w:ins w:id="314" w:author="20180310" w:date="2018-03-10T06:51:00Z">
            <w:r>
              <w:rPr>
                <w:color w:val="000000"/>
              </w:rPr>
              <w:pgNum/>
            </w:r>
          </w:ins>
        </w:p>
      </w:tc>
      <w:tc>
        <w:tcPr>
          <w:tcW w:w="3009" w:type="dxa"/>
          <w:tcBorders>
            <w:top w:val="single" w:sz="4" w:space="0" w:color="000000"/>
          </w:tcBorders>
          <w:vAlign w:val="bottom"/>
        </w:tcPr>
        <w:p w:rsidR="00E71361" w:rsidRDefault="00E71361">
          <w:pPr>
            <w:spacing w:after="0" w:line="240" w:lineRule="auto"/>
            <w:rPr>
              <w:ins w:id="315" w:author="20180310" w:date="2018-03-10T06:51:00Z"/>
            </w:rPr>
          </w:pPr>
        </w:p>
      </w:tc>
    </w:tr>
  </w:tbl>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379" w:author="20180310" w:date="2018-03-10T06:51:00Z"/>
      </w:trPr>
      <w:tc>
        <w:tcPr>
          <w:tcW w:w="3009" w:type="dxa"/>
          <w:tcBorders>
            <w:top w:val="single" w:sz="4" w:space="0" w:color="000000"/>
          </w:tcBorders>
          <w:vAlign w:val="bottom"/>
        </w:tcPr>
        <w:p w:rsidR="00E71361" w:rsidRDefault="00E71361">
          <w:pPr>
            <w:spacing w:after="0" w:line="240" w:lineRule="auto"/>
            <w:rPr>
              <w:del w:id="380"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381" w:author="20180310" w:date="2018-03-10T06:51:00Z"/>
            </w:rPr>
          </w:pPr>
          <w:del w:id="382"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383" w:author="20180310" w:date="2018-03-10T06:51:00Z"/>
            </w:rPr>
          </w:pPr>
        </w:p>
      </w:tc>
      <w:tc>
        <w:tcPr>
          <w:tcW w:w="3009" w:type="dxa"/>
          <w:tcBorders>
            <w:top w:val="single" w:sz="4" w:space="0" w:color="000000"/>
          </w:tcBorders>
          <w:vAlign w:val="bottom"/>
        </w:tcPr>
        <w:p w:rsidR="00E71361" w:rsidRDefault="00E71361">
          <w:pPr>
            <w:spacing w:after="0" w:line="240" w:lineRule="auto"/>
            <w:rPr>
              <w:del w:id="384" w:author="20180310" w:date="2018-03-10T06:51:00Z"/>
            </w:rPr>
          </w:pPr>
        </w:p>
      </w:tc>
      <w:tc>
        <w:tcPr>
          <w:tcW w:w="360" w:type="dxa"/>
        </w:tcPr>
        <w:p w:rsidR="00E71361" w:rsidRDefault="00E71361">
          <w:pPr>
            <w:spacing w:after="0" w:line="240" w:lineRule="auto"/>
            <w:jc w:val="center"/>
            <w:rPr>
              <w:del w:id="385" w:author="20180310" w:date="2018-03-10T06:51:00Z"/>
            </w:rPr>
          </w:pPr>
          <w:del w:id="386" w:author="20180310" w:date="2018-03-10T06:51:00Z">
            <w:r>
              <w:rPr>
                <w:color w:val="000000"/>
              </w:rPr>
              <w:pgNum/>
            </w:r>
          </w:del>
        </w:p>
      </w:tc>
      <w:tc>
        <w:tcPr>
          <w:tcW w:w="1440" w:type="dxa"/>
        </w:tcPr>
        <w:p w:rsidR="00E71361" w:rsidRDefault="00E71361">
          <w:pPr>
            <w:spacing w:after="0" w:line="240" w:lineRule="auto"/>
            <w:rPr>
              <w:del w:id="387" w:author="20180310" w:date="2018-03-10T06:51:00Z"/>
            </w:rPr>
          </w:pPr>
        </w:p>
      </w:tc>
      <w:tc>
        <w:tcPr>
          <w:tcW w:w="1440" w:type="dxa"/>
        </w:tcPr>
        <w:p w:rsidR="00E71361" w:rsidRDefault="00E71361">
          <w:pPr>
            <w:spacing w:after="0" w:line="240" w:lineRule="auto"/>
            <w:rPr>
              <w:ins w:id="388" w:author="20180310" w:date="2018-03-10T06:51:00Z"/>
            </w:rPr>
          </w:pPr>
        </w:p>
      </w:tc>
      <w:tc>
        <w:tcPr>
          <w:tcW w:w="1440" w:type="dxa"/>
        </w:tcPr>
        <w:p w:rsidR="00E71361" w:rsidRDefault="00E71361">
          <w:pPr>
            <w:spacing w:after="0" w:line="240" w:lineRule="auto"/>
            <w:jc w:val="center"/>
            <w:rPr>
              <w:ins w:id="389" w:author="20180310" w:date="2018-03-10T06:51:00Z"/>
            </w:rPr>
          </w:pPr>
          <w:ins w:id="390" w:author="20180310" w:date="2018-03-10T06:51:00Z">
            <w:r>
              <w:rPr>
                <w:color w:val="000000"/>
              </w:rPr>
              <w:pgNum/>
            </w:r>
          </w:ins>
        </w:p>
      </w:tc>
      <w:tc>
        <w:tcPr>
          <w:tcW w:w="1440" w:type="dxa"/>
        </w:tcPr>
        <w:p w:rsidR="00E71361" w:rsidRDefault="00E71361">
          <w:pPr>
            <w:spacing w:after="0" w:line="240" w:lineRule="auto"/>
            <w:rPr>
              <w:ins w:id="391" w:author="20180310" w:date="2018-03-10T06:51:00Z"/>
            </w:rPr>
          </w:pPr>
        </w:p>
      </w:tc>
    </w:tr>
  </w:tbl>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392" w:author="20180310" w:date="2018-03-10T06:51:00Z"/>
      </w:trPr>
      <w:tc>
        <w:tcPr>
          <w:tcW w:w="3009" w:type="dxa"/>
          <w:tcBorders>
            <w:top w:val="single" w:sz="4" w:space="0" w:color="000000"/>
          </w:tcBorders>
          <w:vAlign w:val="bottom"/>
        </w:tcPr>
        <w:p w:rsidR="00E71361" w:rsidRDefault="00E71361">
          <w:pPr>
            <w:spacing w:after="0" w:line="240" w:lineRule="auto"/>
            <w:rPr>
              <w:del w:id="393"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394" w:author="20180310" w:date="2018-03-10T06:51:00Z"/>
            </w:rPr>
          </w:pPr>
          <w:del w:id="395"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396" w:author="20180310" w:date="2018-03-10T06:51:00Z"/>
            </w:rPr>
          </w:pPr>
        </w:p>
      </w:tc>
      <w:tc>
        <w:tcPr>
          <w:tcW w:w="3009" w:type="dxa"/>
          <w:tcBorders>
            <w:top w:val="single" w:sz="4" w:space="0" w:color="000000"/>
          </w:tcBorders>
          <w:vAlign w:val="bottom"/>
        </w:tcPr>
        <w:p w:rsidR="00E71361" w:rsidRDefault="00E71361">
          <w:pPr>
            <w:spacing w:after="0" w:line="240" w:lineRule="auto"/>
            <w:rPr>
              <w:del w:id="397" w:author="20180310" w:date="2018-03-10T06:51:00Z"/>
            </w:rPr>
          </w:pPr>
        </w:p>
      </w:tc>
      <w:tc>
        <w:tcPr>
          <w:tcW w:w="360" w:type="dxa"/>
        </w:tcPr>
        <w:p w:rsidR="00E71361" w:rsidRDefault="00E71361">
          <w:pPr>
            <w:spacing w:after="0" w:line="240" w:lineRule="auto"/>
            <w:jc w:val="center"/>
            <w:rPr>
              <w:del w:id="398" w:author="20180310" w:date="2018-03-10T06:51:00Z"/>
            </w:rPr>
          </w:pPr>
          <w:del w:id="399" w:author="20180310" w:date="2018-03-10T06:51:00Z">
            <w:r>
              <w:rPr>
                <w:color w:val="000000"/>
              </w:rPr>
              <w:pgNum/>
            </w:r>
          </w:del>
        </w:p>
      </w:tc>
      <w:tc>
        <w:tcPr>
          <w:tcW w:w="1440" w:type="dxa"/>
        </w:tcPr>
        <w:p w:rsidR="00E71361" w:rsidRDefault="00E71361">
          <w:pPr>
            <w:spacing w:after="0" w:line="240" w:lineRule="auto"/>
            <w:rPr>
              <w:del w:id="400" w:author="20180310" w:date="2018-03-10T06:51:00Z"/>
            </w:rPr>
          </w:pPr>
        </w:p>
      </w:tc>
      <w:tc>
        <w:tcPr>
          <w:tcW w:w="1440" w:type="dxa"/>
        </w:tcPr>
        <w:p w:rsidR="00E71361" w:rsidRDefault="00E71361">
          <w:pPr>
            <w:spacing w:after="0" w:line="240" w:lineRule="auto"/>
            <w:rPr>
              <w:ins w:id="401" w:author="20180310" w:date="2018-03-10T06:51:00Z"/>
            </w:rPr>
          </w:pPr>
        </w:p>
      </w:tc>
      <w:tc>
        <w:tcPr>
          <w:tcW w:w="1440" w:type="dxa"/>
        </w:tcPr>
        <w:p w:rsidR="00E71361" w:rsidRDefault="00E71361">
          <w:pPr>
            <w:spacing w:after="0" w:line="240" w:lineRule="auto"/>
            <w:jc w:val="center"/>
            <w:rPr>
              <w:ins w:id="402" w:author="20180310" w:date="2018-03-10T06:51:00Z"/>
            </w:rPr>
          </w:pPr>
          <w:ins w:id="403" w:author="20180310" w:date="2018-03-10T06:51:00Z">
            <w:r>
              <w:rPr>
                <w:color w:val="000000"/>
              </w:rPr>
              <w:pgNum/>
            </w:r>
          </w:ins>
        </w:p>
      </w:tc>
      <w:tc>
        <w:tcPr>
          <w:tcW w:w="1440" w:type="dxa"/>
        </w:tcPr>
        <w:p w:rsidR="00E71361" w:rsidRDefault="00E71361">
          <w:pPr>
            <w:spacing w:after="0" w:line="240" w:lineRule="auto"/>
            <w:rPr>
              <w:ins w:id="404" w:author="20180310" w:date="2018-03-10T06:51:00Z"/>
            </w:rPr>
          </w:pPr>
        </w:p>
      </w:tc>
    </w:tr>
  </w:tbl>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409" w:author="20180310" w:date="2018-03-10T06:51:00Z"/>
      </w:trPr>
      <w:tc>
        <w:tcPr>
          <w:tcW w:w="3009" w:type="dxa"/>
          <w:tcBorders>
            <w:top w:val="single" w:sz="4" w:space="0" w:color="000000"/>
          </w:tcBorders>
          <w:vAlign w:val="bottom"/>
        </w:tcPr>
        <w:p w:rsidR="00E71361" w:rsidRDefault="00E71361">
          <w:pPr>
            <w:spacing w:after="0" w:line="240" w:lineRule="auto"/>
            <w:rPr>
              <w:del w:id="410" w:author="20180310" w:date="2018-03-10T06:51:00Z"/>
            </w:rPr>
          </w:pPr>
        </w:p>
      </w:tc>
      <w:tc>
        <w:tcPr>
          <w:tcW w:w="3009" w:type="dxa"/>
          <w:tcBorders>
            <w:top w:val="single" w:sz="4" w:space="0" w:color="000000"/>
          </w:tcBorders>
          <w:vAlign w:val="bottom"/>
        </w:tcPr>
        <w:p w:rsidR="00E71361" w:rsidRDefault="00E71361">
          <w:pPr>
            <w:spacing w:after="0" w:line="240" w:lineRule="auto"/>
            <w:jc w:val="center"/>
            <w:rPr>
              <w:del w:id="411" w:author="20180310" w:date="2018-03-10T06:51:00Z"/>
            </w:rPr>
          </w:pPr>
          <w:del w:id="412" w:author="20180310" w:date="2018-03-10T06:51:00Z">
            <w:r>
              <w:rPr>
                <w:color w:val="000000"/>
              </w:rPr>
              <w:pgNum/>
            </w:r>
          </w:del>
        </w:p>
      </w:tc>
      <w:tc>
        <w:tcPr>
          <w:tcW w:w="3009" w:type="dxa"/>
          <w:tcBorders>
            <w:top w:val="single" w:sz="4" w:space="0" w:color="000000"/>
          </w:tcBorders>
          <w:vAlign w:val="bottom"/>
        </w:tcPr>
        <w:p w:rsidR="00E71361" w:rsidRDefault="00E71361">
          <w:pPr>
            <w:spacing w:after="0" w:line="240" w:lineRule="auto"/>
            <w:rPr>
              <w:del w:id="413" w:author="20180310" w:date="2018-03-10T06:51:00Z"/>
            </w:rPr>
          </w:pPr>
        </w:p>
      </w:tc>
      <w:tc>
        <w:tcPr>
          <w:tcW w:w="3009" w:type="dxa"/>
          <w:tcBorders>
            <w:top w:val="single" w:sz="4" w:space="0" w:color="000000"/>
          </w:tcBorders>
          <w:vAlign w:val="bottom"/>
        </w:tcPr>
        <w:p w:rsidR="00E71361" w:rsidRDefault="00E71361">
          <w:pPr>
            <w:spacing w:after="0" w:line="240" w:lineRule="auto"/>
            <w:rPr>
              <w:del w:id="414" w:author="20180310" w:date="2018-03-10T06:51:00Z"/>
            </w:rPr>
          </w:pPr>
        </w:p>
      </w:tc>
      <w:tc>
        <w:tcPr>
          <w:tcW w:w="360" w:type="dxa"/>
        </w:tcPr>
        <w:p w:rsidR="00E71361" w:rsidRDefault="00E71361">
          <w:pPr>
            <w:spacing w:after="0" w:line="240" w:lineRule="auto"/>
            <w:jc w:val="center"/>
            <w:rPr>
              <w:del w:id="415" w:author="20180310" w:date="2018-03-10T06:51:00Z"/>
            </w:rPr>
          </w:pPr>
          <w:del w:id="416" w:author="20180310" w:date="2018-03-10T06:51:00Z">
            <w:r>
              <w:rPr>
                <w:color w:val="000000"/>
              </w:rPr>
              <w:pgNum/>
            </w:r>
          </w:del>
        </w:p>
      </w:tc>
      <w:tc>
        <w:tcPr>
          <w:tcW w:w="1440" w:type="dxa"/>
        </w:tcPr>
        <w:p w:rsidR="00E71361" w:rsidRDefault="00E71361">
          <w:pPr>
            <w:spacing w:after="0" w:line="240" w:lineRule="auto"/>
            <w:rPr>
              <w:del w:id="417" w:author="20180310" w:date="2018-03-10T06:51:00Z"/>
            </w:rPr>
          </w:pPr>
        </w:p>
      </w:tc>
      <w:tc>
        <w:tcPr>
          <w:tcW w:w="1440" w:type="dxa"/>
        </w:tcPr>
        <w:p w:rsidR="00E71361" w:rsidRDefault="00E71361">
          <w:pPr>
            <w:spacing w:after="0" w:line="240" w:lineRule="auto"/>
            <w:rPr>
              <w:ins w:id="418" w:author="20180310" w:date="2018-03-10T06:51:00Z"/>
            </w:rPr>
          </w:pPr>
        </w:p>
      </w:tc>
      <w:tc>
        <w:tcPr>
          <w:tcW w:w="1440" w:type="dxa"/>
        </w:tcPr>
        <w:p w:rsidR="00E71361" w:rsidRDefault="00E71361">
          <w:pPr>
            <w:spacing w:after="0" w:line="240" w:lineRule="auto"/>
            <w:jc w:val="center"/>
            <w:rPr>
              <w:ins w:id="419" w:author="20180310" w:date="2018-03-10T06:51:00Z"/>
            </w:rPr>
          </w:pPr>
          <w:ins w:id="420" w:author="20180310" w:date="2018-03-10T06:51:00Z">
            <w:r>
              <w:rPr>
                <w:color w:val="000000"/>
              </w:rPr>
              <w:pgNum/>
            </w:r>
          </w:ins>
        </w:p>
      </w:tc>
      <w:tc>
        <w:tcPr>
          <w:tcW w:w="1440" w:type="dxa"/>
        </w:tcPr>
        <w:p w:rsidR="00E71361" w:rsidRDefault="00E71361">
          <w:pPr>
            <w:spacing w:after="0" w:line="240" w:lineRule="auto"/>
            <w:rPr>
              <w:ins w:id="421" w:author="20180310" w:date="2018-03-10T06:51:00Z"/>
            </w:rPr>
          </w:pP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0909" w:rsidRDefault="00870909">
      <w:pPr>
        <w:spacing w:after="0" w:line="240" w:lineRule="auto"/>
      </w:pPr>
      <w:r>
        <w:separator/>
      </w:r>
    </w:p>
  </w:footnote>
  <w:footnote w:type="continuationSeparator" w:id="0">
    <w:p w:rsidR="00870909" w:rsidRDefault="00870909">
      <w:pPr>
        <w:spacing w:after="0" w:line="240" w:lineRule="auto"/>
      </w:pPr>
      <w:r>
        <w:continuationSeparator/>
      </w:r>
    </w:p>
  </w:footnote>
  <w:footnote w:type="continuationNotice" w:id="1">
    <w:p w:rsidR="00870909" w:rsidRDefault="0087090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9" w:author="20180310" w:date="2018-03-10T06:51:00Z"/>
      </w:trPr>
      <w:tc>
        <w:tcPr>
          <w:tcW w:w="3009" w:type="dxa"/>
          <w:tcBorders>
            <w:bottom w:val="single" w:sz="4" w:space="0" w:color="000000"/>
          </w:tcBorders>
        </w:tcPr>
        <w:p w:rsidR="00E71361" w:rsidRDefault="00E71361">
          <w:pPr>
            <w:spacing w:after="0" w:line="240" w:lineRule="auto"/>
            <w:rPr>
              <w:del w:id="20" w:author="20180310" w:date="2018-03-10T06:51:00Z"/>
            </w:rPr>
          </w:pPr>
        </w:p>
      </w:tc>
      <w:tc>
        <w:tcPr>
          <w:tcW w:w="3009" w:type="dxa"/>
          <w:tcBorders>
            <w:bottom w:val="single" w:sz="4" w:space="0" w:color="000000"/>
          </w:tcBorders>
        </w:tcPr>
        <w:p w:rsidR="00E71361" w:rsidRDefault="00E71361">
          <w:pPr>
            <w:spacing w:after="0" w:line="240" w:lineRule="auto"/>
            <w:rPr>
              <w:del w:id="21" w:author="20180310" w:date="2018-03-10T06:51:00Z"/>
            </w:rPr>
          </w:pPr>
        </w:p>
      </w:tc>
      <w:tc>
        <w:tcPr>
          <w:tcW w:w="3009" w:type="dxa"/>
          <w:tcBorders>
            <w:bottom w:val="single" w:sz="4" w:space="0" w:color="000000"/>
          </w:tcBorders>
        </w:tcPr>
        <w:p w:rsidR="00E71361" w:rsidRDefault="00E71361">
          <w:pPr>
            <w:spacing w:after="0" w:line="240" w:lineRule="auto"/>
            <w:rPr>
              <w:del w:id="22" w:author="20180310" w:date="2018-03-10T06:51:00Z"/>
            </w:rPr>
          </w:pPr>
        </w:p>
      </w:tc>
      <w:tc>
        <w:tcPr>
          <w:tcW w:w="3009" w:type="dxa"/>
          <w:tcBorders>
            <w:bottom w:val="single" w:sz="4" w:space="0" w:color="000000"/>
          </w:tcBorders>
        </w:tcPr>
        <w:p w:rsidR="00E71361" w:rsidRDefault="00E71361">
          <w:pPr>
            <w:spacing w:after="0" w:line="240" w:lineRule="auto"/>
            <w:rPr>
              <w:del w:id="23" w:author="20180310" w:date="2018-03-10T06:51:00Z"/>
            </w:rPr>
          </w:pPr>
        </w:p>
      </w:tc>
      <w:tc>
        <w:tcPr>
          <w:tcW w:w="360" w:type="dxa"/>
        </w:tcPr>
        <w:p w:rsidR="00E71361" w:rsidRDefault="00E71361">
          <w:pPr>
            <w:spacing w:after="0" w:line="240" w:lineRule="auto"/>
            <w:rPr>
              <w:del w:id="24" w:author="20180310" w:date="2018-03-10T06:51:00Z"/>
            </w:rPr>
          </w:pPr>
        </w:p>
      </w:tc>
      <w:tc>
        <w:tcPr>
          <w:tcW w:w="1440" w:type="dxa"/>
        </w:tcPr>
        <w:p w:rsidR="00E71361" w:rsidRDefault="00E71361">
          <w:pPr>
            <w:spacing w:after="0" w:line="240" w:lineRule="auto"/>
            <w:rPr>
              <w:del w:id="25" w:author="20180310" w:date="2018-03-10T06:51:00Z"/>
            </w:rPr>
          </w:pPr>
        </w:p>
      </w:tc>
      <w:tc>
        <w:tcPr>
          <w:tcW w:w="1440" w:type="dxa"/>
        </w:tcPr>
        <w:p w:rsidR="00E71361" w:rsidRDefault="00E71361">
          <w:pPr>
            <w:spacing w:after="0" w:line="240" w:lineRule="auto"/>
            <w:rPr>
              <w:ins w:id="26" w:author="20180310" w:date="2018-03-10T06:51:00Z"/>
            </w:rPr>
          </w:pPr>
        </w:p>
      </w:tc>
      <w:tc>
        <w:tcPr>
          <w:tcW w:w="1440" w:type="dxa"/>
        </w:tcPr>
        <w:p w:rsidR="00E71361" w:rsidRDefault="00E71361">
          <w:pPr>
            <w:spacing w:after="0" w:line="240" w:lineRule="auto"/>
            <w:rPr>
              <w:ins w:id="27" w:author="20180310" w:date="2018-03-10T06:51:00Z"/>
            </w:rPr>
          </w:pPr>
        </w:p>
      </w:tc>
      <w:tc>
        <w:tcPr>
          <w:tcW w:w="1440" w:type="dxa"/>
        </w:tcPr>
        <w:p w:rsidR="00E71361" w:rsidRDefault="00E71361">
          <w:pPr>
            <w:spacing w:after="0" w:line="240" w:lineRule="auto"/>
            <w:rPr>
              <w:ins w:id="28" w:author="20180310" w:date="2018-03-10T06:51:00Z"/>
            </w:rPr>
          </w:pPr>
        </w:p>
      </w:tc>
    </w:tr>
  </w:tbl>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429" w:author="20180310" w:date="2018-03-10T06:51:00Z"/>
      </w:trPr>
      <w:tc>
        <w:tcPr>
          <w:tcW w:w="3009" w:type="dxa"/>
          <w:tcBorders>
            <w:bottom w:val="single" w:sz="4" w:space="0" w:color="000000"/>
          </w:tcBorders>
        </w:tcPr>
        <w:p w:rsidR="00E71361" w:rsidRDefault="00E71361">
          <w:pPr>
            <w:spacing w:after="0" w:line="240" w:lineRule="auto"/>
            <w:rPr>
              <w:del w:id="430" w:author="20180310" w:date="2018-03-10T06:51:00Z"/>
            </w:rPr>
          </w:pPr>
        </w:p>
      </w:tc>
      <w:tc>
        <w:tcPr>
          <w:tcW w:w="3009" w:type="dxa"/>
          <w:tcBorders>
            <w:bottom w:val="single" w:sz="4" w:space="0" w:color="000000"/>
          </w:tcBorders>
        </w:tcPr>
        <w:p w:rsidR="00E71361" w:rsidRDefault="00E71361">
          <w:pPr>
            <w:spacing w:after="0" w:line="240" w:lineRule="auto"/>
            <w:jc w:val="center"/>
            <w:rPr>
              <w:del w:id="431" w:author="20180310" w:date="2018-03-10T06:51:00Z"/>
            </w:rPr>
          </w:pPr>
          <w:del w:id="432" w:author="20180310" w:date="2018-03-10T06:51:00Z">
            <w:r>
              <w:rPr>
                <w:color w:val="000000"/>
              </w:rPr>
              <w:delText>Clinical Decision Support (CDS) Content and Health Level 7 (HL7) - Compliant Knowledge Artifacts (KNARTs)</w:delText>
            </w:r>
          </w:del>
        </w:p>
      </w:tc>
      <w:tc>
        <w:tcPr>
          <w:tcW w:w="3009" w:type="dxa"/>
          <w:tcBorders>
            <w:bottom w:val="single" w:sz="4" w:space="0" w:color="000000"/>
          </w:tcBorders>
        </w:tcPr>
        <w:p w:rsidR="00E71361" w:rsidRDefault="00E71361">
          <w:pPr>
            <w:spacing w:after="0" w:line="240" w:lineRule="auto"/>
            <w:rPr>
              <w:del w:id="433" w:author="20180310" w:date="2018-03-10T06:51:00Z"/>
            </w:rPr>
          </w:pPr>
        </w:p>
      </w:tc>
      <w:tc>
        <w:tcPr>
          <w:tcW w:w="3009" w:type="dxa"/>
          <w:tcBorders>
            <w:bottom w:val="single" w:sz="4" w:space="0" w:color="000000"/>
          </w:tcBorders>
        </w:tcPr>
        <w:p w:rsidR="00E71361" w:rsidRDefault="00E71361">
          <w:pPr>
            <w:spacing w:after="0" w:line="240" w:lineRule="auto"/>
            <w:rPr>
              <w:del w:id="434" w:author="20180310" w:date="2018-03-10T06:51:00Z"/>
            </w:rPr>
          </w:pPr>
        </w:p>
      </w:tc>
      <w:tc>
        <w:tcPr>
          <w:tcW w:w="360" w:type="dxa"/>
        </w:tcPr>
        <w:p w:rsidR="00E71361" w:rsidRDefault="00E71361">
          <w:pPr>
            <w:spacing w:after="0" w:line="240" w:lineRule="auto"/>
            <w:jc w:val="center"/>
            <w:rPr>
              <w:del w:id="435" w:author="20180310" w:date="2018-03-10T06:51:00Z"/>
            </w:rPr>
          </w:pPr>
          <w:del w:id="436" w:author="20180310" w:date="2018-03-10T06:51:00Z">
            <w:r>
              <w:rPr>
                <w:color w:val="000000"/>
              </w:rPr>
              <w:delText>Clinical Decision Support (CDS) Content and Health Level 7 (HL7) - Compliant Knowledge Artifacts (KNARTs)</w:delText>
            </w:r>
          </w:del>
        </w:p>
      </w:tc>
      <w:tc>
        <w:tcPr>
          <w:tcW w:w="1440" w:type="dxa"/>
        </w:tcPr>
        <w:p w:rsidR="00E71361" w:rsidRDefault="00E71361">
          <w:pPr>
            <w:spacing w:after="0" w:line="240" w:lineRule="auto"/>
            <w:rPr>
              <w:del w:id="437" w:author="20180310" w:date="2018-03-10T06:51:00Z"/>
            </w:rPr>
          </w:pPr>
        </w:p>
      </w:tc>
      <w:tc>
        <w:tcPr>
          <w:tcW w:w="1440" w:type="dxa"/>
        </w:tcPr>
        <w:p w:rsidR="00E71361" w:rsidRDefault="00E71361">
          <w:pPr>
            <w:spacing w:after="0" w:line="240" w:lineRule="auto"/>
            <w:rPr>
              <w:ins w:id="438" w:author="20180310" w:date="2018-03-10T06:51:00Z"/>
            </w:rPr>
          </w:pPr>
        </w:p>
      </w:tc>
      <w:tc>
        <w:tcPr>
          <w:tcW w:w="1440" w:type="dxa"/>
        </w:tcPr>
        <w:p w:rsidR="00E71361" w:rsidRDefault="00E71361">
          <w:pPr>
            <w:spacing w:after="0" w:line="240" w:lineRule="auto"/>
            <w:jc w:val="center"/>
            <w:rPr>
              <w:ins w:id="439" w:author="20180310" w:date="2018-03-10T06:51:00Z"/>
            </w:rPr>
          </w:pPr>
          <w:ins w:id="440" w:author="20180310" w:date="2018-03-10T06:51:00Z">
            <w:r>
              <w:rPr>
                <w:color w:val="000000"/>
              </w:rPr>
              <w:t>Clinical Decision Support (CDS) Content and Health Level 7 (HL7) - Compliant Knowledge Artifacts (KNARTs)</w:t>
            </w:r>
          </w:ins>
        </w:p>
      </w:tc>
      <w:tc>
        <w:tcPr>
          <w:tcW w:w="1440" w:type="dxa"/>
        </w:tcPr>
        <w:p w:rsidR="00E71361" w:rsidRDefault="00E71361">
          <w:pPr>
            <w:spacing w:after="0" w:line="240" w:lineRule="auto"/>
            <w:rPr>
              <w:ins w:id="441" w:author="20180310" w:date="2018-03-10T06:51:00Z"/>
            </w:rPr>
          </w:pPr>
        </w:p>
      </w:tc>
    </w:tr>
  </w:tbl>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442" w:author="20180310" w:date="2018-03-10T06:51:00Z"/>
      </w:trPr>
      <w:tc>
        <w:tcPr>
          <w:tcW w:w="3009" w:type="dxa"/>
          <w:tcBorders>
            <w:bottom w:val="single" w:sz="4" w:space="0" w:color="000000"/>
          </w:tcBorders>
        </w:tcPr>
        <w:p w:rsidR="00E71361" w:rsidRDefault="00E71361">
          <w:pPr>
            <w:spacing w:after="0" w:line="240" w:lineRule="auto"/>
            <w:rPr>
              <w:del w:id="443" w:author="20180310" w:date="2018-03-10T06:51:00Z"/>
            </w:rPr>
          </w:pPr>
        </w:p>
      </w:tc>
      <w:tc>
        <w:tcPr>
          <w:tcW w:w="3009" w:type="dxa"/>
          <w:tcBorders>
            <w:bottom w:val="single" w:sz="4" w:space="0" w:color="000000"/>
          </w:tcBorders>
        </w:tcPr>
        <w:p w:rsidR="00E71361" w:rsidRDefault="00E71361">
          <w:pPr>
            <w:spacing w:after="0" w:line="240" w:lineRule="auto"/>
            <w:jc w:val="center"/>
            <w:rPr>
              <w:del w:id="444" w:author="20180310" w:date="2018-03-10T06:51:00Z"/>
            </w:rPr>
          </w:pPr>
          <w:del w:id="445" w:author="20180310" w:date="2018-03-10T06:51:00Z">
            <w:r>
              <w:rPr>
                <w:color w:val="000000"/>
              </w:rPr>
              <w:delText>Clinical Decision Support (CDS) Content and Health Level 7 (HL7) - Compliant Knowledge Artifacts (KNARTs)</w:delText>
            </w:r>
          </w:del>
        </w:p>
      </w:tc>
      <w:tc>
        <w:tcPr>
          <w:tcW w:w="3009" w:type="dxa"/>
          <w:tcBorders>
            <w:bottom w:val="single" w:sz="4" w:space="0" w:color="000000"/>
          </w:tcBorders>
        </w:tcPr>
        <w:p w:rsidR="00E71361" w:rsidRDefault="00E71361">
          <w:pPr>
            <w:spacing w:after="0" w:line="240" w:lineRule="auto"/>
            <w:rPr>
              <w:del w:id="446" w:author="20180310" w:date="2018-03-10T06:51:00Z"/>
            </w:rPr>
          </w:pPr>
        </w:p>
      </w:tc>
      <w:tc>
        <w:tcPr>
          <w:tcW w:w="3009" w:type="dxa"/>
          <w:tcBorders>
            <w:bottom w:val="single" w:sz="4" w:space="0" w:color="000000"/>
          </w:tcBorders>
        </w:tcPr>
        <w:p w:rsidR="00E71361" w:rsidRDefault="00E71361">
          <w:pPr>
            <w:spacing w:after="0" w:line="240" w:lineRule="auto"/>
            <w:rPr>
              <w:del w:id="447" w:author="20180310" w:date="2018-03-10T06:51:00Z"/>
            </w:rPr>
          </w:pPr>
        </w:p>
      </w:tc>
      <w:tc>
        <w:tcPr>
          <w:tcW w:w="360" w:type="dxa"/>
        </w:tcPr>
        <w:p w:rsidR="00E71361" w:rsidRDefault="00E71361">
          <w:pPr>
            <w:spacing w:after="0" w:line="240" w:lineRule="auto"/>
            <w:jc w:val="center"/>
            <w:rPr>
              <w:del w:id="448" w:author="20180310" w:date="2018-03-10T06:51:00Z"/>
            </w:rPr>
          </w:pPr>
          <w:del w:id="449" w:author="20180310" w:date="2018-03-10T06:51:00Z">
            <w:r>
              <w:rPr>
                <w:color w:val="000000"/>
              </w:rPr>
              <w:delText>Clinical Decision Support (CDS) Content and Health Level 7 (HL7) - Compliant Knowledge Artifacts (KNARTs)</w:delText>
            </w:r>
          </w:del>
        </w:p>
      </w:tc>
      <w:tc>
        <w:tcPr>
          <w:tcW w:w="1440" w:type="dxa"/>
        </w:tcPr>
        <w:p w:rsidR="00E71361" w:rsidRDefault="00E71361">
          <w:pPr>
            <w:spacing w:after="0" w:line="240" w:lineRule="auto"/>
            <w:rPr>
              <w:del w:id="450" w:author="20180310" w:date="2018-03-10T06:51:00Z"/>
            </w:rPr>
          </w:pPr>
        </w:p>
      </w:tc>
      <w:tc>
        <w:tcPr>
          <w:tcW w:w="1440" w:type="dxa"/>
        </w:tcPr>
        <w:p w:rsidR="00E71361" w:rsidRDefault="00E71361">
          <w:pPr>
            <w:spacing w:after="0" w:line="240" w:lineRule="auto"/>
            <w:rPr>
              <w:ins w:id="451" w:author="20180310" w:date="2018-03-10T06:51:00Z"/>
            </w:rPr>
          </w:pPr>
        </w:p>
      </w:tc>
      <w:tc>
        <w:tcPr>
          <w:tcW w:w="1440" w:type="dxa"/>
        </w:tcPr>
        <w:p w:rsidR="00E71361" w:rsidRDefault="00E71361">
          <w:pPr>
            <w:spacing w:after="0" w:line="240" w:lineRule="auto"/>
            <w:jc w:val="center"/>
            <w:rPr>
              <w:ins w:id="452" w:author="20180310" w:date="2018-03-10T06:51:00Z"/>
            </w:rPr>
          </w:pPr>
          <w:ins w:id="453" w:author="20180310" w:date="2018-03-10T06:51:00Z">
            <w:r>
              <w:rPr>
                <w:color w:val="000000"/>
              </w:rPr>
              <w:t>Clinical Decision Support (CDS) Content and Health Level 7 (HL7) - Compliant Knowledge Artifacts (KNARTs)</w:t>
            </w:r>
          </w:ins>
        </w:p>
      </w:tc>
      <w:tc>
        <w:tcPr>
          <w:tcW w:w="1440" w:type="dxa"/>
        </w:tcPr>
        <w:p w:rsidR="00E71361" w:rsidRDefault="00E71361">
          <w:pPr>
            <w:spacing w:after="0" w:line="240" w:lineRule="auto"/>
            <w:rPr>
              <w:ins w:id="454" w:author="20180310" w:date="2018-03-10T06:51:00Z"/>
            </w:rPr>
          </w:pPr>
        </w:p>
      </w:tc>
    </w:tr>
  </w:tbl>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481" w:author="20180310" w:date="2018-03-10T06:51:00Z"/>
      </w:trPr>
      <w:tc>
        <w:tcPr>
          <w:tcW w:w="3009" w:type="dxa"/>
          <w:tcBorders>
            <w:bottom w:val="single" w:sz="4" w:space="0" w:color="000000"/>
          </w:tcBorders>
        </w:tcPr>
        <w:p w:rsidR="00E71361" w:rsidRDefault="00E71361">
          <w:pPr>
            <w:spacing w:after="0" w:line="240" w:lineRule="auto"/>
            <w:rPr>
              <w:del w:id="482" w:author="20180310" w:date="2018-03-10T06:51:00Z"/>
            </w:rPr>
          </w:pPr>
        </w:p>
      </w:tc>
      <w:tc>
        <w:tcPr>
          <w:tcW w:w="3009" w:type="dxa"/>
          <w:tcBorders>
            <w:bottom w:val="single" w:sz="4" w:space="0" w:color="000000"/>
          </w:tcBorders>
        </w:tcPr>
        <w:p w:rsidR="00E71361" w:rsidRDefault="00E71361">
          <w:pPr>
            <w:spacing w:after="0" w:line="240" w:lineRule="auto"/>
            <w:rPr>
              <w:del w:id="483" w:author="20180310" w:date="2018-03-10T06:51:00Z"/>
            </w:rPr>
          </w:pPr>
        </w:p>
      </w:tc>
      <w:tc>
        <w:tcPr>
          <w:tcW w:w="3009" w:type="dxa"/>
          <w:tcBorders>
            <w:bottom w:val="single" w:sz="4" w:space="0" w:color="000000"/>
          </w:tcBorders>
        </w:tcPr>
        <w:p w:rsidR="00E71361" w:rsidRDefault="00E71361">
          <w:pPr>
            <w:spacing w:after="0" w:line="240" w:lineRule="auto"/>
            <w:rPr>
              <w:del w:id="484" w:author="20180310" w:date="2018-03-10T06:51:00Z"/>
            </w:rPr>
          </w:pPr>
        </w:p>
      </w:tc>
      <w:tc>
        <w:tcPr>
          <w:tcW w:w="3009" w:type="dxa"/>
          <w:tcBorders>
            <w:bottom w:val="single" w:sz="4" w:space="0" w:color="000000"/>
          </w:tcBorders>
        </w:tcPr>
        <w:p w:rsidR="00E71361" w:rsidRDefault="00E71361">
          <w:pPr>
            <w:spacing w:after="0" w:line="240" w:lineRule="auto"/>
            <w:rPr>
              <w:del w:id="485" w:author="20180310" w:date="2018-03-10T06:51:00Z"/>
            </w:rPr>
          </w:pPr>
        </w:p>
      </w:tc>
      <w:tc>
        <w:tcPr>
          <w:tcW w:w="360" w:type="dxa"/>
        </w:tcPr>
        <w:p w:rsidR="00E71361" w:rsidRDefault="00E71361">
          <w:pPr>
            <w:spacing w:after="0" w:line="240" w:lineRule="auto"/>
            <w:rPr>
              <w:del w:id="486" w:author="20180310" w:date="2018-03-10T06:51:00Z"/>
            </w:rPr>
          </w:pPr>
        </w:p>
      </w:tc>
      <w:tc>
        <w:tcPr>
          <w:tcW w:w="1440" w:type="dxa"/>
        </w:tcPr>
        <w:p w:rsidR="00E71361" w:rsidRDefault="00E71361">
          <w:pPr>
            <w:spacing w:after="0" w:line="240" w:lineRule="auto"/>
            <w:rPr>
              <w:del w:id="487" w:author="20180310" w:date="2018-03-10T06:51:00Z"/>
            </w:rPr>
          </w:pPr>
        </w:p>
      </w:tc>
      <w:tc>
        <w:tcPr>
          <w:tcW w:w="1440" w:type="dxa"/>
        </w:tcPr>
        <w:p w:rsidR="00E71361" w:rsidRDefault="00E71361">
          <w:pPr>
            <w:spacing w:after="0" w:line="240" w:lineRule="auto"/>
            <w:rPr>
              <w:ins w:id="488" w:author="20180310" w:date="2018-03-10T06:51:00Z"/>
            </w:rPr>
          </w:pPr>
        </w:p>
      </w:tc>
      <w:tc>
        <w:tcPr>
          <w:tcW w:w="1440" w:type="dxa"/>
        </w:tcPr>
        <w:p w:rsidR="00E71361" w:rsidRDefault="00E71361">
          <w:pPr>
            <w:spacing w:after="0" w:line="240" w:lineRule="auto"/>
            <w:rPr>
              <w:ins w:id="489" w:author="20180310" w:date="2018-03-10T06:51:00Z"/>
            </w:rPr>
          </w:pPr>
        </w:p>
      </w:tc>
      <w:tc>
        <w:tcPr>
          <w:tcW w:w="1440" w:type="dxa"/>
        </w:tcPr>
        <w:p w:rsidR="00E71361" w:rsidRDefault="00E71361">
          <w:pPr>
            <w:spacing w:after="0" w:line="240" w:lineRule="auto"/>
            <w:rPr>
              <w:ins w:id="490" w:author="20180310" w:date="2018-03-10T06:51:00Z"/>
            </w:rPr>
          </w:pPr>
        </w:p>
      </w:tc>
    </w:tr>
  </w:tbl>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508" w:author="20180310" w:date="2018-03-10T06:51:00Z"/>
      </w:trPr>
      <w:tc>
        <w:tcPr>
          <w:tcW w:w="3009" w:type="dxa"/>
          <w:tcBorders>
            <w:bottom w:val="single" w:sz="4" w:space="0" w:color="000000"/>
          </w:tcBorders>
        </w:tcPr>
        <w:p w:rsidR="00E71361" w:rsidRDefault="00E71361">
          <w:pPr>
            <w:spacing w:after="0" w:line="240" w:lineRule="auto"/>
            <w:rPr>
              <w:del w:id="509" w:author="20180310" w:date="2018-03-10T06:51:00Z"/>
            </w:rPr>
          </w:pPr>
        </w:p>
      </w:tc>
      <w:tc>
        <w:tcPr>
          <w:tcW w:w="3009" w:type="dxa"/>
          <w:tcBorders>
            <w:bottom w:val="single" w:sz="4" w:space="0" w:color="000000"/>
          </w:tcBorders>
        </w:tcPr>
        <w:p w:rsidR="00E71361" w:rsidRDefault="00E71361">
          <w:pPr>
            <w:spacing w:after="0" w:line="240" w:lineRule="auto"/>
            <w:jc w:val="center"/>
            <w:rPr>
              <w:del w:id="510" w:author="20180310" w:date="2018-03-10T06:51:00Z"/>
            </w:rPr>
          </w:pPr>
          <w:del w:id="511" w:author="20180310" w:date="2018-03-10T06:51:00Z">
            <w:r>
              <w:rPr>
                <w:color w:val="000000"/>
              </w:rPr>
              <w:delText>VA Subject Matter Expert (SME) Panel</w:delText>
            </w:r>
          </w:del>
        </w:p>
      </w:tc>
      <w:tc>
        <w:tcPr>
          <w:tcW w:w="3009" w:type="dxa"/>
          <w:tcBorders>
            <w:bottom w:val="single" w:sz="4" w:space="0" w:color="000000"/>
          </w:tcBorders>
        </w:tcPr>
        <w:p w:rsidR="00E71361" w:rsidRDefault="00E71361">
          <w:pPr>
            <w:spacing w:after="0" w:line="240" w:lineRule="auto"/>
            <w:rPr>
              <w:del w:id="512" w:author="20180310" w:date="2018-03-10T06:51:00Z"/>
            </w:rPr>
          </w:pPr>
        </w:p>
      </w:tc>
      <w:tc>
        <w:tcPr>
          <w:tcW w:w="3009" w:type="dxa"/>
          <w:tcBorders>
            <w:bottom w:val="single" w:sz="4" w:space="0" w:color="000000"/>
          </w:tcBorders>
        </w:tcPr>
        <w:p w:rsidR="00E71361" w:rsidRDefault="00E71361">
          <w:pPr>
            <w:spacing w:after="0" w:line="240" w:lineRule="auto"/>
            <w:rPr>
              <w:del w:id="513" w:author="20180310" w:date="2018-03-10T06:51:00Z"/>
            </w:rPr>
          </w:pPr>
        </w:p>
      </w:tc>
      <w:tc>
        <w:tcPr>
          <w:tcW w:w="360" w:type="dxa"/>
        </w:tcPr>
        <w:p w:rsidR="00E71361" w:rsidRDefault="00E71361">
          <w:pPr>
            <w:spacing w:after="0" w:line="240" w:lineRule="auto"/>
            <w:jc w:val="center"/>
            <w:rPr>
              <w:del w:id="514" w:author="20180310" w:date="2018-03-10T06:51:00Z"/>
            </w:rPr>
          </w:pPr>
          <w:del w:id="515" w:author="20180310" w:date="2018-03-10T06:51:00Z">
            <w:r>
              <w:rPr>
                <w:color w:val="000000"/>
              </w:rPr>
              <w:delText>VA Subject Matter Expert (SME) Panel</w:delText>
            </w:r>
          </w:del>
        </w:p>
      </w:tc>
      <w:tc>
        <w:tcPr>
          <w:tcW w:w="1440" w:type="dxa"/>
        </w:tcPr>
        <w:p w:rsidR="00E71361" w:rsidRDefault="00E71361">
          <w:pPr>
            <w:spacing w:after="0" w:line="240" w:lineRule="auto"/>
            <w:rPr>
              <w:del w:id="516" w:author="20180310" w:date="2018-03-10T06:51:00Z"/>
            </w:rPr>
          </w:pPr>
        </w:p>
      </w:tc>
      <w:tc>
        <w:tcPr>
          <w:tcW w:w="1440" w:type="dxa"/>
        </w:tcPr>
        <w:p w:rsidR="00E71361" w:rsidRDefault="00E71361">
          <w:pPr>
            <w:spacing w:after="0" w:line="240" w:lineRule="auto"/>
            <w:rPr>
              <w:ins w:id="517" w:author="20180310" w:date="2018-03-10T06:51:00Z"/>
            </w:rPr>
          </w:pPr>
        </w:p>
      </w:tc>
      <w:tc>
        <w:tcPr>
          <w:tcW w:w="1440" w:type="dxa"/>
        </w:tcPr>
        <w:p w:rsidR="00E71361" w:rsidRDefault="00E71361">
          <w:pPr>
            <w:spacing w:after="0" w:line="240" w:lineRule="auto"/>
            <w:jc w:val="center"/>
            <w:rPr>
              <w:ins w:id="518" w:author="20180310" w:date="2018-03-10T06:51:00Z"/>
            </w:rPr>
          </w:pPr>
          <w:ins w:id="519" w:author="20180310" w:date="2018-03-10T06:51:00Z">
            <w:r>
              <w:rPr>
                <w:color w:val="000000"/>
              </w:rPr>
              <w:t>VA Subject Matter Expert (SME) Panel</w:t>
            </w:r>
          </w:ins>
        </w:p>
      </w:tc>
      <w:tc>
        <w:tcPr>
          <w:tcW w:w="1440" w:type="dxa"/>
        </w:tcPr>
        <w:p w:rsidR="00E71361" w:rsidRDefault="00E71361">
          <w:pPr>
            <w:spacing w:after="0" w:line="240" w:lineRule="auto"/>
            <w:rPr>
              <w:ins w:id="520" w:author="20180310" w:date="2018-03-10T06:51:00Z"/>
            </w:rPr>
          </w:pPr>
        </w:p>
      </w:tc>
    </w:tr>
  </w:tbl>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521" w:author="20180310" w:date="2018-03-10T06:51:00Z"/>
      </w:trPr>
      <w:tc>
        <w:tcPr>
          <w:tcW w:w="3009" w:type="dxa"/>
          <w:tcBorders>
            <w:bottom w:val="single" w:sz="4" w:space="0" w:color="000000"/>
          </w:tcBorders>
        </w:tcPr>
        <w:p w:rsidR="00E71361" w:rsidRDefault="00E71361">
          <w:pPr>
            <w:spacing w:after="0" w:line="240" w:lineRule="auto"/>
            <w:rPr>
              <w:del w:id="522" w:author="20180310" w:date="2018-03-10T06:51:00Z"/>
            </w:rPr>
          </w:pPr>
        </w:p>
      </w:tc>
      <w:tc>
        <w:tcPr>
          <w:tcW w:w="3009" w:type="dxa"/>
          <w:tcBorders>
            <w:bottom w:val="single" w:sz="4" w:space="0" w:color="000000"/>
          </w:tcBorders>
        </w:tcPr>
        <w:p w:rsidR="00E71361" w:rsidRDefault="00E71361">
          <w:pPr>
            <w:spacing w:after="0" w:line="240" w:lineRule="auto"/>
            <w:jc w:val="center"/>
            <w:rPr>
              <w:del w:id="523" w:author="20180310" w:date="2018-03-10T06:51:00Z"/>
            </w:rPr>
          </w:pPr>
          <w:del w:id="524" w:author="20180310" w:date="2018-03-10T06:51:00Z">
            <w:r>
              <w:rPr>
                <w:color w:val="000000"/>
              </w:rPr>
              <w:delText>VA Subject Matter Expert (SME) Panel</w:delText>
            </w:r>
          </w:del>
        </w:p>
      </w:tc>
      <w:tc>
        <w:tcPr>
          <w:tcW w:w="3009" w:type="dxa"/>
          <w:tcBorders>
            <w:bottom w:val="single" w:sz="4" w:space="0" w:color="000000"/>
          </w:tcBorders>
        </w:tcPr>
        <w:p w:rsidR="00E71361" w:rsidRDefault="00E71361">
          <w:pPr>
            <w:spacing w:after="0" w:line="240" w:lineRule="auto"/>
            <w:rPr>
              <w:del w:id="525" w:author="20180310" w:date="2018-03-10T06:51:00Z"/>
            </w:rPr>
          </w:pPr>
        </w:p>
      </w:tc>
      <w:tc>
        <w:tcPr>
          <w:tcW w:w="3009" w:type="dxa"/>
          <w:tcBorders>
            <w:bottom w:val="single" w:sz="4" w:space="0" w:color="000000"/>
          </w:tcBorders>
        </w:tcPr>
        <w:p w:rsidR="00E71361" w:rsidRDefault="00E71361">
          <w:pPr>
            <w:spacing w:after="0" w:line="240" w:lineRule="auto"/>
            <w:rPr>
              <w:del w:id="526" w:author="20180310" w:date="2018-03-10T06:51:00Z"/>
            </w:rPr>
          </w:pPr>
        </w:p>
      </w:tc>
      <w:tc>
        <w:tcPr>
          <w:tcW w:w="360" w:type="dxa"/>
        </w:tcPr>
        <w:p w:rsidR="00E71361" w:rsidRDefault="00E71361">
          <w:pPr>
            <w:spacing w:after="0" w:line="240" w:lineRule="auto"/>
            <w:jc w:val="center"/>
            <w:rPr>
              <w:del w:id="527" w:author="20180310" w:date="2018-03-10T06:51:00Z"/>
            </w:rPr>
          </w:pPr>
          <w:del w:id="528" w:author="20180310" w:date="2018-03-10T06:51:00Z">
            <w:r>
              <w:rPr>
                <w:color w:val="000000"/>
              </w:rPr>
              <w:delText>VA Subject Matter Expert (SME) Panel</w:delText>
            </w:r>
          </w:del>
        </w:p>
      </w:tc>
      <w:tc>
        <w:tcPr>
          <w:tcW w:w="1440" w:type="dxa"/>
        </w:tcPr>
        <w:p w:rsidR="00E71361" w:rsidRDefault="00E71361">
          <w:pPr>
            <w:spacing w:after="0" w:line="240" w:lineRule="auto"/>
            <w:rPr>
              <w:del w:id="529" w:author="20180310" w:date="2018-03-10T06:51:00Z"/>
            </w:rPr>
          </w:pPr>
        </w:p>
      </w:tc>
      <w:tc>
        <w:tcPr>
          <w:tcW w:w="1440" w:type="dxa"/>
        </w:tcPr>
        <w:p w:rsidR="00E71361" w:rsidRDefault="00E71361">
          <w:pPr>
            <w:spacing w:after="0" w:line="240" w:lineRule="auto"/>
            <w:rPr>
              <w:ins w:id="530" w:author="20180310" w:date="2018-03-10T06:51:00Z"/>
            </w:rPr>
          </w:pPr>
        </w:p>
      </w:tc>
      <w:tc>
        <w:tcPr>
          <w:tcW w:w="1440" w:type="dxa"/>
        </w:tcPr>
        <w:p w:rsidR="00E71361" w:rsidRDefault="00E71361">
          <w:pPr>
            <w:spacing w:after="0" w:line="240" w:lineRule="auto"/>
            <w:jc w:val="center"/>
            <w:rPr>
              <w:ins w:id="531" w:author="20180310" w:date="2018-03-10T06:51:00Z"/>
            </w:rPr>
          </w:pPr>
          <w:ins w:id="532" w:author="20180310" w:date="2018-03-10T06:51:00Z">
            <w:r>
              <w:rPr>
                <w:color w:val="000000"/>
              </w:rPr>
              <w:t>VA Subject Matter Expert (SME) Panel</w:t>
            </w:r>
          </w:ins>
        </w:p>
      </w:tc>
      <w:tc>
        <w:tcPr>
          <w:tcW w:w="1440" w:type="dxa"/>
        </w:tcPr>
        <w:p w:rsidR="00E71361" w:rsidRDefault="00E71361">
          <w:pPr>
            <w:spacing w:after="0" w:line="240" w:lineRule="auto"/>
            <w:rPr>
              <w:ins w:id="533" w:author="20180310" w:date="2018-03-10T06:51:00Z"/>
            </w:rPr>
          </w:pPr>
        </w:p>
      </w:tc>
    </w:tr>
  </w:tbl>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560" w:author="20180310" w:date="2018-03-10T06:51:00Z"/>
      </w:trPr>
      <w:tc>
        <w:tcPr>
          <w:tcW w:w="3009" w:type="dxa"/>
          <w:tcBorders>
            <w:bottom w:val="single" w:sz="4" w:space="0" w:color="000000"/>
          </w:tcBorders>
        </w:tcPr>
        <w:p w:rsidR="00E71361" w:rsidRDefault="00E71361">
          <w:pPr>
            <w:spacing w:after="0" w:line="240" w:lineRule="auto"/>
            <w:rPr>
              <w:del w:id="561" w:author="20180310" w:date="2018-03-10T06:51:00Z"/>
            </w:rPr>
          </w:pPr>
        </w:p>
      </w:tc>
      <w:tc>
        <w:tcPr>
          <w:tcW w:w="3009" w:type="dxa"/>
          <w:tcBorders>
            <w:bottom w:val="single" w:sz="4" w:space="0" w:color="000000"/>
          </w:tcBorders>
        </w:tcPr>
        <w:p w:rsidR="00E71361" w:rsidRDefault="00E71361">
          <w:pPr>
            <w:spacing w:after="0" w:line="240" w:lineRule="auto"/>
            <w:rPr>
              <w:del w:id="562" w:author="20180310" w:date="2018-03-10T06:51:00Z"/>
            </w:rPr>
          </w:pPr>
        </w:p>
      </w:tc>
      <w:tc>
        <w:tcPr>
          <w:tcW w:w="3009" w:type="dxa"/>
          <w:tcBorders>
            <w:bottom w:val="single" w:sz="4" w:space="0" w:color="000000"/>
          </w:tcBorders>
        </w:tcPr>
        <w:p w:rsidR="00E71361" w:rsidRDefault="00E71361">
          <w:pPr>
            <w:spacing w:after="0" w:line="240" w:lineRule="auto"/>
            <w:rPr>
              <w:del w:id="563" w:author="20180310" w:date="2018-03-10T06:51:00Z"/>
            </w:rPr>
          </w:pPr>
        </w:p>
      </w:tc>
      <w:tc>
        <w:tcPr>
          <w:tcW w:w="3009" w:type="dxa"/>
          <w:tcBorders>
            <w:bottom w:val="single" w:sz="4" w:space="0" w:color="000000"/>
          </w:tcBorders>
        </w:tcPr>
        <w:p w:rsidR="00E71361" w:rsidRDefault="00E71361">
          <w:pPr>
            <w:spacing w:after="0" w:line="240" w:lineRule="auto"/>
            <w:rPr>
              <w:del w:id="564" w:author="20180310" w:date="2018-03-10T06:51:00Z"/>
            </w:rPr>
          </w:pPr>
        </w:p>
      </w:tc>
      <w:tc>
        <w:tcPr>
          <w:tcW w:w="360" w:type="dxa"/>
        </w:tcPr>
        <w:p w:rsidR="00E71361" w:rsidRDefault="00E71361">
          <w:pPr>
            <w:spacing w:after="0" w:line="240" w:lineRule="auto"/>
            <w:rPr>
              <w:del w:id="565" w:author="20180310" w:date="2018-03-10T06:51:00Z"/>
            </w:rPr>
          </w:pPr>
        </w:p>
      </w:tc>
      <w:tc>
        <w:tcPr>
          <w:tcW w:w="1440" w:type="dxa"/>
        </w:tcPr>
        <w:p w:rsidR="00E71361" w:rsidRDefault="00E71361">
          <w:pPr>
            <w:spacing w:after="0" w:line="240" w:lineRule="auto"/>
            <w:rPr>
              <w:del w:id="566" w:author="20180310" w:date="2018-03-10T06:51:00Z"/>
            </w:rPr>
          </w:pPr>
        </w:p>
      </w:tc>
      <w:tc>
        <w:tcPr>
          <w:tcW w:w="1440" w:type="dxa"/>
        </w:tcPr>
        <w:p w:rsidR="00E71361" w:rsidRDefault="00E71361">
          <w:pPr>
            <w:spacing w:after="0" w:line="240" w:lineRule="auto"/>
            <w:rPr>
              <w:ins w:id="567" w:author="20180310" w:date="2018-03-10T06:51:00Z"/>
            </w:rPr>
          </w:pPr>
        </w:p>
      </w:tc>
      <w:tc>
        <w:tcPr>
          <w:tcW w:w="1440" w:type="dxa"/>
        </w:tcPr>
        <w:p w:rsidR="00E71361" w:rsidRDefault="00E71361">
          <w:pPr>
            <w:spacing w:after="0" w:line="240" w:lineRule="auto"/>
            <w:rPr>
              <w:ins w:id="568" w:author="20180310" w:date="2018-03-10T06:51:00Z"/>
            </w:rPr>
          </w:pPr>
        </w:p>
      </w:tc>
      <w:tc>
        <w:tcPr>
          <w:tcW w:w="1440" w:type="dxa"/>
        </w:tcPr>
        <w:p w:rsidR="00E71361" w:rsidRDefault="00E71361">
          <w:pPr>
            <w:spacing w:after="0" w:line="240" w:lineRule="auto"/>
            <w:rPr>
              <w:ins w:id="569" w:author="20180310" w:date="2018-03-10T06:51:00Z"/>
            </w:rPr>
          </w:pPr>
        </w:p>
      </w:tc>
    </w:tr>
  </w:tbl>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576" w:author="20180310" w:date="2018-03-10T06:51:00Z"/>
      </w:trPr>
      <w:tc>
        <w:tcPr>
          <w:tcW w:w="3009" w:type="dxa"/>
          <w:tcBorders>
            <w:bottom w:val="single" w:sz="4" w:space="0" w:color="000000"/>
          </w:tcBorders>
        </w:tcPr>
        <w:p w:rsidR="00E71361" w:rsidRDefault="00E71361">
          <w:pPr>
            <w:spacing w:after="0" w:line="240" w:lineRule="auto"/>
            <w:rPr>
              <w:del w:id="577" w:author="20180310" w:date="2018-03-10T06:51:00Z"/>
            </w:rPr>
          </w:pPr>
        </w:p>
      </w:tc>
      <w:tc>
        <w:tcPr>
          <w:tcW w:w="3009" w:type="dxa"/>
          <w:tcBorders>
            <w:bottom w:val="single" w:sz="4" w:space="0" w:color="000000"/>
          </w:tcBorders>
        </w:tcPr>
        <w:p w:rsidR="00E71361" w:rsidRDefault="00E71361">
          <w:pPr>
            <w:spacing w:after="0" w:line="240" w:lineRule="auto"/>
            <w:jc w:val="center"/>
            <w:rPr>
              <w:del w:id="578" w:author="20180310" w:date="2018-03-10T06:51:00Z"/>
            </w:rPr>
          </w:pPr>
          <w:del w:id="579" w:author="20180310" w:date="2018-03-10T06:51:00Z">
            <w:r>
              <w:rPr>
                <w:color w:val="000000"/>
              </w:rPr>
              <w:delText>Introduction</w:delText>
            </w:r>
          </w:del>
        </w:p>
      </w:tc>
      <w:tc>
        <w:tcPr>
          <w:tcW w:w="3009" w:type="dxa"/>
          <w:tcBorders>
            <w:bottom w:val="single" w:sz="4" w:space="0" w:color="000000"/>
          </w:tcBorders>
        </w:tcPr>
        <w:p w:rsidR="00E71361" w:rsidRDefault="00E71361">
          <w:pPr>
            <w:spacing w:after="0" w:line="240" w:lineRule="auto"/>
            <w:rPr>
              <w:del w:id="580" w:author="20180310" w:date="2018-03-10T06:51:00Z"/>
            </w:rPr>
          </w:pPr>
        </w:p>
      </w:tc>
      <w:tc>
        <w:tcPr>
          <w:tcW w:w="3009" w:type="dxa"/>
          <w:tcBorders>
            <w:bottom w:val="single" w:sz="4" w:space="0" w:color="000000"/>
          </w:tcBorders>
        </w:tcPr>
        <w:p w:rsidR="00E71361" w:rsidRDefault="00E71361">
          <w:pPr>
            <w:spacing w:after="0" w:line="240" w:lineRule="auto"/>
            <w:rPr>
              <w:del w:id="581" w:author="20180310" w:date="2018-03-10T06:51:00Z"/>
            </w:rPr>
          </w:pPr>
        </w:p>
      </w:tc>
      <w:tc>
        <w:tcPr>
          <w:tcW w:w="360" w:type="dxa"/>
        </w:tcPr>
        <w:p w:rsidR="00E71361" w:rsidRDefault="00E71361">
          <w:pPr>
            <w:spacing w:after="0" w:line="240" w:lineRule="auto"/>
            <w:jc w:val="center"/>
            <w:rPr>
              <w:del w:id="582" w:author="20180310" w:date="2018-03-10T06:51:00Z"/>
            </w:rPr>
          </w:pPr>
          <w:del w:id="583" w:author="20180310" w:date="2018-03-10T06:51:00Z">
            <w:r>
              <w:rPr>
                <w:color w:val="000000"/>
              </w:rPr>
              <w:delText>Introduction</w:delText>
            </w:r>
          </w:del>
        </w:p>
      </w:tc>
      <w:tc>
        <w:tcPr>
          <w:tcW w:w="1440" w:type="dxa"/>
        </w:tcPr>
        <w:p w:rsidR="00E71361" w:rsidRDefault="00E71361">
          <w:pPr>
            <w:spacing w:after="0" w:line="240" w:lineRule="auto"/>
            <w:rPr>
              <w:del w:id="584" w:author="20180310" w:date="2018-03-10T06:51:00Z"/>
            </w:rPr>
          </w:pPr>
        </w:p>
      </w:tc>
      <w:tc>
        <w:tcPr>
          <w:tcW w:w="1440" w:type="dxa"/>
        </w:tcPr>
        <w:p w:rsidR="00E71361" w:rsidRDefault="00E71361">
          <w:pPr>
            <w:spacing w:after="0" w:line="240" w:lineRule="auto"/>
            <w:rPr>
              <w:ins w:id="585" w:author="20180310" w:date="2018-03-10T06:51:00Z"/>
            </w:rPr>
          </w:pPr>
        </w:p>
      </w:tc>
      <w:tc>
        <w:tcPr>
          <w:tcW w:w="1440" w:type="dxa"/>
        </w:tcPr>
        <w:p w:rsidR="00E71361" w:rsidRDefault="00E71361">
          <w:pPr>
            <w:spacing w:after="0" w:line="240" w:lineRule="auto"/>
            <w:jc w:val="center"/>
            <w:rPr>
              <w:ins w:id="586" w:author="20180310" w:date="2018-03-10T06:51:00Z"/>
            </w:rPr>
          </w:pPr>
          <w:ins w:id="587" w:author="20180310" w:date="2018-03-10T06:51:00Z">
            <w:r>
              <w:rPr>
                <w:color w:val="000000"/>
              </w:rPr>
              <w:t>Introduction</w:t>
            </w:r>
          </w:ins>
        </w:p>
      </w:tc>
      <w:tc>
        <w:tcPr>
          <w:tcW w:w="1440" w:type="dxa"/>
        </w:tcPr>
        <w:p w:rsidR="00E71361" w:rsidRDefault="00E71361">
          <w:pPr>
            <w:spacing w:after="0" w:line="240" w:lineRule="auto"/>
            <w:rPr>
              <w:ins w:id="588" w:author="20180310" w:date="2018-03-10T06:51:00Z"/>
            </w:rPr>
          </w:pPr>
        </w:p>
      </w:tc>
    </w:tr>
  </w:tbl>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589" w:author="20180310" w:date="2018-03-10T06:51:00Z"/>
      </w:trPr>
      <w:tc>
        <w:tcPr>
          <w:tcW w:w="3009" w:type="dxa"/>
          <w:tcBorders>
            <w:bottom w:val="single" w:sz="4" w:space="0" w:color="000000"/>
          </w:tcBorders>
        </w:tcPr>
        <w:p w:rsidR="00E71361" w:rsidRDefault="00E71361">
          <w:pPr>
            <w:spacing w:after="0" w:line="240" w:lineRule="auto"/>
            <w:rPr>
              <w:del w:id="590" w:author="20180310" w:date="2018-03-10T06:51:00Z"/>
            </w:rPr>
          </w:pPr>
        </w:p>
      </w:tc>
      <w:tc>
        <w:tcPr>
          <w:tcW w:w="3009" w:type="dxa"/>
          <w:tcBorders>
            <w:bottom w:val="single" w:sz="4" w:space="0" w:color="000000"/>
          </w:tcBorders>
        </w:tcPr>
        <w:p w:rsidR="00E71361" w:rsidRDefault="00E71361">
          <w:pPr>
            <w:spacing w:after="0" w:line="240" w:lineRule="auto"/>
            <w:jc w:val="center"/>
            <w:rPr>
              <w:del w:id="591" w:author="20180310" w:date="2018-03-10T06:51:00Z"/>
            </w:rPr>
          </w:pPr>
          <w:del w:id="592" w:author="20180310" w:date="2018-03-10T06:51:00Z">
            <w:r>
              <w:rPr>
                <w:color w:val="000000"/>
              </w:rPr>
              <w:delText>Introduction</w:delText>
            </w:r>
          </w:del>
        </w:p>
      </w:tc>
      <w:tc>
        <w:tcPr>
          <w:tcW w:w="3009" w:type="dxa"/>
          <w:tcBorders>
            <w:bottom w:val="single" w:sz="4" w:space="0" w:color="000000"/>
          </w:tcBorders>
        </w:tcPr>
        <w:p w:rsidR="00E71361" w:rsidRDefault="00E71361">
          <w:pPr>
            <w:spacing w:after="0" w:line="240" w:lineRule="auto"/>
            <w:rPr>
              <w:del w:id="593" w:author="20180310" w:date="2018-03-10T06:51:00Z"/>
            </w:rPr>
          </w:pPr>
        </w:p>
      </w:tc>
      <w:tc>
        <w:tcPr>
          <w:tcW w:w="3009" w:type="dxa"/>
          <w:tcBorders>
            <w:bottom w:val="single" w:sz="4" w:space="0" w:color="000000"/>
          </w:tcBorders>
        </w:tcPr>
        <w:p w:rsidR="00E71361" w:rsidRDefault="00E71361">
          <w:pPr>
            <w:spacing w:after="0" w:line="240" w:lineRule="auto"/>
            <w:rPr>
              <w:del w:id="594" w:author="20180310" w:date="2018-03-10T06:51:00Z"/>
            </w:rPr>
          </w:pPr>
        </w:p>
      </w:tc>
      <w:tc>
        <w:tcPr>
          <w:tcW w:w="360" w:type="dxa"/>
        </w:tcPr>
        <w:p w:rsidR="00E71361" w:rsidRDefault="00E71361">
          <w:pPr>
            <w:spacing w:after="0" w:line="240" w:lineRule="auto"/>
            <w:jc w:val="center"/>
            <w:rPr>
              <w:del w:id="595" w:author="20180310" w:date="2018-03-10T06:51:00Z"/>
            </w:rPr>
          </w:pPr>
          <w:del w:id="596" w:author="20180310" w:date="2018-03-10T06:51:00Z">
            <w:r>
              <w:rPr>
                <w:color w:val="000000"/>
              </w:rPr>
              <w:delText>Introduction</w:delText>
            </w:r>
          </w:del>
        </w:p>
      </w:tc>
      <w:tc>
        <w:tcPr>
          <w:tcW w:w="1440" w:type="dxa"/>
        </w:tcPr>
        <w:p w:rsidR="00E71361" w:rsidRDefault="00E71361">
          <w:pPr>
            <w:spacing w:after="0" w:line="240" w:lineRule="auto"/>
            <w:rPr>
              <w:del w:id="597" w:author="20180310" w:date="2018-03-10T06:51:00Z"/>
            </w:rPr>
          </w:pPr>
        </w:p>
      </w:tc>
      <w:tc>
        <w:tcPr>
          <w:tcW w:w="1440" w:type="dxa"/>
        </w:tcPr>
        <w:p w:rsidR="00E71361" w:rsidRDefault="00E71361">
          <w:pPr>
            <w:spacing w:after="0" w:line="240" w:lineRule="auto"/>
            <w:rPr>
              <w:ins w:id="598" w:author="20180310" w:date="2018-03-10T06:51:00Z"/>
            </w:rPr>
          </w:pPr>
        </w:p>
      </w:tc>
      <w:tc>
        <w:tcPr>
          <w:tcW w:w="1440" w:type="dxa"/>
        </w:tcPr>
        <w:p w:rsidR="00E71361" w:rsidRDefault="00E71361">
          <w:pPr>
            <w:spacing w:after="0" w:line="240" w:lineRule="auto"/>
            <w:jc w:val="center"/>
            <w:rPr>
              <w:ins w:id="599" w:author="20180310" w:date="2018-03-10T06:51:00Z"/>
            </w:rPr>
          </w:pPr>
          <w:ins w:id="600" w:author="20180310" w:date="2018-03-10T06:51:00Z">
            <w:r>
              <w:rPr>
                <w:color w:val="000000"/>
              </w:rPr>
              <w:t>Introduction</w:t>
            </w:r>
          </w:ins>
        </w:p>
      </w:tc>
      <w:tc>
        <w:tcPr>
          <w:tcW w:w="1440" w:type="dxa"/>
        </w:tcPr>
        <w:p w:rsidR="00E71361" w:rsidRDefault="00E71361">
          <w:pPr>
            <w:spacing w:after="0" w:line="240" w:lineRule="auto"/>
            <w:rPr>
              <w:ins w:id="601" w:author="20180310" w:date="2018-03-10T06:51:00Z"/>
            </w:rPr>
          </w:pPr>
        </w:p>
      </w:tc>
    </w:tr>
  </w:tbl>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628" w:author="20180310" w:date="2018-03-10T06:51:00Z"/>
      </w:trPr>
      <w:tc>
        <w:tcPr>
          <w:tcW w:w="3009" w:type="dxa"/>
          <w:tcBorders>
            <w:bottom w:val="single" w:sz="4" w:space="0" w:color="000000"/>
          </w:tcBorders>
        </w:tcPr>
        <w:p w:rsidR="00E71361" w:rsidRDefault="00E71361">
          <w:pPr>
            <w:spacing w:after="0" w:line="240" w:lineRule="auto"/>
            <w:rPr>
              <w:ins w:id="629" w:author="20180310" w:date="2018-03-10T06:51:00Z"/>
            </w:rPr>
          </w:pPr>
        </w:p>
      </w:tc>
      <w:tc>
        <w:tcPr>
          <w:tcW w:w="3009" w:type="dxa"/>
          <w:tcBorders>
            <w:bottom w:val="single" w:sz="4" w:space="0" w:color="000000"/>
          </w:tcBorders>
        </w:tcPr>
        <w:p w:rsidR="00E71361" w:rsidRDefault="00E71361">
          <w:pPr>
            <w:spacing w:after="0" w:line="240" w:lineRule="auto"/>
            <w:rPr>
              <w:ins w:id="630" w:author="20180310" w:date="2018-03-10T06:51:00Z"/>
            </w:rPr>
          </w:pPr>
        </w:p>
      </w:tc>
      <w:tc>
        <w:tcPr>
          <w:tcW w:w="3009" w:type="dxa"/>
          <w:tcBorders>
            <w:bottom w:val="single" w:sz="4" w:space="0" w:color="000000"/>
          </w:tcBorders>
        </w:tcPr>
        <w:p w:rsidR="00E71361" w:rsidRDefault="00E71361">
          <w:pPr>
            <w:spacing w:after="0" w:line="240" w:lineRule="auto"/>
            <w:rPr>
              <w:ins w:id="631" w:author="20180310" w:date="2018-03-10T06:51:00Z"/>
            </w:rPr>
          </w:pPr>
        </w:p>
      </w:tc>
    </w:tr>
  </w:tbl>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663" w:author="20180310" w:date="2018-03-10T06:51:00Z"/>
      </w:trPr>
      <w:tc>
        <w:tcPr>
          <w:tcW w:w="3009" w:type="dxa"/>
          <w:tcBorders>
            <w:bottom w:val="single" w:sz="4" w:space="0" w:color="000000"/>
          </w:tcBorders>
        </w:tcPr>
        <w:p w:rsidR="00E71361" w:rsidRDefault="00E71361">
          <w:pPr>
            <w:spacing w:after="0" w:line="240" w:lineRule="auto"/>
            <w:rPr>
              <w:del w:id="664" w:author="20180310" w:date="2018-03-10T06:51:00Z"/>
            </w:rPr>
          </w:pPr>
        </w:p>
      </w:tc>
      <w:tc>
        <w:tcPr>
          <w:tcW w:w="3009" w:type="dxa"/>
          <w:tcBorders>
            <w:bottom w:val="single" w:sz="4" w:space="0" w:color="000000"/>
          </w:tcBorders>
        </w:tcPr>
        <w:p w:rsidR="00E71361" w:rsidRDefault="00E71361">
          <w:pPr>
            <w:spacing w:after="0" w:line="240" w:lineRule="auto"/>
            <w:jc w:val="center"/>
            <w:rPr>
              <w:del w:id="665" w:author="20180310" w:date="2018-03-10T06:51:00Z"/>
            </w:rPr>
          </w:pPr>
          <w:del w:id="666" w:author="20180310" w:date="2018-03-10T06:51:00Z">
            <w:r>
              <w:rPr>
                <w:color w:val="000000"/>
              </w:rPr>
              <w:delText>Conventions Used</w:delText>
            </w:r>
          </w:del>
        </w:p>
      </w:tc>
      <w:tc>
        <w:tcPr>
          <w:tcW w:w="3009" w:type="dxa"/>
          <w:tcBorders>
            <w:bottom w:val="single" w:sz="4" w:space="0" w:color="000000"/>
          </w:tcBorders>
        </w:tcPr>
        <w:p w:rsidR="00E71361" w:rsidRDefault="00E71361">
          <w:pPr>
            <w:spacing w:after="0" w:line="240" w:lineRule="auto"/>
            <w:rPr>
              <w:del w:id="667" w:author="20180310" w:date="2018-03-10T06:51:00Z"/>
            </w:rPr>
          </w:pPr>
        </w:p>
      </w:tc>
      <w:tc>
        <w:tcPr>
          <w:tcW w:w="3009" w:type="dxa"/>
          <w:tcBorders>
            <w:bottom w:val="single" w:sz="4" w:space="0" w:color="000000"/>
          </w:tcBorders>
        </w:tcPr>
        <w:p w:rsidR="00E71361" w:rsidRDefault="00E71361">
          <w:pPr>
            <w:spacing w:after="0" w:line="240" w:lineRule="auto"/>
            <w:rPr>
              <w:del w:id="668" w:author="20180310" w:date="2018-03-10T06:51:00Z"/>
            </w:rPr>
          </w:pPr>
        </w:p>
      </w:tc>
      <w:tc>
        <w:tcPr>
          <w:tcW w:w="360" w:type="dxa"/>
        </w:tcPr>
        <w:p w:rsidR="00E71361" w:rsidRDefault="00E71361">
          <w:pPr>
            <w:spacing w:after="0" w:line="240" w:lineRule="auto"/>
            <w:jc w:val="center"/>
            <w:rPr>
              <w:del w:id="669" w:author="20180310" w:date="2018-03-10T06:51:00Z"/>
            </w:rPr>
          </w:pPr>
          <w:del w:id="670" w:author="20180310" w:date="2018-03-10T06:51:00Z">
            <w:r>
              <w:rPr>
                <w:color w:val="000000"/>
              </w:rPr>
              <w:delText>Conventions Used</w:delText>
            </w:r>
          </w:del>
        </w:p>
      </w:tc>
      <w:tc>
        <w:tcPr>
          <w:tcW w:w="1440" w:type="dxa"/>
        </w:tcPr>
        <w:p w:rsidR="00E71361" w:rsidRDefault="00E71361">
          <w:pPr>
            <w:spacing w:after="0" w:line="240" w:lineRule="auto"/>
            <w:rPr>
              <w:del w:id="671" w:author="20180310" w:date="2018-03-10T06:51:00Z"/>
            </w:rPr>
          </w:pPr>
        </w:p>
      </w:tc>
      <w:tc>
        <w:tcPr>
          <w:tcW w:w="1440" w:type="dxa"/>
        </w:tcPr>
        <w:p w:rsidR="00E71361" w:rsidRDefault="00E71361">
          <w:pPr>
            <w:spacing w:after="0" w:line="240" w:lineRule="auto"/>
            <w:rPr>
              <w:ins w:id="672" w:author="20180310" w:date="2018-03-10T06:51:00Z"/>
            </w:rPr>
          </w:pPr>
        </w:p>
      </w:tc>
      <w:tc>
        <w:tcPr>
          <w:tcW w:w="1440" w:type="dxa"/>
        </w:tcPr>
        <w:p w:rsidR="00E71361" w:rsidRDefault="00E71361">
          <w:pPr>
            <w:spacing w:after="0" w:line="240" w:lineRule="auto"/>
            <w:jc w:val="center"/>
            <w:rPr>
              <w:ins w:id="673" w:author="20180310" w:date="2018-03-10T06:51:00Z"/>
            </w:rPr>
          </w:pPr>
          <w:ins w:id="674" w:author="20180310" w:date="2018-03-10T06:51:00Z">
            <w:r>
              <w:rPr>
                <w:color w:val="000000"/>
              </w:rPr>
              <w:t>Conventions Used</w:t>
            </w:r>
          </w:ins>
        </w:p>
      </w:tc>
      <w:tc>
        <w:tcPr>
          <w:tcW w:w="1440" w:type="dxa"/>
        </w:tcPr>
        <w:p w:rsidR="00E71361" w:rsidRDefault="00E71361">
          <w:pPr>
            <w:spacing w:after="0" w:line="240" w:lineRule="auto"/>
            <w:rPr>
              <w:ins w:id="675" w:author="20180310" w:date="2018-03-10T06:51:00Z"/>
            </w:rPr>
          </w:pPr>
        </w:p>
      </w:tc>
    </w:tr>
  </w:tbl>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29" w:author="20180310" w:date="2018-03-10T06:51:00Z"/>
      </w:trPr>
      <w:tc>
        <w:tcPr>
          <w:tcW w:w="3009" w:type="dxa"/>
          <w:tcBorders>
            <w:bottom w:val="single" w:sz="4" w:space="0" w:color="000000"/>
          </w:tcBorders>
        </w:tcPr>
        <w:p w:rsidR="00E71361" w:rsidRDefault="00E71361">
          <w:pPr>
            <w:spacing w:after="0" w:line="240" w:lineRule="auto"/>
            <w:rPr>
              <w:del w:id="30" w:author="20180310" w:date="2018-03-10T06:51:00Z"/>
            </w:rPr>
          </w:pPr>
        </w:p>
      </w:tc>
      <w:tc>
        <w:tcPr>
          <w:tcW w:w="3009" w:type="dxa"/>
          <w:tcBorders>
            <w:bottom w:val="single" w:sz="4" w:space="0" w:color="000000"/>
          </w:tcBorders>
        </w:tcPr>
        <w:p w:rsidR="00E71361" w:rsidRDefault="00E71361">
          <w:pPr>
            <w:spacing w:after="0" w:line="240" w:lineRule="auto"/>
            <w:rPr>
              <w:del w:id="31" w:author="20180310" w:date="2018-03-10T06:51:00Z"/>
            </w:rPr>
          </w:pPr>
        </w:p>
      </w:tc>
      <w:tc>
        <w:tcPr>
          <w:tcW w:w="3009" w:type="dxa"/>
          <w:tcBorders>
            <w:bottom w:val="single" w:sz="4" w:space="0" w:color="000000"/>
          </w:tcBorders>
        </w:tcPr>
        <w:p w:rsidR="00E71361" w:rsidRDefault="00E71361">
          <w:pPr>
            <w:spacing w:after="0" w:line="240" w:lineRule="auto"/>
            <w:rPr>
              <w:del w:id="32" w:author="20180310" w:date="2018-03-10T06:51:00Z"/>
            </w:rPr>
          </w:pPr>
        </w:p>
      </w:tc>
      <w:tc>
        <w:tcPr>
          <w:tcW w:w="3009" w:type="dxa"/>
          <w:tcBorders>
            <w:bottom w:val="single" w:sz="4" w:space="0" w:color="000000"/>
          </w:tcBorders>
        </w:tcPr>
        <w:p w:rsidR="00E71361" w:rsidRDefault="00E71361">
          <w:pPr>
            <w:spacing w:after="0" w:line="240" w:lineRule="auto"/>
            <w:rPr>
              <w:del w:id="33" w:author="20180310" w:date="2018-03-10T06:51:00Z"/>
            </w:rPr>
          </w:pPr>
        </w:p>
      </w:tc>
      <w:tc>
        <w:tcPr>
          <w:tcW w:w="360" w:type="dxa"/>
        </w:tcPr>
        <w:p w:rsidR="00E71361" w:rsidRDefault="00E71361">
          <w:pPr>
            <w:spacing w:after="0" w:line="240" w:lineRule="auto"/>
            <w:rPr>
              <w:del w:id="34" w:author="20180310" w:date="2018-03-10T06:51:00Z"/>
            </w:rPr>
          </w:pPr>
        </w:p>
      </w:tc>
      <w:tc>
        <w:tcPr>
          <w:tcW w:w="1440" w:type="dxa"/>
        </w:tcPr>
        <w:p w:rsidR="00E71361" w:rsidRDefault="00E71361">
          <w:pPr>
            <w:spacing w:after="0" w:line="240" w:lineRule="auto"/>
            <w:rPr>
              <w:del w:id="35" w:author="20180310" w:date="2018-03-10T06:51:00Z"/>
            </w:rPr>
          </w:pPr>
        </w:p>
      </w:tc>
      <w:tc>
        <w:tcPr>
          <w:tcW w:w="1440" w:type="dxa"/>
        </w:tcPr>
        <w:p w:rsidR="00E71361" w:rsidRDefault="00E71361">
          <w:pPr>
            <w:spacing w:after="0" w:line="240" w:lineRule="auto"/>
            <w:rPr>
              <w:ins w:id="36" w:author="20180310" w:date="2018-03-10T06:51:00Z"/>
            </w:rPr>
          </w:pPr>
        </w:p>
      </w:tc>
      <w:tc>
        <w:tcPr>
          <w:tcW w:w="1440" w:type="dxa"/>
        </w:tcPr>
        <w:p w:rsidR="00E71361" w:rsidRDefault="00E71361">
          <w:pPr>
            <w:spacing w:after="0" w:line="240" w:lineRule="auto"/>
            <w:rPr>
              <w:ins w:id="37" w:author="20180310" w:date="2018-03-10T06:51:00Z"/>
            </w:rPr>
          </w:pPr>
        </w:p>
      </w:tc>
      <w:tc>
        <w:tcPr>
          <w:tcW w:w="1440" w:type="dxa"/>
        </w:tcPr>
        <w:p w:rsidR="00E71361" w:rsidRDefault="00E71361">
          <w:pPr>
            <w:spacing w:after="0" w:line="240" w:lineRule="auto"/>
            <w:rPr>
              <w:ins w:id="38" w:author="20180310" w:date="2018-03-10T06:51:00Z"/>
            </w:rPr>
          </w:pPr>
        </w:p>
      </w:tc>
    </w:tr>
  </w:tbl>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676" w:author="20180310" w:date="2018-03-10T06:51:00Z"/>
      </w:trPr>
      <w:tc>
        <w:tcPr>
          <w:tcW w:w="3009" w:type="dxa"/>
          <w:tcBorders>
            <w:bottom w:val="single" w:sz="4" w:space="0" w:color="000000"/>
          </w:tcBorders>
        </w:tcPr>
        <w:p w:rsidR="00E71361" w:rsidRDefault="00E71361">
          <w:pPr>
            <w:spacing w:after="0" w:line="240" w:lineRule="auto"/>
            <w:rPr>
              <w:del w:id="677" w:author="20180310" w:date="2018-03-10T06:51:00Z"/>
            </w:rPr>
          </w:pPr>
        </w:p>
      </w:tc>
      <w:tc>
        <w:tcPr>
          <w:tcW w:w="3009" w:type="dxa"/>
          <w:tcBorders>
            <w:bottom w:val="single" w:sz="4" w:space="0" w:color="000000"/>
          </w:tcBorders>
        </w:tcPr>
        <w:p w:rsidR="00E71361" w:rsidRDefault="00E71361">
          <w:pPr>
            <w:spacing w:after="0" w:line="240" w:lineRule="auto"/>
            <w:jc w:val="center"/>
            <w:rPr>
              <w:del w:id="678" w:author="20180310" w:date="2018-03-10T06:51:00Z"/>
            </w:rPr>
          </w:pPr>
          <w:del w:id="679" w:author="20180310" w:date="2018-03-10T06:51:00Z">
            <w:r>
              <w:rPr>
                <w:color w:val="000000"/>
              </w:rPr>
              <w:delText>Conventions Used</w:delText>
            </w:r>
          </w:del>
        </w:p>
      </w:tc>
      <w:tc>
        <w:tcPr>
          <w:tcW w:w="3009" w:type="dxa"/>
          <w:tcBorders>
            <w:bottom w:val="single" w:sz="4" w:space="0" w:color="000000"/>
          </w:tcBorders>
        </w:tcPr>
        <w:p w:rsidR="00E71361" w:rsidRDefault="00E71361">
          <w:pPr>
            <w:spacing w:after="0" w:line="240" w:lineRule="auto"/>
            <w:rPr>
              <w:del w:id="680" w:author="20180310" w:date="2018-03-10T06:51:00Z"/>
            </w:rPr>
          </w:pPr>
        </w:p>
      </w:tc>
      <w:tc>
        <w:tcPr>
          <w:tcW w:w="3009" w:type="dxa"/>
          <w:tcBorders>
            <w:bottom w:val="single" w:sz="4" w:space="0" w:color="000000"/>
          </w:tcBorders>
        </w:tcPr>
        <w:p w:rsidR="00E71361" w:rsidRDefault="00E71361">
          <w:pPr>
            <w:spacing w:after="0" w:line="240" w:lineRule="auto"/>
            <w:rPr>
              <w:del w:id="681" w:author="20180310" w:date="2018-03-10T06:51:00Z"/>
            </w:rPr>
          </w:pPr>
        </w:p>
      </w:tc>
      <w:tc>
        <w:tcPr>
          <w:tcW w:w="360" w:type="dxa"/>
        </w:tcPr>
        <w:p w:rsidR="00E71361" w:rsidRDefault="00E71361">
          <w:pPr>
            <w:spacing w:after="0" w:line="240" w:lineRule="auto"/>
            <w:jc w:val="center"/>
            <w:rPr>
              <w:del w:id="682" w:author="20180310" w:date="2018-03-10T06:51:00Z"/>
            </w:rPr>
          </w:pPr>
          <w:del w:id="683" w:author="20180310" w:date="2018-03-10T06:51:00Z">
            <w:r>
              <w:rPr>
                <w:color w:val="000000"/>
              </w:rPr>
              <w:delText>Conventions Used</w:delText>
            </w:r>
          </w:del>
        </w:p>
      </w:tc>
      <w:tc>
        <w:tcPr>
          <w:tcW w:w="1440" w:type="dxa"/>
        </w:tcPr>
        <w:p w:rsidR="00E71361" w:rsidRDefault="00E71361">
          <w:pPr>
            <w:spacing w:after="0" w:line="240" w:lineRule="auto"/>
            <w:rPr>
              <w:del w:id="684" w:author="20180310" w:date="2018-03-10T06:51:00Z"/>
            </w:rPr>
          </w:pPr>
        </w:p>
      </w:tc>
      <w:tc>
        <w:tcPr>
          <w:tcW w:w="1440" w:type="dxa"/>
        </w:tcPr>
        <w:p w:rsidR="00E71361" w:rsidRDefault="00E71361">
          <w:pPr>
            <w:spacing w:after="0" w:line="240" w:lineRule="auto"/>
            <w:rPr>
              <w:ins w:id="685" w:author="20180310" w:date="2018-03-10T06:51:00Z"/>
            </w:rPr>
          </w:pPr>
        </w:p>
      </w:tc>
      <w:tc>
        <w:tcPr>
          <w:tcW w:w="1440" w:type="dxa"/>
        </w:tcPr>
        <w:p w:rsidR="00E71361" w:rsidRDefault="00E71361">
          <w:pPr>
            <w:spacing w:after="0" w:line="240" w:lineRule="auto"/>
            <w:jc w:val="center"/>
            <w:rPr>
              <w:ins w:id="686" w:author="20180310" w:date="2018-03-10T06:51:00Z"/>
            </w:rPr>
          </w:pPr>
          <w:ins w:id="687" w:author="20180310" w:date="2018-03-10T06:51:00Z">
            <w:r>
              <w:rPr>
                <w:color w:val="000000"/>
              </w:rPr>
              <w:t>Conventions Used</w:t>
            </w:r>
          </w:ins>
        </w:p>
      </w:tc>
      <w:tc>
        <w:tcPr>
          <w:tcW w:w="1440" w:type="dxa"/>
        </w:tcPr>
        <w:p w:rsidR="00E71361" w:rsidRDefault="00E71361">
          <w:pPr>
            <w:spacing w:after="0" w:line="240" w:lineRule="auto"/>
            <w:rPr>
              <w:ins w:id="688" w:author="20180310" w:date="2018-03-10T06:51:00Z"/>
            </w:rPr>
          </w:pPr>
        </w:p>
      </w:tc>
    </w:tr>
  </w:tbl>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707" w:author="20180310" w:date="2018-03-10T06:51:00Z"/>
      </w:trPr>
      <w:tc>
        <w:tcPr>
          <w:tcW w:w="3009" w:type="dxa"/>
          <w:tcBorders>
            <w:bottom w:val="single" w:sz="4" w:space="0" w:color="000000"/>
          </w:tcBorders>
        </w:tcPr>
        <w:p w:rsidR="00E71361" w:rsidRDefault="00E71361">
          <w:pPr>
            <w:spacing w:after="0" w:line="240" w:lineRule="auto"/>
            <w:rPr>
              <w:ins w:id="708" w:author="20180310" w:date="2018-03-10T06:51:00Z"/>
            </w:rPr>
          </w:pPr>
        </w:p>
      </w:tc>
      <w:tc>
        <w:tcPr>
          <w:tcW w:w="3009" w:type="dxa"/>
          <w:tcBorders>
            <w:bottom w:val="single" w:sz="4" w:space="0" w:color="000000"/>
          </w:tcBorders>
        </w:tcPr>
        <w:p w:rsidR="00E71361" w:rsidRDefault="00E71361">
          <w:pPr>
            <w:spacing w:after="0" w:line="240" w:lineRule="auto"/>
            <w:rPr>
              <w:ins w:id="709" w:author="20180310" w:date="2018-03-10T06:51:00Z"/>
            </w:rPr>
          </w:pPr>
        </w:p>
      </w:tc>
      <w:tc>
        <w:tcPr>
          <w:tcW w:w="3009" w:type="dxa"/>
          <w:tcBorders>
            <w:bottom w:val="single" w:sz="4" w:space="0" w:color="000000"/>
          </w:tcBorders>
        </w:tcPr>
        <w:p w:rsidR="00E71361" w:rsidRDefault="00E71361">
          <w:pPr>
            <w:spacing w:after="0" w:line="240" w:lineRule="auto"/>
            <w:rPr>
              <w:ins w:id="710" w:author="20180310" w:date="2018-03-10T06:51:00Z"/>
            </w:rPr>
          </w:pPr>
        </w:p>
      </w:tc>
    </w:tr>
  </w:tbl>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769" w:author="20180310" w:date="2018-03-10T06:51:00Z"/>
      </w:trPr>
      <w:tc>
        <w:tcPr>
          <w:tcW w:w="3009" w:type="dxa"/>
          <w:tcBorders>
            <w:bottom w:val="single" w:sz="4" w:space="0" w:color="000000"/>
          </w:tcBorders>
        </w:tcPr>
        <w:p w:rsidR="00E71361" w:rsidRDefault="00E71361">
          <w:pPr>
            <w:spacing w:after="0" w:line="240" w:lineRule="auto"/>
            <w:rPr>
              <w:del w:id="770" w:author="20180310" w:date="2018-03-10T06:51:00Z"/>
            </w:rPr>
          </w:pPr>
        </w:p>
      </w:tc>
      <w:tc>
        <w:tcPr>
          <w:tcW w:w="3009" w:type="dxa"/>
          <w:tcBorders>
            <w:bottom w:val="single" w:sz="4" w:space="0" w:color="000000"/>
          </w:tcBorders>
        </w:tcPr>
        <w:p w:rsidR="00E71361" w:rsidRDefault="00E71361">
          <w:pPr>
            <w:spacing w:after="0" w:line="240" w:lineRule="auto"/>
            <w:jc w:val="center"/>
            <w:rPr>
              <w:del w:id="771" w:author="20180310" w:date="2018-03-10T06:51:00Z"/>
            </w:rPr>
          </w:pPr>
          <w:del w:id="772" w:author="20180310" w:date="2018-03-10T06:51:00Z">
            <w:r>
              <w:rPr>
                <w:color w:val="000000"/>
              </w:rPr>
              <w:delText>Women's Health: Cervical Cancer Screening</w:delText>
            </w:r>
          </w:del>
        </w:p>
      </w:tc>
      <w:tc>
        <w:tcPr>
          <w:tcW w:w="3009" w:type="dxa"/>
          <w:tcBorders>
            <w:bottom w:val="single" w:sz="4" w:space="0" w:color="000000"/>
          </w:tcBorders>
        </w:tcPr>
        <w:p w:rsidR="00E71361" w:rsidRDefault="00E71361">
          <w:pPr>
            <w:spacing w:after="0" w:line="240" w:lineRule="auto"/>
            <w:rPr>
              <w:del w:id="773" w:author="20180310" w:date="2018-03-10T06:51:00Z"/>
            </w:rPr>
          </w:pPr>
        </w:p>
      </w:tc>
      <w:tc>
        <w:tcPr>
          <w:tcW w:w="3009" w:type="dxa"/>
          <w:tcBorders>
            <w:bottom w:val="single" w:sz="4" w:space="0" w:color="000000"/>
          </w:tcBorders>
        </w:tcPr>
        <w:p w:rsidR="00E71361" w:rsidRDefault="00E71361">
          <w:pPr>
            <w:spacing w:after="0" w:line="240" w:lineRule="auto"/>
            <w:rPr>
              <w:del w:id="774" w:author="20180310" w:date="2018-03-10T06:51:00Z"/>
            </w:rPr>
          </w:pPr>
        </w:p>
      </w:tc>
      <w:tc>
        <w:tcPr>
          <w:tcW w:w="360" w:type="dxa"/>
        </w:tcPr>
        <w:p w:rsidR="00E71361" w:rsidRDefault="00E71361">
          <w:pPr>
            <w:spacing w:after="0" w:line="240" w:lineRule="auto"/>
            <w:jc w:val="center"/>
            <w:rPr>
              <w:del w:id="775" w:author="20180310" w:date="2018-03-10T06:51:00Z"/>
            </w:rPr>
          </w:pPr>
          <w:del w:id="776" w:author="20180310" w:date="2018-03-10T06:51:00Z">
            <w:r>
              <w:rPr>
                <w:color w:val="000000"/>
              </w:rPr>
              <w:delText>Women's Health: Cervical Cancer Screening</w:delText>
            </w:r>
          </w:del>
        </w:p>
      </w:tc>
      <w:tc>
        <w:tcPr>
          <w:tcW w:w="1440" w:type="dxa"/>
        </w:tcPr>
        <w:p w:rsidR="00E71361" w:rsidRDefault="00E71361">
          <w:pPr>
            <w:spacing w:after="0" w:line="240" w:lineRule="auto"/>
            <w:rPr>
              <w:del w:id="777" w:author="20180310" w:date="2018-03-10T06:51:00Z"/>
            </w:rPr>
          </w:pPr>
        </w:p>
      </w:tc>
      <w:tc>
        <w:tcPr>
          <w:tcW w:w="1440" w:type="dxa"/>
        </w:tcPr>
        <w:p w:rsidR="00E71361" w:rsidRDefault="00E71361">
          <w:pPr>
            <w:spacing w:after="0" w:line="240" w:lineRule="auto"/>
            <w:rPr>
              <w:ins w:id="778" w:author="20180310" w:date="2018-03-10T06:51:00Z"/>
            </w:rPr>
          </w:pPr>
        </w:p>
      </w:tc>
      <w:tc>
        <w:tcPr>
          <w:tcW w:w="1440" w:type="dxa"/>
        </w:tcPr>
        <w:p w:rsidR="00E71361" w:rsidRDefault="00E71361">
          <w:pPr>
            <w:spacing w:after="0" w:line="240" w:lineRule="auto"/>
            <w:jc w:val="center"/>
            <w:rPr>
              <w:ins w:id="779" w:author="20180310" w:date="2018-03-10T06:51:00Z"/>
            </w:rPr>
          </w:pPr>
          <w:ins w:id="780" w:author="20180310" w:date="2018-03-10T06:51:00Z">
            <w:r>
              <w:rPr>
                <w:color w:val="000000"/>
              </w:rPr>
              <w:t>Women's Health: Cervical Cancer Screening</w:t>
            </w:r>
          </w:ins>
        </w:p>
      </w:tc>
      <w:tc>
        <w:tcPr>
          <w:tcW w:w="1440" w:type="dxa"/>
        </w:tcPr>
        <w:p w:rsidR="00E71361" w:rsidRDefault="00E71361">
          <w:pPr>
            <w:spacing w:after="0" w:line="240" w:lineRule="auto"/>
            <w:rPr>
              <w:ins w:id="781" w:author="20180310" w:date="2018-03-10T06:51:00Z"/>
            </w:rPr>
          </w:pPr>
        </w:p>
      </w:tc>
    </w:tr>
  </w:tbl>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782" w:author="20180310" w:date="2018-03-10T06:51:00Z"/>
      </w:trPr>
      <w:tc>
        <w:tcPr>
          <w:tcW w:w="3009" w:type="dxa"/>
          <w:tcBorders>
            <w:bottom w:val="single" w:sz="4" w:space="0" w:color="000000"/>
          </w:tcBorders>
        </w:tcPr>
        <w:p w:rsidR="00E71361" w:rsidRDefault="00E71361">
          <w:pPr>
            <w:spacing w:after="0" w:line="240" w:lineRule="auto"/>
            <w:rPr>
              <w:ins w:id="783" w:author="20180310" w:date="2018-03-10T06:51:00Z"/>
            </w:rPr>
          </w:pPr>
        </w:p>
      </w:tc>
      <w:tc>
        <w:tcPr>
          <w:tcW w:w="3009" w:type="dxa"/>
          <w:tcBorders>
            <w:bottom w:val="single" w:sz="4" w:space="0" w:color="000000"/>
          </w:tcBorders>
        </w:tcPr>
        <w:p w:rsidR="00E71361" w:rsidRDefault="00E71361">
          <w:pPr>
            <w:spacing w:after="0" w:line="240" w:lineRule="auto"/>
            <w:jc w:val="center"/>
            <w:rPr>
              <w:ins w:id="784" w:author="20180310" w:date="2018-03-10T06:51:00Z"/>
            </w:rPr>
          </w:pPr>
          <w:ins w:id="785" w:author="20180310" w:date="2018-03-10T06:51:00Z">
            <w:r>
              <w:rPr>
                <w:color w:val="000000"/>
              </w:rPr>
              <w:t>Women's Health: Cervical Cancer Screening</w:t>
            </w:r>
          </w:ins>
        </w:p>
      </w:tc>
      <w:tc>
        <w:tcPr>
          <w:tcW w:w="3009" w:type="dxa"/>
          <w:tcBorders>
            <w:bottom w:val="single" w:sz="4" w:space="0" w:color="000000"/>
          </w:tcBorders>
        </w:tcPr>
        <w:p w:rsidR="00E71361" w:rsidRDefault="00E71361">
          <w:pPr>
            <w:spacing w:after="0" w:line="240" w:lineRule="auto"/>
            <w:rPr>
              <w:ins w:id="786" w:author="20180310" w:date="2018-03-10T06:51:00Z"/>
            </w:rPr>
          </w:pPr>
        </w:p>
      </w:tc>
    </w:tr>
  </w:tbl>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805" w:author="20180310" w:date="2018-03-10T06:51:00Z"/>
      </w:trPr>
      <w:tc>
        <w:tcPr>
          <w:tcW w:w="3009" w:type="dxa"/>
          <w:tcBorders>
            <w:bottom w:val="single" w:sz="4" w:space="0" w:color="000000"/>
          </w:tcBorders>
        </w:tcPr>
        <w:p w:rsidR="00E71361" w:rsidRDefault="00E71361">
          <w:pPr>
            <w:spacing w:after="0" w:line="240" w:lineRule="auto"/>
            <w:rPr>
              <w:ins w:id="806" w:author="20180310" w:date="2018-03-10T06:51:00Z"/>
            </w:rPr>
          </w:pPr>
        </w:p>
      </w:tc>
      <w:tc>
        <w:tcPr>
          <w:tcW w:w="3009" w:type="dxa"/>
          <w:tcBorders>
            <w:bottom w:val="single" w:sz="4" w:space="0" w:color="000000"/>
          </w:tcBorders>
        </w:tcPr>
        <w:p w:rsidR="00E71361" w:rsidRDefault="00E71361">
          <w:pPr>
            <w:spacing w:after="0" w:line="240" w:lineRule="auto"/>
            <w:rPr>
              <w:ins w:id="807" w:author="20180310" w:date="2018-03-10T06:51:00Z"/>
            </w:rPr>
          </w:pPr>
        </w:p>
      </w:tc>
      <w:tc>
        <w:tcPr>
          <w:tcW w:w="3009" w:type="dxa"/>
          <w:tcBorders>
            <w:bottom w:val="single" w:sz="4" w:space="0" w:color="000000"/>
          </w:tcBorders>
        </w:tcPr>
        <w:p w:rsidR="00E71361" w:rsidRDefault="00E71361">
          <w:pPr>
            <w:spacing w:after="0" w:line="240" w:lineRule="auto"/>
            <w:rPr>
              <w:ins w:id="808" w:author="20180310" w:date="2018-03-10T06:51:00Z"/>
            </w:rPr>
          </w:pPr>
        </w:p>
      </w:tc>
    </w:tr>
  </w:tbl>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138" w:author="20180310" w:date="2018-03-10T06:51:00Z"/>
      </w:trPr>
      <w:tc>
        <w:tcPr>
          <w:tcW w:w="3009" w:type="dxa"/>
          <w:tcBorders>
            <w:bottom w:val="single" w:sz="4" w:space="0" w:color="000000"/>
          </w:tcBorders>
        </w:tcPr>
        <w:p w:rsidR="00E71361" w:rsidRDefault="00E71361">
          <w:pPr>
            <w:spacing w:after="0" w:line="240" w:lineRule="auto"/>
            <w:rPr>
              <w:del w:id="1139" w:author="20180310" w:date="2018-03-10T06:51:00Z"/>
            </w:rPr>
          </w:pPr>
        </w:p>
      </w:tc>
      <w:tc>
        <w:tcPr>
          <w:tcW w:w="3009" w:type="dxa"/>
          <w:tcBorders>
            <w:bottom w:val="single" w:sz="4" w:space="0" w:color="000000"/>
          </w:tcBorders>
        </w:tcPr>
        <w:p w:rsidR="00E71361" w:rsidRDefault="00E71361">
          <w:pPr>
            <w:spacing w:after="0" w:line="240" w:lineRule="auto"/>
            <w:jc w:val="center"/>
            <w:rPr>
              <w:del w:id="1140" w:author="20180310" w:date="2018-03-10T06:51:00Z"/>
            </w:rPr>
          </w:pPr>
          <w:del w:id="1141" w:author="20180310" w:date="2018-03-10T06:51:00Z">
            <w:r>
              <w:rPr>
                <w:color w:val="000000"/>
              </w:rPr>
              <w:delText>Event-Condition-Action (</w:delText>
            </w:r>
            <w:r>
              <w:rPr>
                <w:i/>
                <w:color w:val="000000"/>
              </w:rPr>
              <w:delText>ECA</w:delText>
            </w:r>
            <w:r>
              <w:rPr>
                <w:color w:val="000000"/>
              </w:rPr>
              <w:delText>) Rule: Women's Health: Cervical Cancer Screening</w:delText>
            </w:r>
          </w:del>
        </w:p>
      </w:tc>
      <w:tc>
        <w:tcPr>
          <w:tcW w:w="3009" w:type="dxa"/>
          <w:tcBorders>
            <w:bottom w:val="single" w:sz="4" w:space="0" w:color="000000"/>
          </w:tcBorders>
        </w:tcPr>
        <w:p w:rsidR="00E71361" w:rsidRDefault="00E71361">
          <w:pPr>
            <w:spacing w:after="0" w:line="240" w:lineRule="auto"/>
            <w:rPr>
              <w:del w:id="1142" w:author="20180310" w:date="2018-03-10T06:51:00Z"/>
            </w:rPr>
          </w:pPr>
        </w:p>
      </w:tc>
      <w:tc>
        <w:tcPr>
          <w:tcW w:w="3009" w:type="dxa"/>
          <w:tcBorders>
            <w:bottom w:val="single" w:sz="4" w:space="0" w:color="000000"/>
          </w:tcBorders>
        </w:tcPr>
        <w:p w:rsidR="00E71361" w:rsidRDefault="00E71361">
          <w:pPr>
            <w:spacing w:after="0" w:line="240" w:lineRule="auto"/>
            <w:rPr>
              <w:del w:id="1143" w:author="20180310" w:date="2018-03-10T06:51:00Z"/>
            </w:rPr>
          </w:pPr>
        </w:p>
      </w:tc>
      <w:tc>
        <w:tcPr>
          <w:tcW w:w="360" w:type="dxa"/>
        </w:tcPr>
        <w:p w:rsidR="00E71361" w:rsidRDefault="00E71361">
          <w:pPr>
            <w:spacing w:after="0" w:line="240" w:lineRule="auto"/>
            <w:jc w:val="center"/>
            <w:rPr>
              <w:del w:id="1144" w:author="20180310" w:date="2018-03-10T06:51:00Z"/>
            </w:rPr>
          </w:pPr>
          <w:del w:id="1145" w:author="20180310" w:date="2018-03-10T06:51:00Z">
            <w:r>
              <w:rPr>
                <w:color w:val="000000"/>
              </w:rPr>
              <w:delText>Event-Condition-Action (</w:delText>
            </w:r>
            <w:r>
              <w:rPr>
                <w:i/>
                <w:color w:val="000000"/>
              </w:rPr>
              <w:delText>ECA</w:delText>
            </w:r>
            <w:r>
              <w:rPr>
                <w:color w:val="000000"/>
              </w:rPr>
              <w:delText>) Rule: Women's Health: Cervical Cancer Screening</w:delText>
            </w:r>
          </w:del>
        </w:p>
      </w:tc>
      <w:tc>
        <w:tcPr>
          <w:tcW w:w="1440" w:type="dxa"/>
        </w:tcPr>
        <w:p w:rsidR="00E71361" w:rsidRDefault="00E71361">
          <w:pPr>
            <w:spacing w:after="0" w:line="240" w:lineRule="auto"/>
            <w:rPr>
              <w:del w:id="1146" w:author="20180310" w:date="2018-03-10T06:51:00Z"/>
            </w:rPr>
          </w:pPr>
        </w:p>
      </w:tc>
      <w:tc>
        <w:tcPr>
          <w:tcW w:w="1440" w:type="dxa"/>
        </w:tcPr>
        <w:p w:rsidR="00E71361" w:rsidRDefault="00E71361">
          <w:pPr>
            <w:spacing w:after="0" w:line="240" w:lineRule="auto"/>
            <w:rPr>
              <w:ins w:id="1147" w:author="20180310" w:date="2018-03-10T06:51:00Z"/>
            </w:rPr>
          </w:pPr>
        </w:p>
      </w:tc>
      <w:tc>
        <w:tcPr>
          <w:tcW w:w="1440" w:type="dxa"/>
        </w:tcPr>
        <w:p w:rsidR="00E71361" w:rsidRDefault="00E71361">
          <w:pPr>
            <w:spacing w:after="0" w:line="240" w:lineRule="auto"/>
            <w:jc w:val="center"/>
            <w:rPr>
              <w:ins w:id="1148" w:author="20180310" w:date="2018-03-10T06:51:00Z"/>
            </w:rPr>
          </w:pPr>
          <w:ins w:id="1149" w:author="20180310" w:date="2018-03-10T06:51:00Z">
            <w:r>
              <w:rPr>
                <w:color w:val="000000"/>
              </w:rPr>
              <w:t>Event-Condition-Action (</w:t>
            </w:r>
            <w:r>
              <w:rPr>
                <w:i/>
                <w:color w:val="000000"/>
              </w:rPr>
              <w:t>ECA</w:t>
            </w:r>
            <w:r>
              <w:rPr>
                <w:color w:val="000000"/>
              </w:rPr>
              <w:t>) Rule: Women's Health: Cervical Cancer Screening</w:t>
            </w:r>
          </w:ins>
        </w:p>
      </w:tc>
      <w:tc>
        <w:tcPr>
          <w:tcW w:w="1440" w:type="dxa"/>
        </w:tcPr>
        <w:p w:rsidR="00E71361" w:rsidRDefault="00E71361">
          <w:pPr>
            <w:spacing w:after="0" w:line="240" w:lineRule="auto"/>
            <w:rPr>
              <w:ins w:id="1150" w:author="20180310" w:date="2018-03-10T06:51:00Z"/>
            </w:rPr>
          </w:pPr>
        </w:p>
      </w:tc>
    </w:tr>
  </w:tbl>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151" w:author="20180310" w:date="2018-03-10T06:51:00Z"/>
      </w:trPr>
      <w:tc>
        <w:tcPr>
          <w:tcW w:w="3009" w:type="dxa"/>
          <w:tcBorders>
            <w:bottom w:val="single" w:sz="4" w:space="0" w:color="000000"/>
          </w:tcBorders>
        </w:tcPr>
        <w:p w:rsidR="00E71361" w:rsidRDefault="00E71361">
          <w:pPr>
            <w:spacing w:after="0" w:line="240" w:lineRule="auto"/>
            <w:rPr>
              <w:ins w:id="1152" w:author="20180310" w:date="2018-03-10T06:51:00Z"/>
            </w:rPr>
          </w:pPr>
        </w:p>
      </w:tc>
      <w:tc>
        <w:tcPr>
          <w:tcW w:w="3009" w:type="dxa"/>
          <w:tcBorders>
            <w:bottom w:val="single" w:sz="4" w:space="0" w:color="000000"/>
          </w:tcBorders>
        </w:tcPr>
        <w:p w:rsidR="00E71361" w:rsidRDefault="00E71361">
          <w:pPr>
            <w:spacing w:after="0" w:line="240" w:lineRule="auto"/>
            <w:jc w:val="center"/>
            <w:rPr>
              <w:ins w:id="1153" w:author="20180310" w:date="2018-03-10T06:51:00Z"/>
            </w:rPr>
          </w:pPr>
          <w:ins w:id="1154" w:author="20180310" w:date="2018-03-10T06:51:00Z">
            <w:r>
              <w:rPr>
                <w:color w:val="000000"/>
              </w:rPr>
              <w:t>Event-Condition-Action (</w:t>
            </w:r>
            <w:r>
              <w:rPr>
                <w:i/>
                <w:color w:val="000000"/>
              </w:rPr>
              <w:t>ECA</w:t>
            </w:r>
            <w:r>
              <w:rPr>
                <w:color w:val="000000"/>
              </w:rPr>
              <w:t>) Rule: Women's Health: Cervical Cancer Screening</w:t>
            </w:r>
          </w:ins>
        </w:p>
      </w:tc>
      <w:tc>
        <w:tcPr>
          <w:tcW w:w="3009" w:type="dxa"/>
          <w:tcBorders>
            <w:bottom w:val="single" w:sz="4" w:space="0" w:color="000000"/>
          </w:tcBorders>
        </w:tcPr>
        <w:p w:rsidR="00E71361" w:rsidRDefault="00E71361">
          <w:pPr>
            <w:spacing w:after="0" w:line="240" w:lineRule="auto"/>
            <w:rPr>
              <w:ins w:id="1155" w:author="20180310" w:date="2018-03-10T06:51:00Z"/>
            </w:rPr>
          </w:pPr>
        </w:p>
      </w:tc>
    </w:tr>
  </w:tbl>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174" w:author="20180310" w:date="2018-03-10T06:51:00Z"/>
      </w:trPr>
      <w:tc>
        <w:tcPr>
          <w:tcW w:w="3009" w:type="dxa"/>
          <w:tcBorders>
            <w:bottom w:val="single" w:sz="4" w:space="0" w:color="000000"/>
          </w:tcBorders>
        </w:tcPr>
        <w:p w:rsidR="00E71361" w:rsidRDefault="00E71361">
          <w:pPr>
            <w:spacing w:after="0" w:line="240" w:lineRule="auto"/>
            <w:rPr>
              <w:ins w:id="1175" w:author="20180310" w:date="2018-03-10T06:51:00Z"/>
            </w:rPr>
          </w:pPr>
        </w:p>
      </w:tc>
      <w:tc>
        <w:tcPr>
          <w:tcW w:w="3009" w:type="dxa"/>
          <w:tcBorders>
            <w:bottom w:val="single" w:sz="4" w:space="0" w:color="000000"/>
          </w:tcBorders>
        </w:tcPr>
        <w:p w:rsidR="00E71361" w:rsidRDefault="00E71361">
          <w:pPr>
            <w:spacing w:after="0" w:line="240" w:lineRule="auto"/>
            <w:rPr>
              <w:ins w:id="1176" w:author="20180310" w:date="2018-03-10T06:51:00Z"/>
            </w:rPr>
          </w:pPr>
        </w:p>
      </w:tc>
      <w:tc>
        <w:tcPr>
          <w:tcW w:w="3009" w:type="dxa"/>
          <w:tcBorders>
            <w:bottom w:val="single" w:sz="4" w:space="0" w:color="000000"/>
          </w:tcBorders>
        </w:tcPr>
        <w:p w:rsidR="00E71361" w:rsidRDefault="00E71361">
          <w:pPr>
            <w:spacing w:after="0" w:line="240" w:lineRule="auto"/>
            <w:rPr>
              <w:ins w:id="1177" w:author="20180310" w:date="2018-03-10T06:51:00Z"/>
            </w:rPr>
          </w:pPr>
        </w:p>
      </w:tc>
    </w:tr>
  </w:tbl>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292" w:author="20180310" w:date="2018-03-10T06:51:00Z"/>
      </w:trPr>
      <w:tc>
        <w:tcPr>
          <w:tcW w:w="3009" w:type="dxa"/>
          <w:tcBorders>
            <w:bottom w:val="single" w:sz="4" w:space="0" w:color="000000"/>
          </w:tcBorders>
        </w:tcPr>
        <w:p w:rsidR="00E71361" w:rsidRDefault="00E71361">
          <w:pPr>
            <w:spacing w:after="0" w:line="240" w:lineRule="auto"/>
            <w:rPr>
              <w:ins w:id="1293" w:author="20180310" w:date="2018-03-10T06:51:00Z"/>
            </w:rPr>
          </w:pPr>
        </w:p>
      </w:tc>
      <w:tc>
        <w:tcPr>
          <w:tcW w:w="3009" w:type="dxa"/>
          <w:tcBorders>
            <w:bottom w:val="single" w:sz="4" w:space="0" w:color="000000"/>
          </w:tcBorders>
        </w:tcPr>
        <w:p w:rsidR="00E71361" w:rsidRDefault="00E71361">
          <w:pPr>
            <w:spacing w:after="0" w:line="240" w:lineRule="auto"/>
            <w:jc w:val="center"/>
            <w:rPr>
              <w:ins w:id="1294" w:author="20180310" w:date="2018-03-10T06:51:00Z"/>
            </w:rPr>
          </w:pPr>
          <w:ins w:id="1295" w:author="20180310" w:date="2018-03-10T06:51:00Z">
            <w:r>
              <w:rPr>
                <w:color w:val="000000"/>
              </w:rPr>
              <w:t>Documentation Template: Women's Health: Cervical Cancer Screening</w:t>
            </w:r>
          </w:ins>
        </w:p>
      </w:tc>
      <w:tc>
        <w:tcPr>
          <w:tcW w:w="3009" w:type="dxa"/>
          <w:tcBorders>
            <w:bottom w:val="single" w:sz="4" w:space="0" w:color="000000"/>
          </w:tcBorders>
        </w:tcPr>
        <w:p w:rsidR="00E71361" w:rsidRDefault="00E71361">
          <w:pPr>
            <w:spacing w:after="0" w:line="240" w:lineRule="auto"/>
            <w:rPr>
              <w:ins w:id="1296" w:author="20180310" w:date="2018-03-10T06:51:00Z"/>
            </w:rPr>
          </w:pPr>
        </w:p>
      </w:tc>
    </w:tr>
  </w:tbl>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297" w:author="20180310" w:date="2018-03-10T06:51:00Z"/>
      </w:trPr>
      <w:tc>
        <w:tcPr>
          <w:tcW w:w="3009" w:type="dxa"/>
          <w:tcBorders>
            <w:bottom w:val="single" w:sz="4" w:space="0" w:color="000000"/>
          </w:tcBorders>
        </w:tcPr>
        <w:p w:rsidR="00E71361" w:rsidRDefault="00E71361">
          <w:pPr>
            <w:spacing w:after="0" w:line="240" w:lineRule="auto"/>
            <w:rPr>
              <w:ins w:id="1298" w:author="20180310" w:date="2018-03-10T06:51:00Z"/>
            </w:rPr>
          </w:pPr>
        </w:p>
      </w:tc>
      <w:tc>
        <w:tcPr>
          <w:tcW w:w="3009" w:type="dxa"/>
          <w:tcBorders>
            <w:bottom w:val="single" w:sz="4" w:space="0" w:color="000000"/>
          </w:tcBorders>
        </w:tcPr>
        <w:p w:rsidR="00E71361" w:rsidRDefault="00E71361">
          <w:pPr>
            <w:spacing w:after="0" w:line="240" w:lineRule="auto"/>
            <w:jc w:val="center"/>
            <w:rPr>
              <w:ins w:id="1299" w:author="20180310" w:date="2018-03-10T06:51:00Z"/>
            </w:rPr>
          </w:pPr>
          <w:ins w:id="1300" w:author="20180310" w:date="2018-03-10T06:51:00Z">
            <w:r>
              <w:rPr>
                <w:color w:val="000000"/>
              </w:rPr>
              <w:t>Documentation Template: Women's Health: Cervical Cancer Screening</w:t>
            </w:r>
          </w:ins>
        </w:p>
      </w:tc>
      <w:tc>
        <w:tcPr>
          <w:tcW w:w="3009" w:type="dxa"/>
          <w:tcBorders>
            <w:bottom w:val="single" w:sz="4" w:space="0" w:color="000000"/>
          </w:tcBorders>
        </w:tcPr>
        <w:p w:rsidR="00E71361" w:rsidRDefault="00E71361">
          <w:pPr>
            <w:spacing w:after="0" w:line="240" w:lineRule="auto"/>
            <w:rPr>
              <w:ins w:id="1301" w:author="20180310" w:date="2018-03-10T06:51:00Z"/>
            </w:rPr>
          </w:pPr>
        </w:p>
      </w:tc>
    </w:tr>
  </w:tbl>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1361" w:rsidRDefault="00E71361">
    <w:r>
      <w:cr/>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320" w:author="20180310" w:date="2018-03-10T06:51:00Z"/>
      </w:trPr>
      <w:tc>
        <w:tcPr>
          <w:tcW w:w="3009" w:type="dxa"/>
          <w:tcBorders>
            <w:bottom w:val="single" w:sz="4" w:space="0" w:color="000000"/>
          </w:tcBorders>
        </w:tcPr>
        <w:p w:rsidR="00E71361" w:rsidRDefault="00E71361">
          <w:pPr>
            <w:spacing w:after="0" w:line="240" w:lineRule="auto"/>
            <w:rPr>
              <w:ins w:id="1321" w:author="20180310" w:date="2018-03-10T06:51:00Z"/>
            </w:rPr>
          </w:pPr>
        </w:p>
      </w:tc>
      <w:tc>
        <w:tcPr>
          <w:tcW w:w="3009" w:type="dxa"/>
          <w:tcBorders>
            <w:bottom w:val="single" w:sz="4" w:space="0" w:color="000000"/>
          </w:tcBorders>
        </w:tcPr>
        <w:p w:rsidR="00E71361" w:rsidRDefault="00E71361">
          <w:pPr>
            <w:spacing w:after="0" w:line="240" w:lineRule="auto"/>
            <w:rPr>
              <w:ins w:id="1322" w:author="20180310" w:date="2018-03-10T06:51:00Z"/>
            </w:rPr>
          </w:pPr>
        </w:p>
      </w:tc>
      <w:tc>
        <w:tcPr>
          <w:tcW w:w="3009" w:type="dxa"/>
          <w:tcBorders>
            <w:bottom w:val="single" w:sz="4" w:space="0" w:color="000000"/>
          </w:tcBorders>
        </w:tcPr>
        <w:p w:rsidR="00E71361" w:rsidRDefault="00E71361">
          <w:pPr>
            <w:spacing w:after="0" w:line="240" w:lineRule="auto"/>
            <w:rPr>
              <w:ins w:id="1323" w:author="20180310" w:date="2018-03-10T06:51:00Z"/>
            </w:rPr>
          </w:pPr>
        </w:p>
      </w:tc>
    </w:tr>
  </w:tbl>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348" w:author="20180310" w:date="2018-03-10T06:51:00Z"/>
      </w:trPr>
      <w:tc>
        <w:tcPr>
          <w:tcW w:w="3009" w:type="dxa"/>
          <w:tcBorders>
            <w:bottom w:val="single" w:sz="4" w:space="0" w:color="000000"/>
          </w:tcBorders>
        </w:tcPr>
        <w:p w:rsidR="00E71361" w:rsidRDefault="00E71361">
          <w:pPr>
            <w:spacing w:after="0" w:line="240" w:lineRule="auto"/>
            <w:rPr>
              <w:del w:id="1349" w:author="20180310" w:date="2018-03-10T06:51:00Z"/>
            </w:rPr>
          </w:pPr>
        </w:p>
      </w:tc>
      <w:tc>
        <w:tcPr>
          <w:tcW w:w="3009" w:type="dxa"/>
          <w:tcBorders>
            <w:bottom w:val="single" w:sz="4" w:space="0" w:color="000000"/>
          </w:tcBorders>
        </w:tcPr>
        <w:p w:rsidR="00E71361" w:rsidRDefault="00E71361">
          <w:pPr>
            <w:spacing w:after="0" w:line="240" w:lineRule="auto"/>
            <w:jc w:val="center"/>
            <w:rPr>
              <w:del w:id="1350" w:author="20180310" w:date="2018-03-10T06:51:00Z"/>
            </w:rPr>
          </w:pPr>
          <w:del w:id="1351" w:author="20180310" w:date="2018-03-10T06:51:00Z">
            <w:r>
              <w:rPr>
                <w:color w:val="000000"/>
              </w:rPr>
              <w:delText>Order Set: Women's Health: Cervical Cancer Screening</w:delText>
            </w:r>
          </w:del>
        </w:p>
      </w:tc>
      <w:tc>
        <w:tcPr>
          <w:tcW w:w="3009" w:type="dxa"/>
          <w:tcBorders>
            <w:bottom w:val="single" w:sz="4" w:space="0" w:color="000000"/>
          </w:tcBorders>
        </w:tcPr>
        <w:p w:rsidR="00E71361" w:rsidRDefault="00E71361">
          <w:pPr>
            <w:spacing w:after="0" w:line="240" w:lineRule="auto"/>
            <w:rPr>
              <w:del w:id="1352" w:author="20180310" w:date="2018-03-10T06:51:00Z"/>
            </w:rPr>
          </w:pPr>
        </w:p>
      </w:tc>
      <w:tc>
        <w:tcPr>
          <w:tcW w:w="3009" w:type="dxa"/>
          <w:tcBorders>
            <w:bottom w:val="single" w:sz="4" w:space="0" w:color="000000"/>
          </w:tcBorders>
        </w:tcPr>
        <w:p w:rsidR="00E71361" w:rsidRDefault="00E71361">
          <w:pPr>
            <w:spacing w:after="0" w:line="240" w:lineRule="auto"/>
            <w:rPr>
              <w:del w:id="1353" w:author="20180310" w:date="2018-03-10T06:51:00Z"/>
            </w:rPr>
          </w:pPr>
        </w:p>
      </w:tc>
      <w:tc>
        <w:tcPr>
          <w:tcW w:w="360" w:type="dxa"/>
        </w:tcPr>
        <w:p w:rsidR="00E71361" w:rsidRDefault="00E71361">
          <w:pPr>
            <w:spacing w:after="0" w:line="240" w:lineRule="auto"/>
            <w:jc w:val="center"/>
            <w:rPr>
              <w:del w:id="1354" w:author="20180310" w:date="2018-03-10T06:51:00Z"/>
            </w:rPr>
          </w:pPr>
          <w:del w:id="1355" w:author="20180310" w:date="2018-03-10T06:51:00Z">
            <w:r>
              <w:rPr>
                <w:color w:val="000000"/>
              </w:rPr>
              <w:delText>Order Set: Women's Health: Cervical Cancer Screening</w:delText>
            </w:r>
          </w:del>
        </w:p>
      </w:tc>
      <w:tc>
        <w:tcPr>
          <w:tcW w:w="1440" w:type="dxa"/>
        </w:tcPr>
        <w:p w:rsidR="00E71361" w:rsidRDefault="00E71361">
          <w:pPr>
            <w:spacing w:after="0" w:line="240" w:lineRule="auto"/>
            <w:rPr>
              <w:del w:id="1356" w:author="20180310" w:date="2018-03-10T06:51:00Z"/>
            </w:rPr>
          </w:pPr>
        </w:p>
      </w:tc>
      <w:tc>
        <w:tcPr>
          <w:tcW w:w="1440" w:type="dxa"/>
        </w:tcPr>
        <w:p w:rsidR="00E71361" w:rsidRDefault="00E71361">
          <w:pPr>
            <w:spacing w:after="0" w:line="240" w:lineRule="auto"/>
            <w:rPr>
              <w:ins w:id="1357" w:author="20180310" w:date="2018-03-10T06:51:00Z"/>
            </w:rPr>
          </w:pPr>
        </w:p>
      </w:tc>
      <w:tc>
        <w:tcPr>
          <w:tcW w:w="1440" w:type="dxa"/>
        </w:tcPr>
        <w:p w:rsidR="00E71361" w:rsidRDefault="00E71361">
          <w:pPr>
            <w:spacing w:after="0" w:line="240" w:lineRule="auto"/>
            <w:jc w:val="center"/>
            <w:rPr>
              <w:ins w:id="1358" w:author="20180310" w:date="2018-03-10T06:51:00Z"/>
            </w:rPr>
          </w:pPr>
          <w:ins w:id="1359" w:author="20180310" w:date="2018-03-10T06:51:00Z">
            <w:r>
              <w:rPr>
                <w:color w:val="000000"/>
              </w:rPr>
              <w:t>Order Set: Women's Health: Cervical Cancer Screening</w:t>
            </w:r>
          </w:ins>
        </w:p>
      </w:tc>
      <w:tc>
        <w:tcPr>
          <w:tcW w:w="1440" w:type="dxa"/>
        </w:tcPr>
        <w:p w:rsidR="00E71361" w:rsidRDefault="00E71361">
          <w:pPr>
            <w:spacing w:after="0" w:line="240" w:lineRule="auto"/>
            <w:rPr>
              <w:ins w:id="1360" w:author="20180310" w:date="2018-03-10T06:51:00Z"/>
            </w:rPr>
          </w:pPr>
        </w:p>
      </w:tc>
    </w:tr>
  </w:tbl>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361" w:author="20180310" w:date="2018-03-10T06:51:00Z"/>
      </w:trPr>
      <w:tc>
        <w:tcPr>
          <w:tcW w:w="3009" w:type="dxa"/>
          <w:tcBorders>
            <w:bottom w:val="single" w:sz="4" w:space="0" w:color="000000"/>
          </w:tcBorders>
        </w:tcPr>
        <w:p w:rsidR="00E71361" w:rsidRDefault="00E71361">
          <w:pPr>
            <w:spacing w:after="0" w:line="240" w:lineRule="auto"/>
            <w:rPr>
              <w:del w:id="1362" w:author="20180310" w:date="2018-03-10T06:51:00Z"/>
            </w:rPr>
          </w:pPr>
        </w:p>
      </w:tc>
      <w:tc>
        <w:tcPr>
          <w:tcW w:w="3009" w:type="dxa"/>
          <w:tcBorders>
            <w:bottom w:val="single" w:sz="4" w:space="0" w:color="000000"/>
          </w:tcBorders>
        </w:tcPr>
        <w:p w:rsidR="00E71361" w:rsidRDefault="00E71361">
          <w:pPr>
            <w:spacing w:after="0" w:line="240" w:lineRule="auto"/>
            <w:jc w:val="center"/>
            <w:rPr>
              <w:del w:id="1363" w:author="20180310" w:date="2018-03-10T06:51:00Z"/>
            </w:rPr>
          </w:pPr>
          <w:del w:id="1364" w:author="20180310" w:date="2018-03-10T06:51:00Z">
            <w:r>
              <w:rPr>
                <w:color w:val="000000"/>
              </w:rPr>
              <w:delText>Order Set: Women's Health: Cervical Cancer Screening</w:delText>
            </w:r>
          </w:del>
        </w:p>
      </w:tc>
      <w:tc>
        <w:tcPr>
          <w:tcW w:w="3009" w:type="dxa"/>
          <w:tcBorders>
            <w:bottom w:val="single" w:sz="4" w:space="0" w:color="000000"/>
          </w:tcBorders>
        </w:tcPr>
        <w:p w:rsidR="00E71361" w:rsidRDefault="00E71361">
          <w:pPr>
            <w:spacing w:after="0" w:line="240" w:lineRule="auto"/>
            <w:rPr>
              <w:del w:id="1365" w:author="20180310" w:date="2018-03-10T06:51:00Z"/>
            </w:rPr>
          </w:pPr>
        </w:p>
      </w:tc>
      <w:tc>
        <w:tcPr>
          <w:tcW w:w="3009" w:type="dxa"/>
          <w:tcBorders>
            <w:bottom w:val="single" w:sz="4" w:space="0" w:color="000000"/>
          </w:tcBorders>
        </w:tcPr>
        <w:p w:rsidR="00E71361" w:rsidRDefault="00E71361">
          <w:pPr>
            <w:spacing w:after="0" w:line="240" w:lineRule="auto"/>
            <w:rPr>
              <w:del w:id="1366" w:author="20180310" w:date="2018-03-10T06:51:00Z"/>
            </w:rPr>
          </w:pPr>
        </w:p>
      </w:tc>
      <w:tc>
        <w:tcPr>
          <w:tcW w:w="360" w:type="dxa"/>
        </w:tcPr>
        <w:p w:rsidR="00E71361" w:rsidRDefault="00E71361">
          <w:pPr>
            <w:spacing w:after="0" w:line="240" w:lineRule="auto"/>
            <w:jc w:val="center"/>
            <w:rPr>
              <w:del w:id="1367" w:author="20180310" w:date="2018-03-10T06:51:00Z"/>
            </w:rPr>
          </w:pPr>
          <w:del w:id="1368" w:author="20180310" w:date="2018-03-10T06:51:00Z">
            <w:r>
              <w:rPr>
                <w:color w:val="000000"/>
              </w:rPr>
              <w:delText>Order Set: Women's Health: Cervical Cancer Screening</w:delText>
            </w:r>
          </w:del>
        </w:p>
      </w:tc>
      <w:tc>
        <w:tcPr>
          <w:tcW w:w="1440" w:type="dxa"/>
        </w:tcPr>
        <w:p w:rsidR="00E71361" w:rsidRDefault="00E71361">
          <w:pPr>
            <w:spacing w:after="0" w:line="240" w:lineRule="auto"/>
            <w:rPr>
              <w:del w:id="1369" w:author="20180310" w:date="2018-03-10T06:51:00Z"/>
            </w:rPr>
          </w:pPr>
        </w:p>
      </w:tc>
      <w:tc>
        <w:tcPr>
          <w:tcW w:w="1440" w:type="dxa"/>
        </w:tcPr>
        <w:p w:rsidR="00E71361" w:rsidRDefault="00E71361">
          <w:pPr>
            <w:spacing w:after="0" w:line="240" w:lineRule="auto"/>
            <w:rPr>
              <w:ins w:id="1370" w:author="20180310" w:date="2018-03-10T06:51:00Z"/>
            </w:rPr>
          </w:pPr>
        </w:p>
      </w:tc>
      <w:tc>
        <w:tcPr>
          <w:tcW w:w="1440" w:type="dxa"/>
        </w:tcPr>
        <w:p w:rsidR="00E71361" w:rsidRDefault="00E71361">
          <w:pPr>
            <w:spacing w:after="0" w:line="240" w:lineRule="auto"/>
            <w:jc w:val="center"/>
            <w:rPr>
              <w:ins w:id="1371" w:author="20180310" w:date="2018-03-10T06:51:00Z"/>
            </w:rPr>
          </w:pPr>
          <w:ins w:id="1372" w:author="20180310" w:date="2018-03-10T06:51:00Z">
            <w:r>
              <w:rPr>
                <w:color w:val="000000"/>
              </w:rPr>
              <w:t>Order Set: Women's Health: Cervical Cancer Screening</w:t>
            </w:r>
          </w:ins>
        </w:p>
      </w:tc>
      <w:tc>
        <w:tcPr>
          <w:tcW w:w="1440" w:type="dxa"/>
        </w:tcPr>
        <w:p w:rsidR="00E71361" w:rsidRDefault="00E71361">
          <w:pPr>
            <w:spacing w:after="0" w:line="240" w:lineRule="auto"/>
            <w:rPr>
              <w:ins w:id="1373" w:author="20180310" w:date="2018-03-10T06:51:00Z"/>
            </w:rPr>
          </w:pPr>
        </w:p>
      </w:tc>
    </w:tr>
  </w:tbl>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400" w:author="20180310" w:date="2018-03-10T06:51:00Z"/>
      </w:trPr>
      <w:tc>
        <w:tcPr>
          <w:tcW w:w="3009" w:type="dxa"/>
          <w:tcBorders>
            <w:bottom w:val="single" w:sz="4" w:space="0" w:color="000000"/>
          </w:tcBorders>
        </w:tcPr>
        <w:p w:rsidR="00E71361" w:rsidRDefault="00E71361">
          <w:pPr>
            <w:spacing w:after="0" w:line="240" w:lineRule="auto"/>
            <w:rPr>
              <w:ins w:id="1401" w:author="20180310" w:date="2018-03-10T06:51:00Z"/>
            </w:rPr>
          </w:pPr>
        </w:p>
      </w:tc>
      <w:tc>
        <w:tcPr>
          <w:tcW w:w="3009" w:type="dxa"/>
          <w:tcBorders>
            <w:bottom w:val="single" w:sz="4" w:space="0" w:color="000000"/>
          </w:tcBorders>
        </w:tcPr>
        <w:p w:rsidR="00E71361" w:rsidRDefault="00E71361">
          <w:pPr>
            <w:spacing w:after="0" w:line="240" w:lineRule="auto"/>
            <w:rPr>
              <w:ins w:id="1402" w:author="20180310" w:date="2018-03-10T06:51:00Z"/>
            </w:rPr>
          </w:pPr>
        </w:p>
      </w:tc>
      <w:tc>
        <w:tcPr>
          <w:tcW w:w="3009" w:type="dxa"/>
          <w:tcBorders>
            <w:bottom w:val="single" w:sz="4" w:space="0" w:color="000000"/>
          </w:tcBorders>
        </w:tcPr>
        <w:p w:rsidR="00E71361" w:rsidRDefault="00E71361">
          <w:pPr>
            <w:spacing w:after="0" w:line="240" w:lineRule="auto"/>
            <w:rPr>
              <w:ins w:id="1403" w:author="20180310" w:date="2018-03-10T06:51:00Z"/>
            </w:rPr>
          </w:pPr>
        </w:p>
      </w:tc>
    </w:tr>
  </w:tbl>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433" w:author="20180310" w:date="2018-03-10T06:51:00Z"/>
      </w:trPr>
      <w:tc>
        <w:tcPr>
          <w:tcW w:w="3009" w:type="dxa"/>
          <w:tcBorders>
            <w:bottom w:val="single" w:sz="4" w:space="0" w:color="000000"/>
          </w:tcBorders>
        </w:tcPr>
        <w:p w:rsidR="00E71361" w:rsidRDefault="00E71361">
          <w:pPr>
            <w:spacing w:after="0" w:line="240" w:lineRule="auto"/>
            <w:rPr>
              <w:del w:id="1434" w:author="20180310" w:date="2018-03-10T06:51:00Z"/>
            </w:rPr>
          </w:pPr>
        </w:p>
      </w:tc>
      <w:tc>
        <w:tcPr>
          <w:tcW w:w="3009" w:type="dxa"/>
          <w:tcBorders>
            <w:bottom w:val="single" w:sz="4" w:space="0" w:color="000000"/>
          </w:tcBorders>
        </w:tcPr>
        <w:p w:rsidR="00E71361" w:rsidRDefault="00E71361">
          <w:pPr>
            <w:spacing w:after="0" w:line="240" w:lineRule="auto"/>
            <w:jc w:val="center"/>
            <w:rPr>
              <w:del w:id="1435" w:author="20180310" w:date="2018-03-10T06:51:00Z"/>
            </w:rPr>
          </w:pPr>
          <w:del w:id="1436" w:author="20180310" w:date="2018-03-10T06:51:00Z">
            <w:r>
              <w:rPr>
                <w:color w:val="000000"/>
              </w:rPr>
              <w:delText>Bibliography/Evidence</w:delText>
            </w:r>
          </w:del>
        </w:p>
      </w:tc>
      <w:tc>
        <w:tcPr>
          <w:tcW w:w="3009" w:type="dxa"/>
          <w:tcBorders>
            <w:bottom w:val="single" w:sz="4" w:space="0" w:color="000000"/>
          </w:tcBorders>
        </w:tcPr>
        <w:p w:rsidR="00E71361" w:rsidRDefault="00E71361">
          <w:pPr>
            <w:spacing w:after="0" w:line="240" w:lineRule="auto"/>
            <w:rPr>
              <w:del w:id="1437" w:author="20180310" w:date="2018-03-10T06:51:00Z"/>
            </w:rPr>
          </w:pPr>
        </w:p>
      </w:tc>
      <w:tc>
        <w:tcPr>
          <w:tcW w:w="3009" w:type="dxa"/>
          <w:tcBorders>
            <w:bottom w:val="single" w:sz="4" w:space="0" w:color="000000"/>
          </w:tcBorders>
        </w:tcPr>
        <w:p w:rsidR="00E71361" w:rsidRDefault="00E71361">
          <w:pPr>
            <w:spacing w:after="0" w:line="240" w:lineRule="auto"/>
            <w:rPr>
              <w:del w:id="1438" w:author="20180310" w:date="2018-03-10T06:51:00Z"/>
            </w:rPr>
          </w:pPr>
        </w:p>
      </w:tc>
      <w:tc>
        <w:tcPr>
          <w:tcW w:w="360" w:type="dxa"/>
        </w:tcPr>
        <w:p w:rsidR="00E71361" w:rsidRDefault="00E71361">
          <w:pPr>
            <w:spacing w:after="0" w:line="240" w:lineRule="auto"/>
            <w:jc w:val="center"/>
            <w:rPr>
              <w:del w:id="1439" w:author="20180310" w:date="2018-03-10T06:51:00Z"/>
            </w:rPr>
          </w:pPr>
          <w:del w:id="1440" w:author="20180310" w:date="2018-03-10T06:51:00Z">
            <w:r>
              <w:rPr>
                <w:color w:val="000000"/>
              </w:rPr>
              <w:delText>Bibliography/Evidence</w:delText>
            </w:r>
          </w:del>
        </w:p>
      </w:tc>
      <w:tc>
        <w:tcPr>
          <w:tcW w:w="1440" w:type="dxa"/>
        </w:tcPr>
        <w:p w:rsidR="00E71361" w:rsidRDefault="00E71361">
          <w:pPr>
            <w:spacing w:after="0" w:line="240" w:lineRule="auto"/>
            <w:rPr>
              <w:del w:id="1441" w:author="20180310" w:date="2018-03-10T06:51:00Z"/>
            </w:rPr>
          </w:pPr>
        </w:p>
      </w:tc>
      <w:tc>
        <w:tcPr>
          <w:tcW w:w="1440" w:type="dxa"/>
        </w:tcPr>
        <w:p w:rsidR="00E71361" w:rsidRDefault="00E71361">
          <w:pPr>
            <w:spacing w:after="0" w:line="240" w:lineRule="auto"/>
            <w:rPr>
              <w:ins w:id="1442" w:author="20180310" w:date="2018-03-10T06:51:00Z"/>
            </w:rPr>
          </w:pPr>
        </w:p>
      </w:tc>
      <w:tc>
        <w:tcPr>
          <w:tcW w:w="1440" w:type="dxa"/>
        </w:tcPr>
        <w:p w:rsidR="00E71361" w:rsidRDefault="00E71361">
          <w:pPr>
            <w:spacing w:after="0" w:line="240" w:lineRule="auto"/>
            <w:jc w:val="center"/>
            <w:rPr>
              <w:ins w:id="1443" w:author="20180310" w:date="2018-03-10T06:51:00Z"/>
            </w:rPr>
          </w:pPr>
          <w:ins w:id="1444" w:author="20180310" w:date="2018-03-10T06:51:00Z">
            <w:r>
              <w:rPr>
                <w:color w:val="000000"/>
              </w:rPr>
              <w:t>Bibliography/Evidence</w:t>
            </w:r>
          </w:ins>
        </w:p>
      </w:tc>
      <w:tc>
        <w:tcPr>
          <w:tcW w:w="1440" w:type="dxa"/>
        </w:tcPr>
        <w:p w:rsidR="00E71361" w:rsidRDefault="00E71361">
          <w:pPr>
            <w:spacing w:after="0" w:line="240" w:lineRule="auto"/>
            <w:rPr>
              <w:ins w:id="1445" w:author="20180310" w:date="2018-03-10T06:51:00Z"/>
            </w:rPr>
          </w:pPr>
        </w:p>
      </w:tc>
    </w:tr>
  </w:tbl>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446" w:author="20180310" w:date="2018-03-10T06:51:00Z"/>
      </w:trPr>
      <w:tc>
        <w:tcPr>
          <w:tcW w:w="3009" w:type="dxa"/>
          <w:tcBorders>
            <w:bottom w:val="single" w:sz="4" w:space="0" w:color="000000"/>
          </w:tcBorders>
        </w:tcPr>
        <w:p w:rsidR="00E71361" w:rsidRDefault="00E71361">
          <w:pPr>
            <w:spacing w:after="0" w:line="240" w:lineRule="auto"/>
            <w:rPr>
              <w:ins w:id="1447" w:author="20180310" w:date="2018-03-10T06:51:00Z"/>
            </w:rPr>
          </w:pPr>
        </w:p>
      </w:tc>
      <w:tc>
        <w:tcPr>
          <w:tcW w:w="3009" w:type="dxa"/>
          <w:tcBorders>
            <w:bottom w:val="single" w:sz="4" w:space="0" w:color="000000"/>
          </w:tcBorders>
        </w:tcPr>
        <w:p w:rsidR="00E71361" w:rsidRDefault="00E71361">
          <w:pPr>
            <w:spacing w:after="0" w:line="240" w:lineRule="auto"/>
            <w:jc w:val="center"/>
            <w:rPr>
              <w:ins w:id="1448" w:author="20180310" w:date="2018-03-10T06:51:00Z"/>
            </w:rPr>
          </w:pPr>
          <w:ins w:id="1449" w:author="20180310" w:date="2018-03-10T06:51:00Z">
            <w:r>
              <w:rPr>
                <w:color w:val="000000"/>
              </w:rPr>
              <w:t>Bibliography/Evidence</w:t>
            </w:r>
          </w:ins>
        </w:p>
      </w:tc>
      <w:tc>
        <w:tcPr>
          <w:tcW w:w="3009" w:type="dxa"/>
          <w:tcBorders>
            <w:bottom w:val="single" w:sz="4" w:space="0" w:color="000000"/>
          </w:tcBorders>
        </w:tcPr>
        <w:p w:rsidR="00E71361" w:rsidRDefault="00E71361">
          <w:pPr>
            <w:spacing w:after="0" w:line="240" w:lineRule="auto"/>
            <w:rPr>
              <w:ins w:id="1450" w:author="20180310" w:date="2018-03-10T06:51:00Z"/>
            </w:rPr>
          </w:pPr>
        </w:p>
      </w:tc>
    </w:tr>
  </w:tbl>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477" w:author="20180310" w:date="2018-03-10T06:51:00Z"/>
      </w:trPr>
      <w:tc>
        <w:tcPr>
          <w:tcW w:w="3009" w:type="dxa"/>
          <w:tcBorders>
            <w:bottom w:val="single" w:sz="4" w:space="0" w:color="000000"/>
          </w:tcBorders>
        </w:tcPr>
        <w:p w:rsidR="00E71361" w:rsidRDefault="00E71361">
          <w:pPr>
            <w:spacing w:after="0" w:line="240" w:lineRule="auto"/>
            <w:rPr>
              <w:ins w:id="1478" w:author="20180310" w:date="2018-03-10T06:51:00Z"/>
            </w:rPr>
          </w:pPr>
        </w:p>
      </w:tc>
      <w:tc>
        <w:tcPr>
          <w:tcW w:w="3009" w:type="dxa"/>
          <w:tcBorders>
            <w:bottom w:val="single" w:sz="4" w:space="0" w:color="000000"/>
          </w:tcBorders>
        </w:tcPr>
        <w:p w:rsidR="00E71361" w:rsidRDefault="00E71361">
          <w:pPr>
            <w:spacing w:after="0" w:line="240" w:lineRule="auto"/>
            <w:rPr>
              <w:ins w:id="1479" w:author="20180310" w:date="2018-03-10T06:51:00Z"/>
            </w:rPr>
          </w:pPr>
        </w:p>
      </w:tc>
      <w:tc>
        <w:tcPr>
          <w:tcW w:w="3009" w:type="dxa"/>
          <w:tcBorders>
            <w:bottom w:val="single" w:sz="4" w:space="0" w:color="000000"/>
          </w:tcBorders>
        </w:tcPr>
        <w:p w:rsidR="00E71361" w:rsidRDefault="00E71361">
          <w:pPr>
            <w:spacing w:after="0" w:line="240" w:lineRule="auto"/>
            <w:rPr>
              <w:ins w:id="1480" w:author="20180310" w:date="2018-03-10T06:51:00Z"/>
            </w:rPr>
          </w:pPr>
        </w:p>
      </w:tc>
    </w:tr>
  </w:tbl>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543" w:author="20180310" w:date="2018-03-10T06:51:00Z"/>
      </w:trPr>
      <w:tc>
        <w:tcPr>
          <w:tcW w:w="3009" w:type="dxa"/>
          <w:tcBorders>
            <w:bottom w:val="single" w:sz="4" w:space="0" w:color="000000"/>
          </w:tcBorders>
        </w:tcPr>
        <w:p w:rsidR="00E71361" w:rsidRDefault="00E71361">
          <w:pPr>
            <w:spacing w:after="0" w:line="240" w:lineRule="auto"/>
            <w:rPr>
              <w:del w:id="1544" w:author="20180310" w:date="2018-03-10T06:51:00Z"/>
            </w:rPr>
          </w:pPr>
        </w:p>
      </w:tc>
      <w:tc>
        <w:tcPr>
          <w:tcW w:w="3009" w:type="dxa"/>
          <w:tcBorders>
            <w:bottom w:val="single" w:sz="4" w:space="0" w:color="000000"/>
          </w:tcBorders>
        </w:tcPr>
        <w:p w:rsidR="00E71361" w:rsidRDefault="00E71361">
          <w:pPr>
            <w:spacing w:after="0" w:line="240" w:lineRule="auto"/>
            <w:jc w:val="center"/>
            <w:rPr>
              <w:del w:id="1545" w:author="20180310" w:date="2018-03-10T06:51:00Z"/>
            </w:rPr>
          </w:pPr>
          <w:del w:id="1546" w:author="20180310" w:date="2018-03-10T06:51:00Z">
            <w:r>
              <w:rPr>
                <w:color w:val="000000"/>
              </w:rPr>
              <w:delText>Existing VA Artifacts</w:delText>
            </w:r>
          </w:del>
        </w:p>
      </w:tc>
      <w:tc>
        <w:tcPr>
          <w:tcW w:w="3009" w:type="dxa"/>
          <w:tcBorders>
            <w:bottom w:val="single" w:sz="4" w:space="0" w:color="000000"/>
          </w:tcBorders>
        </w:tcPr>
        <w:p w:rsidR="00E71361" w:rsidRDefault="00E71361">
          <w:pPr>
            <w:spacing w:after="0" w:line="240" w:lineRule="auto"/>
            <w:rPr>
              <w:del w:id="1547" w:author="20180310" w:date="2018-03-10T06:51:00Z"/>
            </w:rPr>
          </w:pPr>
        </w:p>
      </w:tc>
      <w:tc>
        <w:tcPr>
          <w:tcW w:w="3009" w:type="dxa"/>
          <w:tcBorders>
            <w:bottom w:val="single" w:sz="4" w:space="0" w:color="000000"/>
          </w:tcBorders>
        </w:tcPr>
        <w:p w:rsidR="00E71361" w:rsidRDefault="00E71361">
          <w:pPr>
            <w:spacing w:after="0" w:line="240" w:lineRule="auto"/>
            <w:rPr>
              <w:del w:id="1548" w:author="20180310" w:date="2018-03-10T06:51:00Z"/>
            </w:rPr>
          </w:pPr>
        </w:p>
      </w:tc>
      <w:tc>
        <w:tcPr>
          <w:tcW w:w="360" w:type="dxa"/>
        </w:tcPr>
        <w:p w:rsidR="00E71361" w:rsidRDefault="00E71361">
          <w:pPr>
            <w:spacing w:after="0" w:line="240" w:lineRule="auto"/>
            <w:jc w:val="center"/>
            <w:rPr>
              <w:del w:id="1549" w:author="20180310" w:date="2018-03-10T06:51:00Z"/>
            </w:rPr>
          </w:pPr>
          <w:del w:id="1550" w:author="20180310" w:date="2018-03-10T06:51:00Z">
            <w:r>
              <w:rPr>
                <w:color w:val="000000"/>
              </w:rPr>
              <w:delText>Existing VA Artifacts</w:delText>
            </w:r>
          </w:del>
        </w:p>
      </w:tc>
      <w:tc>
        <w:tcPr>
          <w:tcW w:w="1440" w:type="dxa"/>
        </w:tcPr>
        <w:p w:rsidR="00E71361" w:rsidRDefault="00E71361">
          <w:pPr>
            <w:spacing w:after="0" w:line="240" w:lineRule="auto"/>
            <w:rPr>
              <w:del w:id="1551" w:author="20180310" w:date="2018-03-10T06:51:00Z"/>
            </w:rPr>
          </w:pPr>
        </w:p>
      </w:tc>
      <w:tc>
        <w:tcPr>
          <w:tcW w:w="1440" w:type="dxa"/>
        </w:tcPr>
        <w:p w:rsidR="00E71361" w:rsidRDefault="00E71361">
          <w:pPr>
            <w:spacing w:after="0" w:line="240" w:lineRule="auto"/>
            <w:rPr>
              <w:ins w:id="1552" w:author="20180310" w:date="2018-03-10T06:51:00Z"/>
            </w:rPr>
          </w:pPr>
        </w:p>
      </w:tc>
      <w:tc>
        <w:tcPr>
          <w:tcW w:w="1440" w:type="dxa"/>
        </w:tcPr>
        <w:p w:rsidR="00E71361" w:rsidRDefault="00E71361">
          <w:pPr>
            <w:spacing w:after="0" w:line="240" w:lineRule="auto"/>
            <w:jc w:val="center"/>
            <w:rPr>
              <w:ins w:id="1553" w:author="20180310" w:date="2018-03-10T06:51:00Z"/>
            </w:rPr>
          </w:pPr>
          <w:ins w:id="1554" w:author="20180310" w:date="2018-03-10T06:51:00Z">
            <w:r>
              <w:rPr>
                <w:color w:val="000000"/>
              </w:rPr>
              <w:t>Existing VA Artifacts</w:t>
            </w:r>
          </w:ins>
        </w:p>
      </w:tc>
      <w:tc>
        <w:tcPr>
          <w:tcW w:w="1440" w:type="dxa"/>
        </w:tcPr>
        <w:p w:rsidR="00E71361" w:rsidRDefault="00E71361">
          <w:pPr>
            <w:spacing w:after="0" w:line="240" w:lineRule="auto"/>
            <w:rPr>
              <w:ins w:id="1555" w:author="20180310" w:date="2018-03-10T06:51:00Z"/>
            </w:rPr>
          </w:pPr>
        </w:p>
      </w:tc>
    </w:tr>
  </w:tbl>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556" w:author="20180310" w:date="2018-03-10T06:51:00Z"/>
      </w:trPr>
      <w:tc>
        <w:tcPr>
          <w:tcW w:w="3009" w:type="dxa"/>
          <w:tcBorders>
            <w:bottom w:val="single" w:sz="4" w:space="0" w:color="000000"/>
          </w:tcBorders>
        </w:tcPr>
        <w:p w:rsidR="00E71361" w:rsidRDefault="00E71361">
          <w:pPr>
            <w:spacing w:after="0" w:line="240" w:lineRule="auto"/>
            <w:rPr>
              <w:ins w:id="1557" w:author="20180310" w:date="2018-03-10T06:51:00Z"/>
            </w:rPr>
          </w:pPr>
        </w:p>
      </w:tc>
      <w:tc>
        <w:tcPr>
          <w:tcW w:w="3009" w:type="dxa"/>
          <w:tcBorders>
            <w:bottom w:val="single" w:sz="4" w:space="0" w:color="000000"/>
          </w:tcBorders>
        </w:tcPr>
        <w:p w:rsidR="00E71361" w:rsidRDefault="00E71361">
          <w:pPr>
            <w:spacing w:after="0" w:line="240" w:lineRule="auto"/>
            <w:jc w:val="center"/>
            <w:rPr>
              <w:ins w:id="1558" w:author="20180310" w:date="2018-03-10T06:51:00Z"/>
            </w:rPr>
          </w:pPr>
          <w:ins w:id="1559" w:author="20180310" w:date="2018-03-10T06:51:00Z">
            <w:r>
              <w:rPr>
                <w:color w:val="000000"/>
              </w:rPr>
              <w:t>Existing VA Artifacts</w:t>
            </w:r>
          </w:ins>
        </w:p>
      </w:tc>
      <w:tc>
        <w:tcPr>
          <w:tcW w:w="3009" w:type="dxa"/>
          <w:tcBorders>
            <w:bottom w:val="single" w:sz="4" w:space="0" w:color="000000"/>
          </w:tcBorders>
        </w:tcPr>
        <w:p w:rsidR="00E71361" w:rsidRDefault="00E71361">
          <w:pPr>
            <w:spacing w:after="0" w:line="240" w:lineRule="auto"/>
            <w:rPr>
              <w:ins w:id="1560" w:author="20180310" w:date="2018-03-10T06:51:00Z"/>
            </w:rPr>
          </w:pPr>
        </w:p>
      </w:tc>
    </w:tr>
  </w:tbl>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579" w:author="20180310" w:date="2018-03-10T06:51:00Z"/>
      </w:trPr>
      <w:tc>
        <w:tcPr>
          <w:tcW w:w="3009" w:type="dxa"/>
          <w:tcBorders>
            <w:bottom w:val="single" w:sz="4" w:space="0" w:color="000000"/>
          </w:tcBorders>
        </w:tcPr>
        <w:p w:rsidR="00E71361" w:rsidRDefault="00E71361">
          <w:pPr>
            <w:spacing w:after="0" w:line="240" w:lineRule="auto"/>
            <w:rPr>
              <w:ins w:id="1580" w:author="20180310" w:date="2018-03-10T06:51:00Z"/>
            </w:rPr>
          </w:pPr>
        </w:p>
      </w:tc>
      <w:tc>
        <w:tcPr>
          <w:tcW w:w="3009" w:type="dxa"/>
          <w:tcBorders>
            <w:bottom w:val="single" w:sz="4" w:space="0" w:color="000000"/>
          </w:tcBorders>
        </w:tcPr>
        <w:p w:rsidR="00E71361" w:rsidRDefault="00E71361">
          <w:pPr>
            <w:spacing w:after="0" w:line="240" w:lineRule="auto"/>
            <w:rPr>
              <w:ins w:id="1581" w:author="20180310" w:date="2018-03-10T06:51:00Z"/>
            </w:rPr>
          </w:pPr>
        </w:p>
      </w:tc>
      <w:tc>
        <w:tcPr>
          <w:tcW w:w="3009" w:type="dxa"/>
          <w:tcBorders>
            <w:bottom w:val="single" w:sz="4" w:space="0" w:color="000000"/>
          </w:tcBorders>
        </w:tcPr>
        <w:p w:rsidR="00E71361" w:rsidRDefault="00E71361">
          <w:pPr>
            <w:spacing w:after="0" w:line="240" w:lineRule="auto"/>
            <w:rPr>
              <w:ins w:id="1582" w:author="20180310" w:date="2018-03-10T06:51:00Z"/>
            </w:rPr>
          </w:pPr>
        </w:p>
      </w:tc>
    </w:tr>
  </w:tbl>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249" w:author="20180310" w:date="2018-03-10T06:51:00Z"/>
      </w:trPr>
      <w:tc>
        <w:tcPr>
          <w:tcW w:w="3009" w:type="dxa"/>
          <w:tcBorders>
            <w:bottom w:val="single" w:sz="4" w:space="0" w:color="000000"/>
          </w:tcBorders>
        </w:tcPr>
        <w:p w:rsidR="00E71361" w:rsidRDefault="00E71361">
          <w:pPr>
            <w:spacing w:after="0" w:line="240" w:lineRule="auto"/>
            <w:rPr>
              <w:del w:id="250" w:author="20180310" w:date="2018-03-10T06:51:00Z"/>
            </w:rPr>
          </w:pPr>
        </w:p>
      </w:tc>
      <w:tc>
        <w:tcPr>
          <w:tcW w:w="3009" w:type="dxa"/>
          <w:tcBorders>
            <w:bottom w:val="single" w:sz="4" w:space="0" w:color="000000"/>
          </w:tcBorders>
        </w:tcPr>
        <w:p w:rsidR="00E71361" w:rsidRDefault="00E71361">
          <w:pPr>
            <w:spacing w:after="0" w:line="240" w:lineRule="auto"/>
            <w:jc w:val="center"/>
            <w:rPr>
              <w:del w:id="251" w:author="20180310" w:date="2018-03-10T06:51:00Z"/>
            </w:rPr>
          </w:pPr>
          <w:del w:id="252" w:author="20180310" w:date="2018-03-10T06:51:00Z">
            <w:r>
              <w:rPr>
                <w:color w:val="000000"/>
              </w:rPr>
              <w:delText>Clinical Decision Support (CDS) Content and Health Level 7 (HL7) - Compliant Knowledge Artifacts (KNARTs)</w:delText>
            </w:r>
          </w:del>
        </w:p>
      </w:tc>
      <w:tc>
        <w:tcPr>
          <w:tcW w:w="3009" w:type="dxa"/>
          <w:tcBorders>
            <w:bottom w:val="single" w:sz="4" w:space="0" w:color="000000"/>
          </w:tcBorders>
        </w:tcPr>
        <w:p w:rsidR="00E71361" w:rsidRDefault="00E71361">
          <w:pPr>
            <w:spacing w:after="0" w:line="240" w:lineRule="auto"/>
            <w:rPr>
              <w:del w:id="253" w:author="20180310" w:date="2018-03-10T06:51:00Z"/>
            </w:rPr>
          </w:pPr>
        </w:p>
      </w:tc>
      <w:tc>
        <w:tcPr>
          <w:tcW w:w="3009" w:type="dxa"/>
          <w:tcBorders>
            <w:bottom w:val="single" w:sz="4" w:space="0" w:color="000000"/>
          </w:tcBorders>
        </w:tcPr>
        <w:p w:rsidR="00E71361" w:rsidRDefault="00E71361">
          <w:pPr>
            <w:spacing w:after="0" w:line="240" w:lineRule="auto"/>
            <w:rPr>
              <w:del w:id="254" w:author="20180310" w:date="2018-03-10T06:51:00Z"/>
            </w:rPr>
          </w:pPr>
        </w:p>
      </w:tc>
      <w:tc>
        <w:tcPr>
          <w:tcW w:w="360" w:type="dxa"/>
        </w:tcPr>
        <w:p w:rsidR="00E71361" w:rsidRDefault="00E71361">
          <w:pPr>
            <w:spacing w:after="0" w:line="240" w:lineRule="auto"/>
            <w:jc w:val="center"/>
            <w:rPr>
              <w:del w:id="255" w:author="20180310" w:date="2018-03-10T06:51:00Z"/>
            </w:rPr>
          </w:pPr>
          <w:del w:id="256" w:author="20180310" w:date="2018-03-10T06:51:00Z">
            <w:r>
              <w:rPr>
                <w:color w:val="000000"/>
              </w:rPr>
              <w:delText>Clinical Decision Support (CDS) Content and Health Level 7 (HL7) - Compliant Knowledge Artifacts (KNARTs)</w:delText>
            </w:r>
          </w:del>
        </w:p>
      </w:tc>
      <w:tc>
        <w:tcPr>
          <w:tcW w:w="1440" w:type="dxa"/>
        </w:tcPr>
        <w:p w:rsidR="00E71361" w:rsidRDefault="00E71361">
          <w:pPr>
            <w:spacing w:after="0" w:line="240" w:lineRule="auto"/>
            <w:rPr>
              <w:del w:id="257" w:author="20180310" w:date="2018-03-10T06:51:00Z"/>
            </w:rPr>
          </w:pPr>
        </w:p>
      </w:tc>
      <w:tc>
        <w:tcPr>
          <w:tcW w:w="1440" w:type="dxa"/>
        </w:tcPr>
        <w:p w:rsidR="00E71361" w:rsidRDefault="00E71361">
          <w:pPr>
            <w:spacing w:after="0" w:line="240" w:lineRule="auto"/>
            <w:rPr>
              <w:ins w:id="258" w:author="20180310" w:date="2018-03-10T06:51:00Z"/>
            </w:rPr>
          </w:pPr>
        </w:p>
      </w:tc>
      <w:tc>
        <w:tcPr>
          <w:tcW w:w="1440" w:type="dxa"/>
        </w:tcPr>
        <w:p w:rsidR="00E71361" w:rsidRDefault="00E71361">
          <w:pPr>
            <w:spacing w:after="0" w:line="240" w:lineRule="auto"/>
            <w:jc w:val="center"/>
            <w:rPr>
              <w:ins w:id="259" w:author="20180310" w:date="2018-03-10T06:51:00Z"/>
            </w:rPr>
          </w:pPr>
          <w:ins w:id="260" w:author="20180310" w:date="2018-03-10T06:51:00Z">
            <w:r>
              <w:rPr>
                <w:color w:val="000000"/>
              </w:rPr>
              <w:t>Clinical Decision Support (CDS) Content and Health Level 7 (HL7) - Compliant Knowledge Artifacts (KNARTs)</w:t>
            </w:r>
          </w:ins>
        </w:p>
      </w:tc>
      <w:tc>
        <w:tcPr>
          <w:tcW w:w="1440" w:type="dxa"/>
        </w:tcPr>
        <w:p w:rsidR="00E71361" w:rsidRDefault="00E71361">
          <w:pPr>
            <w:spacing w:after="0" w:line="240" w:lineRule="auto"/>
            <w:rPr>
              <w:ins w:id="261" w:author="20180310" w:date="2018-03-10T06:51:00Z"/>
            </w:rPr>
          </w:pPr>
        </w:p>
      </w:tc>
    </w:tr>
  </w:tbl>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619" w:author="20180310" w:date="2018-03-10T06:51:00Z"/>
      </w:trPr>
      <w:tc>
        <w:tcPr>
          <w:tcW w:w="3009" w:type="dxa"/>
          <w:tcBorders>
            <w:bottom w:val="single" w:sz="4" w:space="0" w:color="000000"/>
          </w:tcBorders>
        </w:tcPr>
        <w:p w:rsidR="00E71361" w:rsidRDefault="00E71361">
          <w:pPr>
            <w:spacing w:after="0" w:line="240" w:lineRule="auto"/>
            <w:rPr>
              <w:del w:id="1620" w:author="20180310" w:date="2018-03-10T06:51:00Z"/>
            </w:rPr>
          </w:pPr>
        </w:p>
      </w:tc>
      <w:tc>
        <w:tcPr>
          <w:tcW w:w="3009" w:type="dxa"/>
          <w:tcBorders>
            <w:bottom w:val="single" w:sz="4" w:space="0" w:color="000000"/>
          </w:tcBorders>
        </w:tcPr>
        <w:p w:rsidR="00E71361" w:rsidRDefault="00E71361">
          <w:pPr>
            <w:spacing w:after="0" w:line="240" w:lineRule="auto"/>
            <w:jc w:val="center"/>
            <w:rPr>
              <w:del w:id="1621" w:author="20180310" w:date="2018-03-10T06:51:00Z"/>
            </w:rPr>
          </w:pPr>
          <w:del w:id="1622" w:author="20180310" w:date="2018-03-10T06:51:00Z">
            <w:r>
              <w:rPr>
                <w:color w:val="000000"/>
              </w:rPr>
              <w:delText>Cervical Cancer Screening Logic Diagrams</w:delText>
            </w:r>
          </w:del>
        </w:p>
      </w:tc>
      <w:tc>
        <w:tcPr>
          <w:tcW w:w="3009" w:type="dxa"/>
          <w:tcBorders>
            <w:bottom w:val="single" w:sz="4" w:space="0" w:color="000000"/>
          </w:tcBorders>
        </w:tcPr>
        <w:p w:rsidR="00E71361" w:rsidRDefault="00E71361">
          <w:pPr>
            <w:spacing w:after="0" w:line="240" w:lineRule="auto"/>
            <w:rPr>
              <w:del w:id="1623" w:author="20180310" w:date="2018-03-10T06:51:00Z"/>
            </w:rPr>
          </w:pPr>
        </w:p>
      </w:tc>
      <w:tc>
        <w:tcPr>
          <w:tcW w:w="3009" w:type="dxa"/>
          <w:tcBorders>
            <w:bottom w:val="single" w:sz="4" w:space="0" w:color="000000"/>
          </w:tcBorders>
        </w:tcPr>
        <w:p w:rsidR="00E71361" w:rsidRDefault="00E71361">
          <w:pPr>
            <w:spacing w:after="0" w:line="240" w:lineRule="auto"/>
            <w:rPr>
              <w:del w:id="1624" w:author="20180310" w:date="2018-03-10T06:51:00Z"/>
            </w:rPr>
          </w:pPr>
        </w:p>
      </w:tc>
      <w:tc>
        <w:tcPr>
          <w:tcW w:w="360" w:type="dxa"/>
        </w:tcPr>
        <w:p w:rsidR="00E71361" w:rsidRDefault="00E71361">
          <w:pPr>
            <w:spacing w:after="0" w:line="240" w:lineRule="auto"/>
            <w:jc w:val="center"/>
            <w:rPr>
              <w:del w:id="1625" w:author="20180310" w:date="2018-03-10T06:51:00Z"/>
            </w:rPr>
          </w:pPr>
          <w:del w:id="1626" w:author="20180310" w:date="2018-03-10T06:51:00Z">
            <w:r>
              <w:rPr>
                <w:color w:val="000000"/>
              </w:rPr>
              <w:delText>Cervical Cancer Screening Logic Diagrams</w:delText>
            </w:r>
          </w:del>
        </w:p>
      </w:tc>
      <w:tc>
        <w:tcPr>
          <w:tcW w:w="1440" w:type="dxa"/>
        </w:tcPr>
        <w:p w:rsidR="00E71361" w:rsidRDefault="00E71361">
          <w:pPr>
            <w:spacing w:after="0" w:line="240" w:lineRule="auto"/>
            <w:rPr>
              <w:del w:id="1627" w:author="20180310" w:date="2018-03-10T06:51:00Z"/>
            </w:rPr>
          </w:pPr>
        </w:p>
      </w:tc>
      <w:tc>
        <w:tcPr>
          <w:tcW w:w="1440" w:type="dxa"/>
        </w:tcPr>
        <w:p w:rsidR="00E71361" w:rsidRDefault="00E71361">
          <w:pPr>
            <w:spacing w:after="0" w:line="240" w:lineRule="auto"/>
            <w:rPr>
              <w:ins w:id="1628" w:author="20180310" w:date="2018-03-10T06:51:00Z"/>
            </w:rPr>
          </w:pPr>
        </w:p>
      </w:tc>
      <w:tc>
        <w:tcPr>
          <w:tcW w:w="1440" w:type="dxa"/>
        </w:tcPr>
        <w:p w:rsidR="00E71361" w:rsidRDefault="00E71361">
          <w:pPr>
            <w:spacing w:after="0" w:line="240" w:lineRule="auto"/>
            <w:jc w:val="center"/>
            <w:rPr>
              <w:ins w:id="1629" w:author="20180310" w:date="2018-03-10T06:51:00Z"/>
            </w:rPr>
          </w:pPr>
          <w:ins w:id="1630" w:author="20180310" w:date="2018-03-10T06:51:00Z">
            <w:r>
              <w:rPr>
                <w:color w:val="000000"/>
              </w:rPr>
              <w:t>Cervical Cancer Screening Logic Diagrams</w:t>
            </w:r>
          </w:ins>
        </w:p>
      </w:tc>
      <w:tc>
        <w:tcPr>
          <w:tcW w:w="1440" w:type="dxa"/>
        </w:tcPr>
        <w:p w:rsidR="00E71361" w:rsidRDefault="00E71361">
          <w:pPr>
            <w:spacing w:after="0" w:line="240" w:lineRule="auto"/>
            <w:rPr>
              <w:ins w:id="1631" w:author="20180310" w:date="2018-03-10T06:51:00Z"/>
            </w:rPr>
          </w:pPr>
        </w:p>
      </w:tc>
    </w:tr>
  </w:tbl>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632" w:author="20180310" w:date="2018-03-10T06:51:00Z"/>
      </w:trPr>
      <w:tc>
        <w:tcPr>
          <w:tcW w:w="3009" w:type="dxa"/>
          <w:tcBorders>
            <w:bottom w:val="single" w:sz="4" w:space="0" w:color="000000"/>
          </w:tcBorders>
        </w:tcPr>
        <w:p w:rsidR="00E71361" w:rsidRDefault="00E71361">
          <w:pPr>
            <w:spacing w:after="0" w:line="240" w:lineRule="auto"/>
            <w:rPr>
              <w:ins w:id="1633" w:author="20180310" w:date="2018-03-10T06:51:00Z"/>
            </w:rPr>
          </w:pPr>
        </w:p>
      </w:tc>
      <w:tc>
        <w:tcPr>
          <w:tcW w:w="3009" w:type="dxa"/>
          <w:tcBorders>
            <w:bottom w:val="single" w:sz="4" w:space="0" w:color="000000"/>
          </w:tcBorders>
        </w:tcPr>
        <w:p w:rsidR="00E71361" w:rsidRDefault="00E71361">
          <w:pPr>
            <w:spacing w:after="0" w:line="240" w:lineRule="auto"/>
            <w:jc w:val="center"/>
            <w:rPr>
              <w:ins w:id="1634" w:author="20180310" w:date="2018-03-10T06:51:00Z"/>
            </w:rPr>
          </w:pPr>
          <w:ins w:id="1635" w:author="20180310" w:date="2018-03-10T06:51:00Z">
            <w:r>
              <w:rPr>
                <w:color w:val="000000"/>
              </w:rPr>
              <w:t>Cervical Cancer Screening Logic Diagrams</w:t>
            </w:r>
          </w:ins>
        </w:p>
      </w:tc>
      <w:tc>
        <w:tcPr>
          <w:tcW w:w="3009" w:type="dxa"/>
          <w:tcBorders>
            <w:bottom w:val="single" w:sz="4" w:space="0" w:color="000000"/>
          </w:tcBorders>
        </w:tcPr>
        <w:p w:rsidR="00E71361" w:rsidRDefault="00E71361">
          <w:pPr>
            <w:spacing w:after="0" w:line="240" w:lineRule="auto"/>
            <w:rPr>
              <w:ins w:id="1636" w:author="20180310" w:date="2018-03-10T06:51:00Z"/>
            </w:rPr>
          </w:pPr>
        </w:p>
      </w:tc>
    </w:tr>
  </w:tbl>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655" w:author="20180310" w:date="2018-03-10T06:51:00Z"/>
      </w:trPr>
      <w:tc>
        <w:tcPr>
          <w:tcW w:w="3009" w:type="dxa"/>
          <w:tcBorders>
            <w:bottom w:val="single" w:sz="4" w:space="0" w:color="000000"/>
          </w:tcBorders>
        </w:tcPr>
        <w:p w:rsidR="00E71361" w:rsidRDefault="00E71361">
          <w:pPr>
            <w:spacing w:after="0" w:line="240" w:lineRule="auto"/>
            <w:rPr>
              <w:del w:id="1656" w:author="20180310" w:date="2018-03-10T06:51:00Z"/>
            </w:rPr>
          </w:pPr>
        </w:p>
      </w:tc>
      <w:tc>
        <w:tcPr>
          <w:tcW w:w="3009" w:type="dxa"/>
          <w:tcBorders>
            <w:bottom w:val="single" w:sz="4" w:space="0" w:color="000000"/>
          </w:tcBorders>
        </w:tcPr>
        <w:p w:rsidR="00E71361" w:rsidRDefault="00E71361">
          <w:pPr>
            <w:spacing w:after="0" w:line="240" w:lineRule="auto"/>
            <w:rPr>
              <w:del w:id="1657" w:author="20180310" w:date="2018-03-10T06:51:00Z"/>
            </w:rPr>
          </w:pPr>
        </w:p>
      </w:tc>
      <w:tc>
        <w:tcPr>
          <w:tcW w:w="3009" w:type="dxa"/>
          <w:tcBorders>
            <w:bottom w:val="single" w:sz="4" w:space="0" w:color="000000"/>
          </w:tcBorders>
        </w:tcPr>
        <w:p w:rsidR="00E71361" w:rsidRDefault="00E71361">
          <w:pPr>
            <w:spacing w:after="0" w:line="240" w:lineRule="auto"/>
            <w:rPr>
              <w:del w:id="1658" w:author="20180310" w:date="2018-03-10T06:51:00Z"/>
            </w:rPr>
          </w:pPr>
        </w:p>
      </w:tc>
      <w:tc>
        <w:tcPr>
          <w:tcW w:w="3009" w:type="dxa"/>
          <w:tcBorders>
            <w:bottom w:val="single" w:sz="4" w:space="0" w:color="000000"/>
          </w:tcBorders>
        </w:tcPr>
        <w:p w:rsidR="00E71361" w:rsidRDefault="00E71361">
          <w:pPr>
            <w:spacing w:after="0" w:line="240" w:lineRule="auto"/>
            <w:rPr>
              <w:del w:id="1659" w:author="20180310" w:date="2018-03-10T06:51:00Z"/>
            </w:rPr>
          </w:pPr>
        </w:p>
      </w:tc>
      <w:tc>
        <w:tcPr>
          <w:tcW w:w="360" w:type="dxa"/>
        </w:tcPr>
        <w:p w:rsidR="00E71361" w:rsidRDefault="00E71361">
          <w:pPr>
            <w:spacing w:after="0" w:line="240" w:lineRule="auto"/>
            <w:rPr>
              <w:del w:id="1660" w:author="20180310" w:date="2018-03-10T06:51:00Z"/>
            </w:rPr>
          </w:pPr>
        </w:p>
      </w:tc>
      <w:tc>
        <w:tcPr>
          <w:tcW w:w="1440" w:type="dxa"/>
        </w:tcPr>
        <w:p w:rsidR="00E71361" w:rsidRDefault="00E71361">
          <w:pPr>
            <w:spacing w:after="0" w:line="240" w:lineRule="auto"/>
            <w:rPr>
              <w:del w:id="1661" w:author="20180310" w:date="2018-03-10T06:51:00Z"/>
            </w:rPr>
          </w:pPr>
        </w:p>
      </w:tc>
      <w:tc>
        <w:tcPr>
          <w:tcW w:w="1440" w:type="dxa"/>
        </w:tcPr>
        <w:p w:rsidR="00E71361" w:rsidRDefault="00E71361">
          <w:pPr>
            <w:spacing w:after="0" w:line="240" w:lineRule="auto"/>
            <w:rPr>
              <w:ins w:id="1662" w:author="20180310" w:date="2018-03-10T06:51:00Z"/>
            </w:rPr>
          </w:pPr>
        </w:p>
      </w:tc>
      <w:tc>
        <w:tcPr>
          <w:tcW w:w="1440" w:type="dxa"/>
        </w:tcPr>
        <w:p w:rsidR="00E71361" w:rsidRDefault="00E71361">
          <w:pPr>
            <w:spacing w:after="0" w:line="240" w:lineRule="auto"/>
            <w:rPr>
              <w:ins w:id="1663" w:author="20180310" w:date="2018-03-10T06:51:00Z"/>
            </w:rPr>
          </w:pPr>
        </w:p>
      </w:tc>
      <w:tc>
        <w:tcPr>
          <w:tcW w:w="1440" w:type="dxa"/>
        </w:tcPr>
        <w:p w:rsidR="00E71361" w:rsidRDefault="00E71361">
          <w:pPr>
            <w:spacing w:after="0" w:line="240" w:lineRule="auto"/>
            <w:rPr>
              <w:ins w:id="1664" w:author="20180310" w:date="2018-03-10T06:51:00Z"/>
            </w:rPr>
          </w:pPr>
        </w:p>
      </w:tc>
    </w:tr>
  </w:tbl>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1966" w:author="20180310" w:date="2018-03-10T06:51:00Z"/>
      </w:trPr>
      <w:tc>
        <w:tcPr>
          <w:tcW w:w="3009" w:type="dxa"/>
          <w:tcBorders>
            <w:bottom w:val="single" w:sz="4" w:space="0" w:color="000000"/>
          </w:tcBorders>
        </w:tcPr>
        <w:p w:rsidR="00E71361" w:rsidRDefault="00E71361">
          <w:pPr>
            <w:spacing w:after="0" w:line="240" w:lineRule="auto"/>
            <w:rPr>
              <w:del w:id="1967" w:author="20180310" w:date="2018-03-10T06:51:00Z"/>
            </w:rPr>
          </w:pPr>
        </w:p>
      </w:tc>
      <w:tc>
        <w:tcPr>
          <w:tcW w:w="3009" w:type="dxa"/>
          <w:tcBorders>
            <w:bottom w:val="single" w:sz="4" w:space="0" w:color="000000"/>
          </w:tcBorders>
        </w:tcPr>
        <w:p w:rsidR="00E71361" w:rsidRDefault="00E71361">
          <w:pPr>
            <w:spacing w:after="0" w:line="240" w:lineRule="auto"/>
            <w:jc w:val="center"/>
            <w:rPr>
              <w:del w:id="1968" w:author="20180310" w:date="2018-03-10T06:51:00Z"/>
            </w:rPr>
          </w:pPr>
          <w:del w:id="1969" w:author="20180310" w:date="2018-03-10T06:51:00Z">
            <w:r>
              <w:rPr>
                <w:color w:val="000000"/>
              </w:rPr>
              <w:delText>Acronyms</w:delText>
            </w:r>
          </w:del>
        </w:p>
      </w:tc>
      <w:tc>
        <w:tcPr>
          <w:tcW w:w="3009" w:type="dxa"/>
          <w:tcBorders>
            <w:bottom w:val="single" w:sz="4" w:space="0" w:color="000000"/>
          </w:tcBorders>
        </w:tcPr>
        <w:p w:rsidR="00E71361" w:rsidRDefault="00E71361">
          <w:pPr>
            <w:spacing w:after="0" w:line="240" w:lineRule="auto"/>
            <w:rPr>
              <w:del w:id="1970" w:author="20180310" w:date="2018-03-10T06:51:00Z"/>
            </w:rPr>
          </w:pPr>
        </w:p>
      </w:tc>
      <w:tc>
        <w:tcPr>
          <w:tcW w:w="3009" w:type="dxa"/>
          <w:tcBorders>
            <w:bottom w:val="single" w:sz="4" w:space="0" w:color="000000"/>
          </w:tcBorders>
        </w:tcPr>
        <w:p w:rsidR="00E71361" w:rsidRDefault="00E71361">
          <w:pPr>
            <w:spacing w:after="0" w:line="240" w:lineRule="auto"/>
            <w:rPr>
              <w:del w:id="1971" w:author="20180310" w:date="2018-03-10T06:51:00Z"/>
            </w:rPr>
          </w:pPr>
        </w:p>
      </w:tc>
      <w:tc>
        <w:tcPr>
          <w:tcW w:w="360" w:type="dxa"/>
        </w:tcPr>
        <w:p w:rsidR="00E71361" w:rsidRDefault="00E71361">
          <w:pPr>
            <w:spacing w:after="0" w:line="240" w:lineRule="auto"/>
            <w:jc w:val="center"/>
            <w:rPr>
              <w:del w:id="1972" w:author="20180310" w:date="2018-03-10T06:51:00Z"/>
            </w:rPr>
          </w:pPr>
          <w:del w:id="1973" w:author="20180310" w:date="2018-03-10T06:51:00Z">
            <w:r>
              <w:rPr>
                <w:color w:val="000000"/>
              </w:rPr>
              <w:delText>Acronyms</w:delText>
            </w:r>
          </w:del>
        </w:p>
      </w:tc>
      <w:tc>
        <w:tcPr>
          <w:tcW w:w="1440" w:type="dxa"/>
        </w:tcPr>
        <w:p w:rsidR="00E71361" w:rsidRDefault="00E71361">
          <w:pPr>
            <w:spacing w:after="0" w:line="240" w:lineRule="auto"/>
            <w:rPr>
              <w:del w:id="1974" w:author="20180310" w:date="2018-03-10T06:51:00Z"/>
            </w:rPr>
          </w:pPr>
        </w:p>
      </w:tc>
      <w:tc>
        <w:tcPr>
          <w:tcW w:w="1440" w:type="dxa"/>
        </w:tcPr>
        <w:p w:rsidR="00E71361" w:rsidRDefault="00E71361">
          <w:pPr>
            <w:spacing w:after="0" w:line="240" w:lineRule="auto"/>
            <w:rPr>
              <w:ins w:id="1975" w:author="20180310" w:date="2018-03-10T06:51:00Z"/>
            </w:rPr>
          </w:pPr>
        </w:p>
      </w:tc>
      <w:tc>
        <w:tcPr>
          <w:tcW w:w="1440" w:type="dxa"/>
        </w:tcPr>
        <w:p w:rsidR="00E71361" w:rsidRDefault="00E71361">
          <w:pPr>
            <w:spacing w:after="0" w:line="240" w:lineRule="auto"/>
            <w:jc w:val="center"/>
            <w:rPr>
              <w:ins w:id="1976" w:author="20180310" w:date="2018-03-10T06:51:00Z"/>
            </w:rPr>
          </w:pPr>
          <w:ins w:id="1977" w:author="20180310" w:date="2018-03-10T06:51:00Z">
            <w:r>
              <w:rPr>
                <w:color w:val="000000"/>
              </w:rPr>
              <w:t>Acronyms</w:t>
            </w:r>
          </w:ins>
        </w:p>
      </w:tc>
      <w:tc>
        <w:tcPr>
          <w:tcW w:w="1440" w:type="dxa"/>
        </w:tcPr>
        <w:p w:rsidR="00E71361" w:rsidRDefault="00E71361">
          <w:pPr>
            <w:spacing w:after="0" w:line="240" w:lineRule="auto"/>
            <w:rPr>
              <w:ins w:id="1978" w:author="20180310" w:date="2018-03-10T06:51:00Z"/>
            </w:rPr>
          </w:pPr>
        </w:p>
      </w:tc>
    </w:tr>
  </w:tbl>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1979" w:author="20180310" w:date="2018-03-10T06:51:00Z"/>
      </w:trPr>
      <w:tc>
        <w:tcPr>
          <w:tcW w:w="3009" w:type="dxa"/>
          <w:tcBorders>
            <w:bottom w:val="single" w:sz="4" w:space="0" w:color="000000"/>
          </w:tcBorders>
        </w:tcPr>
        <w:p w:rsidR="00E71361" w:rsidRDefault="00E71361">
          <w:pPr>
            <w:spacing w:after="0" w:line="240" w:lineRule="auto"/>
            <w:rPr>
              <w:ins w:id="1980" w:author="20180310" w:date="2018-03-10T06:51:00Z"/>
            </w:rPr>
          </w:pPr>
        </w:p>
      </w:tc>
      <w:tc>
        <w:tcPr>
          <w:tcW w:w="3009" w:type="dxa"/>
          <w:tcBorders>
            <w:bottom w:val="single" w:sz="4" w:space="0" w:color="000000"/>
          </w:tcBorders>
        </w:tcPr>
        <w:p w:rsidR="00E71361" w:rsidRDefault="00E71361">
          <w:pPr>
            <w:spacing w:after="0" w:line="240" w:lineRule="auto"/>
            <w:jc w:val="center"/>
            <w:rPr>
              <w:ins w:id="1981" w:author="20180310" w:date="2018-03-10T06:51:00Z"/>
            </w:rPr>
          </w:pPr>
          <w:ins w:id="1982" w:author="20180310" w:date="2018-03-10T06:51:00Z">
            <w:r>
              <w:rPr>
                <w:color w:val="000000"/>
              </w:rPr>
              <w:t>Acronyms</w:t>
            </w:r>
          </w:ins>
        </w:p>
      </w:tc>
      <w:tc>
        <w:tcPr>
          <w:tcW w:w="3009" w:type="dxa"/>
          <w:tcBorders>
            <w:bottom w:val="single" w:sz="4" w:space="0" w:color="000000"/>
          </w:tcBorders>
        </w:tcPr>
        <w:p w:rsidR="00E71361" w:rsidRDefault="00E71361">
          <w:pPr>
            <w:spacing w:after="0" w:line="240" w:lineRule="auto"/>
            <w:rPr>
              <w:ins w:id="1983" w:author="20180310" w:date="2018-03-10T06:51:00Z"/>
            </w:rPr>
          </w:pPr>
        </w:p>
      </w:tc>
    </w:tr>
  </w:tbl>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2002" w:author="20180310" w:date="2018-03-10T06:51:00Z"/>
      </w:trPr>
      <w:tc>
        <w:tcPr>
          <w:tcW w:w="3009" w:type="dxa"/>
          <w:tcBorders>
            <w:bottom w:val="single" w:sz="4" w:space="0" w:color="000000"/>
          </w:tcBorders>
        </w:tcPr>
        <w:p w:rsidR="00E71361" w:rsidRDefault="00E71361">
          <w:pPr>
            <w:spacing w:after="0" w:line="240" w:lineRule="auto"/>
            <w:rPr>
              <w:ins w:id="2003" w:author="20180310" w:date="2018-03-10T06:51:00Z"/>
            </w:rPr>
          </w:pPr>
        </w:p>
      </w:tc>
      <w:tc>
        <w:tcPr>
          <w:tcW w:w="3009" w:type="dxa"/>
          <w:tcBorders>
            <w:bottom w:val="single" w:sz="4" w:space="0" w:color="000000"/>
          </w:tcBorders>
        </w:tcPr>
        <w:p w:rsidR="00E71361" w:rsidRDefault="00E71361">
          <w:pPr>
            <w:spacing w:after="0" w:line="240" w:lineRule="auto"/>
            <w:rPr>
              <w:ins w:id="2004" w:author="20180310" w:date="2018-03-10T06:51:00Z"/>
            </w:rPr>
          </w:pPr>
        </w:p>
      </w:tc>
      <w:tc>
        <w:tcPr>
          <w:tcW w:w="3009" w:type="dxa"/>
          <w:tcBorders>
            <w:bottom w:val="single" w:sz="4" w:space="0" w:color="000000"/>
          </w:tcBorders>
        </w:tcPr>
        <w:p w:rsidR="00E71361" w:rsidRDefault="00E71361">
          <w:pPr>
            <w:spacing w:after="0" w:line="240" w:lineRule="auto"/>
            <w:rPr>
              <w:ins w:id="2005" w:author="20180310" w:date="2018-03-10T06:51:00Z"/>
            </w:rPr>
          </w:pPr>
        </w:p>
      </w:tc>
    </w:tr>
  </w:tbl>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262" w:author="20180310" w:date="2018-03-10T06:51:00Z"/>
      </w:trPr>
      <w:tc>
        <w:tcPr>
          <w:tcW w:w="3009" w:type="dxa"/>
          <w:tcBorders>
            <w:bottom w:val="single" w:sz="4" w:space="0" w:color="000000"/>
          </w:tcBorders>
        </w:tcPr>
        <w:p w:rsidR="00E71361" w:rsidRDefault="00E71361">
          <w:pPr>
            <w:spacing w:after="0" w:line="240" w:lineRule="auto"/>
            <w:rPr>
              <w:del w:id="263" w:author="20180310" w:date="2018-03-10T06:51:00Z"/>
            </w:rPr>
          </w:pPr>
        </w:p>
      </w:tc>
      <w:tc>
        <w:tcPr>
          <w:tcW w:w="3009" w:type="dxa"/>
          <w:tcBorders>
            <w:bottom w:val="single" w:sz="4" w:space="0" w:color="000000"/>
          </w:tcBorders>
        </w:tcPr>
        <w:p w:rsidR="00E71361" w:rsidRDefault="00E71361">
          <w:pPr>
            <w:spacing w:after="0" w:line="240" w:lineRule="auto"/>
            <w:jc w:val="center"/>
            <w:rPr>
              <w:del w:id="264" w:author="20180310" w:date="2018-03-10T06:51:00Z"/>
            </w:rPr>
          </w:pPr>
          <w:del w:id="265" w:author="20180310" w:date="2018-03-10T06:51:00Z">
            <w:r>
              <w:rPr>
                <w:color w:val="000000"/>
              </w:rPr>
              <w:delText>Clinical Decision Support (CDS) Content and Health Level 7 (HL7) - Compliant Knowledge Artifacts (KNARTs)</w:delText>
            </w:r>
          </w:del>
        </w:p>
      </w:tc>
      <w:tc>
        <w:tcPr>
          <w:tcW w:w="3009" w:type="dxa"/>
          <w:tcBorders>
            <w:bottom w:val="single" w:sz="4" w:space="0" w:color="000000"/>
          </w:tcBorders>
        </w:tcPr>
        <w:p w:rsidR="00E71361" w:rsidRDefault="00E71361">
          <w:pPr>
            <w:spacing w:after="0" w:line="240" w:lineRule="auto"/>
            <w:rPr>
              <w:del w:id="266" w:author="20180310" w:date="2018-03-10T06:51:00Z"/>
            </w:rPr>
          </w:pPr>
        </w:p>
      </w:tc>
      <w:tc>
        <w:tcPr>
          <w:tcW w:w="3009" w:type="dxa"/>
          <w:tcBorders>
            <w:bottom w:val="single" w:sz="4" w:space="0" w:color="000000"/>
          </w:tcBorders>
        </w:tcPr>
        <w:p w:rsidR="00E71361" w:rsidRDefault="00E71361">
          <w:pPr>
            <w:spacing w:after="0" w:line="240" w:lineRule="auto"/>
            <w:rPr>
              <w:del w:id="267" w:author="20180310" w:date="2018-03-10T06:51:00Z"/>
            </w:rPr>
          </w:pPr>
        </w:p>
      </w:tc>
      <w:tc>
        <w:tcPr>
          <w:tcW w:w="360" w:type="dxa"/>
        </w:tcPr>
        <w:p w:rsidR="00E71361" w:rsidRDefault="00E71361">
          <w:pPr>
            <w:spacing w:after="0" w:line="240" w:lineRule="auto"/>
            <w:jc w:val="center"/>
            <w:rPr>
              <w:del w:id="268" w:author="20180310" w:date="2018-03-10T06:51:00Z"/>
            </w:rPr>
          </w:pPr>
          <w:del w:id="269" w:author="20180310" w:date="2018-03-10T06:51:00Z">
            <w:r>
              <w:rPr>
                <w:color w:val="000000"/>
              </w:rPr>
              <w:delText>Clinical Decision Support (CDS) Content and Health Level 7 (HL7) - Compliant Knowledge Artifacts (KNARTs)</w:delText>
            </w:r>
          </w:del>
        </w:p>
      </w:tc>
      <w:tc>
        <w:tcPr>
          <w:tcW w:w="1440" w:type="dxa"/>
        </w:tcPr>
        <w:p w:rsidR="00E71361" w:rsidRDefault="00E71361">
          <w:pPr>
            <w:spacing w:after="0" w:line="240" w:lineRule="auto"/>
            <w:rPr>
              <w:del w:id="270" w:author="20180310" w:date="2018-03-10T06:51:00Z"/>
            </w:rPr>
          </w:pPr>
        </w:p>
      </w:tc>
      <w:tc>
        <w:tcPr>
          <w:tcW w:w="1440" w:type="dxa"/>
        </w:tcPr>
        <w:p w:rsidR="00E71361" w:rsidRDefault="00E71361">
          <w:pPr>
            <w:spacing w:after="0" w:line="240" w:lineRule="auto"/>
            <w:rPr>
              <w:ins w:id="271" w:author="20180310" w:date="2018-03-10T06:51:00Z"/>
            </w:rPr>
          </w:pPr>
        </w:p>
      </w:tc>
      <w:tc>
        <w:tcPr>
          <w:tcW w:w="1440" w:type="dxa"/>
        </w:tcPr>
        <w:p w:rsidR="00E71361" w:rsidRDefault="00E71361">
          <w:pPr>
            <w:spacing w:after="0" w:line="240" w:lineRule="auto"/>
            <w:jc w:val="center"/>
            <w:rPr>
              <w:ins w:id="272" w:author="20180310" w:date="2018-03-10T06:51:00Z"/>
            </w:rPr>
          </w:pPr>
          <w:ins w:id="273" w:author="20180310" w:date="2018-03-10T06:51:00Z">
            <w:r>
              <w:rPr>
                <w:color w:val="000000"/>
              </w:rPr>
              <w:t>Clinical Decision Support (CDS) Content and Health Level 7 (HL7) - Compliant Knowledge Artifacts (KNARTs)</w:t>
            </w:r>
          </w:ins>
        </w:p>
      </w:tc>
      <w:tc>
        <w:tcPr>
          <w:tcW w:w="1440" w:type="dxa"/>
        </w:tcPr>
        <w:p w:rsidR="00E71361" w:rsidRDefault="00E71361">
          <w:pPr>
            <w:spacing w:after="0" w:line="240" w:lineRule="auto"/>
            <w:rPr>
              <w:ins w:id="274" w:author="20180310" w:date="2018-03-10T06:51:00Z"/>
            </w:rPr>
          </w:pPr>
        </w:p>
      </w:tc>
    </w:tr>
  </w:tbl>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301" w:author="20180310" w:date="2018-03-10T06:51:00Z"/>
      </w:trPr>
      <w:tc>
        <w:tcPr>
          <w:tcW w:w="3009" w:type="dxa"/>
          <w:tcBorders>
            <w:bottom w:val="single" w:sz="4" w:space="0" w:color="000000"/>
          </w:tcBorders>
        </w:tcPr>
        <w:p w:rsidR="00E71361" w:rsidRDefault="00E71361">
          <w:pPr>
            <w:spacing w:after="0" w:line="240" w:lineRule="auto"/>
            <w:rPr>
              <w:del w:id="302" w:author="20180310" w:date="2018-03-10T06:51:00Z"/>
            </w:rPr>
          </w:pPr>
        </w:p>
      </w:tc>
      <w:tc>
        <w:tcPr>
          <w:tcW w:w="3009" w:type="dxa"/>
          <w:tcBorders>
            <w:bottom w:val="single" w:sz="4" w:space="0" w:color="000000"/>
          </w:tcBorders>
        </w:tcPr>
        <w:p w:rsidR="00E71361" w:rsidRDefault="00E71361">
          <w:pPr>
            <w:spacing w:after="0" w:line="240" w:lineRule="auto"/>
            <w:rPr>
              <w:del w:id="303" w:author="20180310" w:date="2018-03-10T06:51:00Z"/>
            </w:rPr>
          </w:pPr>
        </w:p>
      </w:tc>
      <w:tc>
        <w:tcPr>
          <w:tcW w:w="3009" w:type="dxa"/>
          <w:tcBorders>
            <w:bottom w:val="single" w:sz="4" w:space="0" w:color="000000"/>
          </w:tcBorders>
        </w:tcPr>
        <w:p w:rsidR="00E71361" w:rsidRDefault="00E71361">
          <w:pPr>
            <w:spacing w:after="0" w:line="240" w:lineRule="auto"/>
            <w:rPr>
              <w:del w:id="304" w:author="20180310" w:date="2018-03-10T06:51:00Z"/>
            </w:rPr>
          </w:pPr>
        </w:p>
      </w:tc>
      <w:tc>
        <w:tcPr>
          <w:tcW w:w="3009" w:type="dxa"/>
          <w:tcBorders>
            <w:bottom w:val="single" w:sz="4" w:space="0" w:color="000000"/>
          </w:tcBorders>
        </w:tcPr>
        <w:p w:rsidR="00E71361" w:rsidRDefault="00E71361">
          <w:pPr>
            <w:spacing w:after="0" w:line="240" w:lineRule="auto"/>
            <w:rPr>
              <w:del w:id="305" w:author="20180310" w:date="2018-03-10T06:51:00Z"/>
            </w:rPr>
          </w:pPr>
        </w:p>
      </w:tc>
      <w:tc>
        <w:tcPr>
          <w:tcW w:w="360" w:type="dxa"/>
        </w:tcPr>
        <w:p w:rsidR="00E71361" w:rsidRDefault="00E71361">
          <w:pPr>
            <w:spacing w:after="0" w:line="240" w:lineRule="auto"/>
            <w:rPr>
              <w:del w:id="306" w:author="20180310" w:date="2018-03-10T06:51:00Z"/>
            </w:rPr>
          </w:pPr>
        </w:p>
      </w:tc>
      <w:tc>
        <w:tcPr>
          <w:tcW w:w="1440" w:type="dxa"/>
        </w:tcPr>
        <w:p w:rsidR="00E71361" w:rsidRDefault="00E71361">
          <w:pPr>
            <w:spacing w:after="0" w:line="240" w:lineRule="auto"/>
            <w:rPr>
              <w:del w:id="307" w:author="20180310" w:date="2018-03-10T06:51:00Z"/>
            </w:rPr>
          </w:pPr>
        </w:p>
      </w:tc>
      <w:tc>
        <w:tcPr>
          <w:tcW w:w="1440" w:type="dxa"/>
        </w:tcPr>
        <w:p w:rsidR="00E71361" w:rsidRDefault="00E71361">
          <w:pPr>
            <w:spacing w:after="0" w:line="240" w:lineRule="auto"/>
            <w:rPr>
              <w:ins w:id="308" w:author="20180310" w:date="2018-03-10T06:51:00Z"/>
            </w:rPr>
          </w:pPr>
        </w:p>
      </w:tc>
      <w:tc>
        <w:tcPr>
          <w:tcW w:w="1440" w:type="dxa"/>
        </w:tcPr>
        <w:p w:rsidR="00E71361" w:rsidRDefault="00E71361">
          <w:pPr>
            <w:spacing w:after="0" w:line="240" w:lineRule="auto"/>
            <w:rPr>
              <w:ins w:id="309" w:author="20180310" w:date="2018-03-10T06:51:00Z"/>
            </w:rPr>
          </w:pPr>
        </w:p>
      </w:tc>
      <w:tc>
        <w:tcPr>
          <w:tcW w:w="1440" w:type="dxa"/>
        </w:tcPr>
        <w:p w:rsidR="00E71361" w:rsidRDefault="00E71361">
          <w:pPr>
            <w:spacing w:after="0" w:line="240" w:lineRule="auto"/>
            <w:rPr>
              <w:ins w:id="310" w:author="20180310" w:date="2018-03-10T06:51:00Z"/>
            </w:rPr>
          </w:pPr>
        </w:p>
      </w:tc>
    </w:tr>
  </w:tbl>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353" w:author="20180310" w:date="2018-03-10T06:51:00Z"/>
      </w:trPr>
      <w:tc>
        <w:tcPr>
          <w:tcW w:w="3009" w:type="dxa"/>
          <w:tcBorders>
            <w:bottom w:val="single" w:sz="4" w:space="0" w:color="000000"/>
          </w:tcBorders>
        </w:tcPr>
        <w:p w:rsidR="00E71361" w:rsidRDefault="00E71361">
          <w:pPr>
            <w:spacing w:after="0" w:line="240" w:lineRule="auto"/>
            <w:rPr>
              <w:del w:id="354" w:author="20180310" w:date="2018-03-10T06:51:00Z"/>
            </w:rPr>
          </w:pPr>
        </w:p>
      </w:tc>
      <w:tc>
        <w:tcPr>
          <w:tcW w:w="3009" w:type="dxa"/>
          <w:tcBorders>
            <w:bottom w:val="single" w:sz="4" w:space="0" w:color="000000"/>
          </w:tcBorders>
        </w:tcPr>
        <w:p w:rsidR="00E71361" w:rsidRDefault="00E71361">
          <w:pPr>
            <w:spacing w:after="0" w:line="240" w:lineRule="auto"/>
            <w:jc w:val="center"/>
            <w:rPr>
              <w:del w:id="355" w:author="20180310" w:date="2018-03-10T06:51:00Z"/>
            </w:rPr>
          </w:pPr>
          <w:del w:id="356" w:author="20180310" w:date="2018-03-10T06:51:00Z">
            <w:r>
              <w:rPr>
                <w:color w:val="000000"/>
              </w:rPr>
              <w:delText>Clinical Decision Support (CDS) Content and Health Level 7 (HL7) - Compliant Knowledge Artifacts (KNARTs)</w:delText>
            </w:r>
          </w:del>
        </w:p>
      </w:tc>
      <w:tc>
        <w:tcPr>
          <w:tcW w:w="3009" w:type="dxa"/>
          <w:tcBorders>
            <w:bottom w:val="single" w:sz="4" w:space="0" w:color="000000"/>
          </w:tcBorders>
        </w:tcPr>
        <w:p w:rsidR="00E71361" w:rsidRDefault="00E71361">
          <w:pPr>
            <w:spacing w:after="0" w:line="240" w:lineRule="auto"/>
            <w:rPr>
              <w:del w:id="357" w:author="20180310" w:date="2018-03-10T06:51:00Z"/>
            </w:rPr>
          </w:pPr>
        </w:p>
      </w:tc>
      <w:tc>
        <w:tcPr>
          <w:tcW w:w="3009" w:type="dxa"/>
          <w:tcBorders>
            <w:bottom w:val="single" w:sz="4" w:space="0" w:color="000000"/>
          </w:tcBorders>
        </w:tcPr>
        <w:p w:rsidR="00E71361" w:rsidRDefault="00E71361">
          <w:pPr>
            <w:spacing w:after="0" w:line="240" w:lineRule="auto"/>
            <w:rPr>
              <w:del w:id="358" w:author="20180310" w:date="2018-03-10T06:51:00Z"/>
            </w:rPr>
          </w:pPr>
        </w:p>
      </w:tc>
      <w:tc>
        <w:tcPr>
          <w:tcW w:w="360" w:type="dxa"/>
        </w:tcPr>
        <w:p w:rsidR="00E71361" w:rsidRDefault="00E71361">
          <w:pPr>
            <w:spacing w:after="0" w:line="240" w:lineRule="auto"/>
            <w:jc w:val="center"/>
            <w:rPr>
              <w:del w:id="359" w:author="20180310" w:date="2018-03-10T06:51:00Z"/>
            </w:rPr>
          </w:pPr>
          <w:del w:id="360" w:author="20180310" w:date="2018-03-10T06:51:00Z">
            <w:r>
              <w:rPr>
                <w:color w:val="000000"/>
              </w:rPr>
              <w:delText>Clinical Decision Support (CDS) Content and Health Level 7 (HL7) - Compliant Knowledge Artifacts (KNARTs)</w:delText>
            </w:r>
          </w:del>
        </w:p>
      </w:tc>
      <w:tc>
        <w:tcPr>
          <w:tcW w:w="1440" w:type="dxa"/>
        </w:tcPr>
        <w:p w:rsidR="00E71361" w:rsidRDefault="00E71361">
          <w:pPr>
            <w:spacing w:after="0" w:line="240" w:lineRule="auto"/>
            <w:rPr>
              <w:del w:id="361" w:author="20180310" w:date="2018-03-10T06:51:00Z"/>
            </w:rPr>
          </w:pPr>
        </w:p>
      </w:tc>
      <w:tc>
        <w:tcPr>
          <w:tcW w:w="1440" w:type="dxa"/>
        </w:tcPr>
        <w:p w:rsidR="00E71361" w:rsidRDefault="00E71361">
          <w:pPr>
            <w:spacing w:after="0" w:line="240" w:lineRule="auto"/>
            <w:rPr>
              <w:ins w:id="362" w:author="20180310" w:date="2018-03-10T06:51:00Z"/>
            </w:rPr>
          </w:pPr>
        </w:p>
      </w:tc>
      <w:tc>
        <w:tcPr>
          <w:tcW w:w="1440" w:type="dxa"/>
        </w:tcPr>
        <w:p w:rsidR="00E71361" w:rsidRDefault="00E71361">
          <w:pPr>
            <w:spacing w:after="0" w:line="240" w:lineRule="auto"/>
            <w:jc w:val="center"/>
            <w:rPr>
              <w:ins w:id="363" w:author="20180310" w:date="2018-03-10T06:51:00Z"/>
            </w:rPr>
          </w:pPr>
          <w:ins w:id="364" w:author="20180310" w:date="2018-03-10T06:51:00Z">
            <w:r>
              <w:rPr>
                <w:color w:val="000000"/>
              </w:rPr>
              <w:t>Clinical Decision Support (CDS) Content and Health Level 7 (HL7) - Compliant Knowledge Artifacts (KNARTs)</w:t>
            </w:r>
          </w:ins>
        </w:p>
      </w:tc>
      <w:tc>
        <w:tcPr>
          <w:tcW w:w="1440" w:type="dxa"/>
        </w:tcPr>
        <w:p w:rsidR="00E71361" w:rsidRDefault="00E71361">
          <w:pPr>
            <w:spacing w:after="0" w:line="240" w:lineRule="auto"/>
            <w:rPr>
              <w:ins w:id="365" w:author="20180310" w:date="2018-03-10T06:51:00Z"/>
            </w:rPr>
          </w:pPr>
        </w:p>
      </w:tc>
    </w:tr>
  </w:tbl>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10" w:type="dxa"/>
        <w:right w:w="10" w:type="dxa"/>
      </w:tblCellMar>
      <w:tblLook w:val="04A0" w:firstRow="1" w:lastRow="0" w:firstColumn="1" w:lastColumn="0" w:noHBand="0" w:noVBand="1"/>
    </w:tblPr>
    <w:tblGrid>
      <w:gridCol w:w="3009"/>
      <w:gridCol w:w="3009"/>
      <w:gridCol w:w="3009"/>
      <w:gridCol w:w="3009"/>
      <w:gridCol w:w="360"/>
      <w:gridCol w:w="1440"/>
      <w:gridCol w:w="1440"/>
      <w:gridCol w:w="1440"/>
      <w:gridCol w:w="1440"/>
    </w:tblGrid>
    <w:tr w:rsidR="00E71361">
      <w:trPr>
        <w:ins w:id="366" w:author="20180310" w:date="2018-03-10T06:51:00Z"/>
      </w:trPr>
      <w:tc>
        <w:tcPr>
          <w:tcW w:w="3009" w:type="dxa"/>
          <w:tcBorders>
            <w:bottom w:val="single" w:sz="4" w:space="0" w:color="000000"/>
          </w:tcBorders>
        </w:tcPr>
        <w:p w:rsidR="00E71361" w:rsidRDefault="00E71361">
          <w:pPr>
            <w:spacing w:after="0" w:line="240" w:lineRule="auto"/>
            <w:rPr>
              <w:del w:id="367" w:author="20180310" w:date="2018-03-10T06:51:00Z"/>
            </w:rPr>
          </w:pPr>
        </w:p>
      </w:tc>
      <w:tc>
        <w:tcPr>
          <w:tcW w:w="3009" w:type="dxa"/>
          <w:tcBorders>
            <w:bottom w:val="single" w:sz="4" w:space="0" w:color="000000"/>
          </w:tcBorders>
        </w:tcPr>
        <w:p w:rsidR="00E71361" w:rsidRDefault="00E71361">
          <w:pPr>
            <w:spacing w:after="0" w:line="240" w:lineRule="auto"/>
            <w:jc w:val="center"/>
            <w:rPr>
              <w:del w:id="368" w:author="20180310" w:date="2018-03-10T06:51:00Z"/>
            </w:rPr>
          </w:pPr>
          <w:del w:id="369" w:author="20180310" w:date="2018-03-10T06:51:00Z">
            <w:r>
              <w:rPr>
                <w:color w:val="000000"/>
              </w:rPr>
              <w:delText>Clinical Decision Support (CDS) Content and Health Level 7 (HL7) - Compliant Knowledge Artifacts (KNARTs)</w:delText>
            </w:r>
          </w:del>
        </w:p>
      </w:tc>
      <w:tc>
        <w:tcPr>
          <w:tcW w:w="3009" w:type="dxa"/>
          <w:tcBorders>
            <w:bottom w:val="single" w:sz="4" w:space="0" w:color="000000"/>
          </w:tcBorders>
        </w:tcPr>
        <w:p w:rsidR="00E71361" w:rsidRDefault="00E71361">
          <w:pPr>
            <w:spacing w:after="0" w:line="240" w:lineRule="auto"/>
            <w:rPr>
              <w:del w:id="370" w:author="20180310" w:date="2018-03-10T06:51:00Z"/>
            </w:rPr>
          </w:pPr>
        </w:p>
      </w:tc>
      <w:tc>
        <w:tcPr>
          <w:tcW w:w="3009" w:type="dxa"/>
          <w:tcBorders>
            <w:bottom w:val="single" w:sz="4" w:space="0" w:color="000000"/>
          </w:tcBorders>
        </w:tcPr>
        <w:p w:rsidR="00E71361" w:rsidRDefault="00E71361">
          <w:pPr>
            <w:spacing w:after="0" w:line="240" w:lineRule="auto"/>
            <w:rPr>
              <w:del w:id="371" w:author="20180310" w:date="2018-03-10T06:51:00Z"/>
            </w:rPr>
          </w:pPr>
        </w:p>
      </w:tc>
      <w:tc>
        <w:tcPr>
          <w:tcW w:w="360" w:type="dxa"/>
        </w:tcPr>
        <w:p w:rsidR="00E71361" w:rsidRDefault="00E71361">
          <w:pPr>
            <w:spacing w:after="0" w:line="240" w:lineRule="auto"/>
            <w:jc w:val="center"/>
            <w:rPr>
              <w:del w:id="372" w:author="20180310" w:date="2018-03-10T06:51:00Z"/>
            </w:rPr>
          </w:pPr>
          <w:del w:id="373" w:author="20180310" w:date="2018-03-10T06:51:00Z">
            <w:r>
              <w:rPr>
                <w:color w:val="000000"/>
              </w:rPr>
              <w:delText>Clinical Decision Support (CDS) Content and Health Level 7 (HL7) - Compliant Knowledge Artifacts (KNARTs)</w:delText>
            </w:r>
          </w:del>
        </w:p>
      </w:tc>
      <w:tc>
        <w:tcPr>
          <w:tcW w:w="1440" w:type="dxa"/>
        </w:tcPr>
        <w:p w:rsidR="00E71361" w:rsidRDefault="00E71361">
          <w:pPr>
            <w:spacing w:after="0" w:line="240" w:lineRule="auto"/>
            <w:rPr>
              <w:del w:id="374" w:author="20180310" w:date="2018-03-10T06:51:00Z"/>
            </w:rPr>
          </w:pPr>
        </w:p>
      </w:tc>
      <w:tc>
        <w:tcPr>
          <w:tcW w:w="1440" w:type="dxa"/>
        </w:tcPr>
        <w:p w:rsidR="00E71361" w:rsidRDefault="00E71361">
          <w:pPr>
            <w:spacing w:after="0" w:line="240" w:lineRule="auto"/>
            <w:rPr>
              <w:ins w:id="375" w:author="20180310" w:date="2018-03-10T06:51:00Z"/>
            </w:rPr>
          </w:pPr>
        </w:p>
      </w:tc>
      <w:tc>
        <w:tcPr>
          <w:tcW w:w="1440" w:type="dxa"/>
        </w:tcPr>
        <w:p w:rsidR="00E71361" w:rsidRDefault="00E71361">
          <w:pPr>
            <w:spacing w:after="0" w:line="240" w:lineRule="auto"/>
            <w:jc w:val="center"/>
            <w:rPr>
              <w:ins w:id="376" w:author="20180310" w:date="2018-03-10T06:51:00Z"/>
            </w:rPr>
          </w:pPr>
          <w:ins w:id="377" w:author="20180310" w:date="2018-03-10T06:51:00Z">
            <w:r>
              <w:rPr>
                <w:color w:val="000000"/>
              </w:rPr>
              <w:t>Clinical Decision Support (CDS) Content and Health Level 7 (HL7) - Compliant Knowledge Artifacts (KNARTs)</w:t>
            </w:r>
          </w:ins>
        </w:p>
      </w:tc>
      <w:tc>
        <w:tcPr>
          <w:tcW w:w="1440" w:type="dxa"/>
        </w:tcPr>
        <w:p w:rsidR="00E71361" w:rsidRDefault="00E71361">
          <w:pPr>
            <w:spacing w:after="0" w:line="240" w:lineRule="auto"/>
            <w:rPr>
              <w:ins w:id="378" w:author="20180310" w:date="2018-03-10T06:51:00Z"/>
            </w:rPr>
          </w:pPr>
        </w:p>
      </w:tc>
    </w:tr>
  </w:tbl>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 w:type="dxa"/>
      <w:tblLayout w:type="fixed"/>
      <w:tblCellMar>
        <w:left w:w="10" w:type="dxa"/>
        <w:right w:w="10" w:type="dxa"/>
      </w:tblCellMar>
      <w:tblLook w:val="04A0" w:firstRow="1" w:lastRow="0" w:firstColumn="1" w:lastColumn="0" w:noHBand="0" w:noVBand="1"/>
    </w:tblPr>
    <w:tblGrid>
      <w:gridCol w:w="3009"/>
      <w:gridCol w:w="3009"/>
      <w:gridCol w:w="3009"/>
    </w:tblGrid>
    <w:tr w:rsidR="00E71361">
      <w:trPr>
        <w:ins w:id="405" w:author="20180310" w:date="2018-03-10T06:51:00Z"/>
      </w:trPr>
      <w:tc>
        <w:tcPr>
          <w:tcW w:w="3009" w:type="dxa"/>
          <w:tcBorders>
            <w:bottom w:val="single" w:sz="4" w:space="0" w:color="000000"/>
          </w:tcBorders>
        </w:tcPr>
        <w:p w:rsidR="00E71361" w:rsidRDefault="00E71361">
          <w:pPr>
            <w:spacing w:after="0" w:line="240" w:lineRule="auto"/>
            <w:rPr>
              <w:ins w:id="406" w:author="20180310" w:date="2018-03-10T06:51:00Z"/>
            </w:rPr>
          </w:pPr>
        </w:p>
      </w:tc>
      <w:tc>
        <w:tcPr>
          <w:tcW w:w="3009" w:type="dxa"/>
          <w:tcBorders>
            <w:bottom w:val="single" w:sz="4" w:space="0" w:color="000000"/>
          </w:tcBorders>
        </w:tcPr>
        <w:p w:rsidR="00E71361" w:rsidRDefault="00E71361">
          <w:pPr>
            <w:spacing w:after="0" w:line="240" w:lineRule="auto"/>
            <w:rPr>
              <w:ins w:id="407" w:author="20180310" w:date="2018-03-10T06:51:00Z"/>
            </w:rPr>
          </w:pPr>
        </w:p>
      </w:tc>
      <w:tc>
        <w:tcPr>
          <w:tcW w:w="3009" w:type="dxa"/>
          <w:tcBorders>
            <w:bottom w:val="single" w:sz="4" w:space="0" w:color="000000"/>
          </w:tcBorders>
        </w:tcPr>
        <w:p w:rsidR="00E71361" w:rsidRDefault="00E71361">
          <w:pPr>
            <w:spacing w:after="0" w:line="240" w:lineRule="auto"/>
            <w:rPr>
              <w:ins w:id="408" w:author="20180310" w:date="2018-03-10T06:51:00Z"/>
            </w:rPr>
          </w:pP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DA"/>
    <w:multiLevelType w:val="singleLevel"/>
    <w:tmpl w:val="03342922"/>
    <w:lvl w:ilvl="0">
      <w:start w:val="1"/>
      <w:numFmt w:val="bullet"/>
      <w:lvlText w:val="•"/>
      <w:lvlJc w:val="left"/>
      <w:rPr>
        <w:rFonts w:ascii="Times New Roman" w:hAnsi="Times New Roman"/>
        <w:color w:val="000000"/>
        <w:sz w:val="20"/>
      </w:rPr>
    </w:lvl>
  </w:abstractNum>
  <w:abstractNum w:abstractNumId="1">
    <w:nsid w:val="FFFFFFDB"/>
    <w:multiLevelType w:val="singleLevel"/>
    <w:tmpl w:val="94FADD5E"/>
    <w:lvl w:ilvl="0">
      <w:start w:val="1"/>
      <w:numFmt w:val="bullet"/>
      <w:lvlText w:val="•"/>
      <w:lvlJc w:val="left"/>
      <w:rPr>
        <w:rFonts w:ascii="Times New Roman" w:hAnsi="Times New Roman"/>
        <w:color w:val="000000"/>
        <w:sz w:val="20"/>
      </w:rPr>
    </w:lvl>
  </w:abstractNum>
  <w:abstractNum w:abstractNumId="2">
    <w:nsid w:val="FFFFFFDC"/>
    <w:multiLevelType w:val="singleLevel"/>
    <w:tmpl w:val="1A7E99C4"/>
    <w:lvl w:ilvl="0">
      <w:start w:val="1"/>
      <w:numFmt w:val="bullet"/>
      <w:lvlText w:val="•"/>
      <w:lvlJc w:val="left"/>
      <w:rPr>
        <w:rFonts w:ascii="Times New Roman" w:hAnsi="Times New Roman"/>
        <w:color w:val="000000"/>
        <w:sz w:val="20"/>
      </w:rPr>
    </w:lvl>
  </w:abstractNum>
  <w:abstractNum w:abstractNumId="3">
    <w:nsid w:val="FFFFFFDD"/>
    <w:multiLevelType w:val="singleLevel"/>
    <w:tmpl w:val="6156904C"/>
    <w:lvl w:ilvl="0">
      <w:start w:val="1"/>
      <w:numFmt w:val="bullet"/>
      <w:lvlText w:val="•"/>
      <w:lvlJc w:val="left"/>
      <w:rPr>
        <w:rFonts w:ascii="Times New Roman" w:hAnsi="Times New Roman"/>
        <w:color w:val="000000"/>
        <w:sz w:val="20"/>
      </w:rPr>
    </w:lvl>
  </w:abstractNum>
  <w:abstractNum w:abstractNumId="4">
    <w:nsid w:val="FFFFFFDE"/>
    <w:multiLevelType w:val="singleLevel"/>
    <w:tmpl w:val="A1165DEA"/>
    <w:lvl w:ilvl="0">
      <w:start w:val="1"/>
      <w:numFmt w:val="bullet"/>
      <w:lvlText w:val="•"/>
      <w:lvlJc w:val="left"/>
      <w:rPr>
        <w:rFonts w:ascii="Times New Roman" w:hAnsi="Times New Roman"/>
        <w:color w:val="000000"/>
        <w:sz w:val="20"/>
      </w:rPr>
    </w:lvl>
  </w:abstractNum>
  <w:abstractNum w:abstractNumId="5">
    <w:nsid w:val="FFFFFFDF"/>
    <w:multiLevelType w:val="singleLevel"/>
    <w:tmpl w:val="98161BA4"/>
    <w:lvl w:ilvl="0">
      <w:start w:val="1"/>
      <w:numFmt w:val="bullet"/>
      <w:lvlText w:val="•"/>
      <w:lvlJc w:val="left"/>
      <w:rPr>
        <w:rFonts w:ascii="Times New Roman" w:hAnsi="Times New Roman"/>
        <w:color w:val="000000"/>
        <w:sz w:val="20"/>
      </w:rPr>
    </w:lvl>
  </w:abstractNum>
  <w:abstractNum w:abstractNumId="6">
    <w:nsid w:val="FFFFFFE0"/>
    <w:multiLevelType w:val="singleLevel"/>
    <w:tmpl w:val="4150040C"/>
    <w:lvl w:ilvl="0">
      <w:start w:val="1"/>
      <w:numFmt w:val="bullet"/>
      <w:lvlText w:val="•"/>
      <w:lvlJc w:val="left"/>
      <w:rPr>
        <w:rFonts w:ascii="Times New Roman" w:hAnsi="Times New Roman"/>
        <w:color w:val="000000"/>
        <w:sz w:val="20"/>
      </w:rPr>
    </w:lvl>
  </w:abstractNum>
  <w:abstractNum w:abstractNumId="7">
    <w:nsid w:val="FFFFFFE1"/>
    <w:multiLevelType w:val="singleLevel"/>
    <w:tmpl w:val="39C242D4"/>
    <w:lvl w:ilvl="0">
      <w:start w:val="1"/>
      <w:numFmt w:val="bullet"/>
      <w:lvlText w:val="•"/>
      <w:lvlJc w:val="left"/>
      <w:rPr>
        <w:rFonts w:ascii="Times New Roman" w:hAnsi="Times New Roman"/>
        <w:color w:val="000000"/>
        <w:sz w:val="20"/>
      </w:rPr>
    </w:lvl>
  </w:abstractNum>
  <w:abstractNum w:abstractNumId="8">
    <w:nsid w:val="FFFFFFE2"/>
    <w:multiLevelType w:val="singleLevel"/>
    <w:tmpl w:val="57944DDA"/>
    <w:lvl w:ilvl="0">
      <w:start w:val="1"/>
      <w:numFmt w:val="bullet"/>
      <w:lvlText w:val="•"/>
      <w:lvlJc w:val="left"/>
      <w:rPr>
        <w:rFonts w:ascii="Times New Roman" w:hAnsi="Times New Roman"/>
        <w:color w:val="000000"/>
        <w:sz w:val="20"/>
      </w:rPr>
    </w:lvl>
  </w:abstractNum>
  <w:abstractNum w:abstractNumId="9">
    <w:nsid w:val="FFFFFFE3"/>
    <w:multiLevelType w:val="singleLevel"/>
    <w:tmpl w:val="39B41148"/>
    <w:lvl w:ilvl="0">
      <w:start w:val="1"/>
      <w:numFmt w:val="bullet"/>
      <w:lvlText w:val="•"/>
      <w:lvlJc w:val="left"/>
      <w:rPr>
        <w:rFonts w:ascii="Times New Roman" w:hAnsi="Times New Roman"/>
        <w:color w:val="000000"/>
        <w:sz w:val="20"/>
      </w:rPr>
    </w:lvl>
  </w:abstractNum>
  <w:abstractNum w:abstractNumId="10">
    <w:nsid w:val="FFFFFFE4"/>
    <w:multiLevelType w:val="singleLevel"/>
    <w:tmpl w:val="263AD814"/>
    <w:lvl w:ilvl="0">
      <w:start w:val="1"/>
      <w:numFmt w:val="bullet"/>
      <w:lvlText w:val="•"/>
      <w:lvlJc w:val="left"/>
      <w:rPr>
        <w:rFonts w:ascii="Times New Roman" w:hAnsi="Times New Roman"/>
        <w:color w:val="000000"/>
        <w:sz w:val="20"/>
      </w:rPr>
    </w:lvl>
  </w:abstractNum>
  <w:abstractNum w:abstractNumId="11">
    <w:nsid w:val="FFFFFFE5"/>
    <w:multiLevelType w:val="singleLevel"/>
    <w:tmpl w:val="ADF883E4"/>
    <w:lvl w:ilvl="0">
      <w:start w:val="1"/>
      <w:numFmt w:val="bullet"/>
      <w:lvlText w:val="•"/>
      <w:lvlJc w:val="left"/>
      <w:rPr>
        <w:rFonts w:ascii="Times New Roman" w:hAnsi="Times New Roman"/>
        <w:color w:val="000000"/>
        <w:sz w:val="20"/>
      </w:rPr>
    </w:lvl>
  </w:abstractNum>
  <w:abstractNum w:abstractNumId="12">
    <w:nsid w:val="FFFFFFE6"/>
    <w:multiLevelType w:val="singleLevel"/>
    <w:tmpl w:val="2B525D82"/>
    <w:lvl w:ilvl="0">
      <w:start w:val="1"/>
      <w:numFmt w:val="bullet"/>
      <w:lvlText w:val="•"/>
      <w:lvlJc w:val="left"/>
      <w:rPr>
        <w:rFonts w:ascii="Times New Roman" w:hAnsi="Times New Roman"/>
        <w:color w:val="000000"/>
        <w:sz w:val="20"/>
      </w:rPr>
    </w:lvl>
  </w:abstractNum>
  <w:abstractNum w:abstractNumId="13">
    <w:nsid w:val="FFFFFFE7"/>
    <w:multiLevelType w:val="singleLevel"/>
    <w:tmpl w:val="46884C08"/>
    <w:lvl w:ilvl="0">
      <w:start w:val="1"/>
      <w:numFmt w:val="bullet"/>
      <w:lvlText w:val="•"/>
      <w:lvlJc w:val="left"/>
      <w:rPr>
        <w:rFonts w:ascii="Times New Roman" w:hAnsi="Times New Roman"/>
        <w:color w:val="000000"/>
        <w:sz w:val="20"/>
      </w:rPr>
    </w:lvl>
  </w:abstractNum>
  <w:abstractNum w:abstractNumId="14">
    <w:nsid w:val="FFFFFFE8"/>
    <w:multiLevelType w:val="singleLevel"/>
    <w:tmpl w:val="4948CD4A"/>
    <w:lvl w:ilvl="0">
      <w:start w:val="1"/>
      <w:numFmt w:val="bullet"/>
      <w:lvlText w:val="•"/>
      <w:lvlJc w:val="left"/>
      <w:rPr>
        <w:rFonts w:ascii="Times New Roman" w:hAnsi="Times New Roman"/>
        <w:color w:val="000000"/>
        <w:sz w:val="20"/>
      </w:rPr>
    </w:lvl>
  </w:abstractNum>
  <w:abstractNum w:abstractNumId="15">
    <w:nsid w:val="FFFFFFE9"/>
    <w:multiLevelType w:val="singleLevel"/>
    <w:tmpl w:val="C186C75A"/>
    <w:lvl w:ilvl="0">
      <w:start w:val="1"/>
      <w:numFmt w:val="bullet"/>
      <w:lvlText w:val="•"/>
      <w:lvlJc w:val="left"/>
      <w:rPr>
        <w:rFonts w:ascii="Times New Roman" w:hAnsi="Times New Roman"/>
        <w:color w:val="000000"/>
        <w:sz w:val="20"/>
      </w:rPr>
    </w:lvl>
  </w:abstractNum>
  <w:abstractNum w:abstractNumId="16">
    <w:nsid w:val="FFFFFFEA"/>
    <w:multiLevelType w:val="singleLevel"/>
    <w:tmpl w:val="175A2F2A"/>
    <w:lvl w:ilvl="0">
      <w:start w:val="1"/>
      <w:numFmt w:val="bullet"/>
      <w:lvlText w:val="•"/>
      <w:lvlJc w:val="left"/>
      <w:rPr>
        <w:rFonts w:ascii="Times New Roman" w:hAnsi="Times New Roman"/>
        <w:color w:val="000000"/>
        <w:sz w:val="20"/>
      </w:rPr>
    </w:lvl>
  </w:abstractNum>
  <w:abstractNum w:abstractNumId="17">
    <w:nsid w:val="FFFFFFEB"/>
    <w:multiLevelType w:val="singleLevel"/>
    <w:tmpl w:val="E45E953E"/>
    <w:lvl w:ilvl="0">
      <w:start w:val="1"/>
      <w:numFmt w:val="bullet"/>
      <w:lvlText w:val="•"/>
      <w:lvlJc w:val="left"/>
      <w:rPr>
        <w:rFonts w:ascii="Times New Roman" w:hAnsi="Times New Roman"/>
        <w:color w:val="000000"/>
        <w:sz w:val="20"/>
      </w:rPr>
    </w:lvl>
  </w:abstractNum>
  <w:abstractNum w:abstractNumId="18">
    <w:nsid w:val="FFFFFFEC"/>
    <w:multiLevelType w:val="singleLevel"/>
    <w:tmpl w:val="A2901A14"/>
    <w:lvl w:ilvl="0">
      <w:start w:val="1"/>
      <w:numFmt w:val="bullet"/>
      <w:lvlText w:val="•"/>
      <w:lvlJc w:val="left"/>
      <w:rPr>
        <w:rFonts w:ascii="Times New Roman" w:hAnsi="Times New Roman"/>
        <w:color w:val="000000"/>
        <w:sz w:val="20"/>
      </w:rPr>
    </w:lvl>
  </w:abstractNum>
  <w:abstractNum w:abstractNumId="19">
    <w:nsid w:val="FFFFFFED"/>
    <w:multiLevelType w:val="singleLevel"/>
    <w:tmpl w:val="C1AA0776"/>
    <w:lvl w:ilvl="0">
      <w:start w:val="1"/>
      <w:numFmt w:val="bullet"/>
      <w:lvlText w:val="•"/>
      <w:lvlJc w:val="left"/>
      <w:rPr>
        <w:rFonts w:ascii="Times New Roman" w:hAnsi="Times New Roman"/>
        <w:color w:val="000000"/>
        <w:sz w:val="20"/>
      </w:rPr>
    </w:lvl>
  </w:abstractNum>
  <w:abstractNum w:abstractNumId="20">
    <w:nsid w:val="FFFFFFEE"/>
    <w:multiLevelType w:val="singleLevel"/>
    <w:tmpl w:val="FAC4DF28"/>
    <w:lvl w:ilvl="0">
      <w:start w:val="1"/>
      <w:numFmt w:val="bullet"/>
      <w:lvlText w:val="•"/>
      <w:lvlJc w:val="left"/>
      <w:rPr>
        <w:rFonts w:ascii="Times New Roman" w:hAnsi="Times New Roman"/>
        <w:color w:val="000000"/>
        <w:sz w:val="20"/>
      </w:rPr>
    </w:lvl>
  </w:abstractNum>
  <w:abstractNum w:abstractNumId="21">
    <w:nsid w:val="FFFFFFEF"/>
    <w:multiLevelType w:val="singleLevel"/>
    <w:tmpl w:val="D34C8162"/>
    <w:lvl w:ilvl="0">
      <w:start w:val="1"/>
      <w:numFmt w:val="bullet"/>
      <w:lvlText w:val="•"/>
      <w:lvlJc w:val="left"/>
      <w:rPr>
        <w:rFonts w:ascii="Times New Roman" w:hAnsi="Times New Roman"/>
        <w:color w:val="000000"/>
        <w:sz w:val="20"/>
      </w:rPr>
    </w:lvl>
  </w:abstractNum>
  <w:abstractNum w:abstractNumId="22">
    <w:nsid w:val="FFFFFFF0"/>
    <w:multiLevelType w:val="singleLevel"/>
    <w:tmpl w:val="BCBABFA6"/>
    <w:lvl w:ilvl="0">
      <w:start w:val="1"/>
      <w:numFmt w:val="bullet"/>
      <w:lvlText w:val="•"/>
      <w:lvlJc w:val="left"/>
      <w:rPr>
        <w:rFonts w:ascii="Times New Roman" w:hAnsi="Times New Roman"/>
        <w:color w:val="000000"/>
        <w:sz w:val="20"/>
      </w:rPr>
    </w:lvl>
  </w:abstractNum>
  <w:abstractNum w:abstractNumId="23">
    <w:nsid w:val="FFFFFFF1"/>
    <w:multiLevelType w:val="singleLevel"/>
    <w:tmpl w:val="816A5DE6"/>
    <w:lvl w:ilvl="0">
      <w:start w:val="1"/>
      <w:numFmt w:val="bullet"/>
      <w:lvlText w:val="•"/>
      <w:lvlJc w:val="left"/>
      <w:rPr>
        <w:rFonts w:ascii="Times New Roman" w:hAnsi="Times New Roman"/>
        <w:color w:val="000000"/>
        <w:sz w:val="20"/>
      </w:rPr>
    </w:lvl>
  </w:abstractNum>
  <w:abstractNum w:abstractNumId="24">
    <w:nsid w:val="FFFFFFF2"/>
    <w:multiLevelType w:val="singleLevel"/>
    <w:tmpl w:val="BF4EBA96"/>
    <w:lvl w:ilvl="0">
      <w:start w:val="1"/>
      <w:numFmt w:val="bullet"/>
      <w:lvlText w:val="•"/>
      <w:lvlJc w:val="left"/>
      <w:rPr>
        <w:rFonts w:ascii="Times New Roman" w:hAnsi="Times New Roman"/>
        <w:color w:val="000000"/>
        <w:sz w:val="20"/>
      </w:rPr>
    </w:lvl>
  </w:abstractNum>
  <w:abstractNum w:abstractNumId="25">
    <w:nsid w:val="FFFFFFF3"/>
    <w:multiLevelType w:val="singleLevel"/>
    <w:tmpl w:val="3CA02E3A"/>
    <w:lvl w:ilvl="0">
      <w:start w:val="1"/>
      <w:numFmt w:val="bullet"/>
      <w:lvlText w:val="•"/>
      <w:lvlJc w:val="left"/>
      <w:rPr>
        <w:rFonts w:ascii="Times New Roman" w:hAnsi="Times New Roman"/>
        <w:color w:val="000000"/>
        <w:sz w:val="20"/>
      </w:rPr>
    </w:lvl>
  </w:abstractNum>
  <w:abstractNum w:abstractNumId="26">
    <w:nsid w:val="FFFFFFF4"/>
    <w:multiLevelType w:val="singleLevel"/>
    <w:tmpl w:val="7F02FD68"/>
    <w:lvl w:ilvl="0">
      <w:start w:val="1"/>
      <w:numFmt w:val="bullet"/>
      <w:lvlText w:val="•"/>
      <w:lvlJc w:val="left"/>
      <w:rPr>
        <w:rFonts w:ascii="Times New Roman" w:hAnsi="Times New Roman"/>
        <w:color w:val="000000"/>
        <w:sz w:val="20"/>
      </w:rPr>
    </w:lvl>
  </w:abstractNum>
  <w:abstractNum w:abstractNumId="27">
    <w:nsid w:val="FFFFFFF5"/>
    <w:multiLevelType w:val="singleLevel"/>
    <w:tmpl w:val="D3E22E6E"/>
    <w:lvl w:ilvl="0">
      <w:start w:val="1"/>
      <w:numFmt w:val="bullet"/>
      <w:lvlText w:val="•"/>
      <w:lvlJc w:val="left"/>
      <w:rPr>
        <w:rFonts w:ascii="Times New Roman" w:hAnsi="Times New Roman"/>
        <w:color w:val="000000"/>
        <w:sz w:val="20"/>
      </w:rPr>
    </w:lvl>
  </w:abstractNum>
  <w:abstractNum w:abstractNumId="28">
    <w:nsid w:val="FFFFFFF6"/>
    <w:multiLevelType w:val="singleLevel"/>
    <w:tmpl w:val="15165950"/>
    <w:lvl w:ilvl="0">
      <w:start w:val="1"/>
      <w:numFmt w:val="bullet"/>
      <w:lvlText w:val="•"/>
      <w:lvlJc w:val="left"/>
      <w:rPr>
        <w:rFonts w:ascii="Times New Roman" w:hAnsi="Times New Roman"/>
        <w:color w:val="000000"/>
        <w:sz w:val="20"/>
      </w:rPr>
    </w:lvl>
  </w:abstractNum>
  <w:abstractNum w:abstractNumId="29">
    <w:nsid w:val="FFFFFFF7"/>
    <w:multiLevelType w:val="singleLevel"/>
    <w:tmpl w:val="9926DC04"/>
    <w:lvl w:ilvl="0">
      <w:start w:val="1"/>
      <w:numFmt w:val="bullet"/>
      <w:lvlText w:val="•"/>
      <w:lvlJc w:val="left"/>
      <w:rPr>
        <w:rFonts w:ascii="Times New Roman" w:hAnsi="Times New Roman"/>
        <w:color w:val="000000"/>
        <w:sz w:val="20"/>
      </w:rPr>
    </w:lvl>
  </w:abstractNum>
  <w:abstractNum w:abstractNumId="30">
    <w:nsid w:val="FFFFFFF8"/>
    <w:multiLevelType w:val="singleLevel"/>
    <w:tmpl w:val="D6C019A8"/>
    <w:lvl w:ilvl="0">
      <w:start w:val="1"/>
      <w:numFmt w:val="bullet"/>
      <w:lvlText w:val="•"/>
      <w:lvlJc w:val="left"/>
      <w:rPr>
        <w:rFonts w:ascii="Times New Roman" w:hAnsi="Times New Roman"/>
        <w:color w:val="000000"/>
        <w:sz w:val="20"/>
      </w:rPr>
    </w:lvl>
  </w:abstractNum>
  <w:abstractNum w:abstractNumId="31">
    <w:nsid w:val="FFFFFFF9"/>
    <w:multiLevelType w:val="singleLevel"/>
    <w:tmpl w:val="0F521116"/>
    <w:lvl w:ilvl="0">
      <w:start w:val="1"/>
      <w:numFmt w:val="bullet"/>
      <w:lvlText w:val="•"/>
      <w:lvlJc w:val="left"/>
      <w:rPr>
        <w:rFonts w:ascii="Times New Roman" w:hAnsi="Times New Roman"/>
        <w:color w:val="000000"/>
        <w:sz w:val="20"/>
      </w:rPr>
    </w:lvl>
  </w:abstractNum>
  <w:abstractNum w:abstractNumId="32">
    <w:nsid w:val="FFFFFFFA"/>
    <w:multiLevelType w:val="singleLevel"/>
    <w:tmpl w:val="49E421CC"/>
    <w:lvl w:ilvl="0">
      <w:start w:val="1"/>
      <w:numFmt w:val="bullet"/>
      <w:lvlText w:val="•"/>
      <w:lvlJc w:val="left"/>
      <w:rPr>
        <w:rFonts w:ascii="Times New Roman" w:hAnsi="Times New Roman"/>
        <w:color w:val="000000"/>
        <w:sz w:val="20"/>
      </w:rPr>
    </w:lvl>
  </w:abstractNum>
  <w:abstractNum w:abstractNumId="33">
    <w:nsid w:val="FFFFFFFB"/>
    <w:multiLevelType w:val="singleLevel"/>
    <w:tmpl w:val="8A344D28"/>
    <w:lvl w:ilvl="0">
      <w:start w:val="1"/>
      <w:numFmt w:val="bullet"/>
      <w:lvlText w:val="•"/>
      <w:lvlJc w:val="left"/>
      <w:rPr>
        <w:rFonts w:ascii="Times New Roman" w:hAnsi="Times New Roman"/>
        <w:color w:val="000000"/>
        <w:sz w:val="20"/>
      </w:rPr>
    </w:lvl>
  </w:abstractNum>
  <w:abstractNum w:abstractNumId="34">
    <w:nsid w:val="FFFFFFFC"/>
    <w:multiLevelType w:val="singleLevel"/>
    <w:tmpl w:val="8F7C1B5A"/>
    <w:lvl w:ilvl="0">
      <w:start w:val="1"/>
      <w:numFmt w:val="bullet"/>
      <w:lvlText w:val="•"/>
      <w:lvlJc w:val="left"/>
      <w:rPr>
        <w:rFonts w:ascii="Times New Roman" w:hAnsi="Times New Roman"/>
        <w:color w:val="000000"/>
        <w:sz w:val="20"/>
      </w:rPr>
    </w:lvl>
  </w:abstractNum>
  <w:abstractNum w:abstractNumId="35">
    <w:nsid w:val="FFFFFFFD"/>
    <w:multiLevelType w:val="singleLevel"/>
    <w:tmpl w:val="529A5800"/>
    <w:lvl w:ilvl="0">
      <w:start w:val="1"/>
      <w:numFmt w:val="bullet"/>
      <w:lvlText w:val="•"/>
      <w:lvlJc w:val="left"/>
      <w:rPr>
        <w:rFonts w:ascii="Times New Roman" w:hAnsi="Times New Roman"/>
        <w:color w:val="000000"/>
        <w:sz w:val="20"/>
      </w:rPr>
    </w:lvl>
  </w:abstractNum>
  <w:abstractNum w:abstractNumId="36">
    <w:nsid w:val="FFFFFFFE"/>
    <w:multiLevelType w:val="singleLevel"/>
    <w:tmpl w:val="3FB43C9A"/>
    <w:lvl w:ilvl="0">
      <w:start w:val="1"/>
      <w:numFmt w:val="bullet"/>
      <w:lvlText w:val="•"/>
      <w:lvlJc w:val="left"/>
      <w:rPr>
        <w:rFonts w:ascii="Times New Roman" w:hAnsi="Times New Roman"/>
        <w:color w:val="000000"/>
        <w:sz w:val="20"/>
      </w:rPr>
    </w:lvl>
  </w:abstractNum>
  <w:abstractNum w:abstractNumId="37">
    <w:nsid w:val="7C715DAB"/>
    <w:multiLevelType w:val="hybridMultilevel"/>
    <w:tmpl w:val="499AF422"/>
    <w:lvl w:ilvl="0" w:tplc="B4EA0F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5"/>
  </w:num>
  <w:num w:numId="3">
    <w:abstractNumId w:val="34"/>
  </w:num>
  <w:num w:numId="4">
    <w:abstractNumId w:val="33"/>
  </w:num>
  <w:num w:numId="5">
    <w:abstractNumId w:val="32"/>
  </w:num>
  <w:num w:numId="6">
    <w:abstractNumId w:val="31"/>
  </w:num>
  <w:num w:numId="7">
    <w:abstractNumId w:val="30"/>
  </w:num>
  <w:num w:numId="8">
    <w:abstractNumId w:val="29"/>
  </w:num>
  <w:num w:numId="9">
    <w:abstractNumId w:val="28"/>
  </w:num>
  <w:num w:numId="10">
    <w:abstractNumId w:val="27"/>
  </w:num>
  <w:num w:numId="11">
    <w:abstractNumId w:val="26"/>
  </w:num>
  <w:num w:numId="12">
    <w:abstractNumId w:val="25"/>
  </w:num>
  <w:num w:numId="13">
    <w:abstractNumId w:val="24"/>
  </w:num>
  <w:num w:numId="14">
    <w:abstractNumId w:val="23"/>
  </w:num>
  <w:num w:numId="15">
    <w:abstractNumId w:val="22"/>
  </w:num>
  <w:num w:numId="16">
    <w:abstractNumId w:val="21"/>
  </w:num>
  <w:num w:numId="17">
    <w:abstractNumId w:val="20"/>
  </w:num>
  <w:num w:numId="18">
    <w:abstractNumId w:val="19"/>
  </w:num>
  <w:num w:numId="19">
    <w:abstractNumId w:val="18"/>
  </w:num>
  <w:num w:numId="20">
    <w:abstractNumId w:val="17"/>
  </w:num>
  <w:num w:numId="21">
    <w:abstractNumId w:val="16"/>
  </w:num>
  <w:num w:numId="22">
    <w:abstractNumId w:val="15"/>
  </w:num>
  <w:num w:numId="23">
    <w:abstractNumId w:val="14"/>
  </w:num>
  <w:num w:numId="24">
    <w:abstractNumId w:val="13"/>
  </w:num>
  <w:num w:numId="25">
    <w:abstractNumId w:val="12"/>
  </w:num>
  <w:num w:numId="26">
    <w:abstractNumId w:val="11"/>
  </w:num>
  <w:num w:numId="27">
    <w:abstractNumId w:val="10"/>
  </w:num>
  <w:num w:numId="28">
    <w:abstractNumId w:val="9"/>
  </w:num>
  <w:num w:numId="29">
    <w:abstractNumId w:val="8"/>
  </w:num>
  <w:num w:numId="30">
    <w:abstractNumId w:val="7"/>
  </w:num>
  <w:num w:numId="31">
    <w:abstractNumId w:val="6"/>
  </w:num>
  <w:num w:numId="32">
    <w:abstractNumId w:val="5"/>
  </w:num>
  <w:num w:numId="33">
    <w:abstractNumId w:val="4"/>
  </w:num>
  <w:num w:numId="34">
    <w:abstractNumId w:val="3"/>
  </w:num>
  <w:num w:numId="35">
    <w:abstractNumId w:val="2"/>
  </w:num>
  <w:num w:numId="36">
    <w:abstractNumId w:val="1"/>
  </w:num>
  <w:num w:numId="37">
    <w:abstractNumId w:val="0"/>
  </w:num>
  <w:num w:numId="38">
    <w:abstractNumId w:val="37"/>
  </w:num>
  <w:numIdMacAtCleanup w:val="3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hleen Keating">
    <w15:presenceInfo w15:providerId="None" w15:userId="Kathleen Keating"/>
  </w15:person>
  <w15:person w15:author="Catherine Staes">
    <w15:presenceInfo w15:providerId="AD" w15:userId="S-1-5-21-1599696121-1964574698-334091239-25293"/>
  </w15:person>
  <w15:person w15:author="Linda Wedemeyer">
    <w15:presenceInfo w15:providerId="None" w15:userId="Linda Wedemeyer"/>
  </w15:person>
  <w15:person w15:author="Johnson, Kristian (OHI)">
    <w15:presenceInfo w15:providerId="AD" w15:userId="S-1-5-21-1814438218-152777602-930774774-224663"/>
  </w15:person>
  <w15:person w15:author="Motive Medical Intelligence">
    <w15:presenceInfo w15:providerId="None" w15:userId="Motive Medical Intellig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trackRevisions/>
  <w:defaultTabStop w:val="720"/>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B8F"/>
    <w:rsid w:val="00002A1F"/>
    <w:rsid w:val="00010D51"/>
    <w:rsid w:val="00016181"/>
    <w:rsid w:val="0003210A"/>
    <w:rsid w:val="0003345F"/>
    <w:rsid w:val="00034E74"/>
    <w:rsid w:val="00043A9E"/>
    <w:rsid w:val="00057131"/>
    <w:rsid w:val="00061CAB"/>
    <w:rsid w:val="00062986"/>
    <w:rsid w:val="000665CC"/>
    <w:rsid w:val="00067398"/>
    <w:rsid w:val="00071D16"/>
    <w:rsid w:val="00084ECE"/>
    <w:rsid w:val="00085234"/>
    <w:rsid w:val="000867D6"/>
    <w:rsid w:val="000914CD"/>
    <w:rsid w:val="00097FAE"/>
    <w:rsid w:val="000A21B3"/>
    <w:rsid w:val="000A6BB4"/>
    <w:rsid w:val="000B24B0"/>
    <w:rsid w:val="000C163F"/>
    <w:rsid w:val="000C21A0"/>
    <w:rsid w:val="000C52EE"/>
    <w:rsid w:val="000C5325"/>
    <w:rsid w:val="000C6620"/>
    <w:rsid w:val="000D4A14"/>
    <w:rsid w:val="000D4B41"/>
    <w:rsid w:val="000E1891"/>
    <w:rsid w:val="000F2911"/>
    <w:rsid w:val="000F49C5"/>
    <w:rsid w:val="000F6010"/>
    <w:rsid w:val="000F6758"/>
    <w:rsid w:val="00105C6E"/>
    <w:rsid w:val="00111F64"/>
    <w:rsid w:val="00125A65"/>
    <w:rsid w:val="00132820"/>
    <w:rsid w:val="00140887"/>
    <w:rsid w:val="0015358E"/>
    <w:rsid w:val="00155BBA"/>
    <w:rsid w:val="00155F50"/>
    <w:rsid w:val="00163F57"/>
    <w:rsid w:val="001716F5"/>
    <w:rsid w:val="0017202E"/>
    <w:rsid w:val="001768C9"/>
    <w:rsid w:val="00180E67"/>
    <w:rsid w:val="00181C2F"/>
    <w:rsid w:val="00183AF5"/>
    <w:rsid w:val="001842CC"/>
    <w:rsid w:val="00186B7F"/>
    <w:rsid w:val="0019032F"/>
    <w:rsid w:val="001923A4"/>
    <w:rsid w:val="001A6970"/>
    <w:rsid w:val="001B5088"/>
    <w:rsid w:val="001C0BD0"/>
    <w:rsid w:val="001E7717"/>
    <w:rsid w:val="001E7864"/>
    <w:rsid w:val="002009FD"/>
    <w:rsid w:val="00200B20"/>
    <w:rsid w:val="0020520B"/>
    <w:rsid w:val="0021174B"/>
    <w:rsid w:val="0021668E"/>
    <w:rsid w:val="00226CEA"/>
    <w:rsid w:val="00231A97"/>
    <w:rsid w:val="00237D0C"/>
    <w:rsid w:val="00237E0A"/>
    <w:rsid w:val="0024033C"/>
    <w:rsid w:val="002450AE"/>
    <w:rsid w:val="00247418"/>
    <w:rsid w:val="00247E20"/>
    <w:rsid w:val="002507E5"/>
    <w:rsid w:val="00251F12"/>
    <w:rsid w:val="00256231"/>
    <w:rsid w:val="0026076C"/>
    <w:rsid w:val="002674C3"/>
    <w:rsid w:val="00270393"/>
    <w:rsid w:val="002776FA"/>
    <w:rsid w:val="00292E3B"/>
    <w:rsid w:val="002A35C2"/>
    <w:rsid w:val="002A56BB"/>
    <w:rsid w:val="002A791D"/>
    <w:rsid w:val="002C3F58"/>
    <w:rsid w:val="002D19EC"/>
    <w:rsid w:val="002E3D44"/>
    <w:rsid w:val="002E446F"/>
    <w:rsid w:val="002E4F5B"/>
    <w:rsid w:val="00301A5E"/>
    <w:rsid w:val="0031078B"/>
    <w:rsid w:val="003147C9"/>
    <w:rsid w:val="00316CD4"/>
    <w:rsid w:val="0033419B"/>
    <w:rsid w:val="00335318"/>
    <w:rsid w:val="00344CCE"/>
    <w:rsid w:val="00345887"/>
    <w:rsid w:val="0035140C"/>
    <w:rsid w:val="00357E99"/>
    <w:rsid w:val="00376E9C"/>
    <w:rsid w:val="00377533"/>
    <w:rsid w:val="00385878"/>
    <w:rsid w:val="00396669"/>
    <w:rsid w:val="003968B2"/>
    <w:rsid w:val="003A0B56"/>
    <w:rsid w:val="003A207E"/>
    <w:rsid w:val="003A2DDE"/>
    <w:rsid w:val="003B3597"/>
    <w:rsid w:val="003B4AFE"/>
    <w:rsid w:val="003B7910"/>
    <w:rsid w:val="003C2502"/>
    <w:rsid w:val="003C6802"/>
    <w:rsid w:val="003D67E2"/>
    <w:rsid w:val="003D7257"/>
    <w:rsid w:val="003D7ECB"/>
    <w:rsid w:val="003E31A1"/>
    <w:rsid w:val="00401695"/>
    <w:rsid w:val="004119A1"/>
    <w:rsid w:val="00413A08"/>
    <w:rsid w:val="00445816"/>
    <w:rsid w:val="00452BF3"/>
    <w:rsid w:val="0047507C"/>
    <w:rsid w:val="004A050A"/>
    <w:rsid w:val="004F01F4"/>
    <w:rsid w:val="004F3477"/>
    <w:rsid w:val="00506117"/>
    <w:rsid w:val="005206AD"/>
    <w:rsid w:val="00521724"/>
    <w:rsid w:val="00522240"/>
    <w:rsid w:val="00552554"/>
    <w:rsid w:val="00552DBD"/>
    <w:rsid w:val="005611A3"/>
    <w:rsid w:val="005619BE"/>
    <w:rsid w:val="00565118"/>
    <w:rsid w:val="00574148"/>
    <w:rsid w:val="00575B5B"/>
    <w:rsid w:val="0058340D"/>
    <w:rsid w:val="00584EA7"/>
    <w:rsid w:val="005861EA"/>
    <w:rsid w:val="00591A35"/>
    <w:rsid w:val="005A19E2"/>
    <w:rsid w:val="005B1847"/>
    <w:rsid w:val="005B35EC"/>
    <w:rsid w:val="005B49B7"/>
    <w:rsid w:val="005C273D"/>
    <w:rsid w:val="005E3452"/>
    <w:rsid w:val="005E7665"/>
    <w:rsid w:val="005E7877"/>
    <w:rsid w:val="005F2771"/>
    <w:rsid w:val="005F600D"/>
    <w:rsid w:val="005F71A6"/>
    <w:rsid w:val="00605204"/>
    <w:rsid w:val="00607EAA"/>
    <w:rsid w:val="00610250"/>
    <w:rsid w:val="00610DA6"/>
    <w:rsid w:val="00616A7F"/>
    <w:rsid w:val="00622BC1"/>
    <w:rsid w:val="00623530"/>
    <w:rsid w:val="006300CC"/>
    <w:rsid w:val="006401BF"/>
    <w:rsid w:val="0065518B"/>
    <w:rsid w:val="0066045E"/>
    <w:rsid w:val="006605E3"/>
    <w:rsid w:val="00663D02"/>
    <w:rsid w:val="00676D03"/>
    <w:rsid w:val="00680DDE"/>
    <w:rsid w:val="00681926"/>
    <w:rsid w:val="006820AA"/>
    <w:rsid w:val="006A1158"/>
    <w:rsid w:val="006A2343"/>
    <w:rsid w:val="006A59B0"/>
    <w:rsid w:val="006A65A7"/>
    <w:rsid w:val="006B5D4B"/>
    <w:rsid w:val="006D4E72"/>
    <w:rsid w:val="006D500E"/>
    <w:rsid w:val="006E199B"/>
    <w:rsid w:val="006E2E83"/>
    <w:rsid w:val="006E5C36"/>
    <w:rsid w:val="006F6FA4"/>
    <w:rsid w:val="00723740"/>
    <w:rsid w:val="00725B87"/>
    <w:rsid w:val="00733D0B"/>
    <w:rsid w:val="00733D57"/>
    <w:rsid w:val="0073632C"/>
    <w:rsid w:val="0074066D"/>
    <w:rsid w:val="00743DCF"/>
    <w:rsid w:val="00754E73"/>
    <w:rsid w:val="007644EA"/>
    <w:rsid w:val="0076742A"/>
    <w:rsid w:val="00770235"/>
    <w:rsid w:val="0077056D"/>
    <w:rsid w:val="00772950"/>
    <w:rsid w:val="0077652C"/>
    <w:rsid w:val="00777909"/>
    <w:rsid w:val="00781B3F"/>
    <w:rsid w:val="007841CC"/>
    <w:rsid w:val="00787914"/>
    <w:rsid w:val="00792929"/>
    <w:rsid w:val="00796C50"/>
    <w:rsid w:val="007A4002"/>
    <w:rsid w:val="007B7262"/>
    <w:rsid w:val="007C72DB"/>
    <w:rsid w:val="007E68F0"/>
    <w:rsid w:val="007F28D0"/>
    <w:rsid w:val="007F515C"/>
    <w:rsid w:val="008023E2"/>
    <w:rsid w:val="00810B49"/>
    <w:rsid w:val="00811135"/>
    <w:rsid w:val="00820934"/>
    <w:rsid w:val="00823CA8"/>
    <w:rsid w:val="008352D0"/>
    <w:rsid w:val="00837CC1"/>
    <w:rsid w:val="00843FCD"/>
    <w:rsid w:val="008561EC"/>
    <w:rsid w:val="0085647A"/>
    <w:rsid w:val="00864473"/>
    <w:rsid w:val="00866E41"/>
    <w:rsid w:val="008673F7"/>
    <w:rsid w:val="00870909"/>
    <w:rsid w:val="00873140"/>
    <w:rsid w:val="008770B9"/>
    <w:rsid w:val="00881E75"/>
    <w:rsid w:val="00885835"/>
    <w:rsid w:val="008A2464"/>
    <w:rsid w:val="008A7B91"/>
    <w:rsid w:val="008C458B"/>
    <w:rsid w:val="00900B05"/>
    <w:rsid w:val="00903438"/>
    <w:rsid w:val="0091193E"/>
    <w:rsid w:val="0095747B"/>
    <w:rsid w:val="00967926"/>
    <w:rsid w:val="009829B3"/>
    <w:rsid w:val="009869DA"/>
    <w:rsid w:val="009A40CC"/>
    <w:rsid w:val="009A63BB"/>
    <w:rsid w:val="009B41B7"/>
    <w:rsid w:val="009B5660"/>
    <w:rsid w:val="009B719C"/>
    <w:rsid w:val="009C0390"/>
    <w:rsid w:val="009C4CA7"/>
    <w:rsid w:val="009C54A8"/>
    <w:rsid w:val="009D2ED6"/>
    <w:rsid w:val="009D3887"/>
    <w:rsid w:val="009D4DA6"/>
    <w:rsid w:val="009E540D"/>
    <w:rsid w:val="009E6E97"/>
    <w:rsid w:val="009F487C"/>
    <w:rsid w:val="00A048D9"/>
    <w:rsid w:val="00A10D63"/>
    <w:rsid w:val="00A20824"/>
    <w:rsid w:val="00A237AD"/>
    <w:rsid w:val="00A24C23"/>
    <w:rsid w:val="00A331E0"/>
    <w:rsid w:val="00A33DC7"/>
    <w:rsid w:val="00A349D8"/>
    <w:rsid w:val="00A36539"/>
    <w:rsid w:val="00A36BF1"/>
    <w:rsid w:val="00A40092"/>
    <w:rsid w:val="00A41469"/>
    <w:rsid w:val="00A47BAA"/>
    <w:rsid w:val="00A5057C"/>
    <w:rsid w:val="00A52852"/>
    <w:rsid w:val="00A93900"/>
    <w:rsid w:val="00A9672F"/>
    <w:rsid w:val="00AA4DEC"/>
    <w:rsid w:val="00AA5CA5"/>
    <w:rsid w:val="00AC76A4"/>
    <w:rsid w:val="00B149BF"/>
    <w:rsid w:val="00B2033B"/>
    <w:rsid w:val="00B23C1D"/>
    <w:rsid w:val="00B26145"/>
    <w:rsid w:val="00B33309"/>
    <w:rsid w:val="00B50FAA"/>
    <w:rsid w:val="00B8328B"/>
    <w:rsid w:val="00B84A15"/>
    <w:rsid w:val="00B87A2C"/>
    <w:rsid w:val="00B87A3E"/>
    <w:rsid w:val="00BC24DD"/>
    <w:rsid w:val="00BC63B8"/>
    <w:rsid w:val="00BC7F82"/>
    <w:rsid w:val="00BD461E"/>
    <w:rsid w:val="00BE256C"/>
    <w:rsid w:val="00BF6001"/>
    <w:rsid w:val="00BF6995"/>
    <w:rsid w:val="00C0736C"/>
    <w:rsid w:val="00C10B4C"/>
    <w:rsid w:val="00C25801"/>
    <w:rsid w:val="00C26874"/>
    <w:rsid w:val="00C35A24"/>
    <w:rsid w:val="00C36154"/>
    <w:rsid w:val="00C47C48"/>
    <w:rsid w:val="00C5288C"/>
    <w:rsid w:val="00C60E33"/>
    <w:rsid w:val="00C64557"/>
    <w:rsid w:val="00C70DD6"/>
    <w:rsid w:val="00C70F99"/>
    <w:rsid w:val="00C765CD"/>
    <w:rsid w:val="00C85D35"/>
    <w:rsid w:val="00CA06FE"/>
    <w:rsid w:val="00CB0701"/>
    <w:rsid w:val="00CB08DB"/>
    <w:rsid w:val="00CB3ECA"/>
    <w:rsid w:val="00CB6A1E"/>
    <w:rsid w:val="00CB7EAB"/>
    <w:rsid w:val="00CD2680"/>
    <w:rsid w:val="00CE38C4"/>
    <w:rsid w:val="00CF028B"/>
    <w:rsid w:val="00CF133F"/>
    <w:rsid w:val="00CF1C2C"/>
    <w:rsid w:val="00CF2BC5"/>
    <w:rsid w:val="00D0055F"/>
    <w:rsid w:val="00D02F8D"/>
    <w:rsid w:val="00D03D1E"/>
    <w:rsid w:val="00D056F8"/>
    <w:rsid w:val="00D12BF8"/>
    <w:rsid w:val="00D14E08"/>
    <w:rsid w:val="00D22101"/>
    <w:rsid w:val="00D261B7"/>
    <w:rsid w:val="00D344B9"/>
    <w:rsid w:val="00D41357"/>
    <w:rsid w:val="00D47C97"/>
    <w:rsid w:val="00D76FD6"/>
    <w:rsid w:val="00D95CF5"/>
    <w:rsid w:val="00DA7B15"/>
    <w:rsid w:val="00DC19F7"/>
    <w:rsid w:val="00DC1F0D"/>
    <w:rsid w:val="00DD2A34"/>
    <w:rsid w:val="00DD2C9F"/>
    <w:rsid w:val="00DD6098"/>
    <w:rsid w:val="00DF45EF"/>
    <w:rsid w:val="00E044F3"/>
    <w:rsid w:val="00E061E1"/>
    <w:rsid w:val="00E1219B"/>
    <w:rsid w:val="00E13F72"/>
    <w:rsid w:val="00E27471"/>
    <w:rsid w:val="00E33333"/>
    <w:rsid w:val="00E3567F"/>
    <w:rsid w:val="00E36167"/>
    <w:rsid w:val="00E504C5"/>
    <w:rsid w:val="00E5662B"/>
    <w:rsid w:val="00E61A42"/>
    <w:rsid w:val="00E71361"/>
    <w:rsid w:val="00E82D97"/>
    <w:rsid w:val="00E90F11"/>
    <w:rsid w:val="00E916B8"/>
    <w:rsid w:val="00E92FC0"/>
    <w:rsid w:val="00E9583E"/>
    <w:rsid w:val="00EA0CA7"/>
    <w:rsid w:val="00EA40D1"/>
    <w:rsid w:val="00EA5213"/>
    <w:rsid w:val="00EB3A60"/>
    <w:rsid w:val="00EB64E4"/>
    <w:rsid w:val="00EC0315"/>
    <w:rsid w:val="00EC12C7"/>
    <w:rsid w:val="00ED29E4"/>
    <w:rsid w:val="00ED5D55"/>
    <w:rsid w:val="00EE2A0F"/>
    <w:rsid w:val="00EF0911"/>
    <w:rsid w:val="00F27620"/>
    <w:rsid w:val="00F40FC8"/>
    <w:rsid w:val="00F43233"/>
    <w:rsid w:val="00F43E62"/>
    <w:rsid w:val="00F4537C"/>
    <w:rsid w:val="00F45549"/>
    <w:rsid w:val="00F51F6C"/>
    <w:rsid w:val="00F55A22"/>
    <w:rsid w:val="00F61726"/>
    <w:rsid w:val="00F6338D"/>
    <w:rsid w:val="00F63921"/>
    <w:rsid w:val="00F65257"/>
    <w:rsid w:val="00F93FFD"/>
    <w:rsid w:val="00F97C3A"/>
    <w:rsid w:val="00FA032A"/>
    <w:rsid w:val="00FA2CE4"/>
    <w:rsid w:val="00FB3B8F"/>
    <w:rsid w:val="00FB66BF"/>
    <w:rsid w:val="00FD1DC6"/>
    <w:rsid w:val="00FD43A8"/>
    <w:rsid w:val="00FD7D03"/>
    <w:rsid w:val="00FE4535"/>
    <w:rsid w:val="00FF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3A60"/>
    <w:pPr>
      <w:keepNext/>
      <w:spacing w:before="200" w:after="0" w:line="240" w:lineRule="auto"/>
      <w:outlineLvl w:val="0"/>
    </w:pPr>
    <w:rPr>
      <w:rFonts w:ascii="Arial" w:eastAsiaTheme="minorEastAsia" w:hAnsi="Arial" w:cstheme="minorBidi"/>
      <w:b/>
      <w:color w:val="000000"/>
      <w:sz w:val="50"/>
      <w:szCs w:val="21"/>
    </w:rPr>
  </w:style>
  <w:style w:type="paragraph" w:styleId="Heading2">
    <w:name w:val="heading 2"/>
    <w:basedOn w:val="Normal"/>
    <w:next w:val="Normal"/>
    <w:link w:val="Heading2Char"/>
    <w:uiPriority w:val="9"/>
    <w:unhideWhenUsed/>
    <w:qFormat/>
    <w:rsid w:val="00EB3A60"/>
    <w:pPr>
      <w:spacing w:before="200" w:after="0" w:line="240" w:lineRule="auto"/>
      <w:outlineLvl w:val="1"/>
    </w:pPr>
    <w:rPr>
      <w:rFonts w:ascii="Arial" w:eastAsiaTheme="minorEastAsia" w:hAnsi="Arial" w:cstheme="minorBidi"/>
      <w:b/>
      <w:color w:val="000000"/>
      <w:sz w:val="35"/>
      <w:szCs w:val="21"/>
    </w:rPr>
  </w:style>
  <w:style w:type="paragraph" w:styleId="Heading3">
    <w:name w:val="heading 3"/>
    <w:basedOn w:val="Normal"/>
    <w:next w:val="Normal"/>
    <w:link w:val="Heading3Char"/>
    <w:uiPriority w:val="9"/>
    <w:unhideWhenUsed/>
    <w:qFormat/>
    <w:rsid w:val="00EB3A60"/>
    <w:pPr>
      <w:spacing w:before="200" w:after="0" w:line="240" w:lineRule="auto"/>
      <w:outlineLvl w:val="2"/>
    </w:pPr>
    <w:rPr>
      <w:rFonts w:ascii="Arial" w:eastAsiaTheme="minorEastAsia" w:hAnsi="Arial" w:cstheme="minorBidi"/>
      <w:b/>
      <w:color w:val="000000"/>
      <w:sz w:val="29"/>
      <w:szCs w:val="21"/>
    </w:rPr>
  </w:style>
  <w:style w:type="paragraph" w:styleId="Heading4">
    <w:name w:val="heading 4"/>
    <w:basedOn w:val="Normal"/>
    <w:next w:val="Normal"/>
    <w:link w:val="Heading4Char"/>
    <w:uiPriority w:val="9"/>
    <w:semiHidden/>
    <w:unhideWhenUsed/>
    <w:qFormat/>
    <w:rsid w:val="00EB3A60"/>
    <w:pPr>
      <w:keepNext/>
      <w:keepLines/>
      <w:spacing w:before="80" w:after="0" w:line="264" w:lineRule="auto"/>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B3A60"/>
    <w:pPr>
      <w:keepNext/>
      <w:keepLines/>
      <w:spacing w:before="80" w:after="0" w:line="264" w:lineRule="auto"/>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B3A60"/>
    <w:pPr>
      <w:keepNext/>
      <w:keepLines/>
      <w:spacing w:before="80" w:after="0" w:line="264" w:lineRule="auto"/>
      <w:outlineLvl w:val="5"/>
    </w:pPr>
    <w:rPr>
      <w:rFonts w:asciiTheme="majorHAnsi" w:eastAsiaTheme="majorEastAsia" w:hAnsiTheme="majorHAnsi" w:cstheme="majorBidi"/>
      <w:color w:val="595959" w:themeColor="text1" w:themeTint="A6"/>
      <w:sz w:val="21"/>
      <w:szCs w:val="21"/>
    </w:rPr>
  </w:style>
  <w:style w:type="paragraph" w:styleId="Heading7">
    <w:name w:val="heading 7"/>
    <w:basedOn w:val="Normal"/>
    <w:next w:val="Normal"/>
    <w:link w:val="Heading7Char"/>
    <w:uiPriority w:val="9"/>
    <w:semiHidden/>
    <w:unhideWhenUsed/>
    <w:qFormat/>
    <w:rsid w:val="00EB3A60"/>
    <w:pPr>
      <w:keepNext/>
      <w:keepLines/>
      <w:spacing w:before="80" w:after="0" w:line="264" w:lineRule="auto"/>
      <w:outlineLvl w:val="6"/>
    </w:pPr>
    <w:rPr>
      <w:rFonts w:asciiTheme="majorHAnsi" w:eastAsiaTheme="majorEastAsia" w:hAnsiTheme="majorHAnsi" w:cstheme="majorBidi"/>
      <w:i/>
      <w:iCs/>
      <w:color w:val="595959" w:themeColor="text1" w:themeTint="A6"/>
      <w:sz w:val="21"/>
      <w:szCs w:val="21"/>
    </w:rPr>
  </w:style>
  <w:style w:type="paragraph" w:styleId="Heading8">
    <w:name w:val="heading 8"/>
    <w:basedOn w:val="Normal"/>
    <w:next w:val="Normal"/>
    <w:link w:val="Heading8Char"/>
    <w:uiPriority w:val="9"/>
    <w:semiHidden/>
    <w:unhideWhenUsed/>
    <w:qFormat/>
    <w:rsid w:val="00EB3A60"/>
    <w:pPr>
      <w:keepNext/>
      <w:keepLines/>
      <w:spacing w:before="80" w:after="0" w:line="264" w:lineRule="auto"/>
      <w:outlineLvl w:val="7"/>
    </w:pPr>
    <w:rPr>
      <w:rFonts w:asciiTheme="majorHAnsi" w:eastAsiaTheme="majorEastAsia" w:hAnsiTheme="majorHAnsi" w:cstheme="majorBidi"/>
      <w:smallCaps/>
      <w:color w:val="595959" w:themeColor="text1" w:themeTint="A6"/>
      <w:sz w:val="21"/>
      <w:szCs w:val="21"/>
    </w:rPr>
  </w:style>
  <w:style w:type="paragraph" w:styleId="Heading9">
    <w:name w:val="heading 9"/>
    <w:basedOn w:val="Normal"/>
    <w:next w:val="Normal"/>
    <w:link w:val="Heading9Char"/>
    <w:uiPriority w:val="9"/>
    <w:semiHidden/>
    <w:unhideWhenUsed/>
    <w:qFormat/>
    <w:rsid w:val="00EB3A60"/>
    <w:pPr>
      <w:keepNext/>
      <w:keepLines/>
      <w:spacing w:before="80" w:after="0" w:line="264"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60"/>
    <w:rPr>
      <w:rFonts w:ascii="Arial" w:eastAsiaTheme="minorEastAsia" w:hAnsi="Arial" w:cstheme="minorBidi"/>
      <w:b/>
      <w:color w:val="000000"/>
      <w:sz w:val="50"/>
      <w:szCs w:val="21"/>
    </w:rPr>
  </w:style>
  <w:style w:type="character" w:customStyle="1" w:styleId="Heading2Char">
    <w:name w:val="Heading 2 Char"/>
    <w:basedOn w:val="DefaultParagraphFont"/>
    <w:link w:val="Heading2"/>
    <w:uiPriority w:val="9"/>
    <w:rsid w:val="00EB3A60"/>
    <w:rPr>
      <w:rFonts w:ascii="Arial" w:eastAsiaTheme="minorEastAsia" w:hAnsi="Arial" w:cstheme="minorBidi"/>
      <w:b/>
      <w:color w:val="000000"/>
      <w:sz w:val="35"/>
      <w:szCs w:val="21"/>
    </w:rPr>
  </w:style>
  <w:style w:type="character" w:customStyle="1" w:styleId="Heading3Char">
    <w:name w:val="Heading 3 Char"/>
    <w:basedOn w:val="DefaultParagraphFont"/>
    <w:link w:val="Heading3"/>
    <w:uiPriority w:val="9"/>
    <w:rsid w:val="00EB3A60"/>
    <w:rPr>
      <w:rFonts w:ascii="Arial" w:eastAsiaTheme="minorEastAsia" w:hAnsi="Arial" w:cstheme="minorBidi"/>
      <w:b/>
      <w:color w:val="000000"/>
      <w:sz w:val="29"/>
      <w:szCs w:val="21"/>
    </w:rPr>
  </w:style>
  <w:style w:type="character" w:customStyle="1" w:styleId="Heading4Char">
    <w:name w:val="Heading 4 Char"/>
    <w:basedOn w:val="DefaultParagraphFont"/>
    <w:link w:val="Heading4"/>
    <w:uiPriority w:val="9"/>
    <w:semiHidden/>
    <w:rsid w:val="00EB3A6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B3A6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B3A60"/>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EB3A60"/>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EB3A60"/>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EB3A60"/>
    <w:rPr>
      <w:rFonts w:asciiTheme="majorHAnsi" w:eastAsiaTheme="majorEastAsia" w:hAnsiTheme="majorHAnsi" w:cstheme="majorBidi"/>
      <w:i/>
      <w:iCs/>
      <w:smallCaps/>
      <w:color w:val="595959" w:themeColor="text1" w:themeTint="A6"/>
      <w:sz w:val="21"/>
      <w:szCs w:val="21"/>
    </w:rPr>
  </w:style>
  <w:style w:type="paragraph" w:styleId="BalloonText">
    <w:name w:val="Balloon Text"/>
    <w:basedOn w:val="Normal"/>
    <w:link w:val="BalloonTextChar"/>
    <w:uiPriority w:val="99"/>
    <w:semiHidden/>
    <w:unhideWhenUsed/>
    <w:rsid w:val="00EB3A6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3A60"/>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EB3A60"/>
    <w:rPr>
      <w:sz w:val="16"/>
      <w:szCs w:val="16"/>
    </w:rPr>
  </w:style>
  <w:style w:type="paragraph" w:styleId="CommentText">
    <w:name w:val="annotation text"/>
    <w:basedOn w:val="Normal"/>
    <w:link w:val="CommentTextChar"/>
    <w:uiPriority w:val="99"/>
    <w:unhideWhenUsed/>
    <w:rsid w:val="00EB3A60"/>
    <w:pPr>
      <w:spacing w:after="120" w:line="240" w:lineRule="auto"/>
    </w:pPr>
    <w:rPr>
      <w:rFonts w:asciiTheme="minorHAnsi" w:eastAsiaTheme="minorEastAsia" w:hAnsiTheme="minorHAnsi" w:cstheme="minorBidi"/>
      <w:sz w:val="21"/>
      <w:szCs w:val="21"/>
    </w:rPr>
  </w:style>
  <w:style w:type="character" w:customStyle="1" w:styleId="CommentTextChar">
    <w:name w:val="Comment Text Char"/>
    <w:basedOn w:val="DefaultParagraphFont"/>
    <w:link w:val="CommentText"/>
    <w:uiPriority w:val="99"/>
    <w:rsid w:val="00EB3A60"/>
    <w:rPr>
      <w:rFonts w:asciiTheme="minorHAnsi" w:eastAsiaTheme="minorEastAsia" w:hAnsiTheme="minorHAnsi" w:cstheme="minorBidi"/>
      <w:sz w:val="21"/>
      <w:szCs w:val="21"/>
    </w:rPr>
  </w:style>
  <w:style w:type="paragraph" w:styleId="CommentSubject">
    <w:name w:val="annotation subject"/>
    <w:basedOn w:val="CommentText"/>
    <w:next w:val="CommentText"/>
    <w:link w:val="CommentSubjectChar"/>
    <w:uiPriority w:val="99"/>
    <w:semiHidden/>
    <w:unhideWhenUsed/>
    <w:rsid w:val="00EB3A60"/>
    <w:rPr>
      <w:b/>
      <w:bCs/>
    </w:rPr>
  </w:style>
  <w:style w:type="character" w:customStyle="1" w:styleId="CommentSubjectChar">
    <w:name w:val="Comment Subject Char"/>
    <w:basedOn w:val="CommentTextChar"/>
    <w:link w:val="CommentSubject"/>
    <w:uiPriority w:val="99"/>
    <w:semiHidden/>
    <w:rsid w:val="00EB3A60"/>
    <w:rPr>
      <w:rFonts w:asciiTheme="minorHAnsi" w:eastAsiaTheme="minorEastAsia" w:hAnsiTheme="minorHAnsi" w:cstheme="minorBidi"/>
      <w:b/>
      <w:bCs/>
      <w:sz w:val="21"/>
      <w:szCs w:val="21"/>
    </w:rPr>
  </w:style>
  <w:style w:type="character" w:styleId="LineNumber">
    <w:name w:val="line number"/>
    <w:basedOn w:val="DefaultParagraphFont"/>
    <w:uiPriority w:val="99"/>
    <w:semiHidden/>
    <w:unhideWhenUsed/>
    <w:rsid w:val="00EB3A60"/>
  </w:style>
  <w:style w:type="paragraph" w:styleId="Title">
    <w:name w:val="Title"/>
    <w:basedOn w:val="Normal"/>
    <w:next w:val="Normal"/>
    <w:link w:val="TitleChar"/>
    <w:uiPriority w:val="10"/>
    <w:qFormat/>
    <w:rsid w:val="00EB3A6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B3A6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B3A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B3A60"/>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EB3A60"/>
    <w:pPr>
      <w:spacing w:after="120" w:line="264" w:lineRule="auto"/>
      <w:ind w:left="720"/>
      <w:contextualSpacing/>
    </w:pPr>
    <w:rPr>
      <w:rFonts w:asciiTheme="minorHAnsi" w:eastAsiaTheme="minorEastAsia" w:hAnsiTheme="minorHAnsi" w:cstheme="minorBidi"/>
      <w:sz w:val="21"/>
      <w:szCs w:val="21"/>
    </w:rPr>
  </w:style>
  <w:style w:type="paragraph" w:styleId="Revision">
    <w:name w:val="Revision"/>
    <w:hidden/>
    <w:uiPriority w:val="99"/>
    <w:semiHidden/>
    <w:rsid w:val="00EB3A60"/>
    <w:pPr>
      <w:spacing w:after="0" w:line="240" w:lineRule="auto"/>
    </w:pPr>
    <w:rPr>
      <w:rFonts w:asciiTheme="minorHAnsi" w:eastAsiaTheme="minorEastAsia" w:hAnsiTheme="minorHAnsi" w:cstheme="minorBidi"/>
      <w:sz w:val="21"/>
      <w:szCs w:val="21"/>
    </w:rPr>
  </w:style>
  <w:style w:type="character" w:styleId="Hyperlink">
    <w:name w:val="Hyperlink"/>
    <w:basedOn w:val="DefaultParagraphFont"/>
    <w:uiPriority w:val="99"/>
    <w:unhideWhenUsed/>
    <w:rsid w:val="00EB3A60"/>
    <w:rPr>
      <w:color w:val="0563C1" w:themeColor="hyperlink"/>
      <w:u w:val="single"/>
    </w:rPr>
  </w:style>
  <w:style w:type="character" w:customStyle="1" w:styleId="UnresolvedMention1">
    <w:name w:val="Unresolved Mention1"/>
    <w:basedOn w:val="DefaultParagraphFont"/>
    <w:uiPriority w:val="99"/>
    <w:semiHidden/>
    <w:unhideWhenUsed/>
    <w:rsid w:val="00EB3A60"/>
    <w:rPr>
      <w:color w:val="808080"/>
      <w:shd w:val="clear" w:color="auto" w:fill="E6E6E6"/>
    </w:rPr>
  </w:style>
  <w:style w:type="table" w:styleId="TableGrid">
    <w:name w:val="Table Grid"/>
    <w:basedOn w:val="TableNormal"/>
    <w:rsid w:val="00EB3A60"/>
    <w:pPr>
      <w:spacing w:after="0" w:line="240" w:lineRule="auto"/>
    </w:pPr>
    <w:rPr>
      <w:rFonts w:asciiTheme="minorHAnsi" w:eastAsiaTheme="minorEastAsia" w:hAnsiTheme="minorHAnsi" w:cstheme="minorBidi"/>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B3A60"/>
    <w:pPr>
      <w:spacing w:after="120" w:line="240" w:lineRule="auto"/>
    </w:pPr>
    <w:rPr>
      <w:rFonts w:asciiTheme="minorHAnsi" w:eastAsiaTheme="minorEastAsia" w:hAnsiTheme="minorHAnsi" w:cstheme="minorBidi"/>
      <w:b/>
      <w:bCs/>
      <w:color w:val="404040" w:themeColor="text1" w:themeTint="BF"/>
    </w:rPr>
  </w:style>
  <w:style w:type="character" w:styleId="Strong">
    <w:name w:val="Strong"/>
    <w:basedOn w:val="DefaultParagraphFont"/>
    <w:uiPriority w:val="22"/>
    <w:qFormat/>
    <w:rsid w:val="00EB3A60"/>
    <w:rPr>
      <w:b/>
      <w:bCs/>
    </w:rPr>
  </w:style>
  <w:style w:type="character" w:styleId="Emphasis">
    <w:name w:val="Emphasis"/>
    <w:basedOn w:val="DefaultParagraphFont"/>
    <w:uiPriority w:val="20"/>
    <w:qFormat/>
    <w:rsid w:val="00EB3A60"/>
    <w:rPr>
      <w:i/>
      <w:iCs/>
    </w:rPr>
  </w:style>
  <w:style w:type="paragraph" w:styleId="NoSpacing">
    <w:name w:val="No Spacing"/>
    <w:uiPriority w:val="1"/>
    <w:qFormat/>
    <w:rsid w:val="00EB3A60"/>
    <w:pPr>
      <w:spacing w:after="0" w:line="240" w:lineRule="auto"/>
    </w:pPr>
    <w:rPr>
      <w:rFonts w:asciiTheme="minorHAnsi" w:eastAsiaTheme="minorEastAsia" w:hAnsiTheme="minorHAnsi" w:cstheme="minorBidi"/>
      <w:sz w:val="21"/>
      <w:szCs w:val="21"/>
    </w:rPr>
  </w:style>
  <w:style w:type="paragraph" w:styleId="Quote">
    <w:name w:val="Quote"/>
    <w:basedOn w:val="Normal"/>
    <w:next w:val="Normal"/>
    <w:link w:val="QuoteChar"/>
    <w:uiPriority w:val="29"/>
    <w:qFormat/>
    <w:rsid w:val="00EB3A60"/>
    <w:pPr>
      <w:spacing w:before="240" w:after="240" w:line="252" w:lineRule="auto"/>
      <w:ind w:left="864" w:right="864"/>
      <w:jc w:val="center"/>
    </w:pPr>
    <w:rPr>
      <w:rFonts w:asciiTheme="minorHAnsi" w:eastAsiaTheme="minorEastAsia" w:hAnsiTheme="minorHAnsi" w:cstheme="minorBidi"/>
      <w:i/>
      <w:iCs/>
      <w:sz w:val="21"/>
      <w:szCs w:val="21"/>
    </w:rPr>
  </w:style>
  <w:style w:type="character" w:customStyle="1" w:styleId="QuoteChar">
    <w:name w:val="Quote Char"/>
    <w:basedOn w:val="DefaultParagraphFont"/>
    <w:link w:val="Quote"/>
    <w:uiPriority w:val="29"/>
    <w:rsid w:val="00EB3A60"/>
    <w:rPr>
      <w:rFonts w:asciiTheme="minorHAnsi" w:eastAsiaTheme="minorEastAsia" w:hAnsiTheme="minorHAnsi" w:cstheme="minorBidi"/>
      <w:i/>
      <w:iCs/>
      <w:sz w:val="21"/>
      <w:szCs w:val="21"/>
    </w:rPr>
  </w:style>
  <w:style w:type="paragraph" w:styleId="IntenseQuote">
    <w:name w:val="Intense Quote"/>
    <w:basedOn w:val="Normal"/>
    <w:next w:val="Normal"/>
    <w:link w:val="IntenseQuoteChar"/>
    <w:uiPriority w:val="30"/>
    <w:qFormat/>
    <w:rsid w:val="00EB3A60"/>
    <w:pPr>
      <w:spacing w:before="100" w:beforeAutospacing="1" w:after="240" w:line="264" w:lineRule="auto"/>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B3A6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B3A60"/>
    <w:rPr>
      <w:i/>
      <w:iCs/>
      <w:color w:val="595959" w:themeColor="text1" w:themeTint="A6"/>
    </w:rPr>
  </w:style>
  <w:style w:type="character" w:styleId="IntenseEmphasis">
    <w:name w:val="Intense Emphasis"/>
    <w:basedOn w:val="DefaultParagraphFont"/>
    <w:uiPriority w:val="21"/>
    <w:qFormat/>
    <w:rsid w:val="00EB3A60"/>
    <w:rPr>
      <w:b/>
      <w:bCs/>
      <w:i/>
      <w:iCs/>
    </w:rPr>
  </w:style>
  <w:style w:type="character" w:styleId="SubtleReference">
    <w:name w:val="Subtle Reference"/>
    <w:basedOn w:val="DefaultParagraphFont"/>
    <w:uiPriority w:val="31"/>
    <w:qFormat/>
    <w:rsid w:val="00EB3A60"/>
    <w:rPr>
      <w:smallCaps/>
      <w:color w:val="404040" w:themeColor="text1" w:themeTint="BF"/>
    </w:rPr>
  </w:style>
  <w:style w:type="character" w:styleId="IntenseReference">
    <w:name w:val="Intense Reference"/>
    <w:basedOn w:val="DefaultParagraphFont"/>
    <w:uiPriority w:val="32"/>
    <w:qFormat/>
    <w:rsid w:val="00EB3A60"/>
    <w:rPr>
      <w:b/>
      <w:bCs/>
      <w:smallCaps/>
      <w:u w:val="single"/>
    </w:rPr>
  </w:style>
  <w:style w:type="character" w:styleId="BookTitle">
    <w:name w:val="Book Title"/>
    <w:basedOn w:val="DefaultParagraphFont"/>
    <w:uiPriority w:val="33"/>
    <w:qFormat/>
    <w:rsid w:val="00EB3A60"/>
    <w:rPr>
      <w:b/>
      <w:bCs/>
      <w:smallCaps/>
    </w:rPr>
  </w:style>
  <w:style w:type="paragraph" w:styleId="TOCHeading">
    <w:name w:val="TOC Heading"/>
    <w:basedOn w:val="Heading1"/>
    <w:next w:val="Normal"/>
    <w:uiPriority w:val="39"/>
    <w:semiHidden/>
    <w:unhideWhenUsed/>
    <w:qFormat/>
    <w:rsid w:val="00EB3A60"/>
    <w:pPr>
      <w:outlineLvl w:val="9"/>
    </w:pPr>
  </w:style>
  <w:style w:type="paragraph" w:styleId="Header">
    <w:name w:val="header"/>
    <w:basedOn w:val="Normal"/>
    <w:link w:val="HeaderChar"/>
    <w:uiPriority w:val="99"/>
    <w:unhideWhenUsed/>
    <w:rsid w:val="00EB3A60"/>
    <w:pPr>
      <w:tabs>
        <w:tab w:val="center" w:pos="4680"/>
        <w:tab w:val="right" w:pos="9360"/>
      </w:tabs>
      <w:spacing w:after="0" w:line="240" w:lineRule="auto"/>
    </w:pPr>
    <w:rPr>
      <w:rFonts w:asciiTheme="minorHAnsi" w:eastAsiaTheme="minorEastAsia" w:hAnsiTheme="minorHAnsi" w:cstheme="minorBidi"/>
      <w:sz w:val="21"/>
      <w:szCs w:val="21"/>
    </w:rPr>
  </w:style>
  <w:style w:type="character" w:customStyle="1" w:styleId="HeaderChar">
    <w:name w:val="Header Char"/>
    <w:basedOn w:val="DefaultParagraphFont"/>
    <w:link w:val="Header"/>
    <w:uiPriority w:val="99"/>
    <w:rsid w:val="00EB3A60"/>
    <w:rPr>
      <w:rFonts w:asciiTheme="minorHAnsi" w:eastAsiaTheme="minorEastAsia" w:hAnsiTheme="minorHAnsi" w:cstheme="minorBidi"/>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3A60"/>
    <w:pPr>
      <w:keepNext/>
      <w:spacing w:before="200" w:after="0" w:line="240" w:lineRule="auto"/>
      <w:outlineLvl w:val="0"/>
    </w:pPr>
    <w:rPr>
      <w:rFonts w:ascii="Arial" w:eastAsiaTheme="minorEastAsia" w:hAnsi="Arial" w:cstheme="minorBidi"/>
      <w:b/>
      <w:color w:val="000000"/>
      <w:sz w:val="50"/>
      <w:szCs w:val="21"/>
    </w:rPr>
  </w:style>
  <w:style w:type="paragraph" w:styleId="Heading2">
    <w:name w:val="heading 2"/>
    <w:basedOn w:val="Normal"/>
    <w:next w:val="Normal"/>
    <w:link w:val="Heading2Char"/>
    <w:uiPriority w:val="9"/>
    <w:unhideWhenUsed/>
    <w:qFormat/>
    <w:rsid w:val="00EB3A60"/>
    <w:pPr>
      <w:spacing w:before="200" w:after="0" w:line="240" w:lineRule="auto"/>
      <w:outlineLvl w:val="1"/>
    </w:pPr>
    <w:rPr>
      <w:rFonts w:ascii="Arial" w:eastAsiaTheme="minorEastAsia" w:hAnsi="Arial" w:cstheme="minorBidi"/>
      <w:b/>
      <w:color w:val="000000"/>
      <w:sz w:val="35"/>
      <w:szCs w:val="21"/>
    </w:rPr>
  </w:style>
  <w:style w:type="paragraph" w:styleId="Heading3">
    <w:name w:val="heading 3"/>
    <w:basedOn w:val="Normal"/>
    <w:next w:val="Normal"/>
    <w:link w:val="Heading3Char"/>
    <w:uiPriority w:val="9"/>
    <w:unhideWhenUsed/>
    <w:qFormat/>
    <w:rsid w:val="00EB3A60"/>
    <w:pPr>
      <w:spacing w:before="200" w:after="0" w:line="240" w:lineRule="auto"/>
      <w:outlineLvl w:val="2"/>
    </w:pPr>
    <w:rPr>
      <w:rFonts w:ascii="Arial" w:eastAsiaTheme="minorEastAsia" w:hAnsi="Arial" w:cstheme="minorBidi"/>
      <w:b/>
      <w:color w:val="000000"/>
      <w:sz w:val="29"/>
      <w:szCs w:val="21"/>
    </w:rPr>
  </w:style>
  <w:style w:type="paragraph" w:styleId="Heading4">
    <w:name w:val="heading 4"/>
    <w:basedOn w:val="Normal"/>
    <w:next w:val="Normal"/>
    <w:link w:val="Heading4Char"/>
    <w:uiPriority w:val="9"/>
    <w:semiHidden/>
    <w:unhideWhenUsed/>
    <w:qFormat/>
    <w:rsid w:val="00EB3A60"/>
    <w:pPr>
      <w:keepNext/>
      <w:keepLines/>
      <w:spacing w:before="80" w:after="0" w:line="264" w:lineRule="auto"/>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B3A60"/>
    <w:pPr>
      <w:keepNext/>
      <w:keepLines/>
      <w:spacing w:before="80" w:after="0" w:line="264" w:lineRule="auto"/>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B3A60"/>
    <w:pPr>
      <w:keepNext/>
      <w:keepLines/>
      <w:spacing w:before="80" w:after="0" w:line="264" w:lineRule="auto"/>
      <w:outlineLvl w:val="5"/>
    </w:pPr>
    <w:rPr>
      <w:rFonts w:asciiTheme="majorHAnsi" w:eastAsiaTheme="majorEastAsia" w:hAnsiTheme="majorHAnsi" w:cstheme="majorBidi"/>
      <w:color w:val="595959" w:themeColor="text1" w:themeTint="A6"/>
      <w:sz w:val="21"/>
      <w:szCs w:val="21"/>
    </w:rPr>
  </w:style>
  <w:style w:type="paragraph" w:styleId="Heading7">
    <w:name w:val="heading 7"/>
    <w:basedOn w:val="Normal"/>
    <w:next w:val="Normal"/>
    <w:link w:val="Heading7Char"/>
    <w:uiPriority w:val="9"/>
    <w:semiHidden/>
    <w:unhideWhenUsed/>
    <w:qFormat/>
    <w:rsid w:val="00EB3A60"/>
    <w:pPr>
      <w:keepNext/>
      <w:keepLines/>
      <w:spacing w:before="80" w:after="0" w:line="264" w:lineRule="auto"/>
      <w:outlineLvl w:val="6"/>
    </w:pPr>
    <w:rPr>
      <w:rFonts w:asciiTheme="majorHAnsi" w:eastAsiaTheme="majorEastAsia" w:hAnsiTheme="majorHAnsi" w:cstheme="majorBidi"/>
      <w:i/>
      <w:iCs/>
      <w:color w:val="595959" w:themeColor="text1" w:themeTint="A6"/>
      <w:sz w:val="21"/>
      <w:szCs w:val="21"/>
    </w:rPr>
  </w:style>
  <w:style w:type="paragraph" w:styleId="Heading8">
    <w:name w:val="heading 8"/>
    <w:basedOn w:val="Normal"/>
    <w:next w:val="Normal"/>
    <w:link w:val="Heading8Char"/>
    <w:uiPriority w:val="9"/>
    <w:semiHidden/>
    <w:unhideWhenUsed/>
    <w:qFormat/>
    <w:rsid w:val="00EB3A60"/>
    <w:pPr>
      <w:keepNext/>
      <w:keepLines/>
      <w:spacing w:before="80" w:after="0" w:line="264" w:lineRule="auto"/>
      <w:outlineLvl w:val="7"/>
    </w:pPr>
    <w:rPr>
      <w:rFonts w:asciiTheme="majorHAnsi" w:eastAsiaTheme="majorEastAsia" w:hAnsiTheme="majorHAnsi" w:cstheme="majorBidi"/>
      <w:smallCaps/>
      <w:color w:val="595959" w:themeColor="text1" w:themeTint="A6"/>
      <w:sz w:val="21"/>
      <w:szCs w:val="21"/>
    </w:rPr>
  </w:style>
  <w:style w:type="paragraph" w:styleId="Heading9">
    <w:name w:val="heading 9"/>
    <w:basedOn w:val="Normal"/>
    <w:next w:val="Normal"/>
    <w:link w:val="Heading9Char"/>
    <w:uiPriority w:val="9"/>
    <w:semiHidden/>
    <w:unhideWhenUsed/>
    <w:qFormat/>
    <w:rsid w:val="00EB3A60"/>
    <w:pPr>
      <w:keepNext/>
      <w:keepLines/>
      <w:spacing w:before="80" w:after="0" w:line="264" w:lineRule="auto"/>
      <w:outlineLvl w:val="8"/>
    </w:pPr>
    <w:rPr>
      <w:rFonts w:asciiTheme="majorHAnsi" w:eastAsiaTheme="majorEastAsia" w:hAnsiTheme="majorHAnsi" w:cstheme="majorBidi"/>
      <w:i/>
      <w:iCs/>
      <w:smallCaps/>
      <w:color w:val="595959" w:themeColor="text1" w:themeTint="A6"/>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A60"/>
    <w:rPr>
      <w:rFonts w:ascii="Arial" w:eastAsiaTheme="minorEastAsia" w:hAnsi="Arial" w:cstheme="minorBidi"/>
      <w:b/>
      <w:color w:val="000000"/>
      <w:sz w:val="50"/>
      <w:szCs w:val="21"/>
    </w:rPr>
  </w:style>
  <w:style w:type="character" w:customStyle="1" w:styleId="Heading2Char">
    <w:name w:val="Heading 2 Char"/>
    <w:basedOn w:val="DefaultParagraphFont"/>
    <w:link w:val="Heading2"/>
    <w:uiPriority w:val="9"/>
    <w:rsid w:val="00EB3A60"/>
    <w:rPr>
      <w:rFonts w:ascii="Arial" w:eastAsiaTheme="minorEastAsia" w:hAnsi="Arial" w:cstheme="minorBidi"/>
      <w:b/>
      <w:color w:val="000000"/>
      <w:sz w:val="35"/>
      <w:szCs w:val="21"/>
    </w:rPr>
  </w:style>
  <w:style w:type="character" w:customStyle="1" w:styleId="Heading3Char">
    <w:name w:val="Heading 3 Char"/>
    <w:basedOn w:val="DefaultParagraphFont"/>
    <w:link w:val="Heading3"/>
    <w:uiPriority w:val="9"/>
    <w:rsid w:val="00EB3A60"/>
    <w:rPr>
      <w:rFonts w:ascii="Arial" w:eastAsiaTheme="minorEastAsia" w:hAnsi="Arial" w:cstheme="minorBidi"/>
      <w:b/>
      <w:color w:val="000000"/>
      <w:sz w:val="29"/>
      <w:szCs w:val="21"/>
    </w:rPr>
  </w:style>
  <w:style w:type="character" w:customStyle="1" w:styleId="Heading4Char">
    <w:name w:val="Heading 4 Char"/>
    <w:basedOn w:val="DefaultParagraphFont"/>
    <w:link w:val="Heading4"/>
    <w:uiPriority w:val="9"/>
    <w:semiHidden/>
    <w:rsid w:val="00EB3A6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B3A6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B3A60"/>
    <w:rPr>
      <w:rFonts w:asciiTheme="majorHAnsi" w:eastAsiaTheme="majorEastAsia" w:hAnsiTheme="majorHAnsi" w:cstheme="majorBidi"/>
      <w:color w:val="595959" w:themeColor="text1" w:themeTint="A6"/>
      <w:sz w:val="21"/>
      <w:szCs w:val="21"/>
    </w:rPr>
  </w:style>
  <w:style w:type="character" w:customStyle="1" w:styleId="Heading7Char">
    <w:name w:val="Heading 7 Char"/>
    <w:basedOn w:val="DefaultParagraphFont"/>
    <w:link w:val="Heading7"/>
    <w:uiPriority w:val="9"/>
    <w:semiHidden/>
    <w:rsid w:val="00EB3A60"/>
    <w:rPr>
      <w:rFonts w:asciiTheme="majorHAnsi" w:eastAsiaTheme="majorEastAsia" w:hAnsiTheme="majorHAnsi" w:cstheme="majorBidi"/>
      <w:i/>
      <w:iCs/>
      <w:color w:val="595959" w:themeColor="text1" w:themeTint="A6"/>
      <w:sz w:val="21"/>
      <w:szCs w:val="21"/>
    </w:rPr>
  </w:style>
  <w:style w:type="character" w:customStyle="1" w:styleId="Heading8Char">
    <w:name w:val="Heading 8 Char"/>
    <w:basedOn w:val="DefaultParagraphFont"/>
    <w:link w:val="Heading8"/>
    <w:uiPriority w:val="9"/>
    <w:semiHidden/>
    <w:rsid w:val="00EB3A60"/>
    <w:rPr>
      <w:rFonts w:asciiTheme="majorHAnsi" w:eastAsiaTheme="majorEastAsia" w:hAnsiTheme="majorHAnsi" w:cstheme="majorBidi"/>
      <w:smallCaps/>
      <w:color w:val="595959" w:themeColor="text1" w:themeTint="A6"/>
      <w:sz w:val="21"/>
      <w:szCs w:val="21"/>
    </w:rPr>
  </w:style>
  <w:style w:type="character" w:customStyle="1" w:styleId="Heading9Char">
    <w:name w:val="Heading 9 Char"/>
    <w:basedOn w:val="DefaultParagraphFont"/>
    <w:link w:val="Heading9"/>
    <w:uiPriority w:val="9"/>
    <w:semiHidden/>
    <w:rsid w:val="00EB3A60"/>
    <w:rPr>
      <w:rFonts w:asciiTheme="majorHAnsi" w:eastAsiaTheme="majorEastAsia" w:hAnsiTheme="majorHAnsi" w:cstheme="majorBidi"/>
      <w:i/>
      <w:iCs/>
      <w:smallCaps/>
      <w:color w:val="595959" w:themeColor="text1" w:themeTint="A6"/>
      <w:sz w:val="21"/>
      <w:szCs w:val="21"/>
    </w:rPr>
  </w:style>
  <w:style w:type="paragraph" w:styleId="BalloonText">
    <w:name w:val="Balloon Text"/>
    <w:basedOn w:val="Normal"/>
    <w:link w:val="BalloonTextChar"/>
    <w:uiPriority w:val="99"/>
    <w:semiHidden/>
    <w:unhideWhenUsed/>
    <w:rsid w:val="00EB3A60"/>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EB3A60"/>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EB3A60"/>
    <w:rPr>
      <w:sz w:val="16"/>
      <w:szCs w:val="16"/>
    </w:rPr>
  </w:style>
  <w:style w:type="paragraph" w:styleId="CommentText">
    <w:name w:val="annotation text"/>
    <w:basedOn w:val="Normal"/>
    <w:link w:val="CommentTextChar"/>
    <w:uiPriority w:val="99"/>
    <w:unhideWhenUsed/>
    <w:rsid w:val="00EB3A60"/>
    <w:pPr>
      <w:spacing w:after="120" w:line="240" w:lineRule="auto"/>
    </w:pPr>
    <w:rPr>
      <w:rFonts w:asciiTheme="minorHAnsi" w:eastAsiaTheme="minorEastAsia" w:hAnsiTheme="minorHAnsi" w:cstheme="minorBidi"/>
      <w:sz w:val="21"/>
      <w:szCs w:val="21"/>
    </w:rPr>
  </w:style>
  <w:style w:type="character" w:customStyle="1" w:styleId="CommentTextChar">
    <w:name w:val="Comment Text Char"/>
    <w:basedOn w:val="DefaultParagraphFont"/>
    <w:link w:val="CommentText"/>
    <w:uiPriority w:val="99"/>
    <w:rsid w:val="00EB3A60"/>
    <w:rPr>
      <w:rFonts w:asciiTheme="minorHAnsi" w:eastAsiaTheme="minorEastAsia" w:hAnsiTheme="minorHAnsi" w:cstheme="minorBidi"/>
      <w:sz w:val="21"/>
      <w:szCs w:val="21"/>
    </w:rPr>
  </w:style>
  <w:style w:type="paragraph" w:styleId="CommentSubject">
    <w:name w:val="annotation subject"/>
    <w:basedOn w:val="CommentText"/>
    <w:next w:val="CommentText"/>
    <w:link w:val="CommentSubjectChar"/>
    <w:uiPriority w:val="99"/>
    <w:semiHidden/>
    <w:unhideWhenUsed/>
    <w:rsid w:val="00EB3A60"/>
    <w:rPr>
      <w:b/>
      <w:bCs/>
    </w:rPr>
  </w:style>
  <w:style w:type="character" w:customStyle="1" w:styleId="CommentSubjectChar">
    <w:name w:val="Comment Subject Char"/>
    <w:basedOn w:val="CommentTextChar"/>
    <w:link w:val="CommentSubject"/>
    <w:uiPriority w:val="99"/>
    <w:semiHidden/>
    <w:rsid w:val="00EB3A60"/>
    <w:rPr>
      <w:rFonts w:asciiTheme="minorHAnsi" w:eastAsiaTheme="minorEastAsia" w:hAnsiTheme="minorHAnsi" w:cstheme="minorBidi"/>
      <w:b/>
      <w:bCs/>
      <w:sz w:val="21"/>
      <w:szCs w:val="21"/>
    </w:rPr>
  </w:style>
  <w:style w:type="character" w:styleId="LineNumber">
    <w:name w:val="line number"/>
    <w:basedOn w:val="DefaultParagraphFont"/>
    <w:uiPriority w:val="99"/>
    <w:semiHidden/>
    <w:unhideWhenUsed/>
    <w:rsid w:val="00EB3A60"/>
  </w:style>
  <w:style w:type="paragraph" w:styleId="Title">
    <w:name w:val="Title"/>
    <w:basedOn w:val="Normal"/>
    <w:next w:val="Normal"/>
    <w:link w:val="TitleChar"/>
    <w:uiPriority w:val="10"/>
    <w:qFormat/>
    <w:rsid w:val="00EB3A6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B3A60"/>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B3A6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B3A60"/>
    <w:rPr>
      <w:rFonts w:asciiTheme="majorHAnsi" w:eastAsiaTheme="majorEastAsia" w:hAnsiTheme="majorHAnsi" w:cstheme="majorBidi"/>
      <w:color w:val="404040" w:themeColor="text1" w:themeTint="BF"/>
      <w:sz w:val="30"/>
      <w:szCs w:val="30"/>
    </w:rPr>
  </w:style>
  <w:style w:type="paragraph" w:styleId="ListParagraph">
    <w:name w:val="List Paragraph"/>
    <w:basedOn w:val="Normal"/>
    <w:uiPriority w:val="34"/>
    <w:qFormat/>
    <w:rsid w:val="00EB3A60"/>
    <w:pPr>
      <w:spacing w:after="120" w:line="264" w:lineRule="auto"/>
      <w:ind w:left="720"/>
      <w:contextualSpacing/>
    </w:pPr>
    <w:rPr>
      <w:rFonts w:asciiTheme="minorHAnsi" w:eastAsiaTheme="minorEastAsia" w:hAnsiTheme="minorHAnsi" w:cstheme="minorBidi"/>
      <w:sz w:val="21"/>
      <w:szCs w:val="21"/>
    </w:rPr>
  </w:style>
  <w:style w:type="paragraph" w:styleId="Revision">
    <w:name w:val="Revision"/>
    <w:hidden/>
    <w:uiPriority w:val="99"/>
    <w:semiHidden/>
    <w:rsid w:val="00EB3A60"/>
    <w:pPr>
      <w:spacing w:after="0" w:line="240" w:lineRule="auto"/>
    </w:pPr>
    <w:rPr>
      <w:rFonts w:asciiTheme="minorHAnsi" w:eastAsiaTheme="minorEastAsia" w:hAnsiTheme="minorHAnsi" w:cstheme="minorBidi"/>
      <w:sz w:val="21"/>
      <w:szCs w:val="21"/>
    </w:rPr>
  </w:style>
  <w:style w:type="character" w:styleId="Hyperlink">
    <w:name w:val="Hyperlink"/>
    <w:basedOn w:val="DefaultParagraphFont"/>
    <w:uiPriority w:val="99"/>
    <w:unhideWhenUsed/>
    <w:rsid w:val="00EB3A60"/>
    <w:rPr>
      <w:color w:val="0563C1" w:themeColor="hyperlink"/>
      <w:u w:val="single"/>
    </w:rPr>
  </w:style>
  <w:style w:type="character" w:customStyle="1" w:styleId="UnresolvedMention1">
    <w:name w:val="Unresolved Mention1"/>
    <w:basedOn w:val="DefaultParagraphFont"/>
    <w:uiPriority w:val="99"/>
    <w:semiHidden/>
    <w:unhideWhenUsed/>
    <w:rsid w:val="00EB3A60"/>
    <w:rPr>
      <w:color w:val="808080"/>
      <w:shd w:val="clear" w:color="auto" w:fill="E6E6E6"/>
    </w:rPr>
  </w:style>
  <w:style w:type="table" w:styleId="TableGrid">
    <w:name w:val="Table Grid"/>
    <w:basedOn w:val="TableNormal"/>
    <w:rsid w:val="00EB3A60"/>
    <w:pPr>
      <w:spacing w:after="0" w:line="240" w:lineRule="auto"/>
    </w:pPr>
    <w:rPr>
      <w:rFonts w:asciiTheme="minorHAnsi" w:eastAsiaTheme="minorEastAsia" w:hAnsiTheme="minorHAnsi" w:cstheme="minorBidi"/>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EB3A60"/>
    <w:pPr>
      <w:spacing w:after="120" w:line="240" w:lineRule="auto"/>
    </w:pPr>
    <w:rPr>
      <w:rFonts w:asciiTheme="minorHAnsi" w:eastAsiaTheme="minorEastAsia" w:hAnsiTheme="minorHAnsi" w:cstheme="minorBidi"/>
      <w:b/>
      <w:bCs/>
      <w:color w:val="404040" w:themeColor="text1" w:themeTint="BF"/>
    </w:rPr>
  </w:style>
  <w:style w:type="character" w:styleId="Strong">
    <w:name w:val="Strong"/>
    <w:basedOn w:val="DefaultParagraphFont"/>
    <w:uiPriority w:val="22"/>
    <w:qFormat/>
    <w:rsid w:val="00EB3A60"/>
    <w:rPr>
      <w:b/>
      <w:bCs/>
    </w:rPr>
  </w:style>
  <w:style w:type="character" w:styleId="Emphasis">
    <w:name w:val="Emphasis"/>
    <w:basedOn w:val="DefaultParagraphFont"/>
    <w:uiPriority w:val="20"/>
    <w:qFormat/>
    <w:rsid w:val="00EB3A60"/>
    <w:rPr>
      <w:i/>
      <w:iCs/>
    </w:rPr>
  </w:style>
  <w:style w:type="paragraph" w:styleId="NoSpacing">
    <w:name w:val="No Spacing"/>
    <w:uiPriority w:val="1"/>
    <w:qFormat/>
    <w:rsid w:val="00EB3A60"/>
    <w:pPr>
      <w:spacing w:after="0" w:line="240" w:lineRule="auto"/>
    </w:pPr>
    <w:rPr>
      <w:rFonts w:asciiTheme="minorHAnsi" w:eastAsiaTheme="minorEastAsia" w:hAnsiTheme="minorHAnsi" w:cstheme="minorBidi"/>
      <w:sz w:val="21"/>
      <w:szCs w:val="21"/>
    </w:rPr>
  </w:style>
  <w:style w:type="paragraph" w:styleId="Quote">
    <w:name w:val="Quote"/>
    <w:basedOn w:val="Normal"/>
    <w:next w:val="Normal"/>
    <w:link w:val="QuoteChar"/>
    <w:uiPriority w:val="29"/>
    <w:qFormat/>
    <w:rsid w:val="00EB3A60"/>
    <w:pPr>
      <w:spacing w:before="240" w:after="240" w:line="252" w:lineRule="auto"/>
      <w:ind w:left="864" w:right="864"/>
      <w:jc w:val="center"/>
    </w:pPr>
    <w:rPr>
      <w:rFonts w:asciiTheme="minorHAnsi" w:eastAsiaTheme="minorEastAsia" w:hAnsiTheme="minorHAnsi" w:cstheme="minorBidi"/>
      <w:i/>
      <w:iCs/>
      <w:sz w:val="21"/>
      <w:szCs w:val="21"/>
    </w:rPr>
  </w:style>
  <w:style w:type="character" w:customStyle="1" w:styleId="QuoteChar">
    <w:name w:val="Quote Char"/>
    <w:basedOn w:val="DefaultParagraphFont"/>
    <w:link w:val="Quote"/>
    <w:uiPriority w:val="29"/>
    <w:rsid w:val="00EB3A60"/>
    <w:rPr>
      <w:rFonts w:asciiTheme="minorHAnsi" w:eastAsiaTheme="minorEastAsia" w:hAnsiTheme="minorHAnsi" w:cstheme="minorBidi"/>
      <w:i/>
      <w:iCs/>
      <w:sz w:val="21"/>
      <w:szCs w:val="21"/>
    </w:rPr>
  </w:style>
  <w:style w:type="paragraph" w:styleId="IntenseQuote">
    <w:name w:val="Intense Quote"/>
    <w:basedOn w:val="Normal"/>
    <w:next w:val="Normal"/>
    <w:link w:val="IntenseQuoteChar"/>
    <w:uiPriority w:val="30"/>
    <w:qFormat/>
    <w:rsid w:val="00EB3A60"/>
    <w:pPr>
      <w:spacing w:before="100" w:beforeAutospacing="1" w:after="240" w:line="264" w:lineRule="auto"/>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B3A60"/>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B3A60"/>
    <w:rPr>
      <w:i/>
      <w:iCs/>
      <w:color w:val="595959" w:themeColor="text1" w:themeTint="A6"/>
    </w:rPr>
  </w:style>
  <w:style w:type="character" w:styleId="IntenseEmphasis">
    <w:name w:val="Intense Emphasis"/>
    <w:basedOn w:val="DefaultParagraphFont"/>
    <w:uiPriority w:val="21"/>
    <w:qFormat/>
    <w:rsid w:val="00EB3A60"/>
    <w:rPr>
      <w:b/>
      <w:bCs/>
      <w:i/>
      <w:iCs/>
    </w:rPr>
  </w:style>
  <w:style w:type="character" w:styleId="SubtleReference">
    <w:name w:val="Subtle Reference"/>
    <w:basedOn w:val="DefaultParagraphFont"/>
    <w:uiPriority w:val="31"/>
    <w:qFormat/>
    <w:rsid w:val="00EB3A60"/>
    <w:rPr>
      <w:smallCaps/>
      <w:color w:val="404040" w:themeColor="text1" w:themeTint="BF"/>
    </w:rPr>
  </w:style>
  <w:style w:type="character" w:styleId="IntenseReference">
    <w:name w:val="Intense Reference"/>
    <w:basedOn w:val="DefaultParagraphFont"/>
    <w:uiPriority w:val="32"/>
    <w:qFormat/>
    <w:rsid w:val="00EB3A60"/>
    <w:rPr>
      <w:b/>
      <w:bCs/>
      <w:smallCaps/>
      <w:u w:val="single"/>
    </w:rPr>
  </w:style>
  <w:style w:type="character" w:styleId="BookTitle">
    <w:name w:val="Book Title"/>
    <w:basedOn w:val="DefaultParagraphFont"/>
    <w:uiPriority w:val="33"/>
    <w:qFormat/>
    <w:rsid w:val="00EB3A60"/>
    <w:rPr>
      <w:b/>
      <w:bCs/>
      <w:smallCaps/>
    </w:rPr>
  </w:style>
  <w:style w:type="paragraph" w:styleId="TOCHeading">
    <w:name w:val="TOC Heading"/>
    <w:basedOn w:val="Heading1"/>
    <w:next w:val="Normal"/>
    <w:uiPriority w:val="39"/>
    <w:semiHidden/>
    <w:unhideWhenUsed/>
    <w:qFormat/>
    <w:rsid w:val="00EB3A60"/>
    <w:pPr>
      <w:outlineLvl w:val="9"/>
    </w:pPr>
  </w:style>
  <w:style w:type="paragraph" w:styleId="Header">
    <w:name w:val="header"/>
    <w:basedOn w:val="Normal"/>
    <w:link w:val="HeaderChar"/>
    <w:uiPriority w:val="99"/>
    <w:unhideWhenUsed/>
    <w:rsid w:val="00EB3A60"/>
    <w:pPr>
      <w:tabs>
        <w:tab w:val="center" w:pos="4680"/>
        <w:tab w:val="right" w:pos="9360"/>
      </w:tabs>
      <w:spacing w:after="0" w:line="240" w:lineRule="auto"/>
    </w:pPr>
    <w:rPr>
      <w:rFonts w:asciiTheme="minorHAnsi" w:eastAsiaTheme="minorEastAsia" w:hAnsiTheme="minorHAnsi" w:cstheme="minorBidi"/>
      <w:sz w:val="21"/>
      <w:szCs w:val="21"/>
    </w:rPr>
  </w:style>
  <w:style w:type="character" w:customStyle="1" w:styleId="HeaderChar">
    <w:name w:val="Header Char"/>
    <w:basedOn w:val="DefaultParagraphFont"/>
    <w:link w:val="Header"/>
    <w:uiPriority w:val="99"/>
    <w:rsid w:val="00EB3A60"/>
    <w:rPr>
      <w:rFonts w:asciiTheme="minorHAnsi" w:eastAsiaTheme="minorEastAsia" w:hAnsiTheme="minorHAnsi"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08320">
      <w:bodyDiv w:val="1"/>
      <w:marLeft w:val="0"/>
      <w:marRight w:val="0"/>
      <w:marTop w:val="0"/>
      <w:marBottom w:val="0"/>
      <w:divBdr>
        <w:top w:val="none" w:sz="0" w:space="0" w:color="auto"/>
        <w:left w:val="none" w:sz="0" w:space="0" w:color="auto"/>
        <w:bottom w:val="none" w:sz="0" w:space="0" w:color="auto"/>
        <w:right w:val="none" w:sz="0" w:space="0" w:color="auto"/>
      </w:divBdr>
    </w:div>
    <w:div w:id="336424276">
      <w:bodyDiv w:val="1"/>
      <w:marLeft w:val="0"/>
      <w:marRight w:val="0"/>
      <w:marTop w:val="0"/>
      <w:marBottom w:val="0"/>
      <w:divBdr>
        <w:top w:val="none" w:sz="0" w:space="0" w:color="auto"/>
        <w:left w:val="none" w:sz="0" w:space="0" w:color="auto"/>
        <w:bottom w:val="none" w:sz="0" w:space="0" w:color="auto"/>
        <w:right w:val="none" w:sz="0" w:space="0" w:color="auto"/>
      </w:divBdr>
    </w:div>
    <w:div w:id="455607581">
      <w:bodyDiv w:val="1"/>
      <w:marLeft w:val="0"/>
      <w:marRight w:val="0"/>
      <w:marTop w:val="0"/>
      <w:marBottom w:val="0"/>
      <w:divBdr>
        <w:top w:val="none" w:sz="0" w:space="0" w:color="auto"/>
        <w:left w:val="none" w:sz="0" w:space="0" w:color="auto"/>
        <w:bottom w:val="none" w:sz="0" w:space="0" w:color="auto"/>
        <w:right w:val="none" w:sz="0" w:space="0" w:color="auto"/>
      </w:divBdr>
    </w:div>
    <w:div w:id="540018253">
      <w:bodyDiv w:val="1"/>
      <w:marLeft w:val="0"/>
      <w:marRight w:val="0"/>
      <w:marTop w:val="0"/>
      <w:marBottom w:val="0"/>
      <w:divBdr>
        <w:top w:val="none" w:sz="0" w:space="0" w:color="auto"/>
        <w:left w:val="none" w:sz="0" w:space="0" w:color="auto"/>
        <w:bottom w:val="none" w:sz="0" w:space="0" w:color="auto"/>
        <w:right w:val="none" w:sz="0" w:space="0" w:color="auto"/>
      </w:divBdr>
    </w:div>
    <w:div w:id="607472663">
      <w:bodyDiv w:val="1"/>
      <w:marLeft w:val="0"/>
      <w:marRight w:val="0"/>
      <w:marTop w:val="0"/>
      <w:marBottom w:val="0"/>
      <w:divBdr>
        <w:top w:val="none" w:sz="0" w:space="0" w:color="auto"/>
        <w:left w:val="none" w:sz="0" w:space="0" w:color="auto"/>
        <w:bottom w:val="none" w:sz="0" w:space="0" w:color="auto"/>
        <w:right w:val="none" w:sz="0" w:space="0" w:color="auto"/>
      </w:divBdr>
    </w:div>
    <w:div w:id="612710161">
      <w:bodyDiv w:val="1"/>
      <w:marLeft w:val="0"/>
      <w:marRight w:val="0"/>
      <w:marTop w:val="0"/>
      <w:marBottom w:val="0"/>
      <w:divBdr>
        <w:top w:val="none" w:sz="0" w:space="0" w:color="auto"/>
        <w:left w:val="none" w:sz="0" w:space="0" w:color="auto"/>
        <w:bottom w:val="none" w:sz="0" w:space="0" w:color="auto"/>
        <w:right w:val="none" w:sz="0" w:space="0" w:color="auto"/>
      </w:divBdr>
    </w:div>
    <w:div w:id="780340758">
      <w:bodyDiv w:val="1"/>
      <w:marLeft w:val="0"/>
      <w:marRight w:val="0"/>
      <w:marTop w:val="0"/>
      <w:marBottom w:val="0"/>
      <w:divBdr>
        <w:top w:val="none" w:sz="0" w:space="0" w:color="auto"/>
        <w:left w:val="none" w:sz="0" w:space="0" w:color="auto"/>
        <w:bottom w:val="none" w:sz="0" w:space="0" w:color="auto"/>
        <w:right w:val="none" w:sz="0" w:space="0" w:color="auto"/>
      </w:divBdr>
    </w:div>
    <w:div w:id="852260345">
      <w:bodyDiv w:val="1"/>
      <w:marLeft w:val="0"/>
      <w:marRight w:val="0"/>
      <w:marTop w:val="0"/>
      <w:marBottom w:val="0"/>
      <w:divBdr>
        <w:top w:val="none" w:sz="0" w:space="0" w:color="auto"/>
        <w:left w:val="none" w:sz="0" w:space="0" w:color="auto"/>
        <w:bottom w:val="none" w:sz="0" w:space="0" w:color="auto"/>
        <w:right w:val="none" w:sz="0" w:space="0" w:color="auto"/>
      </w:divBdr>
    </w:div>
    <w:div w:id="1073892647">
      <w:bodyDiv w:val="1"/>
      <w:marLeft w:val="0"/>
      <w:marRight w:val="0"/>
      <w:marTop w:val="0"/>
      <w:marBottom w:val="0"/>
      <w:divBdr>
        <w:top w:val="none" w:sz="0" w:space="0" w:color="auto"/>
        <w:left w:val="none" w:sz="0" w:space="0" w:color="auto"/>
        <w:bottom w:val="none" w:sz="0" w:space="0" w:color="auto"/>
        <w:right w:val="none" w:sz="0" w:space="0" w:color="auto"/>
      </w:divBdr>
    </w:div>
    <w:div w:id="1192035998">
      <w:bodyDiv w:val="1"/>
      <w:marLeft w:val="0"/>
      <w:marRight w:val="0"/>
      <w:marTop w:val="0"/>
      <w:marBottom w:val="0"/>
      <w:divBdr>
        <w:top w:val="none" w:sz="0" w:space="0" w:color="auto"/>
        <w:left w:val="none" w:sz="0" w:space="0" w:color="auto"/>
        <w:bottom w:val="none" w:sz="0" w:space="0" w:color="auto"/>
        <w:right w:val="none" w:sz="0" w:space="0" w:color="auto"/>
      </w:divBdr>
    </w:div>
    <w:div w:id="1230271070">
      <w:bodyDiv w:val="1"/>
      <w:marLeft w:val="0"/>
      <w:marRight w:val="0"/>
      <w:marTop w:val="0"/>
      <w:marBottom w:val="0"/>
      <w:divBdr>
        <w:top w:val="none" w:sz="0" w:space="0" w:color="auto"/>
        <w:left w:val="none" w:sz="0" w:space="0" w:color="auto"/>
        <w:bottom w:val="none" w:sz="0" w:space="0" w:color="auto"/>
        <w:right w:val="none" w:sz="0" w:space="0" w:color="auto"/>
      </w:divBdr>
    </w:div>
    <w:div w:id="1274246445">
      <w:bodyDiv w:val="1"/>
      <w:marLeft w:val="0"/>
      <w:marRight w:val="0"/>
      <w:marTop w:val="0"/>
      <w:marBottom w:val="0"/>
      <w:divBdr>
        <w:top w:val="none" w:sz="0" w:space="0" w:color="auto"/>
        <w:left w:val="none" w:sz="0" w:space="0" w:color="auto"/>
        <w:bottom w:val="none" w:sz="0" w:space="0" w:color="auto"/>
        <w:right w:val="none" w:sz="0" w:space="0" w:color="auto"/>
      </w:divBdr>
    </w:div>
    <w:div w:id="1771772781">
      <w:bodyDiv w:val="1"/>
      <w:marLeft w:val="0"/>
      <w:marRight w:val="0"/>
      <w:marTop w:val="0"/>
      <w:marBottom w:val="0"/>
      <w:divBdr>
        <w:top w:val="none" w:sz="0" w:space="0" w:color="auto"/>
        <w:left w:val="none" w:sz="0" w:space="0" w:color="auto"/>
        <w:bottom w:val="none" w:sz="0" w:space="0" w:color="auto"/>
        <w:right w:val="none" w:sz="0" w:space="0" w:color="auto"/>
      </w:divBdr>
    </w:div>
    <w:div w:id="1863780998">
      <w:bodyDiv w:val="1"/>
      <w:marLeft w:val="0"/>
      <w:marRight w:val="0"/>
      <w:marTop w:val="0"/>
      <w:marBottom w:val="0"/>
      <w:divBdr>
        <w:top w:val="none" w:sz="0" w:space="0" w:color="auto"/>
        <w:left w:val="none" w:sz="0" w:space="0" w:color="auto"/>
        <w:bottom w:val="none" w:sz="0" w:space="0" w:color="auto"/>
        <w:right w:val="none" w:sz="0" w:space="0" w:color="auto"/>
      </w:divBdr>
    </w:div>
    <w:div w:id="1865092316">
      <w:bodyDiv w:val="1"/>
      <w:marLeft w:val="0"/>
      <w:marRight w:val="0"/>
      <w:marTop w:val="0"/>
      <w:marBottom w:val="0"/>
      <w:divBdr>
        <w:top w:val="none" w:sz="0" w:space="0" w:color="auto"/>
        <w:left w:val="none" w:sz="0" w:space="0" w:color="auto"/>
        <w:bottom w:val="none" w:sz="0" w:space="0" w:color="auto"/>
        <w:right w:val="none" w:sz="0" w:space="0" w:color="auto"/>
      </w:divBdr>
    </w:div>
    <w:div w:id="1969357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header" Target="header4.xml"/><Relationship Id="rId42" Type="http://schemas.openxmlformats.org/officeDocument/2006/relationships/footer" Target="footer14.xml"/><Relationship Id="rId47" Type="http://schemas.openxmlformats.org/officeDocument/2006/relationships/footer" Target="footer16.xml"/><Relationship Id="rId63" Type="http://schemas.openxmlformats.org/officeDocument/2006/relationships/header" Target="header25.xml"/><Relationship Id="rId68" Type="http://schemas.openxmlformats.org/officeDocument/2006/relationships/footer" Target="footer27.xml"/><Relationship Id="rId84" Type="http://schemas.openxmlformats.org/officeDocument/2006/relationships/footer" Target="footer35.xml"/><Relationship Id="rId89" Type="http://schemas.openxmlformats.org/officeDocument/2006/relationships/image" Target="media/image4.png"/><Relationship Id="rId112" Type="http://schemas.openxmlformats.org/officeDocument/2006/relationships/footer" Target="footer45.xml"/><Relationship Id="rId16" Type="http://schemas.openxmlformats.org/officeDocument/2006/relationships/header" Target="header2.xml"/><Relationship Id="rId107" Type="http://schemas.openxmlformats.org/officeDocument/2006/relationships/header" Target="header43.xml"/><Relationship Id="rId11" Type="http://schemas.openxmlformats.org/officeDocument/2006/relationships/footnotes" Target="footnotes.xml"/><Relationship Id="rId24" Type="http://schemas.openxmlformats.org/officeDocument/2006/relationships/footer" Target="footer5.xml"/><Relationship Id="rId32" Type="http://schemas.openxmlformats.org/officeDocument/2006/relationships/footer" Target="footer9.xml"/><Relationship Id="rId37" Type="http://schemas.openxmlformats.org/officeDocument/2006/relationships/header" Target="header12.xml"/><Relationship Id="rId40" Type="http://schemas.openxmlformats.org/officeDocument/2006/relationships/header" Target="header14.xml"/><Relationship Id="rId45" Type="http://schemas.openxmlformats.org/officeDocument/2006/relationships/header" Target="header16.xml"/><Relationship Id="rId53" Type="http://schemas.openxmlformats.org/officeDocument/2006/relationships/footer" Target="footer19.xml"/><Relationship Id="rId58" Type="http://schemas.openxmlformats.org/officeDocument/2006/relationships/header" Target="header23.xml"/><Relationship Id="rId66" Type="http://schemas.openxmlformats.org/officeDocument/2006/relationships/footer" Target="footer26.xml"/><Relationship Id="rId74" Type="http://schemas.openxmlformats.org/officeDocument/2006/relationships/footer" Target="footer30.xml"/><Relationship Id="rId79" Type="http://schemas.openxmlformats.org/officeDocument/2006/relationships/header" Target="header33.xml"/><Relationship Id="rId87" Type="http://schemas.openxmlformats.org/officeDocument/2006/relationships/image" Target="media/image2.png"/><Relationship Id="rId102" Type="http://schemas.openxmlformats.org/officeDocument/2006/relationships/header" Target="header41.xml"/><Relationship Id="rId110" Type="http://schemas.openxmlformats.org/officeDocument/2006/relationships/footer" Target="footer44.xml"/><Relationship Id="rId115" Type="http://schemas.microsoft.com/office/2016/09/relationships/commentsIds" Target="commentsIds.xml"/><Relationship Id="rId5" Type="http://schemas.openxmlformats.org/officeDocument/2006/relationships/customXml" Target="../customXml/item5.xml"/><Relationship Id="rId61" Type="http://schemas.openxmlformats.org/officeDocument/2006/relationships/header" Target="header24.xml"/><Relationship Id="rId82" Type="http://schemas.openxmlformats.org/officeDocument/2006/relationships/header" Target="header35.xml"/><Relationship Id="rId90" Type="http://schemas.openxmlformats.org/officeDocument/2006/relationships/image" Target="media/image5.png"/><Relationship Id="rId95" Type="http://schemas.openxmlformats.org/officeDocument/2006/relationships/header" Target="header39.xml"/><Relationship Id="rId19" Type="http://schemas.openxmlformats.org/officeDocument/2006/relationships/header" Target="header3.xml"/><Relationship Id="rId14" Type="http://schemas.openxmlformats.org/officeDocument/2006/relationships/image" Target="media/image1.jpg"/><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8.xml"/><Relationship Id="rId35" Type="http://schemas.openxmlformats.org/officeDocument/2006/relationships/footer" Target="footer10.xml"/><Relationship Id="rId43" Type="http://schemas.openxmlformats.org/officeDocument/2006/relationships/header" Target="header15.xml"/><Relationship Id="rId48" Type="http://schemas.openxmlformats.org/officeDocument/2006/relationships/footer" Target="footer17.xml"/><Relationship Id="rId56" Type="http://schemas.openxmlformats.org/officeDocument/2006/relationships/footer" Target="footer21.xml"/><Relationship Id="rId64" Type="http://schemas.openxmlformats.org/officeDocument/2006/relationships/header" Target="header26.xml"/><Relationship Id="rId69" Type="http://schemas.openxmlformats.org/officeDocument/2006/relationships/header" Target="header28.xml"/><Relationship Id="rId77" Type="http://schemas.openxmlformats.org/officeDocument/2006/relationships/footer" Target="footer31.xml"/><Relationship Id="rId100" Type="http://schemas.openxmlformats.org/officeDocument/2006/relationships/image" Target="media/image9.png"/><Relationship Id="rId105" Type="http://schemas.openxmlformats.org/officeDocument/2006/relationships/header" Target="header42.xml"/><Relationship Id="rId113" Type="http://schemas.openxmlformats.org/officeDocument/2006/relationships/fontTable" Target="fontTable.xml"/><Relationship Id="rId8" Type="http://schemas.microsoft.com/office/2007/relationships/stylesWithEffects" Target="stylesWithEffects.xml"/><Relationship Id="rId51" Type="http://schemas.openxmlformats.org/officeDocument/2006/relationships/header" Target="header19.xml"/><Relationship Id="rId72" Type="http://schemas.openxmlformats.org/officeDocument/2006/relationships/footer" Target="footer29.xml"/><Relationship Id="rId80" Type="http://schemas.openxmlformats.org/officeDocument/2006/relationships/footer" Target="footer33.xml"/><Relationship Id="rId85" Type="http://schemas.openxmlformats.org/officeDocument/2006/relationships/header" Target="header36.xml"/><Relationship Id="rId93" Type="http://schemas.openxmlformats.org/officeDocument/2006/relationships/footer" Target="footer37.xml"/><Relationship Id="rId98" Type="http://schemas.openxmlformats.org/officeDocument/2006/relationships/image" Target="media/image7.png"/><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header" Target="header6.xml"/><Relationship Id="rId33" Type="http://schemas.openxmlformats.org/officeDocument/2006/relationships/header" Target="header10.xml"/><Relationship Id="rId38" Type="http://schemas.openxmlformats.org/officeDocument/2006/relationships/footer" Target="footer12.xml"/><Relationship Id="rId46" Type="http://schemas.openxmlformats.org/officeDocument/2006/relationships/header" Target="header17.xml"/><Relationship Id="rId59" Type="http://schemas.openxmlformats.org/officeDocument/2006/relationships/footer" Target="footer22.xml"/><Relationship Id="rId67" Type="http://schemas.openxmlformats.org/officeDocument/2006/relationships/header" Target="header27.xml"/><Relationship Id="rId103" Type="http://schemas.openxmlformats.org/officeDocument/2006/relationships/footer" Target="footer40.xml"/><Relationship Id="rId108" Type="http://schemas.openxmlformats.org/officeDocument/2006/relationships/header" Target="header44.xml"/><Relationship Id="rId116" Type="http://schemas.microsoft.com/office/2011/relationships/people" Target="people.xml"/><Relationship Id="rId20" Type="http://schemas.openxmlformats.org/officeDocument/2006/relationships/footer" Target="footer3.xml"/><Relationship Id="rId41" Type="http://schemas.openxmlformats.org/officeDocument/2006/relationships/footer" Target="footer13.xml"/><Relationship Id="rId54" Type="http://schemas.openxmlformats.org/officeDocument/2006/relationships/footer" Target="footer20.xml"/><Relationship Id="rId62" Type="http://schemas.openxmlformats.org/officeDocument/2006/relationships/footer" Target="footer24.xml"/><Relationship Id="rId70" Type="http://schemas.openxmlformats.org/officeDocument/2006/relationships/header" Target="header29.xml"/><Relationship Id="rId75" Type="http://schemas.openxmlformats.org/officeDocument/2006/relationships/header" Target="header31.xml"/><Relationship Id="rId83" Type="http://schemas.openxmlformats.org/officeDocument/2006/relationships/footer" Target="footer34.xml"/><Relationship Id="rId88" Type="http://schemas.openxmlformats.org/officeDocument/2006/relationships/image" Target="media/image3.png"/><Relationship Id="rId91" Type="http://schemas.openxmlformats.org/officeDocument/2006/relationships/header" Target="header37.xml"/><Relationship Id="rId96" Type="http://schemas.openxmlformats.org/officeDocument/2006/relationships/footer" Target="footer39.xml"/><Relationship Id="rId111" Type="http://schemas.openxmlformats.org/officeDocument/2006/relationships/header" Target="header45.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footer" Target="footer11.xml"/><Relationship Id="rId49" Type="http://schemas.openxmlformats.org/officeDocument/2006/relationships/header" Target="header18.xml"/><Relationship Id="rId57" Type="http://schemas.openxmlformats.org/officeDocument/2006/relationships/header" Target="header22.xml"/><Relationship Id="rId106" Type="http://schemas.openxmlformats.org/officeDocument/2006/relationships/footer" Target="footer42.xml"/><Relationship Id="rId114" Type="http://schemas.openxmlformats.org/officeDocument/2006/relationships/theme" Target="theme/theme1.xml"/><Relationship Id="rId10" Type="http://schemas.openxmlformats.org/officeDocument/2006/relationships/webSettings" Target="webSettings.xml"/><Relationship Id="rId31" Type="http://schemas.openxmlformats.org/officeDocument/2006/relationships/header" Target="header9.xml"/><Relationship Id="rId44" Type="http://schemas.openxmlformats.org/officeDocument/2006/relationships/footer" Target="footer15.xml"/><Relationship Id="rId52" Type="http://schemas.openxmlformats.org/officeDocument/2006/relationships/header" Target="header20.xml"/><Relationship Id="rId60" Type="http://schemas.openxmlformats.org/officeDocument/2006/relationships/footer" Target="footer23.xml"/><Relationship Id="rId65" Type="http://schemas.openxmlformats.org/officeDocument/2006/relationships/footer" Target="footer25.xml"/><Relationship Id="rId73" Type="http://schemas.openxmlformats.org/officeDocument/2006/relationships/header" Target="header30.xml"/><Relationship Id="rId78" Type="http://schemas.openxmlformats.org/officeDocument/2006/relationships/footer" Target="footer32.xml"/><Relationship Id="rId81" Type="http://schemas.openxmlformats.org/officeDocument/2006/relationships/header" Target="header34.xml"/><Relationship Id="rId86" Type="http://schemas.openxmlformats.org/officeDocument/2006/relationships/footer" Target="footer36.xml"/><Relationship Id="rId94" Type="http://schemas.openxmlformats.org/officeDocument/2006/relationships/footer" Target="footer38.xml"/><Relationship Id="rId99" Type="http://schemas.openxmlformats.org/officeDocument/2006/relationships/image" Target="media/image8.png"/><Relationship Id="rId101" Type="http://schemas.openxmlformats.org/officeDocument/2006/relationships/header" Target="header40.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39" Type="http://schemas.openxmlformats.org/officeDocument/2006/relationships/header" Target="header13.xml"/><Relationship Id="rId109" Type="http://schemas.openxmlformats.org/officeDocument/2006/relationships/footer" Target="footer43.xml"/><Relationship Id="rId34" Type="http://schemas.openxmlformats.org/officeDocument/2006/relationships/header" Target="header11.xml"/><Relationship Id="rId50" Type="http://schemas.openxmlformats.org/officeDocument/2006/relationships/footer" Target="footer18.xml"/><Relationship Id="rId55" Type="http://schemas.openxmlformats.org/officeDocument/2006/relationships/header" Target="header21.xml"/><Relationship Id="rId76" Type="http://schemas.openxmlformats.org/officeDocument/2006/relationships/header" Target="header32.xml"/><Relationship Id="rId97" Type="http://schemas.openxmlformats.org/officeDocument/2006/relationships/image" Target="media/image6.png"/><Relationship Id="rId104" Type="http://schemas.openxmlformats.org/officeDocument/2006/relationships/footer" Target="footer41.xml"/><Relationship Id="rId7" Type="http://schemas.openxmlformats.org/officeDocument/2006/relationships/styles" Target="styles.xml"/><Relationship Id="rId71" Type="http://schemas.openxmlformats.org/officeDocument/2006/relationships/footer" Target="footer28.xml"/><Relationship Id="rId92" Type="http://schemas.openxmlformats.org/officeDocument/2006/relationships/header" Target="header38.xml"/><Relationship Id="rId2" Type="http://schemas.openxmlformats.org/officeDocument/2006/relationships/customXml" Target="../customXml/item2.xml"/><Relationship Id="rId2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EF1AFC265AE64E9A9909F016197F8F" ma:contentTypeVersion="1" ma:contentTypeDescription="Create a new document." ma:contentTypeScope="" ma:versionID="4501d385a4680e2641ab50dc8d696b0c">
  <xsd:schema xmlns:xsd="http://www.w3.org/2001/XMLSchema" xmlns:xs="http://www.w3.org/2001/XMLSchema" xmlns:p="http://schemas.microsoft.com/office/2006/metadata/properties" xmlns:ns2="e04d9b5e-484e-4898-9b37-a3a0793d5489" targetNamespace="http://schemas.microsoft.com/office/2006/metadata/properties" ma:root="true" ma:fieldsID="1a03492d68c81fa9227ec379b8e4a1cd" ns2:_="">
    <xsd:import namespace="e04d9b5e-484e-4898-9b37-a3a0793d5489"/>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4d9b5e-484e-4898-9b37-a3a0793d548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e04d9b5e-484e-4898-9b37-a3a0793d5489">ZNHHN4MMEWHW-1446820818-1591</_dlc_DocId>
    <_dlc_DocIdUrl xmlns="e04d9b5e-484e-4898-9b37-a3a0793d5489">
      <Url>https://vaww.infoshare.va.gov/sites/chio/KBS/cdsknart2017/_layouts/15/DocIdRedir.aspx?ID=ZNHHN4MMEWHW-1446820818-1591</Url>
      <Description>ZNHHN4MMEWHW-1446820818-1591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1C3F2-3F18-4171-9FCE-7A2E06D620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4d9b5e-484e-4898-9b37-a3a0793d54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426F87-F837-4BED-8338-5DC0D3D97A3A}">
  <ds:schemaRefs>
    <ds:schemaRef ds:uri="http://schemas.microsoft.com/office/2006/metadata/properties"/>
    <ds:schemaRef ds:uri="http://schemas.microsoft.com/office/infopath/2007/PartnerControls"/>
    <ds:schemaRef ds:uri="e04d9b5e-484e-4898-9b37-a3a0793d5489"/>
  </ds:schemaRefs>
</ds:datastoreItem>
</file>

<file path=customXml/itemProps3.xml><?xml version="1.0" encoding="utf-8"?>
<ds:datastoreItem xmlns:ds="http://schemas.openxmlformats.org/officeDocument/2006/customXml" ds:itemID="{86993001-AB28-4441-8BAD-6F211847442B}">
  <ds:schemaRefs>
    <ds:schemaRef ds:uri="http://schemas.microsoft.com/sharepoint/events"/>
  </ds:schemaRefs>
</ds:datastoreItem>
</file>

<file path=customXml/itemProps4.xml><?xml version="1.0" encoding="utf-8"?>
<ds:datastoreItem xmlns:ds="http://schemas.openxmlformats.org/officeDocument/2006/customXml" ds:itemID="{7F7BAC7F-B880-43BB-A583-C93FD5047481}">
  <ds:schemaRefs>
    <ds:schemaRef ds:uri="http://schemas.microsoft.com/sharepoint/v3/contenttype/forms"/>
  </ds:schemaRefs>
</ds:datastoreItem>
</file>

<file path=customXml/itemProps5.xml><?xml version="1.0" encoding="utf-8"?>
<ds:datastoreItem xmlns:ds="http://schemas.openxmlformats.org/officeDocument/2006/customXml" ds:itemID="{257531BD-B5DD-4B98-91D9-02E43DF60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5757</Words>
  <Characters>32817</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38498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Mahalec</dc:creator>
  <cp:lastModifiedBy>vacomathisj</cp:lastModifiedBy>
  <cp:revision>2</cp:revision>
  <cp:lastPrinted>2018-03-23T20:33:00Z</cp:lastPrinted>
  <dcterms:created xsi:type="dcterms:W3CDTF">2018-04-27T17:15:00Z</dcterms:created>
  <dcterms:modified xsi:type="dcterms:W3CDTF">2018-04-27T17:15:00Z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b5200ccc-af10-40f3-ac95-0264bcec505f</vt:lpwstr>
  </property>
  <property fmtid="{D5CDD505-2E9C-101B-9397-08002B2CF9AE}" pid="3" name="ContentTypeId">
    <vt:lpwstr>0x010100FCEF1AFC265AE64E9A9909F016197F8F</vt:lpwstr>
  </property>
</Properties>
</file>