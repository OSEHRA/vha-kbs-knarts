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CE" w:rsidRDefault="00830DCE" w:rsidP="0075090D">
      <w:pPr>
        <w:keepNext/>
        <w:spacing w:before="373"/>
        <w:jc w:val="center"/>
        <w:rPr>
          <w:rFonts w:ascii="Arial" w:hAnsi="Arial"/>
          <w:b/>
          <w:color w:val="000000"/>
          <w:sz w:val="50"/>
        </w:rPr>
      </w:pPr>
      <w:bookmarkStart w:id="0" w:name="d0e3"/>
    </w:p>
    <w:p w:rsidR="00587598" w:rsidRDefault="001E1598" w:rsidP="0075090D">
      <w:pPr>
        <w:keepNext/>
        <w:spacing w:before="373"/>
        <w:jc w:val="center"/>
      </w:pPr>
      <w:r>
        <w:rPr>
          <w:rFonts w:ascii="Arial" w:hAnsi="Arial"/>
          <w:b/>
          <w:color w:val="000000"/>
          <w:sz w:val="50"/>
        </w:rPr>
        <w:t>Clinical Decision Support (</w:t>
      </w:r>
      <w:commentRangeStart w:id="1"/>
      <w:commentRangeStart w:id="2"/>
      <w:commentRangeStart w:id="3"/>
      <w:r>
        <w:rPr>
          <w:rFonts w:ascii="Arial" w:hAnsi="Arial"/>
          <w:b/>
          <w:color w:val="000000"/>
          <w:sz w:val="50"/>
        </w:rPr>
        <w:t>CDS</w:t>
      </w:r>
      <w:commentRangeEnd w:id="1"/>
      <w:r w:rsidR="00C4354C">
        <w:rPr>
          <w:rStyle w:val="CommentReference"/>
        </w:rPr>
        <w:commentReference w:id="1"/>
      </w:r>
      <w:commentRangeEnd w:id="2"/>
      <w:r w:rsidR="00D0032D">
        <w:rPr>
          <w:rStyle w:val="CommentReference"/>
        </w:rPr>
        <w:commentReference w:id="2"/>
      </w:r>
      <w:commentRangeEnd w:id="3"/>
      <w:r w:rsidR="00796B20">
        <w:rPr>
          <w:rStyle w:val="CommentReference"/>
        </w:rPr>
        <w:commentReference w:id="3"/>
      </w:r>
      <w:r>
        <w:rPr>
          <w:rFonts w:ascii="Arial" w:hAnsi="Arial"/>
          <w:b/>
          <w:color w:val="000000"/>
          <w:sz w:val="50"/>
        </w:rPr>
        <w:t>) Content and Health Level 7 (HL7)-compliant Knowledge Artifacts (KNARTS)</w:t>
      </w:r>
    </w:p>
    <w:bookmarkEnd w:id="0"/>
    <w:p w:rsidR="00587598" w:rsidRDefault="001E1598">
      <w:pPr>
        <w:spacing w:before="311"/>
        <w:jc w:val="center"/>
        <w:rPr>
          <w:rFonts w:ascii="Arial" w:hAnsi="Arial"/>
          <w:b/>
          <w:color w:val="000000"/>
          <w:sz w:val="41"/>
        </w:rPr>
      </w:pPr>
      <w:r>
        <w:rPr>
          <w:rFonts w:ascii="Arial" w:hAnsi="Arial"/>
          <w:b/>
          <w:color w:val="000000"/>
          <w:sz w:val="41"/>
        </w:rPr>
        <w:t>Cardiology: Pre-Op Risk Assessment Clinical Content White Paper</w:t>
      </w:r>
    </w:p>
    <w:p w:rsidR="00F24444" w:rsidRPr="002071EE" w:rsidRDefault="00F24444" w:rsidP="002071EE">
      <w:pPr>
        <w:pStyle w:val="NormalWeb"/>
        <w:spacing w:before="120" w:beforeAutospacing="0" w:after="120" w:afterAutospacing="0"/>
        <w:ind w:left="720"/>
        <w:rPr>
          <w:rFonts w:ascii="Arial" w:hAnsi="Arial" w:cs="Arial"/>
          <w:bCs/>
          <w:color w:val="000000"/>
        </w:rPr>
      </w:pPr>
      <w:r w:rsidRPr="002071EE">
        <w:rPr>
          <w:rFonts w:ascii="Arial" w:hAnsi="Arial" w:cs="Arial"/>
          <w:bCs/>
          <w:color w:val="000000"/>
        </w:rPr>
        <w:t>Consisting of:</w:t>
      </w:r>
    </w:p>
    <w:p w:rsidR="00F24444" w:rsidRPr="002071EE" w:rsidRDefault="002071EE" w:rsidP="002071EE">
      <w:pPr>
        <w:pStyle w:val="NormalWeb"/>
        <w:numPr>
          <w:ilvl w:val="0"/>
          <w:numId w:val="40"/>
        </w:numPr>
        <w:spacing w:before="120" w:beforeAutospacing="0" w:after="120" w:afterAutospacing="0"/>
        <w:rPr>
          <w:rFonts w:ascii="Arial" w:hAnsi="Arial" w:cs="Arial"/>
          <w:bCs/>
          <w:color w:val="000000"/>
        </w:rPr>
      </w:pPr>
      <w:r>
        <w:rPr>
          <w:rFonts w:ascii="Arial" w:hAnsi="Arial" w:cs="Arial"/>
          <w:bCs/>
          <w:color w:val="000000"/>
        </w:rPr>
        <w:t>Cardiology: Pre-Op</w:t>
      </w:r>
      <w:r w:rsidR="00F24444" w:rsidRPr="002071EE">
        <w:rPr>
          <w:rFonts w:ascii="Arial" w:hAnsi="Arial" w:cs="Arial"/>
          <w:bCs/>
          <w:color w:val="000000"/>
        </w:rPr>
        <w:t xml:space="preserve"> Risk Assessment Documentation Template (B37, CLIN0005AC)</w:t>
      </w:r>
    </w:p>
    <w:p w:rsidR="00F24444" w:rsidRPr="002071EE" w:rsidRDefault="00F24444" w:rsidP="002071EE">
      <w:pPr>
        <w:pStyle w:val="NormalWeb"/>
        <w:numPr>
          <w:ilvl w:val="0"/>
          <w:numId w:val="40"/>
        </w:numPr>
        <w:spacing w:before="120" w:beforeAutospacing="0" w:after="120" w:afterAutospacing="0"/>
        <w:rPr>
          <w:rFonts w:ascii="Arial" w:hAnsi="Arial" w:cs="Arial"/>
          <w:bCs/>
          <w:color w:val="000000"/>
        </w:rPr>
      </w:pPr>
      <w:r w:rsidRPr="002071EE">
        <w:rPr>
          <w:rFonts w:ascii="Arial" w:hAnsi="Arial" w:cs="Arial"/>
          <w:bCs/>
          <w:color w:val="000000"/>
        </w:rPr>
        <w:t>Cardiology: Pre-Op Risk Assessment Order Set (B13, CLIN0004AC)</w:t>
      </w:r>
    </w:p>
    <w:p w:rsidR="00CE2E1F" w:rsidRPr="003F780B" w:rsidRDefault="00F24444" w:rsidP="002071EE">
      <w:pPr>
        <w:pStyle w:val="NormalWeb"/>
        <w:numPr>
          <w:ilvl w:val="0"/>
          <w:numId w:val="40"/>
        </w:numPr>
        <w:spacing w:before="120" w:beforeAutospacing="0" w:after="120" w:afterAutospacing="0"/>
      </w:pPr>
      <w:r w:rsidRPr="002071EE">
        <w:rPr>
          <w:rFonts w:ascii="Arial" w:hAnsi="Arial" w:cs="Arial"/>
          <w:bCs/>
          <w:color w:val="000000"/>
        </w:rPr>
        <w:t xml:space="preserve">Cardiology: Pre-Op Risk Assessment Consult Request </w:t>
      </w:r>
      <w:r w:rsidR="00095443">
        <w:rPr>
          <w:rFonts w:ascii="Arial" w:hAnsi="Arial" w:cs="Arial"/>
          <w:bCs/>
          <w:color w:val="000000"/>
        </w:rPr>
        <w:t xml:space="preserve">(Composite KNART) </w:t>
      </w:r>
      <w:r w:rsidRPr="002071EE">
        <w:rPr>
          <w:rFonts w:ascii="Arial" w:hAnsi="Arial" w:cs="Arial"/>
          <w:bCs/>
          <w:color w:val="000000"/>
        </w:rPr>
        <w:t>(B58)</w:t>
      </w:r>
    </w:p>
    <w:p w:rsidR="00CE2E1F" w:rsidRDefault="00CE2E1F" w:rsidP="00CE2E1F">
      <w:pPr>
        <w:spacing w:before="311"/>
        <w:jc w:val="center"/>
      </w:pPr>
      <w:r>
        <w:t>Contract: VA118-16-D-1008, Task Order (TO): VA-118-16-F-1008-0007</w:t>
      </w:r>
    </w:p>
    <w:p w:rsidR="00CE2E1F" w:rsidRDefault="00CE2E1F" w:rsidP="00CE2E1F">
      <w:pPr>
        <w:spacing w:before="311"/>
        <w:jc w:val="center"/>
      </w:pPr>
      <w:r>
        <w:t>Department of Veterans Affairs (VA)</w:t>
      </w:r>
    </w:p>
    <w:p w:rsidR="00CE2E1F" w:rsidRDefault="00CE2E1F" w:rsidP="00CE2E1F">
      <w:pPr>
        <w:spacing w:before="311"/>
        <w:jc w:val="center"/>
      </w:pPr>
      <w:r>
        <w:t>(VA color seal image)</w:t>
      </w:r>
    </w:p>
    <w:p w:rsidR="00CE2E1F" w:rsidRDefault="00CE2E1F" w:rsidP="00CE2E1F">
      <w:pPr>
        <w:spacing w:before="311"/>
        <w:jc w:val="center"/>
      </w:pPr>
      <w:r>
        <w:t>Knowledge Based Systems (KBS)</w:t>
      </w:r>
    </w:p>
    <w:p w:rsidR="00CE2E1F" w:rsidRDefault="00CE2E1F" w:rsidP="00CE2E1F">
      <w:pPr>
        <w:spacing w:before="311"/>
        <w:jc w:val="center"/>
      </w:pPr>
      <w:r>
        <w:t>Office of Informatics and Information Governance (OIIG)</w:t>
      </w:r>
    </w:p>
    <w:p w:rsidR="00CE2E1F" w:rsidRDefault="00CE2E1F" w:rsidP="00CE2E1F">
      <w:pPr>
        <w:spacing w:before="311"/>
        <w:jc w:val="center"/>
      </w:pPr>
      <w:r>
        <w:t>Clinical Decision Support (CDS)</w:t>
      </w:r>
    </w:p>
    <w:p w:rsidR="00CE2E1F" w:rsidRDefault="00194EF7" w:rsidP="00CE2E1F">
      <w:pPr>
        <w:spacing w:before="311"/>
        <w:jc w:val="center"/>
      </w:pPr>
      <w:r>
        <w:t>November</w:t>
      </w:r>
      <w:r w:rsidR="007A785D">
        <w:t>,</w:t>
      </w:r>
      <w:r w:rsidR="00CE2E1F">
        <w:t xml:space="preserve"> 2017</w:t>
      </w:r>
    </w:p>
    <w:p w:rsidR="00CE2E1F" w:rsidRDefault="007A785D" w:rsidP="00CE2E1F">
      <w:pPr>
        <w:spacing w:before="311"/>
        <w:jc w:val="center"/>
      </w:pPr>
      <w:r>
        <w:t>Version 1.0</w:t>
      </w:r>
    </w:p>
    <w:p w:rsidR="00587598" w:rsidRDefault="001E1598">
      <w:pPr>
        <w:pageBreakBefore/>
        <w:spacing w:before="216"/>
        <w:jc w:val="both"/>
      </w:pPr>
      <w:r>
        <w:rPr>
          <w:rFonts w:ascii="Arial" w:hAnsi="Arial"/>
          <w:b/>
          <w:color w:val="000000"/>
          <w:sz w:val="29"/>
        </w:rPr>
        <w:t>Clinical Decision Support (CDS) Content and Health Level 7 (HL7)-compliant Knowledge Artifacts (KNARTS): Cardiology: Pre-Op Risk Assessment Clinical Content White Paper</w:t>
      </w:r>
    </w:p>
    <w:p w:rsidR="00836965" w:rsidRDefault="00836965" w:rsidP="00836965">
      <w:pPr>
        <w:spacing w:before="100"/>
        <w:jc w:val="both"/>
      </w:pPr>
      <w:r w:rsidRPr="00836965">
        <w:rPr>
          <w:color w:val="000000"/>
        </w:rPr>
        <w:t xml:space="preserve">Cardiology: Pre-Op Risk Assessment Documentation Template (B37, CLIN0005AC), </w:t>
      </w:r>
      <w:r>
        <w:rPr>
          <w:color w:val="000000"/>
        </w:rPr>
        <w:t xml:space="preserve"> </w:t>
      </w:r>
      <w:r w:rsidRPr="00836965">
        <w:rPr>
          <w:color w:val="000000"/>
        </w:rPr>
        <w:t>Cardiology: Pre-Op Risk Assessment Order Set (B13, CLIN0004AC)</w:t>
      </w:r>
      <w:r>
        <w:rPr>
          <w:color w:val="000000"/>
        </w:rPr>
        <w:t xml:space="preserve">,  </w:t>
      </w:r>
      <w:r w:rsidRPr="000C0266">
        <w:rPr>
          <w:color w:val="000000"/>
        </w:rPr>
        <w:t xml:space="preserve">Cardiology: Pre-Op Risk Assessment </w:t>
      </w:r>
      <w:r>
        <w:rPr>
          <w:color w:val="000000"/>
        </w:rPr>
        <w:t>Consult Request</w:t>
      </w:r>
      <w:r w:rsidR="00095443">
        <w:rPr>
          <w:color w:val="000000"/>
        </w:rPr>
        <w:t xml:space="preserve"> (Composite) </w:t>
      </w:r>
      <w:r>
        <w:rPr>
          <w:color w:val="000000"/>
        </w:rPr>
        <w:t>(</w:t>
      </w:r>
      <w:commentRangeStart w:id="4"/>
      <w:r>
        <w:rPr>
          <w:color w:val="000000"/>
        </w:rPr>
        <w:t>B58</w:t>
      </w:r>
      <w:commentRangeEnd w:id="4"/>
      <w:r w:rsidR="009D1683">
        <w:rPr>
          <w:rStyle w:val="CommentReference"/>
        </w:rPr>
        <w:commentReference w:id="4"/>
      </w:r>
      <w:r w:rsidRPr="000C0266">
        <w:rPr>
          <w:color w:val="000000"/>
        </w:rPr>
        <w:t>)</w:t>
      </w:r>
      <w:r w:rsidR="009D1683">
        <w:rPr>
          <w:color w:val="000000"/>
        </w:rPr>
        <w:t xml:space="preserve"> </w:t>
      </w:r>
    </w:p>
    <w:p w:rsidR="00587598" w:rsidRDefault="00587598" w:rsidP="000C0266">
      <w:pPr>
        <w:spacing w:before="100"/>
        <w:jc w:val="both"/>
      </w:pPr>
    </w:p>
    <w:p w:rsidR="00587598" w:rsidRDefault="001E1598">
      <w:pPr>
        <w:spacing w:before="200"/>
        <w:jc w:val="both"/>
      </w:pPr>
      <w:r>
        <w:rPr>
          <w:color w:val="000000"/>
        </w:rPr>
        <w:t xml:space="preserve">Publication date </w:t>
      </w:r>
      <w:r w:rsidR="00C4354C">
        <w:rPr>
          <w:color w:val="000000"/>
        </w:rPr>
        <w:t>December</w:t>
      </w:r>
      <w:r>
        <w:rPr>
          <w:color w:val="000000"/>
        </w:rPr>
        <w:t>, 2017</w:t>
      </w:r>
    </w:p>
    <w:p w:rsidR="00587598" w:rsidRDefault="00587598">
      <w:pPr>
        <w:sectPr w:rsidR="00587598" w:rsidSect="009D12A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lnNumType w:countBy="1" w:restart="continuous"/>
          <w:pgNumType w:fmt="lowerRoman"/>
          <w:cols w:space="720"/>
          <w:titlePg/>
          <w:docGrid w:linePitch="272"/>
        </w:sectPr>
      </w:pPr>
    </w:p>
    <w:p w:rsidR="00587598" w:rsidRDefault="001E1598">
      <w:pPr>
        <w:spacing w:before="518"/>
        <w:jc w:val="both"/>
      </w:pPr>
      <w:bookmarkStart w:id="5" w:name="toc___d0e3"/>
      <w:r>
        <w:rPr>
          <w:rFonts w:ascii="Arial" w:hAnsi="Arial"/>
          <w:b/>
          <w:color w:val="000000"/>
          <w:sz w:val="35"/>
        </w:rPr>
        <w:t>Table of Contents</w:t>
      </w:r>
    </w:p>
    <w:bookmarkEnd w:id="5"/>
    <w:p w:rsidR="00587598" w:rsidRDefault="001E1598">
      <w:pPr>
        <w:tabs>
          <w:tab w:val="right" w:leader="dot" w:pos="8120"/>
        </w:tabs>
        <w:spacing w:before="173"/>
        <w:ind w:right="480"/>
      </w:pPr>
      <w:r>
        <w:fldChar w:fldCharType="begin"/>
      </w:r>
      <w:r>
        <w:instrText xml:space="preserve"> HYPERLINK \l "d0e137" \h </w:instrText>
      </w:r>
      <w:r>
        <w:fldChar w:fldCharType="separate"/>
      </w:r>
      <w:r>
        <w:rPr>
          <w:color w:val="000000"/>
        </w:rPr>
        <w:t>VA Subject Matter Expert Panel</w:t>
      </w:r>
      <w:r>
        <w:rPr>
          <w:color w:val="000000"/>
        </w:rPr>
        <w:fldChar w:fldCharType="end"/>
      </w:r>
      <w:r>
        <w:rPr>
          <w:color w:val="000000"/>
        </w:rPr>
        <w:tab/>
      </w:r>
      <w:hyperlink w:anchor="d0e137">
        <w:r>
          <w:fldChar w:fldCharType="begin"/>
        </w:r>
        <w:r>
          <w:rPr>
            <w:color w:val="000000"/>
          </w:rPr>
          <w:instrText>PAGEREF d0e137</w:instrText>
        </w:r>
        <w:r>
          <w:fldChar w:fldCharType="separate"/>
        </w:r>
        <w:r w:rsidR="000B5E8A">
          <w:rPr>
            <w:noProof/>
            <w:color w:val="000000"/>
          </w:rPr>
          <w:t>vi</w:t>
        </w:r>
        <w:r>
          <w:fldChar w:fldCharType="end"/>
        </w:r>
      </w:hyperlink>
    </w:p>
    <w:p w:rsidR="00587598" w:rsidRDefault="00AF1640">
      <w:pPr>
        <w:tabs>
          <w:tab w:val="right" w:leader="dot" w:pos="8120"/>
        </w:tabs>
        <w:ind w:right="480"/>
      </w:pPr>
      <w:hyperlink w:anchor="d0e172">
        <w:r w:rsidR="001E1598">
          <w:rPr>
            <w:color w:val="000000"/>
          </w:rPr>
          <w:t>Introduction</w:t>
        </w:r>
      </w:hyperlink>
      <w:r w:rsidR="001E1598">
        <w:rPr>
          <w:color w:val="000000"/>
        </w:rPr>
        <w:tab/>
      </w:r>
      <w:hyperlink w:anchor="d0e172">
        <w:r w:rsidR="001E1598">
          <w:fldChar w:fldCharType="begin"/>
        </w:r>
        <w:r w:rsidR="001E1598">
          <w:rPr>
            <w:color w:val="000000"/>
          </w:rPr>
          <w:instrText>PAGEREF d0e172</w:instrText>
        </w:r>
        <w:r w:rsidR="001E1598">
          <w:fldChar w:fldCharType="separate"/>
        </w:r>
        <w:r w:rsidR="000B5E8A">
          <w:rPr>
            <w:noProof/>
            <w:color w:val="000000"/>
          </w:rPr>
          <w:t>vii</w:t>
        </w:r>
        <w:r w:rsidR="001E1598">
          <w:fldChar w:fldCharType="end"/>
        </w:r>
      </w:hyperlink>
    </w:p>
    <w:p w:rsidR="007A785D" w:rsidRDefault="007A785D">
      <w:pPr>
        <w:tabs>
          <w:tab w:val="right" w:leader="dot" w:pos="8120"/>
        </w:tabs>
        <w:ind w:right="480"/>
      </w:pPr>
      <w:r>
        <w:t>Conventions Used…………………………………………………………………………………….vii</w:t>
      </w:r>
    </w:p>
    <w:p w:rsidR="00587598" w:rsidRDefault="00AF1640">
      <w:pPr>
        <w:tabs>
          <w:tab w:val="right" w:leader="dot" w:pos="8120"/>
        </w:tabs>
        <w:ind w:right="480"/>
      </w:pPr>
      <w:hyperlink w:anchor="d0e181">
        <w:r w:rsidR="001E1598">
          <w:rPr>
            <w:color w:val="000000"/>
          </w:rPr>
          <w:t>1. Clinical Context: Cardiology Pre-op Risk Assessment</w:t>
        </w:r>
      </w:hyperlink>
      <w:r w:rsidR="001E1598">
        <w:rPr>
          <w:color w:val="000000"/>
        </w:rPr>
        <w:tab/>
      </w:r>
      <w:hyperlink w:anchor="d0e181">
        <w:r w:rsidR="001E1598">
          <w:fldChar w:fldCharType="begin"/>
        </w:r>
        <w:r w:rsidR="001E1598">
          <w:rPr>
            <w:color w:val="000000"/>
          </w:rPr>
          <w:instrText>PAGEREF d0e181</w:instrText>
        </w:r>
        <w:r w:rsidR="001E1598">
          <w:fldChar w:fldCharType="separate"/>
        </w:r>
        <w:r w:rsidR="000B5E8A">
          <w:rPr>
            <w:noProof/>
            <w:color w:val="000000"/>
          </w:rPr>
          <w:t>1</w:t>
        </w:r>
        <w:r w:rsidR="001E1598">
          <w:fldChar w:fldCharType="end"/>
        </w:r>
      </w:hyperlink>
    </w:p>
    <w:bookmarkStart w:id="6" w:name="toc_d0e3_d0e181"/>
    <w:p w:rsidR="00587598" w:rsidRDefault="001E1598">
      <w:pPr>
        <w:tabs>
          <w:tab w:val="right" w:leader="dot" w:pos="8120"/>
        </w:tabs>
        <w:ind w:left="480" w:right="480"/>
      </w:pPr>
      <w:r>
        <w:fldChar w:fldCharType="begin"/>
      </w:r>
      <w:r>
        <w:instrText xml:space="preserve"> HYPERLINK \l "d0e230" \h </w:instrText>
      </w:r>
      <w:r>
        <w:fldChar w:fldCharType="separate"/>
      </w:r>
      <w:r>
        <w:rPr>
          <w:color w:val="000000"/>
        </w:rPr>
        <w:t>1. Knowledge Artifacts</w:t>
      </w:r>
      <w:r>
        <w:rPr>
          <w:color w:val="000000"/>
        </w:rPr>
        <w:fldChar w:fldCharType="end"/>
      </w:r>
      <w:r>
        <w:rPr>
          <w:color w:val="000000"/>
        </w:rPr>
        <w:tab/>
      </w:r>
      <w:hyperlink w:anchor="d0e230">
        <w:r>
          <w:fldChar w:fldCharType="begin"/>
        </w:r>
        <w:r>
          <w:rPr>
            <w:color w:val="000000"/>
          </w:rPr>
          <w:instrText>PAGEREF d0e230</w:instrText>
        </w:r>
        <w:r>
          <w:fldChar w:fldCharType="separate"/>
        </w:r>
        <w:r w:rsidR="000B5E8A">
          <w:rPr>
            <w:noProof/>
            <w:color w:val="000000"/>
          </w:rPr>
          <w:t>1</w:t>
        </w:r>
        <w:r>
          <w:fldChar w:fldCharType="end"/>
        </w:r>
      </w:hyperlink>
    </w:p>
    <w:bookmarkEnd w:id="6"/>
    <w:p w:rsidR="00587598" w:rsidRDefault="001E1598">
      <w:pPr>
        <w:tabs>
          <w:tab w:val="right" w:leader="dot" w:pos="8120"/>
        </w:tabs>
        <w:ind w:right="480"/>
      </w:pPr>
      <w:r>
        <w:fldChar w:fldCharType="begin"/>
      </w:r>
      <w:r>
        <w:instrText xml:space="preserve"> HYPERLINK \l "d0e317" \h </w:instrText>
      </w:r>
      <w:r>
        <w:fldChar w:fldCharType="separate"/>
      </w:r>
      <w:r>
        <w:rPr>
          <w:color w:val="000000"/>
        </w:rPr>
        <w:t>2. Composite</w:t>
      </w:r>
      <w:r>
        <w:rPr>
          <w:color w:val="000000"/>
        </w:rPr>
        <w:fldChar w:fldCharType="end"/>
      </w:r>
      <w:r>
        <w:rPr>
          <w:color w:val="000000"/>
        </w:rPr>
        <w:tab/>
      </w:r>
      <w:hyperlink w:anchor="d0e317">
        <w:r>
          <w:fldChar w:fldCharType="begin"/>
        </w:r>
        <w:r>
          <w:rPr>
            <w:color w:val="000000"/>
          </w:rPr>
          <w:instrText>PAGEREF d0e317</w:instrText>
        </w:r>
        <w:r>
          <w:fldChar w:fldCharType="separate"/>
        </w:r>
        <w:r w:rsidR="000B5E8A">
          <w:rPr>
            <w:noProof/>
            <w:color w:val="000000"/>
          </w:rPr>
          <w:t>3</w:t>
        </w:r>
        <w:r>
          <w:fldChar w:fldCharType="end"/>
        </w:r>
      </w:hyperlink>
    </w:p>
    <w:bookmarkStart w:id="7" w:name="toc_d0e3_d0e317"/>
    <w:p w:rsidR="00587598" w:rsidRDefault="001E1598">
      <w:pPr>
        <w:tabs>
          <w:tab w:val="right" w:leader="dot" w:pos="8120"/>
        </w:tabs>
        <w:ind w:left="480" w:right="480"/>
      </w:pPr>
      <w:r>
        <w:fldChar w:fldCharType="begin"/>
      </w:r>
      <w:r>
        <w:instrText xml:space="preserve"> HYPERLINK \l "d0e320" \h </w:instrText>
      </w:r>
      <w:r>
        <w:fldChar w:fldCharType="separate"/>
      </w:r>
      <w:r>
        <w:rPr>
          <w:color w:val="000000"/>
        </w:rPr>
        <w:t>1. Knowledge Narrative</w:t>
      </w:r>
      <w:r>
        <w:rPr>
          <w:color w:val="000000"/>
        </w:rPr>
        <w:fldChar w:fldCharType="end"/>
      </w:r>
      <w:r>
        <w:rPr>
          <w:color w:val="000000"/>
        </w:rPr>
        <w:tab/>
      </w:r>
      <w:hyperlink w:anchor="d0e320">
        <w:r>
          <w:fldChar w:fldCharType="begin"/>
        </w:r>
        <w:r>
          <w:rPr>
            <w:color w:val="000000"/>
          </w:rPr>
          <w:instrText>PAGEREF d0e320</w:instrText>
        </w:r>
        <w:r>
          <w:fldChar w:fldCharType="separate"/>
        </w:r>
        <w:r w:rsidR="000B5E8A">
          <w:rPr>
            <w:noProof/>
            <w:color w:val="000000"/>
          </w:rPr>
          <w:t>3</w:t>
        </w:r>
        <w:r>
          <w:fldChar w:fldCharType="end"/>
        </w:r>
      </w:hyperlink>
    </w:p>
    <w:bookmarkEnd w:id="7"/>
    <w:p w:rsidR="00587598" w:rsidRDefault="001E1598">
      <w:pPr>
        <w:tabs>
          <w:tab w:val="right" w:leader="dot" w:pos="8120"/>
        </w:tabs>
        <w:ind w:left="480" w:right="480"/>
      </w:pPr>
      <w:r>
        <w:fldChar w:fldCharType="begin"/>
      </w:r>
      <w:r>
        <w:instrText xml:space="preserve"> HYPERLINK \l "d0e325" \h </w:instrText>
      </w:r>
      <w:r>
        <w:fldChar w:fldCharType="separate"/>
      </w:r>
      <w:r>
        <w:rPr>
          <w:color w:val="000000"/>
        </w:rPr>
        <w:t>2. Consult Request</w:t>
      </w:r>
      <w:r>
        <w:rPr>
          <w:color w:val="000000"/>
        </w:rPr>
        <w:fldChar w:fldCharType="end"/>
      </w:r>
      <w:r>
        <w:rPr>
          <w:color w:val="000000"/>
        </w:rPr>
        <w:tab/>
      </w:r>
      <w:hyperlink w:anchor="d0e325">
        <w:r>
          <w:fldChar w:fldCharType="begin"/>
        </w:r>
        <w:r>
          <w:rPr>
            <w:color w:val="000000"/>
          </w:rPr>
          <w:instrText>PAGEREF d0e325</w:instrText>
        </w:r>
        <w:r>
          <w:fldChar w:fldCharType="separate"/>
        </w:r>
        <w:r w:rsidR="000B5E8A">
          <w:rPr>
            <w:noProof/>
            <w:color w:val="000000"/>
          </w:rPr>
          <w:t>3</w:t>
        </w:r>
        <w:r>
          <w:fldChar w:fldCharType="end"/>
        </w:r>
      </w:hyperlink>
    </w:p>
    <w:p w:rsidR="00587598" w:rsidRDefault="00AF1640">
      <w:pPr>
        <w:tabs>
          <w:tab w:val="right" w:leader="dot" w:pos="8120"/>
        </w:tabs>
        <w:ind w:left="480" w:right="480"/>
      </w:pPr>
      <w:hyperlink w:anchor="d0e357">
        <w:r w:rsidR="001E1598">
          <w:rPr>
            <w:color w:val="000000"/>
          </w:rPr>
          <w:t>3. Evidence</w:t>
        </w:r>
      </w:hyperlink>
      <w:r w:rsidR="001E1598">
        <w:rPr>
          <w:color w:val="000000"/>
        </w:rPr>
        <w:tab/>
      </w:r>
      <w:hyperlink w:anchor="d0e357">
        <w:r w:rsidR="001E1598">
          <w:fldChar w:fldCharType="begin"/>
        </w:r>
        <w:r w:rsidR="001E1598">
          <w:rPr>
            <w:color w:val="000000"/>
          </w:rPr>
          <w:instrText>PAGEREF d0e357</w:instrText>
        </w:r>
        <w:r w:rsidR="001E1598">
          <w:fldChar w:fldCharType="separate"/>
        </w:r>
        <w:r w:rsidR="000B5E8A">
          <w:rPr>
            <w:noProof/>
            <w:color w:val="000000"/>
          </w:rPr>
          <w:t>3</w:t>
        </w:r>
        <w:r w:rsidR="001E1598">
          <w:fldChar w:fldCharType="end"/>
        </w:r>
      </w:hyperlink>
    </w:p>
    <w:p w:rsidR="00587598" w:rsidRDefault="00AF1640">
      <w:pPr>
        <w:tabs>
          <w:tab w:val="right" w:leader="dot" w:pos="8120"/>
        </w:tabs>
        <w:ind w:right="480"/>
      </w:pPr>
      <w:hyperlink w:anchor="d0e387">
        <w:r w:rsidR="001E1598">
          <w:rPr>
            <w:color w:val="000000"/>
          </w:rPr>
          <w:t>3. Documentation Template</w:t>
        </w:r>
      </w:hyperlink>
      <w:r w:rsidR="001E1598">
        <w:rPr>
          <w:color w:val="000000"/>
        </w:rPr>
        <w:tab/>
      </w:r>
      <w:hyperlink w:anchor="d0e387">
        <w:r w:rsidR="001E1598">
          <w:fldChar w:fldCharType="begin"/>
        </w:r>
        <w:r w:rsidR="001E1598">
          <w:rPr>
            <w:color w:val="000000"/>
          </w:rPr>
          <w:instrText>PAGEREF d0e387</w:instrText>
        </w:r>
        <w:r w:rsidR="001E1598">
          <w:fldChar w:fldCharType="separate"/>
        </w:r>
        <w:r w:rsidR="000B5E8A">
          <w:rPr>
            <w:noProof/>
            <w:color w:val="000000"/>
          </w:rPr>
          <w:t>4</w:t>
        </w:r>
        <w:r w:rsidR="001E1598">
          <w:fldChar w:fldCharType="end"/>
        </w:r>
      </w:hyperlink>
    </w:p>
    <w:bookmarkStart w:id="8" w:name="toc_d0e3_d0e387"/>
    <w:p w:rsidR="00587598" w:rsidRDefault="001E1598">
      <w:pPr>
        <w:tabs>
          <w:tab w:val="right" w:leader="dot" w:pos="8120"/>
        </w:tabs>
        <w:ind w:left="480" w:right="480"/>
      </w:pPr>
      <w:r>
        <w:fldChar w:fldCharType="begin"/>
      </w:r>
      <w:r>
        <w:instrText xml:space="preserve"> HYPERLINK \l "d0e390" \h </w:instrText>
      </w:r>
      <w:r>
        <w:fldChar w:fldCharType="separate"/>
      </w:r>
      <w:r>
        <w:rPr>
          <w:color w:val="000000"/>
        </w:rPr>
        <w:t>1. Knowledge Narrative</w:t>
      </w:r>
      <w:r>
        <w:rPr>
          <w:color w:val="000000"/>
        </w:rPr>
        <w:fldChar w:fldCharType="end"/>
      </w:r>
      <w:r>
        <w:rPr>
          <w:color w:val="000000"/>
        </w:rPr>
        <w:tab/>
      </w:r>
      <w:hyperlink w:anchor="d0e390">
        <w:r>
          <w:fldChar w:fldCharType="begin"/>
        </w:r>
        <w:r>
          <w:rPr>
            <w:color w:val="000000"/>
          </w:rPr>
          <w:instrText>PAGEREF d0e390</w:instrText>
        </w:r>
        <w:r>
          <w:fldChar w:fldCharType="separate"/>
        </w:r>
        <w:r w:rsidR="000B5E8A">
          <w:rPr>
            <w:noProof/>
            <w:color w:val="000000"/>
          </w:rPr>
          <w:t>4</w:t>
        </w:r>
        <w:r>
          <w:fldChar w:fldCharType="end"/>
        </w:r>
      </w:hyperlink>
    </w:p>
    <w:bookmarkEnd w:id="8"/>
    <w:p w:rsidR="00587598" w:rsidRDefault="001E1598">
      <w:pPr>
        <w:tabs>
          <w:tab w:val="right" w:leader="dot" w:pos="8120"/>
        </w:tabs>
        <w:ind w:left="480" w:right="480"/>
      </w:pPr>
      <w:r>
        <w:fldChar w:fldCharType="begin"/>
      </w:r>
      <w:r>
        <w:instrText xml:space="preserve"> HYPERLINK \l "d0e397" \h </w:instrText>
      </w:r>
      <w:r>
        <w:fldChar w:fldCharType="separate"/>
      </w:r>
      <w:r>
        <w:rPr>
          <w:color w:val="000000"/>
        </w:rPr>
        <w:t>2. Documentation Template Applicability</w:t>
      </w:r>
      <w:r>
        <w:rPr>
          <w:color w:val="000000"/>
        </w:rPr>
        <w:fldChar w:fldCharType="end"/>
      </w:r>
      <w:r>
        <w:rPr>
          <w:color w:val="000000"/>
        </w:rPr>
        <w:tab/>
      </w:r>
      <w:hyperlink w:anchor="d0e397">
        <w:r>
          <w:fldChar w:fldCharType="begin"/>
        </w:r>
        <w:r>
          <w:rPr>
            <w:color w:val="000000"/>
          </w:rPr>
          <w:instrText>PAGEREF d0e397</w:instrText>
        </w:r>
        <w:r>
          <w:fldChar w:fldCharType="separate"/>
        </w:r>
        <w:r w:rsidR="000B5E8A">
          <w:rPr>
            <w:noProof/>
            <w:color w:val="000000"/>
          </w:rPr>
          <w:t>4</w:t>
        </w:r>
        <w:r>
          <w:fldChar w:fldCharType="end"/>
        </w:r>
      </w:hyperlink>
    </w:p>
    <w:p w:rsidR="00587598" w:rsidRDefault="00AF1640">
      <w:pPr>
        <w:tabs>
          <w:tab w:val="right" w:leader="dot" w:pos="8120"/>
        </w:tabs>
        <w:ind w:left="480" w:right="480"/>
      </w:pPr>
      <w:hyperlink w:anchor="d0e402">
        <w:r w:rsidR="001E1598">
          <w:rPr>
            <w:color w:val="000000"/>
          </w:rPr>
          <w:t>3. Procedure Risk</w:t>
        </w:r>
      </w:hyperlink>
      <w:r w:rsidR="001E1598">
        <w:rPr>
          <w:color w:val="000000"/>
        </w:rPr>
        <w:tab/>
      </w:r>
      <w:hyperlink w:anchor="d0e402">
        <w:r w:rsidR="001E1598">
          <w:fldChar w:fldCharType="begin"/>
        </w:r>
        <w:r w:rsidR="001E1598">
          <w:rPr>
            <w:color w:val="000000"/>
          </w:rPr>
          <w:instrText>PAGEREF d0e402</w:instrText>
        </w:r>
        <w:r w:rsidR="001E1598">
          <w:fldChar w:fldCharType="separate"/>
        </w:r>
        <w:r w:rsidR="000B5E8A">
          <w:rPr>
            <w:noProof/>
            <w:color w:val="000000"/>
          </w:rPr>
          <w:t>4</w:t>
        </w:r>
        <w:r w:rsidR="001E1598">
          <w:fldChar w:fldCharType="end"/>
        </w:r>
      </w:hyperlink>
    </w:p>
    <w:bookmarkStart w:id="9" w:name="toc_d0e3_d0e402"/>
    <w:p w:rsidR="00587598" w:rsidRDefault="001E1598">
      <w:pPr>
        <w:tabs>
          <w:tab w:val="right" w:leader="dot" w:pos="8120"/>
        </w:tabs>
        <w:ind w:left="960" w:right="480"/>
      </w:pPr>
      <w:r>
        <w:fldChar w:fldCharType="begin"/>
      </w:r>
      <w:r>
        <w:instrText xml:space="preserve"> HYPERLINK \l "d0e411" \h </w:instrText>
      </w:r>
      <w:r>
        <w:fldChar w:fldCharType="separate"/>
      </w:r>
      <w:r>
        <w:rPr>
          <w:color w:val="000000"/>
        </w:rPr>
        <w:t>3.1. Low</w:t>
      </w:r>
      <w:r>
        <w:rPr>
          <w:color w:val="000000"/>
        </w:rPr>
        <w:fldChar w:fldCharType="end"/>
      </w:r>
      <w:r>
        <w:rPr>
          <w:color w:val="000000"/>
        </w:rPr>
        <w:tab/>
      </w:r>
      <w:hyperlink w:anchor="d0e411">
        <w:r>
          <w:fldChar w:fldCharType="begin"/>
        </w:r>
        <w:r>
          <w:rPr>
            <w:color w:val="000000"/>
          </w:rPr>
          <w:instrText>PAGEREF d0e411</w:instrText>
        </w:r>
        <w:r>
          <w:fldChar w:fldCharType="separate"/>
        </w:r>
        <w:r w:rsidR="000B5E8A">
          <w:rPr>
            <w:noProof/>
            <w:color w:val="000000"/>
          </w:rPr>
          <w:t>4</w:t>
        </w:r>
        <w:r>
          <w:fldChar w:fldCharType="end"/>
        </w:r>
      </w:hyperlink>
    </w:p>
    <w:bookmarkEnd w:id="9"/>
    <w:p w:rsidR="00587598" w:rsidRDefault="001E1598">
      <w:pPr>
        <w:tabs>
          <w:tab w:val="right" w:leader="dot" w:pos="8120"/>
        </w:tabs>
        <w:ind w:left="960" w:right="480"/>
      </w:pPr>
      <w:r>
        <w:fldChar w:fldCharType="begin"/>
      </w:r>
      <w:r>
        <w:instrText xml:space="preserve"> HYPERLINK \l "d0e461" \h </w:instrText>
      </w:r>
      <w:r>
        <w:fldChar w:fldCharType="separate"/>
      </w:r>
      <w:r>
        <w:rPr>
          <w:color w:val="000000"/>
        </w:rPr>
        <w:t>3.2. Medium</w:t>
      </w:r>
      <w:r>
        <w:rPr>
          <w:color w:val="000000"/>
        </w:rPr>
        <w:fldChar w:fldCharType="end"/>
      </w:r>
      <w:r>
        <w:rPr>
          <w:color w:val="000000"/>
        </w:rPr>
        <w:tab/>
      </w:r>
      <w:hyperlink w:anchor="d0e461">
        <w:r>
          <w:fldChar w:fldCharType="begin"/>
        </w:r>
        <w:r>
          <w:rPr>
            <w:color w:val="000000"/>
          </w:rPr>
          <w:instrText>PAGEREF d0e461</w:instrText>
        </w:r>
        <w:r>
          <w:fldChar w:fldCharType="separate"/>
        </w:r>
        <w:r w:rsidR="000B5E8A">
          <w:rPr>
            <w:noProof/>
            <w:color w:val="000000"/>
          </w:rPr>
          <w:t>5</w:t>
        </w:r>
        <w:r>
          <w:fldChar w:fldCharType="end"/>
        </w:r>
      </w:hyperlink>
    </w:p>
    <w:p w:rsidR="00587598" w:rsidRDefault="00AF1640">
      <w:pPr>
        <w:tabs>
          <w:tab w:val="right" w:leader="dot" w:pos="8120"/>
        </w:tabs>
        <w:ind w:left="960" w:right="480"/>
      </w:pPr>
      <w:hyperlink w:anchor="d0e500">
        <w:r w:rsidR="001E1598">
          <w:rPr>
            <w:color w:val="000000"/>
          </w:rPr>
          <w:t>3.3. High</w:t>
        </w:r>
      </w:hyperlink>
      <w:r w:rsidR="001E1598">
        <w:rPr>
          <w:color w:val="000000"/>
        </w:rPr>
        <w:tab/>
      </w:r>
      <w:hyperlink w:anchor="d0e500">
        <w:r w:rsidR="001E1598">
          <w:fldChar w:fldCharType="begin"/>
        </w:r>
        <w:r w:rsidR="001E1598">
          <w:rPr>
            <w:color w:val="000000"/>
          </w:rPr>
          <w:instrText>PAGEREF d0e500</w:instrText>
        </w:r>
        <w:r w:rsidR="001E1598">
          <w:fldChar w:fldCharType="separate"/>
        </w:r>
        <w:r w:rsidR="000B5E8A">
          <w:rPr>
            <w:noProof/>
            <w:color w:val="000000"/>
          </w:rPr>
          <w:t>5</w:t>
        </w:r>
        <w:r w:rsidR="001E1598">
          <w:fldChar w:fldCharType="end"/>
        </w:r>
      </w:hyperlink>
    </w:p>
    <w:p w:rsidR="00587598" w:rsidRDefault="00AF1640">
      <w:pPr>
        <w:tabs>
          <w:tab w:val="right" w:leader="dot" w:pos="8120"/>
        </w:tabs>
        <w:ind w:left="480" w:right="480"/>
      </w:pPr>
      <w:hyperlink w:anchor="d0e536">
        <w:r w:rsidR="001E1598">
          <w:rPr>
            <w:color w:val="000000"/>
          </w:rPr>
          <w:t>4. Patient Risk</w:t>
        </w:r>
      </w:hyperlink>
      <w:r w:rsidR="001E1598">
        <w:rPr>
          <w:color w:val="000000"/>
        </w:rPr>
        <w:tab/>
      </w:r>
      <w:hyperlink w:anchor="d0e536">
        <w:r w:rsidR="001E1598">
          <w:fldChar w:fldCharType="begin"/>
        </w:r>
        <w:r w:rsidR="001E1598">
          <w:rPr>
            <w:color w:val="000000"/>
          </w:rPr>
          <w:instrText>PAGEREF d0e536</w:instrText>
        </w:r>
        <w:r w:rsidR="001E1598">
          <w:fldChar w:fldCharType="separate"/>
        </w:r>
        <w:r w:rsidR="000B5E8A">
          <w:rPr>
            <w:noProof/>
            <w:color w:val="000000"/>
          </w:rPr>
          <w:t>6</w:t>
        </w:r>
        <w:r w:rsidR="001E1598">
          <w:fldChar w:fldCharType="end"/>
        </w:r>
      </w:hyperlink>
    </w:p>
    <w:p w:rsidR="00587598" w:rsidRDefault="00AF1640">
      <w:pPr>
        <w:tabs>
          <w:tab w:val="right" w:leader="dot" w:pos="8120"/>
        </w:tabs>
        <w:ind w:left="480" w:right="480"/>
      </w:pPr>
      <w:hyperlink w:anchor="d0e730">
        <w:r w:rsidR="001E1598">
          <w:rPr>
            <w:color w:val="000000"/>
          </w:rPr>
          <w:t>5. Laboratory Studies</w:t>
        </w:r>
      </w:hyperlink>
      <w:r w:rsidR="001E1598">
        <w:rPr>
          <w:color w:val="000000"/>
        </w:rPr>
        <w:tab/>
      </w:r>
      <w:hyperlink w:anchor="d0e730">
        <w:r w:rsidR="001E1598">
          <w:fldChar w:fldCharType="begin"/>
        </w:r>
        <w:r w:rsidR="001E1598">
          <w:rPr>
            <w:color w:val="000000"/>
          </w:rPr>
          <w:instrText>PAGEREF d0e730</w:instrText>
        </w:r>
        <w:r w:rsidR="001E1598">
          <w:fldChar w:fldCharType="separate"/>
        </w:r>
        <w:r w:rsidR="000B5E8A">
          <w:rPr>
            <w:noProof/>
            <w:color w:val="000000"/>
          </w:rPr>
          <w:t>7</w:t>
        </w:r>
        <w:r w:rsidR="001E1598">
          <w:fldChar w:fldCharType="end"/>
        </w:r>
      </w:hyperlink>
    </w:p>
    <w:p w:rsidR="00587598" w:rsidRDefault="00AF1640">
      <w:pPr>
        <w:tabs>
          <w:tab w:val="right" w:leader="dot" w:pos="8120"/>
        </w:tabs>
        <w:ind w:left="480" w:right="480"/>
      </w:pPr>
      <w:hyperlink w:anchor="d0e742">
        <w:r w:rsidR="001E1598">
          <w:rPr>
            <w:color w:val="000000"/>
          </w:rPr>
          <w:t>6. Imaging and Diagnostic Studies</w:t>
        </w:r>
      </w:hyperlink>
      <w:r w:rsidR="001E1598">
        <w:rPr>
          <w:color w:val="000000"/>
        </w:rPr>
        <w:tab/>
      </w:r>
      <w:hyperlink w:anchor="d0e742">
        <w:r w:rsidR="001E1598">
          <w:fldChar w:fldCharType="begin"/>
        </w:r>
        <w:r w:rsidR="001E1598">
          <w:rPr>
            <w:color w:val="000000"/>
          </w:rPr>
          <w:instrText>PAGEREF d0e742</w:instrText>
        </w:r>
        <w:r w:rsidR="001E1598">
          <w:fldChar w:fldCharType="separate"/>
        </w:r>
        <w:r w:rsidR="000B5E8A">
          <w:rPr>
            <w:noProof/>
            <w:color w:val="000000"/>
          </w:rPr>
          <w:t>8</w:t>
        </w:r>
        <w:r w:rsidR="001E1598">
          <w:fldChar w:fldCharType="end"/>
        </w:r>
      </w:hyperlink>
    </w:p>
    <w:p w:rsidR="00587598" w:rsidRDefault="00AF1640">
      <w:pPr>
        <w:tabs>
          <w:tab w:val="right" w:leader="dot" w:pos="8120"/>
        </w:tabs>
        <w:ind w:left="480" w:right="480"/>
      </w:pPr>
      <w:hyperlink w:anchor="d0e838">
        <w:r w:rsidR="001E1598">
          <w:rPr>
            <w:color w:val="000000"/>
          </w:rPr>
          <w:t>7. Evidence</w:t>
        </w:r>
      </w:hyperlink>
      <w:r w:rsidR="001E1598">
        <w:rPr>
          <w:color w:val="000000"/>
        </w:rPr>
        <w:tab/>
      </w:r>
      <w:hyperlink w:anchor="d0e838">
        <w:r w:rsidR="001E1598">
          <w:fldChar w:fldCharType="begin"/>
        </w:r>
        <w:r w:rsidR="001E1598">
          <w:rPr>
            <w:color w:val="000000"/>
          </w:rPr>
          <w:instrText>PAGEREF d0e838</w:instrText>
        </w:r>
        <w:r w:rsidR="001E1598">
          <w:fldChar w:fldCharType="separate"/>
        </w:r>
        <w:r w:rsidR="000B5E8A">
          <w:rPr>
            <w:noProof/>
            <w:color w:val="000000"/>
          </w:rPr>
          <w:t>9</w:t>
        </w:r>
        <w:r w:rsidR="001E1598">
          <w:fldChar w:fldCharType="end"/>
        </w:r>
      </w:hyperlink>
    </w:p>
    <w:p w:rsidR="00587598" w:rsidRDefault="00AF1640">
      <w:pPr>
        <w:tabs>
          <w:tab w:val="right" w:leader="dot" w:pos="8120"/>
        </w:tabs>
        <w:ind w:right="480"/>
      </w:pPr>
      <w:hyperlink w:anchor="d0e1118">
        <w:r w:rsidR="001E1598">
          <w:rPr>
            <w:color w:val="000000"/>
          </w:rPr>
          <w:t>4. Order Set</w:t>
        </w:r>
      </w:hyperlink>
      <w:r w:rsidR="001E1598">
        <w:rPr>
          <w:color w:val="000000"/>
        </w:rPr>
        <w:tab/>
      </w:r>
      <w:hyperlink w:anchor="d0e1118">
        <w:r w:rsidR="001E1598">
          <w:fldChar w:fldCharType="begin"/>
        </w:r>
        <w:r w:rsidR="001E1598">
          <w:rPr>
            <w:color w:val="000000"/>
          </w:rPr>
          <w:instrText>PAGEREF d0e1118</w:instrText>
        </w:r>
        <w:r w:rsidR="001E1598">
          <w:fldChar w:fldCharType="separate"/>
        </w:r>
        <w:r w:rsidR="000B5E8A">
          <w:rPr>
            <w:noProof/>
            <w:color w:val="000000"/>
          </w:rPr>
          <w:t>10</w:t>
        </w:r>
        <w:r w:rsidR="001E1598">
          <w:fldChar w:fldCharType="end"/>
        </w:r>
      </w:hyperlink>
    </w:p>
    <w:bookmarkStart w:id="10" w:name="toc_d0e3_d0e1118"/>
    <w:p w:rsidR="00587598" w:rsidRDefault="001E1598">
      <w:pPr>
        <w:tabs>
          <w:tab w:val="right" w:leader="dot" w:pos="8120"/>
        </w:tabs>
        <w:ind w:left="480" w:right="480"/>
      </w:pPr>
      <w:r>
        <w:fldChar w:fldCharType="begin"/>
      </w:r>
      <w:r>
        <w:instrText xml:space="preserve"> HYPERLINK \l "d0e1121" \h </w:instrText>
      </w:r>
      <w:r>
        <w:fldChar w:fldCharType="separate"/>
      </w:r>
      <w:r>
        <w:rPr>
          <w:color w:val="000000"/>
        </w:rPr>
        <w:t>1. Knowledge Narrative</w:t>
      </w:r>
      <w:r>
        <w:rPr>
          <w:color w:val="000000"/>
        </w:rPr>
        <w:fldChar w:fldCharType="end"/>
      </w:r>
      <w:r>
        <w:rPr>
          <w:color w:val="000000"/>
        </w:rPr>
        <w:tab/>
      </w:r>
      <w:hyperlink w:anchor="d0e1121">
        <w:r>
          <w:fldChar w:fldCharType="begin"/>
        </w:r>
        <w:r>
          <w:rPr>
            <w:color w:val="000000"/>
          </w:rPr>
          <w:instrText>PAGEREF d0e1121</w:instrText>
        </w:r>
        <w:r>
          <w:fldChar w:fldCharType="separate"/>
        </w:r>
        <w:r w:rsidR="000B5E8A">
          <w:rPr>
            <w:noProof/>
            <w:color w:val="000000"/>
          </w:rPr>
          <w:t>10</w:t>
        </w:r>
        <w:r>
          <w:fldChar w:fldCharType="end"/>
        </w:r>
      </w:hyperlink>
    </w:p>
    <w:bookmarkEnd w:id="10"/>
    <w:p w:rsidR="00587598" w:rsidRDefault="001E1598">
      <w:pPr>
        <w:tabs>
          <w:tab w:val="right" w:leader="dot" w:pos="8120"/>
        </w:tabs>
        <w:ind w:left="480" w:right="480"/>
      </w:pPr>
      <w:r>
        <w:fldChar w:fldCharType="begin"/>
      </w:r>
      <w:r>
        <w:instrText xml:space="preserve"> HYPERLINK \l "d0e1126" \h </w:instrText>
      </w:r>
      <w:r>
        <w:fldChar w:fldCharType="separate"/>
      </w:r>
      <w:r>
        <w:rPr>
          <w:color w:val="000000"/>
        </w:rPr>
        <w:t>2. Order Set Applicability</w:t>
      </w:r>
      <w:r>
        <w:rPr>
          <w:color w:val="000000"/>
        </w:rPr>
        <w:fldChar w:fldCharType="end"/>
      </w:r>
      <w:r>
        <w:rPr>
          <w:color w:val="000000"/>
        </w:rPr>
        <w:tab/>
      </w:r>
      <w:hyperlink w:anchor="d0e1126">
        <w:r>
          <w:fldChar w:fldCharType="begin"/>
        </w:r>
        <w:r>
          <w:rPr>
            <w:color w:val="000000"/>
          </w:rPr>
          <w:instrText>PAGEREF d0e1126</w:instrText>
        </w:r>
        <w:r>
          <w:fldChar w:fldCharType="separate"/>
        </w:r>
        <w:r w:rsidR="000B5E8A">
          <w:rPr>
            <w:noProof/>
            <w:color w:val="000000"/>
          </w:rPr>
          <w:t>10</w:t>
        </w:r>
        <w:r>
          <w:fldChar w:fldCharType="end"/>
        </w:r>
      </w:hyperlink>
    </w:p>
    <w:p w:rsidR="00587598" w:rsidRDefault="00AF1640">
      <w:pPr>
        <w:tabs>
          <w:tab w:val="right" w:leader="dot" w:pos="8120"/>
        </w:tabs>
        <w:ind w:left="480" w:right="480"/>
      </w:pPr>
      <w:hyperlink w:anchor="d0e1133">
        <w:r w:rsidR="001E1598">
          <w:rPr>
            <w:color w:val="000000"/>
          </w:rPr>
          <w:t>3. Consults and Referrals</w:t>
        </w:r>
      </w:hyperlink>
      <w:r w:rsidR="001E1598">
        <w:rPr>
          <w:color w:val="000000"/>
        </w:rPr>
        <w:tab/>
      </w:r>
      <w:hyperlink w:anchor="d0e1133">
        <w:r w:rsidR="001E1598">
          <w:fldChar w:fldCharType="begin"/>
        </w:r>
        <w:r w:rsidR="001E1598">
          <w:rPr>
            <w:color w:val="000000"/>
          </w:rPr>
          <w:instrText>PAGEREF d0e1133</w:instrText>
        </w:r>
        <w:r w:rsidR="001E1598">
          <w:fldChar w:fldCharType="separate"/>
        </w:r>
        <w:r w:rsidR="000B5E8A">
          <w:rPr>
            <w:noProof/>
            <w:color w:val="000000"/>
          </w:rPr>
          <w:t>10</w:t>
        </w:r>
        <w:r w:rsidR="001E1598">
          <w:fldChar w:fldCharType="end"/>
        </w:r>
      </w:hyperlink>
    </w:p>
    <w:p w:rsidR="00587598" w:rsidRDefault="00AF1640">
      <w:pPr>
        <w:tabs>
          <w:tab w:val="right" w:leader="dot" w:pos="8120"/>
        </w:tabs>
        <w:ind w:left="480" w:right="480"/>
      </w:pPr>
      <w:hyperlink w:anchor="d0e1142">
        <w:r w:rsidR="001E1598">
          <w:rPr>
            <w:color w:val="000000"/>
          </w:rPr>
          <w:t>4. Risk Stratification</w:t>
        </w:r>
      </w:hyperlink>
      <w:r w:rsidR="001E1598">
        <w:rPr>
          <w:color w:val="000000"/>
        </w:rPr>
        <w:tab/>
      </w:r>
      <w:hyperlink w:anchor="d0e1142">
        <w:r w:rsidR="001E1598">
          <w:fldChar w:fldCharType="begin"/>
        </w:r>
        <w:r w:rsidR="001E1598">
          <w:rPr>
            <w:color w:val="000000"/>
          </w:rPr>
          <w:instrText>PAGEREF d0e1142</w:instrText>
        </w:r>
        <w:r w:rsidR="001E1598">
          <w:fldChar w:fldCharType="separate"/>
        </w:r>
        <w:r w:rsidR="000B5E8A">
          <w:rPr>
            <w:noProof/>
            <w:color w:val="000000"/>
          </w:rPr>
          <w:t>10</w:t>
        </w:r>
        <w:r w:rsidR="001E1598">
          <w:fldChar w:fldCharType="end"/>
        </w:r>
      </w:hyperlink>
    </w:p>
    <w:p w:rsidR="00587598" w:rsidRDefault="00AF1640">
      <w:pPr>
        <w:tabs>
          <w:tab w:val="right" w:leader="dot" w:pos="8120"/>
        </w:tabs>
        <w:ind w:right="480"/>
      </w:pPr>
      <w:hyperlink w:anchor="d0e1242">
        <w:r w:rsidR="001E1598">
          <w:rPr>
            <w:color w:val="000000"/>
          </w:rPr>
          <w:t>A. Appendix: Existing VA Artifacts</w:t>
        </w:r>
      </w:hyperlink>
      <w:r w:rsidR="001E1598">
        <w:rPr>
          <w:color w:val="000000"/>
        </w:rPr>
        <w:tab/>
      </w:r>
      <w:hyperlink w:anchor="d0e1242">
        <w:r w:rsidR="001E1598">
          <w:fldChar w:fldCharType="begin"/>
        </w:r>
        <w:r w:rsidR="001E1598">
          <w:rPr>
            <w:color w:val="000000"/>
          </w:rPr>
          <w:instrText>PAGEREF d0e1242</w:instrText>
        </w:r>
        <w:r w:rsidR="001E1598">
          <w:fldChar w:fldCharType="separate"/>
        </w:r>
        <w:r w:rsidR="000B5E8A">
          <w:rPr>
            <w:noProof/>
            <w:color w:val="000000"/>
          </w:rPr>
          <w:t>12</w:t>
        </w:r>
        <w:r w:rsidR="001E1598">
          <w:fldChar w:fldCharType="end"/>
        </w:r>
      </w:hyperlink>
    </w:p>
    <w:p w:rsidR="00587598" w:rsidRDefault="00587598">
      <w:pPr>
        <w:sectPr w:rsidR="00587598" w:rsidSect="009D12A4">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lnNumType w:countBy="1" w:restart="continuous"/>
          <w:pgNumType w:fmt="lowerRoman"/>
          <w:cols w:space="720"/>
          <w:titlePg/>
        </w:sectPr>
      </w:pPr>
    </w:p>
    <w:p w:rsidR="00587598" w:rsidRDefault="001E1598">
      <w:pPr>
        <w:spacing w:before="518"/>
        <w:jc w:val="both"/>
      </w:pPr>
      <w:bookmarkStart w:id="11" w:name="lot___figure___d0e3"/>
      <w:r>
        <w:rPr>
          <w:rFonts w:ascii="Arial" w:hAnsi="Arial"/>
          <w:b/>
          <w:color w:val="000000"/>
          <w:sz w:val="35"/>
        </w:rPr>
        <w:t>List of Figures</w:t>
      </w:r>
    </w:p>
    <w:bookmarkEnd w:id="11"/>
    <w:p w:rsidR="00587598" w:rsidRDefault="001E1598">
      <w:pPr>
        <w:tabs>
          <w:tab w:val="right" w:leader="dot" w:pos="8120"/>
        </w:tabs>
        <w:spacing w:before="173"/>
        <w:ind w:right="480"/>
      </w:pPr>
      <w:r>
        <w:fldChar w:fldCharType="begin"/>
      </w:r>
      <w:r>
        <w:instrText xml:space="preserve"> HYPERLINK \l "d0e1247" \h </w:instrText>
      </w:r>
      <w:r>
        <w:fldChar w:fldCharType="separate"/>
      </w:r>
      <w:r>
        <w:rPr>
          <w:color w:val="000000"/>
        </w:rPr>
        <w:t>A.1. Provider's Note</w:t>
      </w:r>
      <w:r>
        <w:rPr>
          <w:color w:val="000000"/>
        </w:rPr>
        <w:fldChar w:fldCharType="end"/>
      </w:r>
      <w:r>
        <w:rPr>
          <w:color w:val="000000"/>
        </w:rPr>
        <w:tab/>
      </w:r>
      <w:hyperlink w:anchor="d0e1247">
        <w:r>
          <w:fldChar w:fldCharType="begin"/>
        </w:r>
        <w:r>
          <w:rPr>
            <w:color w:val="000000"/>
          </w:rPr>
          <w:instrText>PAGEREF d0e1247</w:instrText>
        </w:r>
        <w:r>
          <w:fldChar w:fldCharType="separate"/>
        </w:r>
        <w:r w:rsidR="000B5E8A">
          <w:rPr>
            <w:noProof/>
            <w:color w:val="000000"/>
          </w:rPr>
          <w:t>12</w:t>
        </w:r>
        <w:r>
          <w:fldChar w:fldCharType="end"/>
        </w:r>
      </w:hyperlink>
    </w:p>
    <w:p w:rsidR="00587598" w:rsidRDefault="00AF1640">
      <w:pPr>
        <w:tabs>
          <w:tab w:val="right" w:leader="dot" w:pos="8120"/>
        </w:tabs>
        <w:ind w:right="480"/>
      </w:pPr>
      <w:hyperlink w:anchor="d0e1255">
        <w:r w:rsidR="001E1598">
          <w:rPr>
            <w:color w:val="000000"/>
          </w:rPr>
          <w:t>A.2. Reason for Request: WEBLINK</w:t>
        </w:r>
      </w:hyperlink>
      <w:r w:rsidR="001E1598">
        <w:rPr>
          <w:color w:val="000000"/>
        </w:rPr>
        <w:tab/>
      </w:r>
      <w:hyperlink w:anchor="d0e1255">
        <w:r w:rsidR="001E1598">
          <w:fldChar w:fldCharType="begin"/>
        </w:r>
        <w:r w:rsidR="001E1598">
          <w:rPr>
            <w:color w:val="000000"/>
          </w:rPr>
          <w:instrText>PAGEREF d0e1255</w:instrText>
        </w:r>
        <w:r w:rsidR="001E1598">
          <w:fldChar w:fldCharType="separate"/>
        </w:r>
        <w:r w:rsidR="000B5E8A">
          <w:rPr>
            <w:noProof/>
            <w:color w:val="000000"/>
          </w:rPr>
          <w:t>13</w:t>
        </w:r>
        <w:r w:rsidR="001E1598">
          <w:fldChar w:fldCharType="end"/>
        </w:r>
      </w:hyperlink>
    </w:p>
    <w:p w:rsidR="00587598" w:rsidRDefault="00AF1640">
      <w:pPr>
        <w:tabs>
          <w:tab w:val="right" w:leader="dot" w:pos="8120"/>
        </w:tabs>
        <w:ind w:right="480"/>
      </w:pPr>
      <w:hyperlink w:anchor="d0e1263">
        <w:r w:rsidR="001E1598">
          <w:rPr>
            <w:color w:val="000000"/>
          </w:rPr>
          <w:t>A.3. Basic Surgical Risk Categorization</w:t>
        </w:r>
      </w:hyperlink>
      <w:r w:rsidR="001E1598">
        <w:rPr>
          <w:color w:val="000000"/>
        </w:rPr>
        <w:tab/>
      </w:r>
      <w:hyperlink w:anchor="d0e1263">
        <w:r w:rsidR="001E1598">
          <w:fldChar w:fldCharType="begin"/>
        </w:r>
        <w:r w:rsidR="001E1598">
          <w:rPr>
            <w:color w:val="000000"/>
          </w:rPr>
          <w:instrText>PAGEREF d0e1263</w:instrText>
        </w:r>
        <w:r w:rsidR="001E1598">
          <w:fldChar w:fldCharType="separate"/>
        </w:r>
        <w:r w:rsidR="000B5E8A">
          <w:rPr>
            <w:noProof/>
            <w:color w:val="000000"/>
          </w:rPr>
          <w:t>14</w:t>
        </w:r>
        <w:r w:rsidR="001E1598">
          <w:fldChar w:fldCharType="end"/>
        </w:r>
      </w:hyperlink>
    </w:p>
    <w:p w:rsidR="00587598" w:rsidRDefault="00AF1640">
      <w:pPr>
        <w:tabs>
          <w:tab w:val="right" w:leader="dot" w:pos="8120"/>
        </w:tabs>
        <w:ind w:right="480"/>
      </w:pPr>
      <w:hyperlink w:anchor="d0e1271">
        <w:r w:rsidR="001E1598">
          <w:rPr>
            <w:color w:val="000000"/>
          </w:rPr>
          <w:t>A.4. Met Equivalents</w:t>
        </w:r>
      </w:hyperlink>
      <w:r w:rsidR="001E1598">
        <w:rPr>
          <w:color w:val="000000"/>
        </w:rPr>
        <w:tab/>
      </w:r>
      <w:hyperlink w:anchor="d0e1271">
        <w:r w:rsidR="001E1598">
          <w:fldChar w:fldCharType="begin"/>
        </w:r>
        <w:r w:rsidR="001E1598">
          <w:rPr>
            <w:color w:val="000000"/>
          </w:rPr>
          <w:instrText>PAGEREF d0e1271</w:instrText>
        </w:r>
        <w:r w:rsidR="001E1598">
          <w:fldChar w:fldCharType="separate"/>
        </w:r>
        <w:r w:rsidR="000B5E8A">
          <w:rPr>
            <w:noProof/>
            <w:color w:val="000000"/>
          </w:rPr>
          <w:t>15</w:t>
        </w:r>
        <w:r w:rsidR="001E1598">
          <w:fldChar w:fldCharType="end"/>
        </w:r>
      </w:hyperlink>
    </w:p>
    <w:p w:rsidR="00587598" w:rsidRDefault="00AF1640">
      <w:pPr>
        <w:tabs>
          <w:tab w:val="right" w:leader="dot" w:pos="8120"/>
        </w:tabs>
        <w:ind w:right="480"/>
      </w:pPr>
      <w:hyperlink w:anchor="d0e1279">
        <w:r w:rsidR="001E1598">
          <w:rPr>
            <w:color w:val="000000"/>
          </w:rPr>
          <w:t>A.5. Template: Cardiology Pre-Op Service</w:t>
        </w:r>
      </w:hyperlink>
      <w:r w:rsidR="001E1598">
        <w:rPr>
          <w:color w:val="000000"/>
        </w:rPr>
        <w:tab/>
      </w:r>
      <w:hyperlink w:anchor="d0e1279">
        <w:r w:rsidR="001E1598">
          <w:fldChar w:fldCharType="begin"/>
        </w:r>
        <w:r w:rsidR="001E1598">
          <w:rPr>
            <w:color w:val="000000"/>
          </w:rPr>
          <w:instrText>PAGEREF d0e1279</w:instrText>
        </w:r>
        <w:r w:rsidR="001E1598">
          <w:fldChar w:fldCharType="separate"/>
        </w:r>
        <w:r w:rsidR="000B5E8A">
          <w:rPr>
            <w:noProof/>
            <w:color w:val="000000"/>
          </w:rPr>
          <w:t>16</w:t>
        </w:r>
        <w:r w:rsidR="001E1598">
          <w:fldChar w:fldCharType="end"/>
        </w:r>
      </w:hyperlink>
    </w:p>
    <w:p w:rsidR="00587598" w:rsidRDefault="00AF1640">
      <w:pPr>
        <w:tabs>
          <w:tab w:val="right" w:leader="dot" w:pos="8120"/>
        </w:tabs>
        <w:ind w:right="480"/>
      </w:pPr>
      <w:hyperlink w:anchor="d0e1287">
        <w:r w:rsidR="001E1598">
          <w:rPr>
            <w:color w:val="000000"/>
          </w:rPr>
          <w:t>A.6. Template: Cardiology Pre-Op Service</w:t>
        </w:r>
      </w:hyperlink>
      <w:r w:rsidR="001E1598">
        <w:rPr>
          <w:color w:val="000000"/>
        </w:rPr>
        <w:tab/>
      </w:r>
      <w:hyperlink w:anchor="d0e1287">
        <w:r w:rsidR="001E1598">
          <w:fldChar w:fldCharType="begin"/>
        </w:r>
        <w:r w:rsidR="001E1598">
          <w:rPr>
            <w:color w:val="000000"/>
          </w:rPr>
          <w:instrText>PAGEREF d0e1287</w:instrText>
        </w:r>
        <w:r w:rsidR="001E1598">
          <w:fldChar w:fldCharType="separate"/>
        </w:r>
        <w:r w:rsidR="000B5E8A">
          <w:rPr>
            <w:noProof/>
            <w:color w:val="000000"/>
          </w:rPr>
          <w:t>17</w:t>
        </w:r>
        <w:r w:rsidR="001E1598">
          <w:fldChar w:fldCharType="end"/>
        </w:r>
      </w:hyperlink>
    </w:p>
    <w:p w:rsidR="00587598" w:rsidRDefault="00AF1640">
      <w:pPr>
        <w:tabs>
          <w:tab w:val="right" w:leader="dot" w:pos="8120"/>
        </w:tabs>
        <w:ind w:right="480"/>
      </w:pPr>
      <w:hyperlink w:anchor="d0e1295">
        <w:r w:rsidR="001E1598">
          <w:rPr>
            <w:color w:val="000000"/>
          </w:rPr>
          <w:t>A.7. Template: Cardiology Pre-Op Service</w:t>
        </w:r>
      </w:hyperlink>
      <w:r w:rsidR="001E1598">
        <w:rPr>
          <w:color w:val="000000"/>
        </w:rPr>
        <w:tab/>
      </w:r>
      <w:hyperlink w:anchor="d0e1295">
        <w:r w:rsidR="001E1598">
          <w:fldChar w:fldCharType="begin"/>
        </w:r>
        <w:r w:rsidR="001E1598">
          <w:rPr>
            <w:color w:val="000000"/>
          </w:rPr>
          <w:instrText>PAGEREF d0e1295</w:instrText>
        </w:r>
        <w:r w:rsidR="001E1598">
          <w:fldChar w:fldCharType="separate"/>
        </w:r>
        <w:r w:rsidR="000B5E8A">
          <w:rPr>
            <w:noProof/>
            <w:color w:val="000000"/>
          </w:rPr>
          <w:t>18</w:t>
        </w:r>
        <w:r w:rsidR="001E1598">
          <w:fldChar w:fldCharType="end"/>
        </w:r>
      </w:hyperlink>
    </w:p>
    <w:p w:rsidR="00587598" w:rsidRDefault="00AF1640">
      <w:pPr>
        <w:tabs>
          <w:tab w:val="right" w:leader="dot" w:pos="8120"/>
        </w:tabs>
        <w:ind w:right="480"/>
      </w:pPr>
      <w:hyperlink w:anchor="d0e1303">
        <w:r w:rsidR="001E1598">
          <w:rPr>
            <w:color w:val="000000"/>
          </w:rPr>
          <w:t>A.8. Template: Cardiology Pre-Op Service</w:t>
        </w:r>
      </w:hyperlink>
      <w:r w:rsidR="001E1598">
        <w:rPr>
          <w:color w:val="000000"/>
        </w:rPr>
        <w:tab/>
      </w:r>
      <w:hyperlink w:anchor="d0e1303">
        <w:r w:rsidR="001E1598">
          <w:fldChar w:fldCharType="begin"/>
        </w:r>
        <w:r w:rsidR="001E1598">
          <w:rPr>
            <w:color w:val="000000"/>
          </w:rPr>
          <w:instrText>PAGEREF d0e1303</w:instrText>
        </w:r>
        <w:r w:rsidR="001E1598">
          <w:fldChar w:fldCharType="separate"/>
        </w:r>
        <w:r w:rsidR="000B5E8A">
          <w:rPr>
            <w:noProof/>
            <w:color w:val="000000"/>
          </w:rPr>
          <w:t>19</w:t>
        </w:r>
        <w:r w:rsidR="001E1598">
          <w:fldChar w:fldCharType="end"/>
        </w:r>
      </w:hyperlink>
    </w:p>
    <w:p w:rsidR="00587598" w:rsidRDefault="00AF1640">
      <w:pPr>
        <w:tabs>
          <w:tab w:val="right" w:leader="dot" w:pos="8120"/>
        </w:tabs>
        <w:ind w:right="480"/>
      </w:pPr>
      <w:hyperlink w:anchor="d0e1311">
        <w:r w:rsidR="001E1598">
          <w:rPr>
            <w:color w:val="000000"/>
          </w:rPr>
          <w:t>A.9. Order a Consult</w:t>
        </w:r>
      </w:hyperlink>
      <w:r w:rsidR="001E1598">
        <w:rPr>
          <w:color w:val="000000"/>
        </w:rPr>
        <w:tab/>
      </w:r>
      <w:hyperlink w:anchor="d0e1311">
        <w:r w:rsidR="001E1598">
          <w:fldChar w:fldCharType="begin"/>
        </w:r>
        <w:r w:rsidR="001E1598">
          <w:rPr>
            <w:color w:val="000000"/>
          </w:rPr>
          <w:instrText>PAGEREF d0e1311</w:instrText>
        </w:r>
        <w:r w:rsidR="001E1598">
          <w:fldChar w:fldCharType="separate"/>
        </w:r>
        <w:r w:rsidR="000B5E8A">
          <w:rPr>
            <w:noProof/>
            <w:color w:val="000000"/>
          </w:rPr>
          <w:t>20</w:t>
        </w:r>
        <w:r w:rsidR="001E1598">
          <w:fldChar w:fldCharType="end"/>
        </w:r>
      </w:hyperlink>
    </w:p>
    <w:p w:rsidR="00587598" w:rsidRDefault="00AF1640">
      <w:pPr>
        <w:tabs>
          <w:tab w:val="right" w:leader="dot" w:pos="8120"/>
        </w:tabs>
        <w:ind w:right="480"/>
      </w:pPr>
      <w:hyperlink w:anchor="d0e1319">
        <w:r w:rsidR="001E1598">
          <w:rPr>
            <w:color w:val="000000"/>
          </w:rPr>
          <w:t>A.10. Template: Cardiology Pre-Op Service</w:t>
        </w:r>
      </w:hyperlink>
      <w:r w:rsidR="001E1598">
        <w:rPr>
          <w:color w:val="000000"/>
        </w:rPr>
        <w:tab/>
      </w:r>
      <w:hyperlink w:anchor="d0e1319">
        <w:r w:rsidR="001E1598">
          <w:fldChar w:fldCharType="begin"/>
        </w:r>
        <w:r w:rsidR="001E1598">
          <w:rPr>
            <w:color w:val="000000"/>
          </w:rPr>
          <w:instrText>PAGEREF d0e1319</w:instrText>
        </w:r>
        <w:r w:rsidR="001E1598">
          <w:fldChar w:fldCharType="separate"/>
        </w:r>
        <w:r w:rsidR="000B5E8A">
          <w:rPr>
            <w:noProof/>
            <w:color w:val="000000"/>
          </w:rPr>
          <w:t>21</w:t>
        </w:r>
        <w:r w:rsidR="001E1598">
          <w:fldChar w:fldCharType="end"/>
        </w:r>
      </w:hyperlink>
    </w:p>
    <w:p w:rsidR="00587598" w:rsidRDefault="00AF1640">
      <w:pPr>
        <w:tabs>
          <w:tab w:val="right" w:leader="dot" w:pos="8120"/>
        </w:tabs>
        <w:ind w:right="480"/>
      </w:pPr>
      <w:hyperlink w:anchor="d0e1327">
        <w:r w:rsidR="001E1598">
          <w:rPr>
            <w:color w:val="000000"/>
          </w:rPr>
          <w:t>A.11. Template: Cardiology Pre-Op Service</w:t>
        </w:r>
      </w:hyperlink>
      <w:r w:rsidR="001E1598">
        <w:rPr>
          <w:color w:val="000000"/>
        </w:rPr>
        <w:tab/>
      </w:r>
      <w:hyperlink w:anchor="d0e1327">
        <w:r w:rsidR="001E1598">
          <w:fldChar w:fldCharType="begin"/>
        </w:r>
        <w:r w:rsidR="001E1598">
          <w:rPr>
            <w:color w:val="000000"/>
          </w:rPr>
          <w:instrText>PAGEREF d0e1327</w:instrText>
        </w:r>
        <w:r w:rsidR="001E1598">
          <w:fldChar w:fldCharType="separate"/>
        </w:r>
        <w:r w:rsidR="000B5E8A">
          <w:rPr>
            <w:noProof/>
            <w:color w:val="000000"/>
          </w:rPr>
          <w:t>22</w:t>
        </w:r>
        <w:r w:rsidR="001E1598">
          <w:fldChar w:fldCharType="end"/>
        </w:r>
      </w:hyperlink>
    </w:p>
    <w:p w:rsidR="00587598" w:rsidRDefault="00AF1640">
      <w:pPr>
        <w:tabs>
          <w:tab w:val="right" w:leader="dot" w:pos="8120"/>
        </w:tabs>
        <w:ind w:right="480"/>
      </w:pPr>
      <w:hyperlink w:anchor="d0e1335">
        <w:r w:rsidR="001E1598">
          <w:rPr>
            <w:color w:val="000000"/>
          </w:rPr>
          <w:t>A.12. Template: Cardiology Pre-Op Service</w:t>
        </w:r>
      </w:hyperlink>
      <w:r w:rsidR="001E1598">
        <w:rPr>
          <w:color w:val="000000"/>
        </w:rPr>
        <w:tab/>
      </w:r>
      <w:hyperlink w:anchor="d0e1335">
        <w:r w:rsidR="001E1598">
          <w:fldChar w:fldCharType="begin"/>
        </w:r>
        <w:r w:rsidR="001E1598">
          <w:rPr>
            <w:color w:val="000000"/>
          </w:rPr>
          <w:instrText>PAGEREF d0e1335</w:instrText>
        </w:r>
        <w:r w:rsidR="001E1598">
          <w:fldChar w:fldCharType="separate"/>
        </w:r>
        <w:r w:rsidR="000B5E8A">
          <w:rPr>
            <w:noProof/>
            <w:color w:val="000000"/>
          </w:rPr>
          <w:t>23</w:t>
        </w:r>
        <w:r w:rsidR="001E1598">
          <w:fldChar w:fldCharType="end"/>
        </w:r>
      </w:hyperlink>
    </w:p>
    <w:p w:rsidR="00587598" w:rsidRDefault="00AF1640">
      <w:pPr>
        <w:tabs>
          <w:tab w:val="right" w:leader="dot" w:pos="8120"/>
        </w:tabs>
        <w:ind w:right="480"/>
      </w:pPr>
      <w:hyperlink w:anchor="d0e1343">
        <w:r w:rsidR="001E1598">
          <w:rPr>
            <w:color w:val="000000"/>
          </w:rPr>
          <w:t>A.13. Order a Consult</w:t>
        </w:r>
      </w:hyperlink>
      <w:r w:rsidR="001E1598">
        <w:rPr>
          <w:color w:val="000000"/>
        </w:rPr>
        <w:tab/>
      </w:r>
      <w:hyperlink w:anchor="d0e1343">
        <w:r w:rsidR="001E1598">
          <w:fldChar w:fldCharType="begin"/>
        </w:r>
        <w:r w:rsidR="001E1598">
          <w:rPr>
            <w:color w:val="000000"/>
          </w:rPr>
          <w:instrText>PAGEREF d0e1343</w:instrText>
        </w:r>
        <w:r w:rsidR="001E1598">
          <w:fldChar w:fldCharType="separate"/>
        </w:r>
        <w:r w:rsidR="000B5E8A">
          <w:rPr>
            <w:noProof/>
            <w:color w:val="000000"/>
          </w:rPr>
          <w:t>24</w:t>
        </w:r>
        <w:r w:rsidR="001E1598">
          <w:fldChar w:fldCharType="end"/>
        </w:r>
      </w:hyperlink>
    </w:p>
    <w:p w:rsidR="00587598" w:rsidRDefault="00587598">
      <w:pPr>
        <w:sectPr w:rsidR="00587598" w:rsidSect="009D12A4">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lnNumType w:countBy="1" w:restart="continuous"/>
          <w:pgNumType w:fmt="lowerRoman"/>
          <w:cols w:space="720"/>
          <w:titlePg/>
        </w:sectPr>
      </w:pPr>
    </w:p>
    <w:p w:rsidR="00587598" w:rsidRDefault="001E1598">
      <w:pPr>
        <w:spacing w:before="518"/>
        <w:jc w:val="both"/>
      </w:pPr>
      <w:bookmarkStart w:id="12" w:name="lot___table___d0e3"/>
      <w:r>
        <w:rPr>
          <w:rFonts w:ascii="Arial" w:hAnsi="Arial"/>
          <w:b/>
          <w:color w:val="000000"/>
          <w:sz w:val="35"/>
        </w:rPr>
        <w:t>List of Tables</w:t>
      </w:r>
    </w:p>
    <w:bookmarkEnd w:id="12"/>
    <w:p w:rsidR="00587598" w:rsidRDefault="001E1598">
      <w:pPr>
        <w:tabs>
          <w:tab w:val="right" w:leader="dot" w:pos="8120"/>
        </w:tabs>
        <w:spacing w:before="173"/>
        <w:ind w:right="480"/>
      </w:pPr>
      <w:r>
        <w:fldChar w:fldCharType="begin"/>
      </w:r>
      <w:r>
        <w:instrText xml:space="preserve"> HYPERLINK \l "d0e200" \h </w:instrText>
      </w:r>
      <w:r>
        <w:fldChar w:fldCharType="separate"/>
      </w:r>
      <w:r>
        <w:rPr>
          <w:color w:val="000000"/>
        </w:rPr>
        <w:t>1.1. Clinical Context Domains</w:t>
      </w:r>
      <w:r>
        <w:rPr>
          <w:color w:val="000000"/>
        </w:rPr>
        <w:fldChar w:fldCharType="end"/>
      </w:r>
      <w:r>
        <w:rPr>
          <w:color w:val="000000"/>
        </w:rPr>
        <w:tab/>
      </w:r>
      <w:hyperlink w:anchor="d0e200">
        <w:r>
          <w:fldChar w:fldCharType="begin"/>
        </w:r>
        <w:r>
          <w:rPr>
            <w:color w:val="000000"/>
          </w:rPr>
          <w:instrText>PAGEREF d0e200</w:instrText>
        </w:r>
        <w:r>
          <w:fldChar w:fldCharType="separate"/>
        </w:r>
        <w:r w:rsidR="000B5E8A">
          <w:rPr>
            <w:noProof/>
            <w:color w:val="000000"/>
          </w:rPr>
          <w:t>1</w:t>
        </w:r>
        <w:r>
          <w:fldChar w:fldCharType="end"/>
        </w:r>
      </w:hyperlink>
    </w:p>
    <w:p w:rsidR="00587598" w:rsidRDefault="00AF1640">
      <w:pPr>
        <w:tabs>
          <w:tab w:val="right" w:leader="dot" w:pos="8120"/>
        </w:tabs>
        <w:ind w:right="480"/>
      </w:pPr>
      <w:hyperlink w:anchor="d0e606">
        <w:r w:rsidR="001E1598">
          <w:rPr>
            <w:color w:val="000000"/>
          </w:rPr>
          <w:t>3.1. Duke Activity Status Index (DASI)([</w:t>
        </w:r>
        <w:proofErr w:type="spellStart"/>
        <w:r w:rsidR="001E1598">
          <w:rPr>
            <w:color w:val="000000"/>
          </w:rPr>
          <w:t>Hlatky</w:t>
        </w:r>
        <w:proofErr w:type="spellEnd"/>
        <w:r w:rsidR="001E1598">
          <w:rPr>
            <w:color w:val="000000"/>
          </w:rPr>
          <w:t>, 1989])</w:t>
        </w:r>
      </w:hyperlink>
      <w:r w:rsidR="001E1598">
        <w:rPr>
          <w:color w:val="000000"/>
        </w:rPr>
        <w:tab/>
      </w:r>
      <w:hyperlink w:anchor="d0e606">
        <w:r w:rsidR="001E1598">
          <w:fldChar w:fldCharType="begin"/>
        </w:r>
        <w:r w:rsidR="001E1598">
          <w:rPr>
            <w:color w:val="000000"/>
          </w:rPr>
          <w:instrText>PAGEREF d0e606</w:instrText>
        </w:r>
        <w:r w:rsidR="001E1598">
          <w:fldChar w:fldCharType="separate"/>
        </w:r>
        <w:r w:rsidR="000B5E8A">
          <w:rPr>
            <w:noProof/>
            <w:color w:val="000000"/>
          </w:rPr>
          <w:t>6</w:t>
        </w:r>
        <w:r w:rsidR="001E1598">
          <w:fldChar w:fldCharType="end"/>
        </w:r>
      </w:hyperlink>
    </w:p>
    <w:p w:rsidR="00587598" w:rsidRDefault="00587598">
      <w:pPr>
        <w:sectPr w:rsidR="00587598" w:rsidSect="009D12A4">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lnNumType w:countBy="1" w:restart="continuous"/>
          <w:pgNumType w:fmt="lowerRoman"/>
          <w:cols w:space="720"/>
          <w:titlePg/>
        </w:sectPr>
      </w:pPr>
    </w:p>
    <w:p w:rsidR="00587598" w:rsidRDefault="001E1598">
      <w:pPr>
        <w:keepNext/>
        <w:spacing w:before="200"/>
      </w:pPr>
      <w:bookmarkStart w:id="13" w:name="d0e137"/>
      <w:r>
        <w:rPr>
          <w:rFonts w:ascii="Arial" w:hAnsi="Arial"/>
          <w:b/>
          <w:color w:val="000000"/>
          <w:sz w:val="50"/>
        </w:rPr>
        <w:t>VA Subject Matter Expert Panel</w:t>
      </w:r>
    </w:p>
    <w:bookmarkEnd w:id="13"/>
    <w:p w:rsidR="00587598" w:rsidRDefault="00587598"/>
    <w:tbl>
      <w:tblPr>
        <w:tblW w:w="0" w:type="auto"/>
        <w:tblInd w:w="45" w:type="dxa"/>
        <w:tblLayout w:type="fixed"/>
        <w:tblCellMar>
          <w:left w:w="10" w:type="dxa"/>
          <w:right w:w="10" w:type="dxa"/>
        </w:tblCellMar>
        <w:tblLook w:val="0000" w:firstRow="0" w:lastRow="0" w:firstColumn="0" w:lastColumn="0" w:noHBand="0" w:noVBand="0"/>
      </w:tblPr>
      <w:tblGrid>
        <w:gridCol w:w="2978"/>
        <w:gridCol w:w="2978"/>
        <w:gridCol w:w="3069"/>
      </w:tblGrid>
      <w:tr w:rsidR="00587598">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587598" w:rsidRDefault="001E1598">
            <w:pPr>
              <w:keepNext/>
              <w:jc w:val="both"/>
            </w:pPr>
            <w:bookmarkStart w:id="14"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587598" w:rsidRDefault="001E1598">
            <w:pPr>
              <w:jc w:val="both"/>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587598" w:rsidRDefault="001E1598">
            <w:pPr>
              <w:jc w:val="both"/>
            </w:pPr>
            <w:r>
              <w:rPr>
                <w:b/>
                <w:color w:val="000000"/>
              </w:rPr>
              <w:t>Project Role</w:t>
            </w:r>
          </w:p>
        </w:tc>
      </w:tr>
      <w:bookmarkEnd w:id="14"/>
      <w:tr w:rsidR="00587598">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587598" w:rsidRDefault="001E1598">
            <w:pPr>
              <w:jc w:val="both"/>
            </w:pPr>
            <w:r>
              <w:rPr>
                <w:color w:val="000000"/>
              </w:rPr>
              <w:t>Bruce Bray, MD</w:t>
            </w:r>
          </w:p>
        </w:tc>
        <w:tc>
          <w:tcPr>
            <w:tcW w:w="2978" w:type="dxa"/>
            <w:tcBorders>
              <w:bottom w:val="single" w:sz="4" w:space="0" w:color="000000"/>
              <w:right w:val="single" w:sz="4" w:space="0" w:color="000000"/>
            </w:tcBorders>
            <w:tcMar>
              <w:top w:w="40" w:type="dxa"/>
              <w:left w:w="40" w:type="dxa"/>
              <w:bottom w:w="40" w:type="dxa"/>
              <w:right w:w="40" w:type="dxa"/>
            </w:tcMar>
          </w:tcPr>
          <w:p w:rsidR="00587598" w:rsidRDefault="001E1598" w:rsidP="00FB4833">
            <w:r>
              <w:rPr>
                <w:color w:val="000000"/>
              </w:rPr>
              <w:t>Professor, Cardiovascular Medicine University of Utah School of Medicine Staff Cardiologist, Salt Lake City VAMC</w:t>
            </w:r>
          </w:p>
        </w:tc>
        <w:tc>
          <w:tcPr>
            <w:tcW w:w="3069" w:type="dxa"/>
            <w:tcBorders>
              <w:bottom w:val="single" w:sz="4" w:space="0" w:color="000000"/>
              <w:right w:val="single" w:sz="4" w:space="0" w:color="000000"/>
            </w:tcBorders>
            <w:tcMar>
              <w:top w:w="40" w:type="dxa"/>
              <w:left w:w="40" w:type="dxa"/>
              <w:bottom w:w="40" w:type="dxa"/>
              <w:right w:w="40" w:type="dxa"/>
            </w:tcMar>
          </w:tcPr>
          <w:p w:rsidR="00587598" w:rsidRDefault="00194EF7">
            <w:pPr>
              <w:jc w:val="both"/>
            </w:pPr>
            <w:r>
              <w:rPr>
                <w:color w:val="000000"/>
              </w:rPr>
              <w:t>SME</w:t>
            </w:r>
            <w:r w:rsidR="001E1598">
              <w:rPr>
                <w:color w:val="000000"/>
              </w:rPr>
              <w:t>, Primary</w:t>
            </w:r>
          </w:p>
        </w:tc>
      </w:tr>
      <w:tr w:rsidR="00587598">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587598" w:rsidRDefault="001E1598">
            <w:pPr>
              <w:jc w:val="both"/>
            </w:pPr>
            <w:r>
              <w:rPr>
                <w:color w:val="000000"/>
              </w:rPr>
              <w:t>Scott Wall, MD</w:t>
            </w:r>
          </w:p>
        </w:tc>
        <w:tc>
          <w:tcPr>
            <w:tcW w:w="2978" w:type="dxa"/>
            <w:tcBorders>
              <w:bottom w:val="single" w:sz="4" w:space="0" w:color="000000"/>
              <w:right w:val="single" w:sz="4" w:space="0" w:color="000000"/>
            </w:tcBorders>
            <w:tcMar>
              <w:top w:w="40" w:type="dxa"/>
              <w:left w:w="40" w:type="dxa"/>
              <w:bottom w:w="40" w:type="dxa"/>
              <w:right w:w="40" w:type="dxa"/>
            </w:tcMar>
          </w:tcPr>
          <w:p w:rsidR="00587598" w:rsidRDefault="001E1598" w:rsidP="00FB4833">
            <w:r>
              <w:rPr>
                <w:color w:val="000000"/>
              </w:rPr>
              <w:t>Assistant Professor, Cardiovascular Medicine University of Utah School of Medicine Staff Cardiologist, Electrophysiology Salt Lake City VAMC</w:t>
            </w:r>
          </w:p>
        </w:tc>
        <w:tc>
          <w:tcPr>
            <w:tcW w:w="3069" w:type="dxa"/>
            <w:tcBorders>
              <w:bottom w:val="single" w:sz="4" w:space="0" w:color="000000"/>
              <w:right w:val="single" w:sz="4" w:space="0" w:color="000000"/>
            </w:tcBorders>
            <w:tcMar>
              <w:top w:w="40" w:type="dxa"/>
              <w:left w:w="40" w:type="dxa"/>
              <w:bottom w:w="40" w:type="dxa"/>
              <w:right w:w="40" w:type="dxa"/>
            </w:tcMar>
          </w:tcPr>
          <w:p w:rsidR="00587598" w:rsidRDefault="00194EF7">
            <w:pPr>
              <w:jc w:val="both"/>
            </w:pPr>
            <w:r>
              <w:rPr>
                <w:color w:val="000000"/>
              </w:rPr>
              <w:t>SME</w:t>
            </w:r>
            <w:r w:rsidR="001E1598">
              <w:rPr>
                <w:color w:val="000000"/>
              </w:rPr>
              <w:t>, Secondary</w:t>
            </w:r>
          </w:p>
        </w:tc>
      </w:tr>
      <w:tr w:rsidR="00587598">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587598" w:rsidRDefault="001E1598">
            <w:pPr>
              <w:jc w:val="both"/>
            </w:pPr>
            <w:r>
              <w:rPr>
                <w:color w:val="000000"/>
              </w:rPr>
              <w:t>Aiden Abidov, MD, PhD</w:t>
            </w:r>
          </w:p>
        </w:tc>
        <w:tc>
          <w:tcPr>
            <w:tcW w:w="2978" w:type="dxa"/>
            <w:tcBorders>
              <w:bottom w:val="single" w:sz="4" w:space="0" w:color="000000"/>
              <w:right w:val="single" w:sz="4" w:space="0" w:color="000000"/>
            </w:tcBorders>
            <w:tcMar>
              <w:top w:w="40" w:type="dxa"/>
              <w:left w:w="40" w:type="dxa"/>
              <w:bottom w:w="40" w:type="dxa"/>
              <w:right w:w="40" w:type="dxa"/>
            </w:tcMar>
          </w:tcPr>
          <w:p w:rsidR="00587598" w:rsidRDefault="001E1598" w:rsidP="00FB4833">
            <w:r>
              <w:rPr>
                <w:color w:val="000000"/>
              </w:rPr>
              <w:t>Professor of Medicine Wayne State University Section Chief, Cardiology John Dingell VA Medical Center</w:t>
            </w:r>
          </w:p>
        </w:tc>
        <w:tc>
          <w:tcPr>
            <w:tcW w:w="3069" w:type="dxa"/>
            <w:tcBorders>
              <w:bottom w:val="single" w:sz="4" w:space="0" w:color="000000"/>
              <w:right w:val="single" w:sz="4" w:space="0" w:color="000000"/>
            </w:tcBorders>
            <w:tcMar>
              <w:top w:w="40" w:type="dxa"/>
              <w:left w:w="40" w:type="dxa"/>
              <w:bottom w:w="40" w:type="dxa"/>
              <w:right w:w="40" w:type="dxa"/>
            </w:tcMar>
          </w:tcPr>
          <w:p w:rsidR="00587598" w:rsidRDefault="00194EF7">
            <w:pPr>
              <w:jc w:val="both"/>
            </w:pPr>
            <w:r>
              <w:rPr>
                <w:color w:val="000000"/>
              </w:rPr>
              <w:t>SME</w:t>
            </w:r>
            <w:r w:rsidR="001E1598">
              <w:rPr>
                <w:color w:val="000000"/>
              </w:rPr>
              <w:t>, Secondary</w:t>
            </w:r>
          </w:p>
        </w:tc>
      </w:tr>
    </w:tbl>
    <w:p w:rsidR="00587598" w:rsidRDefault="00587598">
      <w:pPr>
        <w:sectPr w:rsidR="00587598" w:rsidSect="009D12A4">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lnNumType w:countBy="1" w:restart="continuous"/>
          <w:pgNumType w:fmt="lowerRoman"/>
          <w:cols w:space="720"/>
          <w:titlePg/>
        </w:sectPr>
      </w:pPr>
    </w:p>
    <w:p w:rsidR="00587598" w:rsidRDefault="001E1598">
      <w:pPr>
        <w:keepNext/>
        <w:spacing w:before="200"/>
        <w:rPr>
          <w:rFonts w:ascii="Arial" w:hAnsi="Arial"/>
          <w:b/>
          <w:color w:val="000000"/>
          <w:sz w:val="50"/>
        </w:rPr>
      </w:pPr>
      <w:bookmarkStart w:id="15" w:name="d0e172"/>
      <w:r>
        <w:rPr>
          <w:rFonts w:ascii="Arial" w:hAnsi="Arial"/>
          <w:b/>
          <w:color w:val="000000"/>
          <w:sz w:val="50"/>
        </w:rPr>
        <w:t>Introduction</w:t>
      </w:r>
    </w:p>
    <w:p w:rsidR="007A785D" w:rsidRDefault="007A785D" w:rsidP="007A785D">
      <w:pPr>
        <w:pStyle w:val="NormalWeb"/>
        <w:spacing w:before="200" w:beforeAutospacing="0" w:after="0" w:afterAutospacing="0"/>
        <w:jc w:val="both"/>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rsidR="007A785D" w:rsidRDefault="007A785D" w:rsidP="007A785D">
      <w:pPr>
        <w:pStyle w:val="NormalWeb"/>
        <w:spacing w:before="200" w:beforeAutospacing="0" w:after="0" w:afterAutospacing="0"/>
        <w:jc w:val="both"/>
      </w:pPr>
      <w:r>
        <w:rPr>
          <w:color w:val="000000"/>
        </w:rPr>
        <w:t>The purpose of this Clinical Content White Paper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w:t>
      </w:r>
      <w:r w:rsidR="00194EF7">
        <w:rPr>
          <w:color w:val="000000"/>
        </w:rPr>
        <w:t xml:space="preserve"> for this use case</w:t>
      </w:r>
      <w:r>
        <w:rPr>
          <w:color w:val="000000"/>
        </w:rPr>
        <w:t>.</w:t>
      </w:r>
    </w:p>
    <w:p w:rsidR="007A785D" w:rsidRDefault="007A785D" w:rsidP="007A785D">
      <w:pPr>
        <w:pStyle w:val="NormalWeb"/>
        <w:spacing w:before="200" w:beforeAutospacing="0" w:after="0" w:afterAutospacing="0"/>
        <w:jc w:val="both"/>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1327EA" w:rsidRPr="001327EA" w:rsidRDefault="001327EA" w:rsidP="001327EA">
      <w:pPr>
        <w:spacing w:before="200"/>
        <w:outlineLvl w:val="0"/>
        <w:rPr>
          <w:b/>
          <w:bCs/>
          <w:kern w:val="36"/>
          <w:sz w:val="48"/>
          <w:szCs w:val="48"/>
          <w:lang w:val="en-US"/>
        </w:rPr>
      </w:pPr>
      <w:r w:rsidRPr="001327EA">
        <w:rPr>
          <w:rFonts w:ascii="Arial" w:hAnsi="Arial" w:cs="Arial"/>
          <w:b/>
          <w:bCs/>
          <w:color w:val="000000"/>
          <w:kern w:val="36"/>
          <w:sz w:val="50"/>
          <w:szCs w:val="50"/>
          <w:lang w:val="en-US"/>
        </w:rPr>
        <w:t>Conventions Used</w:t>
      </w:r>
    </w:p>
    <w:p w:rsidR="001327EA" w:rsidRPr="001327EA" w:rsidRDefault="001327EA" w:rsidP="001327EA">
      <w:pPr>
        <w:spacing w:before="200"/>
        <w:jc w:val="both"/>
        <w:outlineLvl w:val="0"/>
        <w:rPr>
          <w:b/>
          <w:bCs/>
          <w:kern w:val="36"/>
          <w:sz w:val="48"/>
          <w:szCs w:val="48"/>
          <w:lang w:val="en-US"/>
        </w:rPr>
      </w:pPr>
      <w:r w:rsidRPr="001327EA">
        <w:rPr>
          <w:color w:val="000000"/>
          <w:kern w:val="36"/>
          <w:sz w:val="24"/>
          <w:szCs w:val="24"/>
          <w:lang w:val="en-US"/>
        </w:rPr>
        <w:t>Conventions used within the knowledge artifact descriptions include:</w:t>
      </w:r>
    </w:p>
    <w:p w:rsidR="001327EA" w:rsidRPr="001327EA" w:rsidRDefault="001327EA" w:rsidP="001327EA">
      <w:pPr>
        <w:spacing w:before="200"/>
        <w:ind w:left="200" w:hanging="200"/>
        <w:jc w:val="both"/>
        <w:outlineLvl w:val="0"/>
        <w:rPr>
          <w:b/>
          <w:bCs/>
          <w:kern w:val="36"/>
          <w:sz w:val="48"/>
          <w:szCs w:val="48"/>
          <w:lang w:val="en-US"/>
        </w:rPr>
      </w:pPr>
      <w:r w:rsidRPr="001327EA">
        <w:rPr>
          <w:color w:val="000000"/>
          <w:kern w:val="36"/>
          <w:sz w:val="24"/>
          <w:szCs w:val="24"/>
          <w:lang w:val="en-US"/>
        </w:rPr>
        <w:t>•    &lt;obtain&gt;: Indicates a prompt to obtain the information listed</w:t>
      </w:r>
    </w:p>
    <w:p w:rsidR="001327EA" w:rsidRPr="001327EA" w:rsidRDefault="001327EA" w:rsidP="001327EA">
      <w:pPr>
        <w:spacing w:before="200"/>
        <w:ind w:left="400" w:hanging="200"/>
        <w:jc w:val="both"/>
        <w:outlineLvl w:val="0"/>
        <w:rPr>
          <w:b/>
          <w:bCs/>
          <w:kern w:val="36"/>
          <w:sz w:val="48"/>
          <w:szCs w:val="48"/>
          <w:lang w:val="en-US"/>
        </w:rPr>
      </w:pPr>
      <w:r w:rsidRPr="001327EA">
        <w:rPr>
          <w:color w:val="000000"/>
          <w:kern w:val="36"/>
          <w:sz w:val="24"/>
          <w:szCs w:val="24"/>
          <w:lang w:val="en-US"/>
        </w:rPr>
        <w:t>•     The requested information should be obtained from the underlying system(s), if possible. If not, prompting the user for information may be required.</w:t>
      </w:r>
    </w:p>
    <w:p w:rsidR="001327EA" w:rsidRPr="001327EA" w:rsidRDefault="001327EA" w:rsidP="001327EA">
      <w:pPr>
        <w:spacing w:before="200"/>
        <w:ind w:left="400" w:hanging="200"/>
        <w:jc w:val="both"/>
        <w:outlineLvl w:val="0"/>
        <w:rPr>
          <w:b/>
          <w:bCs/>
          <w:kern w:val="36"/>
          <w:sz w:val="48"/>
          <w:szCs w:val="48"/>
          <w:lang w:val="en-US"/>
        </w:rPr>
      </w:pPr>
      <w:r w:rsidRPr="001327EA">
        <w:rPr>
          <w:color w:val="000000"/>
          <w:kern w:val="36"/>
          <w:sz w:val="24"/>
          <w:szCs w:val="24"/>
          <w:lang w:val="en-US"/>
        </w:rPr>
        <w:t>•     The technical and clinical notes associated with a section should be consulted for specific constraints on the information (e.g., time-frame, patient interview, etc.).</w:t>
      </w:r>
    </w:p>
    <w:p w:rsidR="001327EA" w:rsidRPr="001327EA" w:rsidRDefault="001327EA" w:rsidP="001327EA">
      <w:pPr>
        <w:numPr>
          <w:ilvl w:val="0"/>
          <w:numId w:val="39"/>
        </w:numPr>
        <w:spacing w:before="200"/>
        <w:jc w:val="both"/>
        <w:textAlignment w:val="baseline"/>
        <w:outlineLvl w:val="0"/>
        <w:rPr>
          <w:b/>
          <w:bCs/>
          <w:color w:val="000000"/>
          <w:kern w:val="36"/>
          <w:sz w:val="48"/>
          <w:szCs w:val="48"/>
          <w:lang w:val="en-US"/>
        </w:rPr>
      </w:pPr>
      <w:r w:rsidRPr="001327EA">
        <w:rPr>
          <w:color w:val="000000"/>
          <w:kern w:val="36"/>
          <w:sz w:val="24"/>
          <w:szCs w:val="24"/>
          <w:lang w:val="en-US"/>
        </w:rPr>
        <w:t>Default values: unless otherwise noted, &lt;obtain&gt; indicates to obtain the most recent observation. It is recognized that this default time-frame value may be altered by future implementations.</w:t>
      </w:r>
    </w:p>
    <w:p w:rsidR="001327EA" w:rsidRPr="001327EA" w:rsidRDefault="001327EA" w:rsidP="001327EA">
      <w:pPr>
        <w:spacing w:before="200"/>
        <w:ind w:left="200" w:hanging="200"/>
        <w:jc w:val="both"/>
        <w:outlineLvl w:val="0"/>
        <w:rPr>
          <w:b/>
          <w:bCs/>
          <w:kern w:val="36"/>
          <w:sz w:val="48"/>
          <w:szCs w:val="48"/>
          <w:lang w:val="en-US"/>
        </w:rPr>
      </w:pPr>
      <w:r w:rsidRPr="001327EA">
        <w:rPr>
          <w:color w:val="000000"/>
          <w:kern w:val="36"/>
          <w:sz w:val="24"/>
          <w:szCs w:val="24"/>
          <w:lang w:val="en-US"/>
        </w:rPr>
        <w:t>•    [...]: Square brackets enclose explanatory text that indicates some action on the part of the user, or general guidance to the clinical or technical teams. Examples include, but are not limited to:</w:t>
      </w:r>
    </w:p>
    <w:p w:rsidR="001327EA" w:rsidRPr="001327EA" w:rsidRDefault="001327EA" w:rsidP="001327EA">
      <w:pPr>
        <w:spacing w:before="200"/>
        <w:ind w:left="400" w:hanging="200"/>
        <w:jc w:val="both"/>
        <w:outlineLvl w:val="0"/>
        <w:rPr>
          <w:b/>
          <w:bCs/>
          <w:kern w:val="36"/>
          <w:sz w:val="48"/>
          <w:szCs w:val="48"/>
          <w:lang w:val="en-US"/>
        </w:rPr>
      </w:pPr>
      <w:r>
        <w:rPr>
          <w:color w:val="000000"/>
          <w:kern w:val="36"/>
          <w:sz w:val="24"/>
          <w:szCs w:val="24"/>
          <w:lang w:val="en-US"/>
        </w:rPr>
        <w:t xml:space="preserve">• </w:t>
      </w:r>
      <w:r w:rsidRPr="001327EA">
        <w:rPr>
          <w:color w:val="000000"/>
          <w:kern w:val="36"/>
          <w:sz w:val="24"/>
          <w:szCs w:val="24"/>
          <w:lang w:val="en-US"/>
        </w:rPr>
        <w:t>[Begin …], [End …]: The start and end of specific areas to clearly delineate them for technical purposes.</w:t>
      </w:r>
    </w:p>
    <w:p w:rsidR="001327EA" w:rsidRPr="001327EA" w:rsidRDefault="001327EA" w:rsidP="001327EA">
      <w:pPr>
        <w:spacing w:before="200"/>
        <w:ind w:left="400" w:hanging="200"/>
        <w:jc w:val="both"/>
        <w:outlineLvl w:val="0"/>
        <w:rPr>
          <w:b/>
          <w:bCs/>
          <w:kern w:val="36"/>
          <w:sz w:val="48"/>
          <w:szCs w:val="48"/>
          <w:lang w:val="en-US"/>
        </w:rPr>
      </w:pPr>
      <w:r>
        <w:rPr>
          <w:color w:val="000000"/>
          <w:kern w:val="36"/>
          <w:sz w:val="24"/>
          <w:szCs w:val="24"/>
          <w:lang w:val="en-US"/>
        </w:rPr>
        <w:t xml:space="preserve">• </w:t>
      </w:r>
      <w:r w:rsidRPr="001327EA">
        <w:rPr>
          <w:color w:val="000000"/>
          <w:kern w:val="36"/>
          <w:sz w:val="24"/>
          <w:szCs w:val="24"/>
          <w:lang w:val="en-US"/>
        </w:rPr>
        <w:t>[Activate …]: Initiate another knowledge artifact or knowledge artifact section.</w:t>
      </w:r>
    </w:p>
    <w:p w:rsidR="001327EA" w:rsidRPr="001327EA" w:rsidRDefault="001327EA" w:rsidP="001327EA">
      <w:pPr>
        <w:spacing w:before="200"/>
        <w:ind w:left="400" w:hanging="200"/>
        <w:jc w:val="both"/>
        <w:outlineLvl w:val="0"/>
        <w:rPr>
          <w:b/>
          <w:bCs/>
          <w:kern w:val="36"/>
          <w:sz w:val="48"/>
          <w:szCs w:val="48"/>
          <w:lang w:val="en-US"/>
        </w:rPr>
      </w:pPr>
      <w:r>
        <w:rPr>
          <w:color w:val="000000"/>
          <w:kern w:val="36"/>
          <w:sz w:val="24"/>
          <w:szCs w:val="24"/>
          <w:lang w:val="en-US"/>
        </w:rPr>
        <w:t xml:space="preserve">• </w:t>
      </w:r>
      <w:r w:rsidRPr="001327EA">
        <w:rPr>
          <w:color w:val="000000"/>
          <w:kern w:val="36"/>
          <w:sz w:val="24"/>
          <w:szCs w:val="24"/>
          <w:lang w:val="en-US"/>
        </w:rPr>
        <w:t>Section Prompt: ...]: If this section is applicable, then the following prompt should be displayed to the user.</w:t>
      </w:r>
    </w:p>
    <w:p w:rsidR="001327EA" w:rsidRPr="001327EA" w:rsidRDefault="001327EA" w:rsidP="001327EA">
      <w:pPr>
        <w:spacing w:before="200"/>
        <w:ind w:left="400" w:hanging="200"/>
        <w:jc w:val="both"/>
        <w:outlineLvl w:val="0"/>
        <w:rPr>
          <w:b/>
          <w:bCs/>
          <w:kern w:val="36"/>
          <w:sz w:val="48"/>
          <w:szCs w:val="48"/>
          <w:lang w:val="en-US"/>
        </w:rPr>
      </w:pPr>
      <w:r>
        <w:rPr>
          <w:color w:val="000000"/>
          <w:kern w:val="36"/>
          <w:sz w:val="24"/>
          <w:szCs w:val="24"/>
          <w:lang w:val="en-US"/>
        </w:rPr>
        <w:t xml:space="preserve">• </w:t>
      </w:r>
      <w:r w:rsidRPr="001327EA">
        <w:rPr>
          <w:color w:val="000000"/>
          <w:kern w:val="36"/>
          <w:sz w:val="24"/>
          <w:szCs w:val="24"/>
          <w:lang w:val="en-US"/>
        </w:rPr>
        <w:t>[Section Selection Behavior: ....]: Indicates technical constraints or considerations for the selection of items within the section.</w:t>
      </w:r>
    </w:p>
    <w:p w:rsidR="001327EA" w:rsidRPr="001327EA" w:rsidRDefault="001327EA" w:rsidP="001327EA">
      <w:pPr>
        <w:spacing w:before="200"/>
        <w:ind w:left="400" w:hanging="200"/>
        <w:jc w:val="both"/>
        <w:outlineLvl w:val="0"/>
        <w:rPr>
          <w:b/>
          <w:bCs/>
          <w:kern w:val="36"/>
          <w:sz w:val="48"/>
          <w:szCs w:val="48"/>
          <w:lang w:val="en-US"/>
        </w:rPr>
      </w:pPr>
      <w:r>
        <w:rPr>
          <w:color w:val="000000"/>
          <w:kern w:val="36"/>
          <w:sz w:val="24"/>
          <w:szCs w:val="24"/>
          <w:lang w:val="en-US"/>
        </w:rPr>
        <w:t xml:space="preserve">• </w:t>
      </w:r>
      <w:r w:rsidRPr="001327EA">
        <w:rPr>
          <w:color w:val="000000"/>
          <w:kern w:val="36"/>
          <w:sz w:val="24"/>
          <w:szCs w:val="24"/>
          <w:lang w:val="en-US"/>
        </w:rPr>
        <w:t>[Attach: ...]: The specified item should be attached to the documentation template if available.</w:t>
      </w:r>
    </w:p>
    <w:p w:rsidR="001327EA" w:rsidRPr="001327EA" w:rsidRDefault="001327EA" w:rsidP="001327EA">
      <w:pPr>
        <w:spacing w:before="200"/>
        <w:ind w:left="400" w:hanging="200"/>
        <w:jc w:val="both"/>
        <w:outlineLvl w:val="0"/>
        <w:rPr>
          <w:b/>
          <w:bCs/>
          <w:kern w:val="36"/>
          <w:sz w:val="48"/>
          <w:szCs w:val="48"/>
          <w:lang w:val="en-US"/>
        </w:rPr>
      </w:pPr>
      <w:r>
        <w:rPr>
          <w:color w:val="000000"/>
          <w:kern w:val="36"/>
          <w:sz w:val="24"/>
          <w:szCs w:val="24"/>
          <w:lang w:val="en-US"/>
        </w:rPr>
        <w:t xml:space="preserve">• </w:t>
      </w:r>
      <w:r w:rsidRPr="001327EA">
        <w:rPr>
          <w:color w:val="000000"/>
          <w:kern w:val="36"/>
          <w:sz w:val="24"/>
          <w:szCs w:val="24"/>
          <w:lang w:val="en-US"/>
        </w:rPr>
        <w:t>[Link: ...]: Rather than attaching, a link to the item should be included in the documentation template.</w:t>
      </w:r>
    </w:p>
    <w:p w:rsidR="001327EA" w:rsidRPr="001327EA" w:rsidRDefault="001327EA" w:rsidP="001327EA">
      <w:pPr>
        <w:spacing w:before="200"/>
        <w:ind w:left="400" w:hanging="200"/>
        <w:jc w:val="both"/>
        <w:outlineLvl w:val="0"/>
        <w:rPr>
          <w:b/>
          <w:bCs/>
          <w:kern w:val="36"/>
          <w:sz w:val="48"/>
          <w:szCs w:val="48"/>
          <w:lang w:val="en-US"/>
        </w:rPr>
      </w:pPr>
      <w:r>
        <w:rPr>
          <w:color w:val="000000"/>
          <w:kern w:val="36"/>
          <w:sz w:val="24"/>
          <w:szCs w:val="24"/>
          <w:lang w:val="en-US"/>
        </w:rPr>
        <w:t xml:space="preserve">• </w:t>
      </w:r>
      <w:r w:rsidRPr="001327EA">
        <w:rPr>
          <w:color w:val="000000"/>
          <w:kern w:val="36"/>
          <w:sz w:val="24"/>
          <w:szCs w:val="24"/>
          <w:lang w:val="en-US"/>
        </w:rPr>
        <w:t>[Clinical Comments]: Clinical rationale or guidance</w:t>
      </w:r>
      <w:r w:rsidR="00194EF7">
        <w:rPr>
          <w:color w:val="000000"/>
          <w:kern w:val="36"/>
          <w:sz w:val="24"/>
          <w:szCs w:val="24"/>
          <w:lang w:val="en-US"/>
        </w:rPr>
        <w:t>.</w:t>
      </w:r>
    </w:p>
    <w:p w:rsidR="001327EA" w:rsidRPr="001327EA" w:rsidRDefault="001327EA" w:rsidP="001327EA">
      <w:pPr>
        <w:spacing w:before="200"/>
        <w:ind w:left="400" w:hanging="200"/>
        <w:jc w:val="both"/>
        <w:outlineLvl w:val="0"/>
        <w:rPr>
          <w:b/>
          <w:bCs/>
          <w:kern w:val="36"/>
          <w:sz w:val="48"/>
          <w:szCs w:val="48"/>
          <w:lang w:val="en-US"/>
        </w:rPr>
      </w:pPr>
      <w:r>
        <w:rPr>
          <w:color w:val="000000"/>
          <w:kern w:val="36"/>
          <w:sz w:val="24"/>
          <w:szCs w:val="24"/>
          <w:lang w:val="en-US"/>
        </w:rPr>
        <w:t xml:space="preserve">• </w:t>
      </w:r>
      <w:r w:rsidRPr="001327EA">
        <w:rPr>
          <w:color w:val="000000"/>
          <w:kern w:val="36"/>
          <w:sz w:val="24"/>
          <w:szCs w:val="24"/>
          <w:lang w:val="en-US"/>
        </w:rPr>
        <w:t>[Technical Note: ...]: Technical considerations or notes.</w:t>
      </w:r>
    </w:p>
    <w:p w:rsidR="001327EA" w:rsidRPr="001327EA" w:rsidRDefault="001327EA" w:rsidP="001327EA">
      <w:pPr>
        <w:spacing w:before="200"/>
        <w:ind w:left="400" w:hanging="200"/>
        <w:jc w:val="both"/>
        <w:outlineLvl w:val="0"/>
        <w:rPr>
          <w:b/>
          <w:bCs/>
          <w:kern w:val="36"/>
          <w:sz w:val="48"/>
          <w:szCs w:val="48"/>
          <w:lang w:val="en-US"/>
        </w:rPr>
      </w:pPr>
      <w:r w:rsidRPr="001327EA">
        <w:rPr>
          <w:color w:val="000000"/>
          <w:kern w:val="36"/>
          <w:sz w:val="24"/>
          <w:szCs w:val="24"/>
          <w:lang w:val="en-US"/>
        </w:rPr>
        <w:t>•</w:t>
      </w:r>
      <w:r>
        <w:rPr>
          <w:color w:val="000000"/>
          <w:kern w:val="36"/>
          <w:sz w:val="24"/>
          <w:szCs w:val="24"/>
          <w:lang w:val="en-US"/>
        </w:rPr>
        <w:t xml:space="preserve"> </w:t>
      </w:r>
      <w:r w:rsidRPr="001327EA">
        <w:rPr>
          <w:color w:val="000000"/>
          <w:kern w:val="36"/>
          <w:sz w:val="24"/>
          <w:szCs w:val="24"/>
          <w:lang w:val="en-US"/>
        </w:rPr>
        <w:t>[If …]: The beginning of a conditional section.</w:t>
      </w:r>
    </w:p>
    <w:p w:rsidR="001327EA" w:rsidRPr="001327EA" w:rsidRDefault="001327EA" w:rsidP="001327EA">
      <w:pPr>
        <w:spacing w:before="200"/>
        <w:ind w:left="400" w:hanging="200"/>
        <w:jc w:val="both"/>
        <w:outlineLvl w:val="0"/>
        <w:rPr>
          <w:b/>
          <w:bCs/>
          <w:kern w:val="36"/>
          <w:sz w:val="48"/>
          <w:szCs w:val="48"/>
          <w:lang w:val="en-US"/>
        </w:rPr>
      </w:pPr>
      <w:r>
        <w:rPr>
          <w:color w:val="000000"/>
          <w:kern w:val="36"/>
          <w:sz w:val="24"/>
          <w:szCs w:val="24"/>
          <w:lang w:val="en-US"/>
        </w:rPr>
        <w:t xml:space="preserve">• </w:t>
      </w:r>
      <w:r w:rsidRPr="001327EA">
        <w:rPr>
          <w:color w:val="000000"/>
          <w:kern w:val="36"/>
          <w:sz w:val="24"/>
          <w:szCs w:val="24"/>
          <w:lang w:val="en-US"/>
        </w:rPr>
        <w:t>[Else, …]: The beginning of the alternative branch of a conditional section.</w:t>
      </w:r>
    </w:p>
    <w:p w:rsidR="001327EA" w:rsidRPr="001327EA" w:rsidRDefault="001327EA" w:rsidP="001327EA">
      <w:pPr>
        <w:rPr>
          <w:sz w:val="24"/>
          <w:szCs w:val="24"/>
          <w:lang w:val="en-US"/>
        </w:rPr>
      </w:pPr>
      <w:r w:rsidRPr="001327EA">
        <w:rPr>
          <w:color w:val="000000"/>
          <w:sz w:val="24"/>
          <w:szCs w:val="24"/>
          <w:lang w:val="en-US"/>
        </w:rPr>
        <w:t xml:space="preserve">      • Check boxes: </w:t>
      </w:r>
    </w:p>
    <w:p w:rsidR="001327EA" w:rsidRPr="001327EA" w:rsidRDefault="001327EA" w:rsidP="001327EA">
      <w:pPr>
        <w:ind w:firstLine="720"/>
        <w:rPr>
          <w:sz w:val="24"/>
          <w:szCs w:val="24"/>
          <w:lang w:val="en-US"/>
        </w:rPr>
      </w:pPr>
      <w:r w:rsidRPr="001327EA">
        <w:rPr>
          <w:color w:val="000000"/>
          <w:sz w:val="24"/>
          <w:szCs w:val="24"/>
          <w:lang w:val="en-US"/>
        </w:rPr>
        <w:t>Indicate items that should be selected based upon the section selection behavior.</w:t>
      </w:r>
    </w:p>
    <w:p w:rsidR="007A785D" w:rsidRDefault="007A785D">
      <w:pPr>
        <w:keepNext/>
        <w:spacing w:before="200"/>
      </w:pPr>
    </w:p>
    <w:bookmarkEnd w:id="15"/>
    <w:p w:rsidR="00587598" w:rsidRDefault="00587598">
      <w:pPr>
        <w:sectPr w:rsidR="00587598" w:rsidSect="009D12A4">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20" w:footer="720" w:gutter="0"/>
          <w:lnNumType w:countBy="1" w:restart="continuous"/>
          <w:pgNumType w:fmt="lowerRoman"/>
          <w:cols w:space="720"/>
          <w:titlePg/>
        </w:sectPr>
      </w:pPr>
    </w:p>
    <w:p w:rsidR="00587598" w:rsidRDefault="001E1598">
      <w:pPr>
        <w:keepNext/>
        <w:spacing w:before="200"/>
      </w:pPr>
      <w:bookmarkStart w:id="16" w:name="d0e181"/>
      <w:r>
        <w:rPr>
          <w:rFonts w:ascii="Arial" w:hAnsi="Arial"/>
          <w:b/>
          <w:color w:val="000000"/>
          <w:sz w:val="50"/>
        </w:rPr>
        <w:t>Chapter 1. Clinical Context: Cardiology Pre-op Risk Assessment</w:t>
      </w:r>
    </w:p>
    <w:bookmarkEnd w:id="16"/>
    <w:p w:rsidR="00587598" w:rsidRDefault="001E1598">
      <w:pPr>
        <w:spacing w:before="200"/>
        <w:jc w:val="both"/>
      </w:pPr>
      <w:r>
        <w:rPr>
          <w:color w:val="000000"/>
        </w:rPr>
        <w:t>Primary care providers benefit from a standardized approach for determining whether a patient should be referred to cardiology for an evaluation prior to an elective, non-cardiac surgery. Essentially, any non-low-risk patient who is undergoing a non-low-risk procedure should be referred to cardiology for a preoperative evaluation prior to non-cardiac surgery. The terms “non-low-risk patient” and “non-low-risk procedure” are defined within the documentation template</w:t>
      </w:r>
      <w:r w:rsidR="001B259D">
        <w:rPr>
          <w:color w:val="000000"/>
        </w:rPr>
        <w:t>, section 3 and 4 in chapter 3</w:t>
      </w:r>
      <w:r>
        <w:rPr>
          <w:color w:val="000000"/>
        </w:rPr>
        <w:t>. The consult request portion of the knowledge artifact contains information pertinent to the consult.</w:t>
      </w:r>
    </w:p>
    <w:p w:rsidR="00587598" w:rsidRDefault="001E1598">
      <w:pPr>
        <w:spacing w:before="200"/>
        <w:jc w:val="both"/>
      </w:pPr>
      <w:r>
        <w:rPr>
          <w:color w:val="000000"/>
        </w:rPr>
        <w:t xml:space="preserve">The Cardiology Pre-op Risk Assessment </w:t>
      </w:r>
      <w:proofErr w:type="gramStart"/>
      <w:r>
        <w:rPr>
          <w:color w:val="000000"/>
        </w:rPr>
        <w:t>group of</w:t>
      </w:r>
      <w:r w:rsidR="00791A81">
        <w:rPr>
          <w:color w:val="000000"/>
        </w:rPr>
        <w:t xml:space="preserve"> </w:t>
      </w:r>
      <w:r>
        <w:rPr>
          <w:color w:val="000000"/>
        </w:rPr>
        <w:t>KNARTs are</w:t>
      </w:r>
      <w:proofErr w:type="gramEnd"/>
      <w:r>
        <w:rPr>
          <w:color w:val="000000"/>
        </w:rPr>
        <w:t xml:space="preserve"> intended for </w:t>
      </w:r>
      <w:r w:rsidR="00791A81">
        <w:rPr>
          <w:color w:val="000000"/>
        </w:rPr>
        <w:t>clinical provider</w:t>
      </w:r>
      <w:r w:rsidR="001B259D">
        <w:rPr>
          <w:color w:val="000000"/>
        </w:rPr>
        <w:t xml:space="preserve">s </w:t>
      </w:r>
      <w:r>
        <w:rPr>
          <w:color w:val="000000"/>
        </w:rPr>
        <w:t xml:space="preserve">caring for adult patients in a Primary Care Clinic who </w:t>
      </w:r>
      <w:r w:rsidR="00791A81">
        <w:rPr>
          <w:color w:val="000000"/>
        </w:rPr>
        <w:t>require</w:t>
      </w:r>
      <w:r>
        <w:rPr>
          <w:color w:val="000000"/>
        </w:rPr>
        <w:t xml:space="preserve"> referral to a cardiologist for preoperative </w:t>
      </w:r>
      <w:r w:rsidR="002071EE">
        <w:rPr>
          <w:color w:val="000000"/>
        </w:rPr>
        <w:t xml:space="preserve">medical </w:t>
      </w:r>
      <w:r>
        <w:rPr>
          <w:color w:val="000000"/>
        </w:rPr>
        <w:t>clearance prior to non-cardiac surgery. This consult request as well as the associated documentation template and order set components are intended to ensure that a cardiology consultation is appropriate and, if so, that the necessary workup is initiated prior to a cardiology consultation for a preoperative evaluation. The intent of these artifacts is to ensure a minimum workup is initiated prior to a Cardiology Consultation. Specific constraints for these artifacts are that</w:t>
      </w:r>
      <w:r w:rsidR="002071EE">
        <w:rPr>
          <w:color w:val="000000"/>
        </w:rPr>
        <w:t xml:space="preserve"> the artifacts</w:t>
      </w:r>
      <w:r>
        <w:rPr>
          <w:color w:val="000000"/>
        </w:rPr>
        <w:t>:</w:t>
      </w:r>
    </w:p>
    <w:p w:rsidR="00587598" w:rsidRDefault="001E1598">
      <w:pPr>
        <w:numPr>
          <w:ilvl w:val="0"/>
          <w:numId w:val="1"/>
        </w:numPr>
        <w:tabs>
          <w:tab w:val="left" w:pos="200"/>
        </w:tabs>
        <w:spacing w:before="200"/>
        <w:ind w:left="200" w:hanging="200"/>
        <w:jc w:val="both"/>
      </w:pPr>
      <w:bookmarkStart w:id="17" w:name="d0e189"/>
      <w:bookmarkStart w:id="18" w:name="d0e188"/>
      <w:r>
        <w:rPr>
          <w:color w:val="000000"/>
        </w:rPr>
        <w:t>Apply to outpatients undergoing elective, non-cardiac surgery</w:t>
      </w:r>
    </w:p>
    <w:p w:rsidR="00587598" w:rsidRDefault="002071EE">
      <w:pPr>
        <w:numPr>
          <w:ilvl w:val="0"/>
          <w:numId w:val="1"/>
        </w:numPr>
        <w:tabs>
          <w:tab w:val="left" w:pos="200"/>
        </w:tabs>
        <w:spacing w:before="200"/>
        <w:ind w:left="200" w:hanging="200"/>
        <w:jc w:val="both"/>
      </w:pPr>
      <w:bookmarkStart w:id="19" w:name="d0e192"/>
      <w:bookmarkEnd w:id="17"/>
      <w:bookmarkEnd w:id="18"/>
      <w:r>
        <w:rPr>
          <w:color w:val="000000"/>
        </w:rPr>
        <w:t xml:space="preserve">Are not appropriate for use for </w:t>
      </w:r>
      <w:r w:rsidR="001E1598">
        <w:rPr>
          <w:color w:val="000000"/>
        </w:rPr>
        <w:t>patients with acute coronary syndrome (ACS)</w:t>
      </w:r>
    </w:p>
    <w:p w:rsidR="00587598" w:rsidRDefault="002071EE">
      <w:pPr>
        <w:numPr>
          <w:ilvl w:val="0"/>
          <w:numId w:val="1"/>
        </w:numPr>
        <w:tabs>
          <w:tab w:val="left" w:pos="200"/>
        </w:tabs>
        <w:spacing w:before="200"/>
        <w:ind w:left="200" w:hanging="200"/>
        <w:jc w:val="both"/>
      </w:pPr>
      <w:bookmarkStart w:id="20" w:name="d0e195"/>
      <w:bookmarkEnd w:id="19"/>
      <w:r>
        <w:rPr>
          <w:color w:val="000000"/>
        </w:rPr>
        <w:t xml:space="preserve">Are not appropriate for use for </w:t>
      </w:r>
      <w:r w:rsidR="001E1598">
        <w:rPr>
          <w:color w:val="000000"/>
        </w:rPr>
        <w:t>patients requiring emergency surgery</w:t>
      </w:r>
    </w:p>
    <w:bookmarkEnd w:id="20"/>
    <w:p w:rsidR="00587598" w:rsidRDefault="001E1598">
      <w:pPr>
        <w:spacing w:before="200"/>
        <w:jc w:val="both"/>
      </w:pPr>
      <w:r>
        <w:rPr>
          <w:color w:val="000000"/>
        </w:rPr>
        <w:t>These context domains are summarized in the table below.</w:t>
      </w:r>
    </w:p>
    <w:p w:rsidR="00587598" w:rsidRDefault="001E1598">
      <w:pPr>
        <w:keepNext/>
        <w:spacing w:before="240"/>
        <w:jc w:val="both"/>
      </w:pPr>
      <w:bookmarkStart w:id="21" w:name="d0e200"/>
      <w:r>
        <w:rPr>
          <w:b/>
          <w:color w:val="000000"/>
          <w:sz w:val="24"/>
        </w:rPr>
        <w:t>Clinical Context Domains</w:t>
      </w:r>
    </w:p>
    <w:bookmarkEnd w:id="21"/>
    <w:p w:rsidR="00587598" w:rsidRDefault="00587598">
      <w:pPr>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587598">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587598" w:rsidRDefault="001E1598">
            <w:pPr>
              <w:jc w:val="both"/>
            </w:pPr>
            <w:r>
              <w:rPr>
                <w:b/>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587598" w:rsidRDefault="001E1598">
            <w:pPr>
              <w:jc w:val="both"/>
            </w:pPr>
            <w:r>
              <w:rPr>
                <w:color w:val="000000"/>
              </w:rPr>
              <w:t>Provider in a Primary Care Clinic</w:t>
            </w:r>
          </w:p>
        </w:tc>
      </w:tr>
      <w:tr w:rsidR="0058759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587598" w:rsidRDefault="001E1598">
            <w:pPr>
              <w:jc w:val="both"/>
            </w:pPr>
            <w:r>
              <w:rPr>
                <w:b/>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587598" w:rsidRDefault="001E1598">
            <w:pPr>
              <w:jc w:val="both"/>
            </w:pPr>
            <w:r>
              <w:rPr>
                <w:color w:val="000000"/>
              </w:rPr>
              <w:t>Adult being considered for elective, non-emergent, non-cardiac surgery</w:t>
            </w:r>
          </w:p>
        </w:tc>
      </w:tr>
      <w:tr w:rsidR="0058759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587598" w:rsidRDefault="001E1598">
            <w:pPr>
              <w:jc w:val="both"/>
            </w:pPr>
            <w:r>
              <w:rPr>
                <w:b/>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587598" w:rsidRDefault="001E1598">
            <w:pPr>
              <w:jc w:val="both"/>
            </w:pPr>
            <w:r>
              <w:rPr>
                <w:color w:val="000000"/>
              </w:rPr>
              <w:t>Routine</w:t>
            </w:r>
          </w:p>
        </w:tc>
      </w:tr>
      <w:tr w:rsidR="0058759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587598" w:rsidRDefault="001E1598">
            <w:pPr>
              <w:jc w:val="both"/>
            </w:pPr>
            <w:r>
              <w:rPr>
                <w:b/>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587598" w:rsidRDefault="001E1598">
            <w:pPr>
              <w:jc w:val="both"/>
            </w:pPr>
            <w:r>
              <w:rPr>
                <w:color w:val="000000"/>
              </w:rPr>
              <w:t>Primary Care</w:t>
            </w:r>
          </w:p>
        </w:tc>
      </w:tr>
      <w:tr w:rsidR="0058759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587598" w:rsidRDefault="001E1598">
            <w:pPr>
              <w:jc w:val="both"/>
            </w:pPr>
            <w:r>
              <w:rPr>
                <w:b/>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587598" w:rsidRDefault="001E1598">
            <w:pPr>
              <w:jc w:val="both"/>
            </w:pPr>
            <w:r>
              <w:rPr>
                <w:color w:val="000000"/>
              </w:rPr>
              <w:t>Outpatient</w:t>
            </w:r>
          </w:p>
        </w:tc>
      </w:tr>
    </w:tbl>
    <w:p w:rsidR="00587598" w:rsidRDefault="001E1598">
      <w:pPr>
        <w:spacing w:before="200"/>
      </w:pPr>
      <w:bookmarkStart w:id="22" w:name="d0e230"/>
      <w:r>
        <w:rPr>
          <w:rFonts w:ascii="Arial" w:hAnsi="Arial"/>
          <w:b/>
          <w:color w:val="000000"/>
          <w:sz w:val="35"/>
        </w:rPr>
        <w:t>1. Knowledge Artifacts</w:t>
      </w:r>
    </w:p>
    <w:bookmarkEnd w:id="22"/>
    <w:p w:rsidR="00587598" w:rsidRDefault="001E1598">
      <w:pPr>
        <w:spacing w:before="200"/>
        <w:jc w:val="both"/>
      </w:pPr>
      <w:r>
        <w:rPr>
          <w:color w:val="000000"/>
        </w:rPr>
        <w:t xml:space="preserve">This section describes the CDS </w:t>
      </w:r>
      <w:r w:rsidR="00C4354C">
        <w:rPr>
          <w:color w:val="000000"/>
        </w:rPr>
        <w:t xml:space="preserve">knowledge artifacts </w:t>
      </w:r>
      <w:r>
        <w:rPr>
          <w:color w:val="000000"/>
        </w:rPr>
        <w:t>that are part of the Cardiology Pre-Op Risk Assessment group, and include:</w:t>
      </w:r>
    </w:p>
    <w:p w:rsidR="00587598" w:rsidRDefault="001E1598" w:rsidP="002071EE">
      <w:pPr>
        <w:numPr>
          <w:ilvl w:val="0"/>
          <w:numId w:val="5"/>
        </w:numPr>
        <w:tabs>
          <w:tab w:val="left" w:pos="200"/>
        </w:tabs>
        <w:spacing w:before="200"/>
        <w:ind w:left="200" w:hanging="200"/>
        <w:jc w:val="both"/>
      </w:pPr>
      <w:bookmarkStart w:id="23" w:name="d0e236"/>
      <w:bookmarkStart w:id="24" w:name="d0e235"/>
      <w:r>
        <w:rPr>
          <w:color w:val="000000"/>
        </w:rPr>
        <w:t xml:space="preserve">A </w:t>
      </w:r>
      <w:r w:rsidR="002071EE" w:rsidRPr="002071EE">
        <w:rPr>
          <w:color w:val="000000"/>
        </w:rPr>
        <w:t xml:space="preserve">Cardiology: Pre-Op Risk Assessment </w:t>
      </w:r>
      <w:r>
        <w:rPr>
          <w:color w:val="000000"/>
        </w:rPr>
        <w:t xml:space="preserve">Consult Request </w:t>
      </w:r>
      <w:r w:rsidR="00F409C5">
        <w:rPr>
          <w:color w:val="000000"/>
        </w:rPr>
        <w:t xml:space="preserve">Composite KNART </w:t>
      </w:r>
    </w:p>
    <w:p w:rsidR="00587598" w:rsidRDefault="001E1598">
      <w:pPr>
        <w:numPr>
          <w:ilvl w:val="0"/>
          <w:numId w:val="2"/>
        </w:numPr>
        <w:tabs>
          <w:tab w:val="left" w:pos="400"/>
        </w:tabs>
        <w:spacing w:before="200"/>
        <w:ind w:left="400" w:hanging="200"/>
        <w:jc w:val="both"/>
      </w:pPr>
      <w:bookmarkStart w:id="25" w:name="d0e240"/>
      <w:bookmarkStart w:id="26" w:name="d0e239"/>
      <w:bookmarkEnd w:id="23"/>
      <w:bookmarkEnd w:id="24"/>
      <w:r>
        <w:rPr>
          <w:color w:val="000000"/>
        </w:rPr>
        <w:t>High-level, encompassing artifact</w:t>
      </w:r>
      <w:r w:rsidR="008B1776">
        <w:rPr>
          <w:color w:val="000000"/>
        </w:rPr>
        <w:t xml:space="preserve"> </w:t>
      </w:r>
      <w:r w:rsidR="000B2B3C">
        <w:rPr>
          <w:color w:val="000000"/>
        </w:rPr>
        <w:t>which uses</w:t>
      </w:r>
      <w:r w:rsidR="008B1776">
        <w:rPr>
          <w:color w:val="000000"/>
        </w:rPr>
        <w:t xml:space="preserve"> the </w:t>
      </w:r>
      <w:r w:rsidR="008B1776" w:rsidRPr="002071EE">
        <w:rPr>
          <w:color w:val="000000"/>
        </w:rPr>
        <w:t xml:space="preserve">Cardiology: Pre-Op Risk Assessment </w:t>
      </w:r>
      <w:r w:rsidR="008B1776">
        <w:rPr>
          <w:color w:val="000000"/>
        </w:rPr>
        <w:t>Documentation Template and t</w:t>
      </w:r>
      <w:r w:rsidR="000B2B3C">
        <w:rPr>
          <w:color w:val="000000"/>
        </w:rPr>
        <w:t>he</w:t>
      </w:r>
      <w:r w:rsidR="008B1776">
        <w:rPr>
          <w:color w:val="000000"/>
        </w:rPr>
        <w:t xml:space="preserve"> </w:t>
      </w:r>
      <w:r w:rsidR="008B1776" w:rsidRPr="002071EE">
        <w:rPr>
          <w:color w:val="000000"/>
        </w:rPr>
        <w:t xml:space="preserve">Cardiology: Pre-Op Risk Assessment </w:t>
      </w:r>
      <w:r w:rsidR="008B1776">
        <w:rPr>
          <w:color w:val="000000"/>
        </w:rPr>
        <w:t>Order Set</w:t>
      </w:r>
    </w:p>
    <w:p w:rsidR="00587598" w:rsidRDefault="001E1598" w:rsidP="002071EE">
      <w:pPr>
        <w:numPr>
          <w:ilvl w:val="0"/>
          <w:numId w:val="5"/>
        </w:numPr>
        <w:tabs>
          <w:tab w:val="left" w:pos="200"/>
        </w:tabs>
        <w:spacing w:before="200"/>
        <w:ind w:left="200" w:hanging="200"/>
        <w:jc w:val="both"/>
      </w:pPr>
      <w:bookmarkStart w:id="27" w:name="d0e246"/>
      <w:bookmarkEnd w:id="25"/>
      <w:bookmarkEnd w:id="26"/>
      <w:r>
        <w:rPr>
          <w:color w:val="000000"/>
        </w:rPr>
        <w:t xml:space="preserve">A </w:t>
      </w:r>
      <w:r w:rsidR="002071EE" w:rsidRPr="002071EE">
        <w:rPr>
          <w:color w:val="000000"/>
        </w:rPr>
        <w:t xml:space="preserve">Cardiology: Pre-Op Risk Assessment </w:t>
      </w:r>
      <w:r>
        <w:rPr>
          <w:color w:val="000000"/>
        </w:rPr>
        <w:t xml:space="preserve">Documentation Template </w:t>
      </w:r>
      <w:r w:rsidR="00C4354C">
        <w:rPr>
          <w:color w:val="000000"/>
        </w:rPr>
        <w:t xml:space="preserve">KNART </w:t>
      </w:r>
    </w:p>
    <w:p w:rsidR="00587598" w:rsidRDefault="001E1598">
      <w:pPr>
        <w:numPr>
          <w:ilvl w:val="0"/>
          <w:numId w:val="3"/>
        </w:numPr>
        <w:tabs>
          <w:tab w:val="left" w:pos="400"/>
        </w:tabs>
        <w:spacing w:before="200"/>
        <w:ind w:left="400" w:hanging="200"/>
        <w:jc w:val="both"/>
      </w:pPr>
      <w:bookmarkStart w:id="28" w:name="d0e250"/>
      <w:bookmarkStart w:id="29" w:name="d0e249"/>
      <w:bookmarkEnd w:id="27"/>
      <w:r>
        <w:rPr>
          <w:color w:val="000000"/>
        </w:rPr>
        <w:t>Documents the information provided by the referring provider</w:t>
      </w:r>
    </w:p>
    <w:p w:rsidR="00587598" w:rsidRDefault="001E1598">
      <w:pPr>
        <w:numPr>
          <w:ilvl w:val="0"/>
          <w:numId w:val="3"/>
        </w:numPr>
        <w:tabs>
          <w:tab w:val="left" w:pos="400"/>
        </w:tabs>
        <w:spacing w:before="200"/>
        <w:ind w:left="400" w:hanging="200"/>
        <w:jc w:val="both"/>
      </w:pPr>
      <w:bookmarkStart w:id="30" w:name="d0e253"/>
      <w:bookmarkEnd w:id="28"/>
      <w:bookmarkEnd w:id="29"/>
      <w:r>
        <w:rPr>
          <w:color w:val="000000"/>
        </w:rPr>
        <w:t>Includes logic for appropriate display of documentation sections</w:t>
      </w:r>
    </w:p>
    <w:p w:rsidR="00587598" w:rsidRDefault="001E1598" w:rsidP="002071EE">
      <w:pPr>
        <w:numPr>
          <w:ilvl w:val="0"/>
          <w:numId w:val="5"/>
        </w:numPr>
        <w:tabs>
          <w:tab w:val="left" w:pos="200"/>
        </w:tabs>
        <w:spacing w:before="200"/>
        <w:ind w:left="200" w:hanging="200"/>
        <w:jc w:val="both"/>
      </w:pPr>
      <w:bookmarkStart w:id="31" w:name="d0e256"/>
      <w:bookmarkEnd w:id="30"/>
      <w:r>
        <w:rPr>
          <w:color w:val="000000"/>
        </w:rPr>
        <w:t xml:space="preserve">A </w:t>
      </w:r>
      <w:r w:rsidR="002071EE" w:rsidRPr="002071EE">
        <w:rPr>
          <w:color w:val="000000"/>
        </w:rPr>
        <w:t xml:space="preserve">Cardiology: Pre-Op Risk Assessment </w:t>
      </w:r>
      <w:r>
        <w:rPr>
          <w:color w:val="000000"/>
        </w:rPr>
        <w:t xml:space="preserve">Order Set </w:t>
      </w:r>
      <w:r w:rsidR="00C4354C">
        <w:rPr>
          <w:color w:val="000000"/>
        </w:rPr>
        <w:t xml:space="preserve">KNART </w:t>
      </w:r>
    </w:p>
    <w:p w:rsidR="00587598" w:rsidRDefault="001E1598">
      <w:pPr>
        <w:numPr>
          <w:ilvl w:val="0"/>
          <w:numId w:val="4"/>
        </w:numPr>
        <w:tabs>
          <w:tab w:val="left" w:pos="400"/>
        </w:tabs>
        <w:spacing w:before="200"/>
        <w:ind w:left="400" w:hanging="200"/>
        <w:jc w:val="both"/>
      </w:pPr>
      <w:bookmarkStart w:id="32" w:name="d0e260"/>
      <w:bookmarkStart w:id="33" w:name="d0e259"/>
      <w:bookmarkEnd w:id="31"/>
      <w:r>
        <w:rPr>
          <w:color w:val="000000"/>
        </w:rPr>
        <w:t>Orderable items associated with the consult request</w:t>
      </w:r>
    </w:p>
    <w:p w:rsidR="00587598" w:rsidRDefault="001E1598">
      <w:pPr>
        <w:numPr>
          <w:ilvl w:val="0"/>
          <w:numId w:val="4"/>
        </w:numPr>
        <w:tabs>
          <w:tab w:val="left" w:pos="400"/>
        </w:tabs>
        <w:spacing w:before="200"/>
        <w:ind w:left="400" w:hanging="200"/>
        <w:jc w:val="both"/>
      </w:pPr>
      <w:bookmarkStart w:id="34" w:name="d0e263"/>
      <w:bookmarkEnd w:id="32"/>
      <w:bookmarkEnd w:id="33"/>
      <w:r>
        <w:rPr>
          <w:color w:val="000000"/>
        </w:rPr>
        <w:t>Includes logic for appropriate display of the order set</w:t>
      </w:r>
    </w:p>
    <w:p w:rsidR="00587598" w:rsidRDefault="001E1598">
      <w:pPr>
        <w:keepNext/>
        <w:spacing w:before="200"/>
        <w:rPr>
          <w:rFonts w:ascii="Arial" w:hAnsi="Arial"/>
          <w:b/>
          <w:color w:val="000000"/>
          <w:sz w:val="50"/>
        </w:rPr>
      </w:pPr>
      <w:bookmarkStart w:id="35" w:name="d0e317"/>
      <w:bookmarkEnd w:id="34"/>
      <w:r>
        <w:rPr>
          <w:rFonts w:ascii="Arial" w:hAnsi="Arial"/>
          <w:b/>
          <w:color w:val="000000"/>
          <w:sz w:val="50"/>
        </w:rPr>
        <w:t>Chapter 2. Composite</w:t>
      </w:r>
    </w:p>
    <w:p w:rsidR="00F049E5" w:rsidRDefault="00F049E5" w:rsidP="00FB4833">
      <w:r>
        <w:t>[Begin Composite.]</w:t>
      </w:r>
    </w:p>
    <w:p w:rsidR="00587598" w:rsidRDefault="001E1598">
      <w:pPr>
        <w:spacing w:before="200"/>
      </w:pPr>
      <w:bookmarkStart w:id="36" w:name="d0e320"/>
      <w:bookmarkEnd w:id="35"/>
      <w:r>
        <w:rPr>
          <w:rFonts w:ascii="Arial" w:hAnsi="Arial"/>
          <w:b/>
          <w:color w:val="000000"/>
          <w:sz w:val="35"/>
        </w:rPr>
        <w:t>1. Knowledge Narrative</w:t>
      </w:r>
    </w:p>
    <w:bookmarkEnd w:id="36"/>
    <w:p w:rsidR="00587598" w:rsidRDefault="001E1598">
      <w:pPr>
        <w:spacing w:before="200"/>
        <w:jc w:val="both"/>
      </w:pPr>
      <w:r>
        <w:rPr>
          <w:color w:val="000000"/>
        </w:rPr>
        <w:t>[See Clinical Context</w:t>
      </w:r>
      <w:r w:rsidR="001327EA">
        <w:rPr>
          <w:color w:val="000000"/>
        </w:rPr>
        <w:t xml:space="preserve"> in Chapter 1.</w:t>
      </w:r>
      <w:r>
        <w:rPr>
          <w:color w:val="000000"/>
        </w:rPr>
        <w:t>]</w:t>
      </w:r>
    </w:p>
    <w:p w:rsidR="00587598" w:rsidRDefault="001E1598">
      <w:pPr>
        <w:spacing w:before="200"/>
      </w:pPr>
      <w:bookmarkStart w:id="37" w:name="d0e325"/>
      <w:r>
        <w:rPr>
          <w:rFonts w:ascii="Arial" w:hAnsi="Arial"/>
          <w:b/>
          <w:color w:val="000000"/>
          <w:sz w:val="35"/>
        </w:rPr>
        <w:t>2. Consult Request</w:t>
      </w:r>
    </w:p>
    <w:bookmarkEnd w:id="37"/>
    <w:p w:rsidR="00587598" w:rsidRDefault="001E1598">
      <w:pPr>
        <w:spacing w:before="200"/>
        <w:jc w:val="both"/>
      </w:pPr>
      <w:r>
        <w:rPr>
          <w:color w:val="000000"/>
        </w:rPr>
        <w:t>[Technical Note: The following list provides the basic components of the consult request. This is the high-level, encompassing artifact, and must be combined with the documentation template and order set to form a fully functional knowledge artifact.]</w:t>
      </w:r>
    </w:p>
    <w:p w:rsidR="00587598" w:rsidRDefault="001E1598">
      <w:pPr>
        <w:spacing w:before="200"/>
        <w:jc w:val="both"/>
      </w:pPr>
      <w:r>
        <w:rPr>
          <w:color w:val="000000"/>
        </w:rPr>
        <w:t xml:space="preserve">[Section Prompt: In order to initiate a </w:t>
      </w:r>
      <w:r w:rsidR="001327EA">
        <w:rPr>
          <w:color w:val="000000"/>
        </w:rPr>
        <w:t>C</w:t>
      </w:r>
      <w:r>
        <w:rPr>
          <w:color w:val="000000"/>
        </w:rPr>
        <w:t>ardiology consult to evaluate a patient for a preoperative assessment for a non-cardiac elective surgery, please provide the following information.]</w:t>
      </w:r>
    </w:p>
    <w:p w:rsidR="00587598" w:rsidRDefault="001E1598">
      <w:pPr>
        <w:numPr>
          <w:ilvl w:val="0"/>
          <w:numId w:val="9"/>
        </w:numPr>
        <w:tabs>
          <w:tab w:val="left" w:pos="200"/>
        </w:tabs>
        <w:spacing w:before="200"/>
        <w:ind w:left="200" w:hanging="200"/>
        <w:jc w:val="both"/>
      </w:pPr>
      <w:bookmarkStart w:id="38" w:name="d0e334"/>
      <w:bookmarkStart w:id="39" w:name="d0e333"/>
      <w:r>
        <w:rPr>
          <w:color w:val="000000"/>
        </w:rPr>
        <w:t>Reason for Consult: Preoperative cardiovascular evaluation for adult candidate for non-cardiac surgery</w:t>
      </w:r>
    </w:p>
    <w:p w:rsidR="00587598" w:rsidRDefault="001E1598">
      <w:pPr>
        <w:numPr>
          <w:ilvl w:val="0"/>
          <w:numId w:val="9"/>
        </w:numPr>
        <w:tabs>
          <w:tab w:val="left" w:pos="200"/>
        </w:tabs>
        <w:spacing w:before="200"/>
        <w:ind w:left="200" w:hanging="200"/>
        <w:jc w:val="both"/>
      </w:pPr>
      <w:bookmarkStart w:id="40" w:name="d0e343"/>
      <w:bookmarkEnd w:id="38"/>
      <w:bookmarkEnd w:id="39"/>
      <w:r>
        <w:rPr>
          <w:color w:val="000000"/>
        </w:rPr>
        <w:t>Consult Specialty: Cardiology</w:t>
      </w:r>
    </w:p>
    <w:p w:rsidR="00587598" w:rsidRDefault="001E1598">
      <w:pPr>
        <w:numPr>
          <w:ilvl w:val="0"/>
          <w:numId w:val="9"/>
        </w:numPr>
        <w:tabs>
          <w:tab w:val="left" w:pos="200"/>
        </w:tabs>
        <w:spacing w:before="200"/>
        <w:ind w:left="200" w:hanging="200"/>
        <w:jc w:val="both"/>
      </w:pPr>
      <w:bookmarkStart w:id="41" w:name="d0e346"/>
      <w:bookmarkEnd w:id="40"/>
      <w:r>
        <w:rPr>
          <w:color w:val="000000"/>
        </w:rPr>
        <w:t>Priority: Routine</w:t>
      </w:r>
    </w:p>
    <w:p w:rsidR="00587598" w:rsidRDefault="001E1598">
      <w:pPr>
        <w:numPr>
          <w:ilvl w:val="0"/>
          <w:numId w:val="9"/>
        </w:numPr>
        <w:tabs>
          <w:tab w:val="left" w:pos="200"/>
        </w:tabs>
        <w:spacing w:before="200"/>
        <w:ind w:left="200" w:hanging="200"/>
        <w:jc w:val="both"/>
      </w:pPr>
      <w:bookmarkStart w:id="42" w:name="d0e349"/>
      <w:bookmarkEnd w:id="41"/>
      <w:r>
        <w:rPr>
          <w:color w:val="000000"/>
        </w:rPr>
        <w:t>&lt;obtain&gt; Referring Physician&lt;name&gt;</w:t>
      </w:r>
    </w:p>
    <w:p w:rsidR="00587598" w:rsidRDefault="001E1598">
      <w:pPr>
        <w:numPr>
          <w:ilvl w:val="0"/>
          <w:numId w:val="9"/>
        </w:numPr>
        <w:tabs>
          <w:tab w:val="left" w:pos="200"/>
        </w:tabs>
        <w:spacing w:before="200"/>
        <w:ind w:left="200" w:hanging="200"/>
        <w:jc w:val="both"/>
      </w:pPr>
      <w:bookmarkStart w:id="43" w:name="d0e352"/>
      <w:bookmarkEnd w:id="42"/>
      <w:r>
        <w:rPr>
          <w:color w:val="000000"/>
        </w:rPr>
        <w:t>&lt;obtain&gt; Referring Physician Contact Information (including specialty and location if referring to outside of VA)</w:t>
      </w:r>
    </w:p>
    <w:bookmarkEnd w:id="43"/>
    <w:p w:rsidR="00587598" w:rsidRDefault="001E1598">
      <w:pPr>
        <w:spacing w:before="200"/>
        <w:ind w:left="200"/>
        <w:jc w:val="both"/>
        <w:rPr>
          <w:color w:val="000000"/>
        </w:rPr>
      </w:pPr>
      <w:r>
        <w:rPr>
          <w:color w:val="000000"/>
        </w:rPr>
        <w:t>[Activate associated documentation template]</w:t>
      </w:r>
    </w:p>
    <w:p w:rsidR="00F049E5" w:rsidRDefault="00F049E5">
      <w:pPr>
        <w:spacing w:before="200"/>
        <w:ind w:left="200"/>
        <w:jc w:val="both"/>
      </w:pPr>
      <w:r>
        <w:rPr>
          <w:color w:val="000000"/>
        </w:rPr>
        <w:t>[End Composite.]</w:t>
      </w:r>
    </w:p>
    <w:p w:rsidR="00587598" w:rsidDel="006F0B04" w:rsidRDefault="00FB4833">
      <w:pPr>
        <w:spacing w:before="300"/>
        <w:rPr>
          <w:del w:id="44" w:author="Kathleen Keating" w:date="2018-04-16T13:14:00Z"/>
        </w:rPr>
      </w:pPr>
      <w:bookmarkStart w:id="45" w:name="d0e360"/>
      <w:del w:id="46" w:author="Kathleen Keating" w:date="2018-04-16T13:14:00Z">
        <w:r w:rsidDel="006F0B04">
          <w:rPr>
            <w:rFonts w:ascii="Arial" w:hAnsi="Arial"/>
            <w:b/>
            <w:color w:val="000000"/>
            <w:sz w:val="29"/>
          </w:rPr>
          <w:delText xml:space="preserve">3. </w:delText>
        </w:r>
        <w:commentRangeStart w:id="47"/>
        <w:commentRangeStart w:id="48"/>
        <w:r w:rsidR="001E1598" w:rsidDel="006F0B04">
          <w:rPr>
            <w:rFonts w:ascii="Arial" w:hAnsi="Arial"/>
            <w:b/>
            <w:color w:val="000000"/>
            <w:sz w:val="29"/>
          </w:rPr>
          <w:delText>Bibliography</w:delText>
        </w:r>
        <w:commentRangeEnd w:id="47"/>
        <w:r w:rsidR="00194EF7" w:rsidDel="006F0B04">
          <w:rPr>
            <w:rStyle w:val="CommentReference"/>
          </w:rPr>
          <w:commentReference w:id="47"/>
        </w:r>
      </w:del>
      <w:commentRangeEnd w:id="48"/>
      <w:r w:rsidR="006F0B04">
        <w:rPr>
          <w:rStyle w:val="CommentReference"/>
        </w:rPr>
        <w:commentReference w:id="48"/>
      </w:r>
      <w:del w:id="49" w:author="Kathleen Keating" w:date="2018-04-16T13:14:00Z">
        <w:r w:rsidR="001327EA" w:rsidDel="006F0B04">
          <w:rPr>
            <w:rFonts w:ascii="Arial" w:hAnsi="Arial"/>
            <w:b/>
            <w:color w:val="000000"/>
            <w:sz w:val="29"/>
          </w:rPr>
          <w:delText xml:space="preserve">/ </w:delText>
        </w:r>
        <w:commentRangeStart w:id="50"/>
        <w:r w:rsidR="001327EA" w:rsidDel="006F0B04">
          <w:rPr>
            <w:rFonts w:ascii="Arial" w:hAnsi="Arial"/>
            <w:b/>
            <w:color w:val="000000"/>
            <w:sz w:val="29"/>
          </w:rPr>
          <w:delText>Evidence</w:delText>
        </w:r>
        <w:commentRangeEnd w:id="50"/>
        <w:r w:rsidR="00002133" w:rsidDel="006F0B04">
          <w:rPr>
            <w:rStyle w:val="CommentReference"/>
          </w:rPr>
          <w:commentReference w:id="50"/>
        </w:r>
      </w:del>
    </w:p>
    <w:p w:rsidR="00587598" w:rsidDel="006F0B04" w:rsidRDefault="001E1598">
      <w:pPr>
        <w:spacing w:before="200"/>
        <w:ind w:left="720" w:hanging="720"/>
        <w:jc w:val="both"/>
        <w:rPr>
          <w:del w:id="51" w:author="Kathleen Keating" w:date="2018-04-16T13:14:00Z"/>
        </w:rPr>
      </w:pPr>
      <w:bookmarkStart w:id="52" w:name="d0e361"/>
      <w:bookmarkEnd w:id="45"/>
      <w:del w:id="53" w:author="Kathleen Keating" w:date="2018-04-16T13:14:00Z">
        <w:r w:rsidDel="006F0B04">
          <w:rPr>
            <w:color w:val="000000"/>
          </w:rPr>
          <w:delText xml:space="preserve">A. Donati and M Adrario. “A new and feasible model for predicting operative risk”. </w:delText>
        </w:r>
        <w:r w:rsidDel="006F0B04">
          <w:rPr>
            <w:i/>
            <w:color w:val="000000"/>
          </w:rPr>
          <w:delText>Br J Anaesth</w:delText>
        </w:r>
        <w:r w:rsidDel="006F0B04">
          <w:rPr>
            <w:color w:val="000000"/>
          </w:rPr>
          <w:delText>. 2004. 93. (3). 393-</w:delText>
        </w:r>
        <w:commentRangeStart w:id="54"/>
        <w:commentRangeStart w:id="55"/>
        <w:r w:rsidDel="006F0B04">
          <w:rPr>
            <w:color w:val="000000"/>
          </w:rPr>
          <w:delText>399</w:delText>
        </w:r>
        <w:commentRangeEnd w:id="54"/>
        <w:r w:rsidR="006870F0" w:rsidDel="006F0B04">
          <w:rPr>
            <w:rStyle w:val="CommentReference"/>
          </w:rPr>
          <w:commentReference w:id="54"/>
        </w:r>
        <w:commentRangeEnd w:id="55"/>
        <w:r w:rsidR="00262AD8" w:rsidDel="006F0B04">
          <w:rPr>
            <w:rStyle w:val="CommentReference"/>
          </w:rPr>
          <w:commentReference w:id="55"/>
        </w:r>
        <w:r w:rsidDel="006F0B04">
          <w:rPr>
            <w:color w:val="000000"/>
          </w:rPr>
          <w:delText>.</w:delText>
        </w:r>
      </w:del>
    </w:p>
    <w:bookmarkEnd w:id="52"/>
    <w:p w:rsidR="00197703" w:rsidRDefault="00197703">
      <w:pPr>
        <w:sectPr w:rsidR="00197703" w:rsidSect="009D12A4">
          <w:headerReference w:type="even" r:id="rId50"/>
          <w:headerReference w:type="default" r:id="rId51"/>
          <w:footerReference w:type="even" r:id="rId52"/>
          <w:footerReference w:type="default" r:id="rId53"/>
          <w:headerReference w:type="first" r:id="rId54"/>
          <w:footerReference w:type="first" r:id="rId55"/>
          <w:pgSz w:w="11906" w:h="16838"/>
          <w:pgMar w:top="1440" w:right="1440" w:bottom="1440" w:left="1440" w:header="720" w:footer="720" w:gutter="0"/>
          <w:lnNumType w:countBy="1" w:restart="continuous"/>
          <w:cols w:space="720"/>
          <w:titlePg/>
        </w:sectPr>
      </w:pPr>
    </w:p>
    <w:p w:rsidR="00587598" w:rsidRDefault="001E1598">
      <w:pPr>
        <w:keepNext/>
        <w:spacing w:before="200"/>
        <w:rPr>
          <w:rFonts w:ascii="Arial" w:hAnsi="Arial"/>
          <w:b/>
          <w:color w:val="000000"/>
          <w:sz w:val="50"/>
        </w:rPr>
      </w:pPr>
      <w:bookmarkStart w:id="56" w:name="d0e387"/>
      <w:r>
        <w:rPr>
          <w:rFonts w:ascii="Arial" w:hAnsi="Arial"/>
          <w:b/>
          <w:color w:val="000000"/>
          <w:sz w:val="50"/>
        </w:rPr>
        <w:t>Chapter 3. Documentation Template</w:t>
      </w:r>
    </w:p>
    <w:p w:rsidR="00F049E5" w:rsidRDefault="00F049E5" w:rsidP="00FB4833">
      <w:r>
        <w:t>[Begin Documentation Template.]</w:t>
      </w:r>
    </w:p>
    <w:p w:rsidR="00587598" w:rsidRDefault="001E1598">
      <w:pPr>
        <w:spacing w:before="200"/>
      </w:pPr>
      <w:bookmarkStart w:id="57" w:name="d0e390"/>
      <w:bookmarkEnd w:id="56"/>
      <w:r>
        <w:rPr>
          <w:rFonts w:ascii="Arial" w:hAnsi="Arial"/>
          <w:b/>
          <w:color w:val="000000"/>
          <w:sz w:val="35"/>
        </w:rPr>
        <w:t>1. Knowledge Narrative</w:t>
      </w:r>
    </w:p>
    <w:bookmarkEnd w:id="57"/>
    <w:p w:rsidR="00587598" w:rsidRDefault="001E1598">
      <w:pPr>
        <w:spacing w:before="200"/>
        <w:jc w:val="both"/>
      </w:pPr>
      <w:r>
        <w:rPr>
          <w:color w:val="000000"/>
        </w:rPr>
        <w:t>[See Clinical Context</w:t>
      </w:r>
      <w:r w:rsidR="001327EA">
        <w:rPr>
          <w:color w:val="000000"/>
        </w:rPr>
        <w:t xml:space="preserve"> in Chapter 1.</w:t>
      </w:r>
      <w:r>
        <w:rPr>
          <w:color w:val="000000"/>
        </w:rPr>
        <w:t>]</w:t>
      </w:r>
    </w:p>
    <w:p w:rsidR="00587598" w:rsidRDefault="001E1598">
      <w:pPr>
        <w:spacing w:before="200"/>
        <w:jc w:val="both"/>
      </w:pPr>
      <w:r>
        <w:rPr>
          <w:color w:val="000000"/>
        </w:rPr>
        <w:t>The approach to the assessment of perioperative risk for patients undergoing non-cardiac surgery has been extensively codified and validated by the American College of Cardiology/American Heart Association (ACC/AHA). Additionally, several other instruments have been independently validated, are widely used, and may add further value (</w:t>
      </w:r>
      <w:proofErr w:type="spellStart"/>
      <w:r>
        <w:rPr>
          <w:color w:val="000000"/>
        </w:rPr>
        <w:t>Hlatky</w:t>
      </w:r>
      <w:proofErr w:type="spellEnd"/>
      <w:r>
        <w:rPr>
          <w:color w:val="000000"/>
        </w:rPr>
        <w:t xml:space="preserve"> 1989; Lee 1999). The ACC/AHA approach focuses largely on patient-specific factors, such as age and comorbidity (Fleisher 2014). Alternative procedure-specific approaches have also been developed by other organizations. Of these, the approach selected for use within this documentation template is the Modified Johns Hopkins Surgical Criteria (</w:t>
      </w:r>
      <w:proofErr w:type="spellStart"/>
      <w:r>
        <w:rPr>
          <w:color w:val="000000"/>
        </w:rPr>
        <w:t>Donati</w:t>
      </w:r>
      <w:proofErr w:type="spellEnd"/>
      <w:r>
        <w:rPr>
          <w:color w:val="000000"/>
        </w:rPr>
        <w:t xml:space="preserve"> 2004). These criteria suggest that a NON-LOW-RISK PATIENT who is undergoing a NON-LOW-RISK PROCEDURE should be referred to cardiology for a preoperative evaluation prior to non-cardiac surgery. A NON–LOW-RISK PATIENT is defined using the revised cardiac risk index (RCRI) as a patient with 2 or more Revised Cardiac Risk Index (RCRI) predictors. The RCRI predictors are: high-risk type of surgery, ischemic heart disease, history of congestive heart failure, history of cerebrovascular disease, insulin therapy for diabetes, and preoperative serum creatinine &gt; 2 mg/</w:t>
      </w:r>
      <w:proofErr w:type="spellStart"/>
      <w:r>
        <w:rPr>
          <w:color w:val="000000"/>
        </w:rPr>
        <w:t>dL</w:t>
      </w:r>
      <w:proofErr w:type="spellEnd"/>
      <w:r>
        <w:rPr>
          <w:color w:val="000000"/>
        </w:rPr>
        <w:t>. (Lee 1999.) A NON–LOW-RISK PROCEDURE is defined as any grade II or grade III surgery, based on the modified Johns Hopkins surgical criteria. (</w:t>
      </w:r>
      <w:proofErr w:type="spellStart"/>
      <w:r>
        <w:rPr>
          <w:color w:val="000000"/>
        </w:rPr>
        <w:t>Donati</w:t>
      </w:r>
      <w:proofErr w:type="spellEnd"/>
      <w:r>
        <w:rPr>
          <w:color w:val="000000"/>
        </w:rPr>
        <w:t xml:space="preserve"> 2004.)</w:t>
      </w:r>
    </w:p>
    <w:p w:rsidR="00587598" w:rsidRDefault="001E1598">
      <w:pPr>
        <w:spacing w:before="200"/>
      </w:pPr>
      <w:bookmarkStart w:id="58" w:name="d0e397"/>
      <w:r>
        <w:rPr>
          <w:rFonts w:ascii="Arial" w:hAnsi="Arial"/>
          <w:b/>
          <w:color w:val="000000"/>
          <w:sz w:val="35"/>
        </w:rPr>
        <w:t>2. Documentation Template Applicability</w:t>
      </w:r>
    </w:p>
    <w:bookmarkEnd w:id="58"/>
    <w:p w:rsidR="00587598" w:rsidRDefault="001E1598">
      <w:pPr>
        <w:spacing w:before="200"/>
        <w:jc w:val="both"/>
      </w:pPr>
      <w:r>
        <w:rPr>
          <w:color w:val="000000"/>
        </w:rPr>
        <w:t>[Section Prompt: This documentation template is not applicable to emergency surgery patients or patients with an acute coronary syndrome. It is intended for patients anticipating an elective, non-cardiac surgery.]</w:t>
      </w:r>
    </w:p>
    <w:p w:rsidR="00587598" w:rsidRDefault="001E1598">
      <w:pPr>
        <w:spacing w:before="200"/>
      </w:pPr>
      <w:bookmarkStart w:id="59" w:name="d0e402"/>
      <w:r>
        <w:rPr>
          <w:rFonts w:ascii="Arial" w:hAnsi="Arial"/>
          <w:b/>
          <w:color w:val="000000"/>
          <w:sz w:val="35"/>
        </w:rPr>
        <w:t>3. Procedure Risk</w:t>
      </w:r>
    </w:p>
    <w:bookmarkEnd w:id="59"/>
    <w:p w:rsidR="00587598" w:rsidRDefault="001E1598">
      <w:pPr>
        <w:spacing w:before="200"/>
        <w:jc w:val="both"/>
      </w:pPr>
      <w:r>
        <w:rPr>
          <w:color w:val="000000"/>
        </w:rPr>
        <w:t>[Begin Procedure Risk.]</w:t>
      </w:r>
    </w:p>
    <w:p w:rsidR="00587598" w:rsidRDefault="001E1598">
      <w:pPr>
        <w:spacing w:before="200"/>
        <w:jc w:val="both"/>
      </w:pPr>
      <w:r>
        <w:rPr>
          <w:color w:val="000000"/>
        </w:rPr>
        <w:t>[</w:t>
      </w:r>
      <w:r w:rsidR="00F7561A">
        <w:rPr>
          <w:color w:val="000000"/>
        </w:rPr>
        <w:t>Section Prompt</w:t>
      </w:r>
      <w:r>
        <w:rPr>
          <w:color w:val="000000"/>
        </w:rPr>
        <w:t xml:space="preserve">: </w:t>
      </w:r>
      <w:r w:rsidR="005D6A7D">
        <w:rPr>
          <w:color w:val="000000"/>
        </w:rPr>
        <w:t xml:space="preserve">With respect to the surgical procedure that the patient requires, </w:t>
      </w:r>
      <w:r w:rsidR="009D65DA">
        <w:rPr>
          <w:color w:val="000000"/>
        </w:rPr>
        <w:t>define the procedure as Low, Medium or High surgical risk by selecting the appropriate checkbox from just one of the three category options shown below. Note that a “</w:t>
      </w:r>
      <w:r>
        <w:rPr>
          <w:color w:val="000000"/>
        </w:rPr>
        <w:t>NON–LOW-RISK PROCEDURE</w:t>
      </w:r>
      <w:r w:rsidR="009D65DA">
        <w:rPr>
          <w:color w:val="000000"/>
        </w:rPr>
        <w:t>”</w:t>
      </w:r>
      <w:r>
        <w:rPr>
          <w:color w:val="000000"/>
        </w:rPr>
        <w:t xml:space="preserve"> is defined as any </w:t>
      </w:r>
      <w:r w:rsidR="009D65DA">
        <w:rPr>
          <w:color w:val="000000"/>
        </w:rPr>
        <w:t xml:space="preserve">surgery that is </w:t>
      </w:r>
      <w:r>
        <w:rPr>
          <w:color w:val="000000"/>
        </w:rPr>
        <w:t>medium or high</w:t>
      </w:r>
      <w:r w:rsidR="009D65DA">
        <w:rPr>
          <w:color w:val="000000"/>
        </w:rPr>
        <w:t xml:space="preserve"> </w:t>
      </w:r>
      <w:r>
        <w:rPr>
          <w:color w:val="000000"/>
        </w:rPr>
        <w:t>risk</w:t>
      </w:r>
      <w:r w:rsidR="00670DEC">
        <w:rPr>
          <w:rStyle w:val="CommentReference"/>
        </w:rPr>
        <w:commentReference w:id="60"/>
      </w:r>
      <w:r>
        <w:rPr>
          <w:color w:val="000000"/>
        </w:rPr>
        <w:t xml:space="preserve">, based on the </w:t>
      </w:r>
      <w:r w:rsidRPr="00194EF7">
        <w:rPr>
          <w:color w:val="000000"/>
        </w:rPr>
        <w:t xml:space="preserve">modified Johns Hopkins surgical </w:t>
      </w:r>
      <w:r w:rsidR="007100FD" w:rsidRPr="00194EF7">
        <w:rPr>
          <w:color w:val="000000"/>
        </w:rPr>
        <w:t>criteria (</w:t>
      </w:r>
      <w:proofErr w:type="spellStart"/>
      <w:r w:rsidR="00194EF7">
        <w:rPr>
          <w:color w:val="000000"/>
        </w:rPr>
        <w:t>Donati</w:t>
      </w:r>
      <w:proofErr w:type="spellEnd"/>
      <w:r w:rsidR="00194EF7">
        <w:rPr>
          <w:color w:val="000000"/>
        </w:rPr>
        <w:t xml:space="preserve"> 2004)</w:t>
      </w:r>
      <w:r>
        <w:rPr>
          <w:color w:val="000000"/>
        </w:rPr>
        <w:t>.</w:t>
      </w:r>
      <w:r w:rsidR="00F362DA">
        <w:rPr>
          <w:color w:val="000000"/>
        </w:rPr>
        <w:t xml:space="preserve">  To assist the clinical provider in decision making, representative examples of procedures that would be defined as Low, Medium, or High risk appear below the checkbox options.</w:t>
      </w:r>
      <w:r>
        <w:rPr>
          <w:color w:val="000000"/>
        </w:rPr>
        <w:t>]</w:t>
      </w:r>
    </w:p>
    <w:p w:rsidR="00587598" w:rsidRDefault="001E1598">
      <w:pPr>
        <w:spacing w:before="200"/>
        <w:jc w:val="both"/>
        <w:rPr>
          <w:color w:val="000000"/>
        </w:rPr>
      </w:pPr>
      <w:r>
        <w:rPr>
          <w:color w:val="000000"/>
        </w:rPr>
        <w:t xml:space="preserve">[Section Selection Behavior: Only one checkbox from </w:t>
      </w:r>
      <w:r w:rsidR="00670DEC">
        <w:rPr>
          <w:color w:val="000000"/>
        </w:rPr>
        <w:t xml:space="preserve">among </w:t>
      </w:r>
      <w:r>
        <w:rPr>
          <w:color w:val="000000"/>
        </w:rPr>
        <w:t xml:space="preserve">Low, Medium, High </w:t>
      </w:r>
      <w:r w:rsidR="00FB737D">
        <w:rPr>
          <w:color w:val="000000"/>
        </w:rPr>
        <w:t xml:space="preserve">should </w:t>
      </w:r>
      <w:r>
        <w:rPr>
          <w:color w:val="000000"/>
        </w:rPr>
        <w:t>be checked. At least one checkbox must be checked.]</w:t>
      </w:r>
    </w:p>
    <w:p w:rsidR="00F362DA" w:rsidRDefault="00F362DA" w:rsidP="00F362DA">
      <w:pPr>
        <w:spacing w:before="200"/>
        <w:jc w:val="both"/>
      </w:pPr>
      <w:r>
        <w:rPr>
          <w:rFonts w:ascii="MS Mincho" w:eastAsia="MS Mincho" w:hAnsi="MS Mincho" w:cs="MS Mincho" w:hint="eastAsia"/>
          <w:color w:val="000000"/>
        </w:rPr>
        <w:t>☐</w:t>
      </w:r>
      <w:r>
        <w:rPr>
          <w:color w:val="000000"/>
        </w:rPr>
        <w:t xml:space="preserve"> Low: minimal to moderately invasive procedure</w:t>
      </w:r>
    </w:p>
    <w:p w:rsidR="00F362DA" w:rsidRDefault="00F362DA" w:rsidP="002B159A">
      <w:pPr>
        <w:spacing w:before="200"/>
        <w:jc w:val="both"/>
      </w:pPr>
      <w:r>
        <w:rPr>
          <w:rFonts w:ascii="MS Mincho" w:eastAsia="MS Mincho" w:hAnsi="MS Mincho" w:cs="MS Mincho" w:hint="eastAsia"/>
          <w:color w:val="000000"/>
        </w:rPr>
        <w:t>☐</w:t>
      </w:r>
      <w:r>
        <w:rPr>
          <w:color w:val="000000"/>
        </w:rPr>
        <w:t xml:space="preserve"> Medium: moderately to significantly invasive procedures</w:t>
      </w:r>
      <w:r w:rsidR="004F0C1A">
        <w:rPr>
          <w:color w:val="000000"/>
        </w:rPr>
        <w:t xml:space="preserve"> (Note: Medium Risk is a NON-LOW RISK Procedure)</w:t>
      </w:r>
    </w:p>
    <w:p w:rsidR="00F362DA" w:rsidRDefault="00F362DA" w:rsidP="00F362DA">
      <w:pPr>
        <w:spacing w:before="200"/>
        <w:jc w:val="both"/>
      </w:pPr>
      <w:r>
        <w:rPr>
          <w:rFonts w:ascii="MS Mincho" w:eastAsia="MS Mincho" w:hAnsi="MS Mincho" w:cs="MS Mincho" w:hint="eastAsia"/>
          <w:color w:val="000000"/>
        </w:rPr>
        <w:t>☐</w:t>
      </w:r>
      <w:r>
        <w:rPr>
          <w:color w:val="000000"/>
        </w:rPr>
        <w:t xml:space="preserve"> High: highly invasive </w:t>
      </w:r>
      <w:r w:rsidR="00091F4E">
        <w:rPr>
          <w:color w:val="000000"/>
        </w:rPr>
        <w:t>procedure (</w:t>
      </w:r>
      <w:r w:rsidR="004F0C1A">
        <w:rPr>
          <w:color w:val="000000"/>
        </w:rPr>
        <w:t>Note: High Risk is a NON-LOW RISK Procedure)</w:t>
      </w:r>
    </w:p>
    <w:p w:rsidR="00F362DA" w:rsidRDefault="00006122">
      <w:pPr>
        <w:spacing w:before="200"/>
        <w:jc w:val="both"/>
        <w:rPr>
          <w:color w:val="000000"/>
        </w:rPr>
      </w:pPr>
      <w:r w:rsidRPr="00006122">
        <w:rPr>
          <w:color w:val="000000"/>
        </w:rPr>
        <w:t xml:space="preserve">The following are representative examples </w:t>
      </w:r>
      <w:r>
        <w:rPr>
          <w:color w:val="000000"/>
        </w:rPr>
        <w:t xml:space="preserve">of procedures that would be considered Low, Medium, or High Risk.  The list is not exhaustive, and does not </w:t>
      </w:r>
      <w:r w:rsidR="00FB737D">
        <w:rPr>
          <w:color w:val="000000"/>
        </w:rPr>
        <w:t>supersede</w:t>
      </w:r>
      <w:r>
        <w:rPr>
          <w:color w:val="000000"/>
        </w:rPr>
        <w:t xml:space="preserve"> clinical judgement regarding the risk a particular surgical procedure carries.</w:t>
      </w:r>
    </w:p>
    <w:p w:rsidR="00006122" w:rsidRDefault="00006122">
      <w:pPr>
        <w:spacing w:before="200"/>
        <w:jc w:val="both"/>
        <w:rPr>
          <w:color w:val="000000"/>
        </w:rPr>
      </w:pPr>
    </w:p>
    <w:tbl>
      <w:tblPr>
        <w:tblStyle w:val="TableGrid"/>
        <w:tblW w:w="0" w:type="auto"/>
        <w:tblLook w:val="04A0" w:firstRow="1" w:lastRow="0" w:firstColumn="1" w:lastColumn="0" w:noHBand="0" w:noVBand="1"/>
      </w:tblPr>
      <w:tblGrid>
        <w:gridCol w:w="3080"/>
        <w:gridCol w:w="3081"/>
        <w:gridCol w:w="3081"/>
      </w:tblGrid>
      <w:tr w:rsidR="00006122" w:rsidRPr="002B159A" w:rsidTr="00006122">
        <w:tc>
          <w:tcPr>
            <w:tcW w:w="3080" w:type="dxa"/>
          </w:tcPr>
          <w:p w:rsidR="00006122" w:rsidRPr="002B159A" w:rsidRDefault="00006122" w:rsidP="00006122">
            <w:pPr>
              <w:spacing w:before="200"/>
              <w:rPr>
                <w:b/>
                <w:color w:val="000000"/>
              </w:rPr>
            </w:pPr>
            <w:r w:rsidRPr="002B159A">
              <w:rPr>
                <w:b/>
                <w:color w:val="000000"/>
              </w:rPr>
              <w:t>LOW Risk Procedures</w:t>
            </w:r>
          </w:p>
        </w:tc>
        <w:tc>
          <w:tcPr>
            <w:tcW w:w="3081" w:type="dxa"/>
          </w:tcPr>
          <w:p w:rsidR="00006122" w:rsidRPr="002B159A" w:rsidRDefault="00006122" w:rsidP="00006122">
            <w:pPr>
              <w:spacing w:before="200"/>
              <w:rPr>
                <w:b/>
                <w:color w:val="000000"/>
              </w:rPr>
            </w:pPr>
            <w:r w:rsidRPr="002B159A">
              <w:rPr>
                <w:b/>
                <w:color w:val="000000"/>
              </w:rPr>
              <w:t>MEDIUM Risk Procedures</w:t>
            </w:r>
          </w:p>
        </w:tc>
        <w:tc>
          <w:tcPr>
            <w:tcW w:w="3081" w:type="dxa"/>
          </w:tcPr>
          <w:p w:rsidR="00006122" w:rsidRPr="002B159A" w:rsidRDefault="00006122" w:rsidP="00006122">
            <w:pPr>
              <w:spacing w:before="200"/>
              <w:rPr>
                <w:b/>
                <w:color w:val="000000"/>
              </w:rPr>
            </w:pPr>
            <w:r w:rsidRPr="002B159A">
              <w:rPr>
                <w:b/>
                <w:color w:val="000000"/>
              </w:rPr>
              <w:t xml:space="preserve">HIGH Risk </w:t>
            </w:r>
            <w:r w:rsidR="00FB737D" w:rsidRPr="002B159A">
              <w:rPr>
                <w:b/>
                <w:color w:val="000000"/>
              </w:rPr>
              <w:t>Procedures</w:t>
            </w:r>
          </w:p>
        </w:tc>
      </w:tr>
      <w:tr w:rsidR="00006122" w:rsidTr="00006122">
        <w:tc>
          <w:tcPr>
            <w:tcW w:w="3080" w:type="dxa"/>
          </w:tcPr>
          <w:p w:rsidR="00006122" w:rsidRDefault="00006122" w:rsidP="00006122">
            <w:pPr>
              <w:spacing w:before="200"/>
              <w:rPr>
                <w:color w:val="000000"/>
              </w:rPr>
            </w:pPr>
            <w:r w:rsidRPr="00C31A8E">
              <w:t>Breast biopsy</w:t>
            </w:r>
          </w:p>
        </w:tc>
        <w:tc>
          <w:tcPr>
            <w:tcW w:w="3081" w:type="dxa"/>
          </w:tcPr>
          <w:p w:rsidR="00006122" w:rsidRDefault="00006122">
            <w:pPr>
              <w:spacing w:before="200"/>
              <w:jc w:val="both"/>
              <w:rPr>
                <w:color w:val="000000"/>
              </w:rPr>
            </w:pPr>
            <w:r w:rsidRPr="00480679">
              <w:t>Thyroidectomy</w:t>
            </w:r>
          </w:p>
        </w:tc>
        <w:tc>
          <w:tcPr>
            <w:tcW w:w="3081" w:type="dxa"/>
          </w:tcPr>
          <w:p w:rsidR="00006122" w:rsidRDefault="00006122" w:rsidP="00006122">
            <w:pPr>
              <w:spacing w:before="200"/>
              <w:rPr>
                <w:color w:val="000000"/>
              </w:rPr>
            </w:pPr>
            <w:r w:rsidRPr="00B835C8">
              <w:t>Major orthopedic-spinal reconstruction</w:t>
            </w:r>
          </w:p>
        </w:tc>
      </w:tr>
      <w:tr w:rsidR="00006122" w:rsidTr="00006122">
        <w:tc>
          <w:tcPr>
            <w:tcW w:w="3080" w:type="dxa"/>
          </w:tcPr>
          <w:p w:rsidR="00006122" w:rsidRDefault="00006122" w:rsidP="00006122">
            <w:pPr>
              <w:spacing w:before="200"/>
              <w:rPr>
                <w:color w:val="000000"/>
              </w:rPr>
            </w:pPr>
            <w:r w:rsidRPr="00C31A8E">
              <w:t>Removal of minor skin or subcutaneous lesions</w:t>
            </w:r>
          </w:p>
        </w:tc>
        <w:tc>
          <w:tcPr>
            <w:tcW w:w="3081" w:type="dxa"/>
          </w:tcPr>
          <w:p w:rsidR="00006122" w:rsidRDefault="00006122">
            <w:pPr>
              <w:spacing w:before="200"/>
              <w:jc w:val="both"/>
              <w:rPr>
                <w:color w:val="000000"/>
              </w:rPr>
            </w:pPr>
            <w:r w:rsidRPr="00480679">
              <w:t>Hysterectomy</w:t>
            </w:r>
          </w:p>
        </w:tc>
        <w:tc>
          <w:tcPr>
            <w:tcW w:w="3081" w:type="dxa"/>
          </w:tcPr>
          <w:p w:rsidR="00006122" w:rsidRDefault="00006122" w:rsidP="00006122">
            <w:pPr>
              <w:spacing w:before="200"/>
              <w:rPr>
                <w:color w:val="000000"/>
              </w:rPr>
            </w:pPr>
            <w:r w:rsidRPr="00B835C8">
              <w:t>Major reconstruction of the gastrointestinal tract</w:t>
            </w:r>
          </w:p>
        </w:tc>
      </w:tr>
      <w:tr w:rsidR="00006122" w:rsidTr="00006122">
        <w:tc>
          <w:tcPr>
            <w:tcW w:w="3080" w:type="dxa"/>
          </w:tcPr>
          <w:p w:rsidR="00006122" w:rsidRDefault="00006122" w:rsidP="00006122">
            <w:pPr>
              <w:spacing w:before="200"/>
              <w:rPr>
                <w:color w:val="000000"/>
              </w:rPr>
            </w:pPr>
            <w:r w:rsidRPr="00C31A8E">
              <w:t>Myringotomy tubes</w:t>
            </w:r>
          </w:p>
        </w:tc>
        <w:tc>
          <w:tcPr>
            <w:tcW w:w="3081" w:type="dxa"/>
          </w:tcPr>
          <w:p w:rsidR="00006122" w:rsidRDefault="00006122">
            <w:pPr>
              <w:spacing w:before="200"/>
              <w:jc w:val="both"/>
              <w:rPr>
                <w:color w:val="000000"/>
              </w:rPr>
            </w:pPr>
            <w:r w:rsidRPr="00480679">
              <w:t>Myomectomy</w:t>
            </w:r>
          </w:p>
        </w:tc>
        <w:tc>
          <w:tcPr>
            <w:tcW w:w="3081" w:type="dxa"/>
          </w:tcPr>
          <w:p w:rsidR="00006122" w:rsidRDefault="00006122" w:rsidP="00006122">
            <w:pPr>
              <w:spacing w:before="200"/>
              <w:rPr>
                <w:color w:val="000000"/>
              </w:rPr>
            </w:pPr>
            <w:r w:rsidRPr="00B835C8">
              <w:t>Major genitourinary surgery (e.g., radical retropubic prostatectomy)</w:t>
            </w:r>
          </w:p>
        </w:tc>
      </w:tr>
      <w:tr w:rsidR="00006122" w:rsidTr="00006122">
        <w:tc>
          <w:tcPr>
            <w:tcW w:w="3080" w:type="dxa"/>
          </w:tcPr>
          <w:p w:rsidR="00006122" w:rsidRDefault="00006122" w:rsidP="00006122">
            <w:pPr>
              <w:spacing w:before="200"/>
              <w:rPr>
                <w:color w:val="000000"/>
              </w:rPr>
            </w:pPr>
            <w:r w:rsidRPr="00C31A8E">
              <w:t>Hysteroscopy</w:t>
            </w:r>
          </w:p>
        </w:tc>
        <w:tc>
          <w:tcPr>
            <w:tcW w:w="3081" w:type="dxa"/>
          </w:tcPr>
          <w:p w:rsidR="00006122" w:rsidRDefault="00006122">
            <w:pPr>
              <w:spacing w:before="200"/>
              <w:jc w:val="both"/>
              <w:rPr>
                <w:color w:val="000000"/>
              </w:rPr>
            </w:pPr>
            <w:r w:rsidRPr="00480679">
              <w:t>Cystectomy</w:t>
            </w:r>
          </w:p>
        </w:tc>
        <w:tc>
          <w:tcPr>
            <w:tcW w:w="3081" w:type="dxa"/>
          </w:tcPr>
          <w:p w:rsidR="00006122" w:rsidRDefault="00006122" w:rsidP="00006122">
            <w:pPr>
              <w:spacing w:before="200"/>
              <w:rPr>
                <w:color w:val="000000"/>
              </w:rPr>
            </w:pPr>
            <w:r w:rsidRPr="00B835C8">
              <w:t>Major vascular repair without postoperative ICU stay</w:t>
            </w:r>
          </w:p>
        </w:tc>
      </w:tr>
      <w:tr w:rsidR="00006122" w:rsidTr="00006122">
        <w:tc>
          <w:tcPr>
            <w:tcW w:w="3080" w:type="dxa"/>
          </w:tcPr>
          <w:p w:rsidR="00006122" w:rsidRDefault="00006122" w:rsidP="00006122">
            <w:pPr>
              <w:spacing w:before="200"/>
              <w:rPr>
                <w:color w:val="000000"/>
              </w:rPr>
            </w:pPr>
            <w:r w:rsidRPr="00C31A8E">
              <w:t>Cystoscopy</w:t>
            </w:r>
          </w:p>
        </w:tc>
        <w:tc>
          <w:tcPr>
            <w:tcW w:w="3081" w:type="dxa"/>
          </w:tcPr>
          <w:p w:rsidR="00006122" w:rsidRDefault="00006122">
            <w:pPr>
              <w:spacing w:before="200"/>
              <w:jc w:val="both"/>
              <w:rPr>
                <w:color w:val="000000"/>
              </w:rPr>
            </w:pPr>
            <w:r w:rsidRPr="00480679">
              <w:t>Cholecystectomy</w:t>
            </w:r>
          </w:p>
        </w:tc>
        <w:tc>
          <w:tcPr>
            <w:tcW w:w="3081" w:type="dxa"/>
          </w:tcPr>
          <w:p w:rsidR="00006122" w:rsidRDefault="00006122" w:rsidP="00006122">
            <w:pPr>
              <w:spacing w:before="200"/>
              <w:rPr>
                <w:color w:val="000000"/>
              </w:rPr>
            </w:pPr>
            <w:r w:rsidRPr="00B835C8">
              <w:t>Cardiothoracic procedure</w:t>
            </w:r>
          </w:p>
        </w:tc>
      </w:tr>
      <w:tr w:rsidR="00006122" w:rsidTr="00006122">
        <w:tc>
          <w:tcPr>
            <w:tcW w:w="3080" w:type="dxa"/>
          </w:tcPr>
          <w:p w:rsidR="00006122" w:rsidRDefault="00006122" w:rsidP="00006122">
            <w:pPr>
              <w:spacing w:before="200"/>
              <w:rPr>
                <w:color w:val="000000"/>
              </w:rPr>
            </w:pPr>
            <w:r w:rsidRPr="00C31A8E">
              <w:t>Vasectomy</w:t>
            </w:r>
          </w:p>
        </w:tc>
        <w:tc>
          <w:tcPr>
            <w:tcW w:w="3081" w:type="dxa"/>
          </w:tcPr>
          <w:p w:rsidR="00006122" w:rsidRDefault="00006122">
            <w:pPr>
              <w:spacing w:before="200"/>
              <w:jc w:val="both"/>
              <w:rPr>
                <w:color w:val="000000"/>
              </w:rPr>
            </w:pPr>
            <w:r w:rsidRPr="00480679">
              <w:t>Laminectomy</w:t>
            </w:r>
          </w:p>
        </w:tc>
        <w:tc>
          <w:tcPr>
            <w:tcW w:w="3081" w:type="dxa"/>
          </w:tcPr>
          <w:p w:rsidR="00006122" w:rsidRDefault="00006122" w:rsidP="00006122">
            <w:pPr>
              <w:spacing w:before="200"/>
              <w:rPr>
                <w:color w:val="000000"/>
              </w:rPr>
            </w:pPr>
            <w:r w:rsidRPr="00B835C8">
              <w:t>Intracranial procedure</w:t>
            </w:r>
          </w:p>
        </w:tc>
      </w:tr>
      <w:tr w:rsidR="00006122" w:rsidTr="00006122">
        <w:tc>
          <w:tcPr>
            <w:tcW w:w="3080" w:type="dxa"/>
          </w:tcPr>
          <w:p w:rsidR="00006122" w:rsidRDefault="00006122" w:rsidP="00006122">
            <w:pPr>
              <w:spacing w:before="200"/>
              <w:rPr>
                <w:color w:val="000000"/>
              </w:rPr>
            </w:pPr>
            <w:r w:rsidRPr="00C31A8E">
              <w:t>Fiber-optic bronchoscopy</w:t>
            </w:r>
          </w:p>
        </w:tc>
        <w:tc>
          <w:tcPr>
            <w:tcW w:w="3081" w:type="dxa"/>
          </w:tcPr>
          <w:p w:rsidR="00006122" w:rsidRDefault="00006122">
            <w:pPr>
              <w:spacing w:before="200"/>
              <w:jc w:val="both"/>
              <w:rPr>
                <w:color w:val="000000"/>
              </w:rPr>
            </w:pPr>
            <w:r w:rsidRPr="00480679">
              <w:t>Hip/knee replacement</w:t>
            </w:r>
          </w:p>
        </w:tc>
        <w:tc>
          <w:tcPr>
            <w:tcW w:w="3081" w:type="dxa"/>
          </w:tcPr>
          <w:p w:rsidR="00006122" w:rsidRDefault="00006122" w:rsidP="00006122">
            <w:pPr>
              <w:spacing w:before="200"/>
              <w:rPr>
                <w:color w:val="000000"/>
              </w:rPr>
            </w:pPr>
            <w:r w:rsidRPr="00B835C8">
              <w:t>Major procedure on the oropharynx</w:t>
            </w:r>
          </w:p>
        </w:tc>
      </w:tr>
      <w:tr w:rsidR="00006122" w:rsidTr="00006122">
        <w:tc>
          <w:tcPr>
            <w:tcW w:w="3080" w:type="dxa"/>
          </w:tcPr>
          <w:p w:rsidR="00006122" w:rsidRDefault="00006122" w:rsidP="00006122">
            <w:pPr>
              <w:spacing w:before="200"/>
              <w:rPr>
                <w:color w:val="000000"/>
              </w:rPr>
            </w:pPr>
            <w:r w:rsidRPr="00C31A8E">
              <w:t>Diagnostic laparoscopy</w:t>
            </w:r>
          </w:p>
        </w:tc>
        <w:tc>
          <w:tcPr>
            <w:tcW w:w="3081" w:type="dxa"/>
          </w:tcPr>
          <w:p w:rsidR="00006122" w:rsidRDefault="00006122">
            <w:pPr>
              <w:spacing w:before="200"/>
              <w:jc w:val="both"/>
              <w:rPr>
                <w:color w:val="000000"/>
              </w:rPr>
            </w:pPr>
            <w:r w:rsidRPr="00480679">
              <w:t>Nephrectomy</w:t>
            </w:r>
          </w:p>
        </w:tc>
        <w:tc>
          <w:tcPr>
            <w:tcW w:w="3081" w:type="dxa"/>
          </w:tcPr>
          <w:p w:rsidR="00006122" w:rsidRDefault="00006122" w:rsidP="00006122">
            <w:pPr>
              <w:spacing w:before="200"/>
              <w:rPr>
                <w:color w:val="000000"/>
              </w:rPr>
            </w:pPr>
            <w:r w:rsidRPr="00B835C8">
              <w:t>Major vascular, skeletal, neurological repair</w:t>
            </w:r>
          </w:p>
        </w:tc>
      </w:tr>
      <w:tr w:rsidR="00006122" w:rsidTr="00006122">
        <w:tc>
          <w:tcPr>
            <w:tcW w:w="3080" w:type="dxa"/>
          </w:tcPr>
          <w:p w:rsidR="00006122" w:rsidRDefault="00006122" w:rsidP="00006122">
            <w:pPr>
              <w:spacing w:before="200"/>
              <w:rPr>
                <w:color w:val="000000"/>
              </w:rPr>
            </w:pPr>
            <w:r w:rsidRPr="00C31A8E">
              <w:t>Dilation and curettage</w:t>
            </w:r>
          </w:p>
        </w:tc>
        <w:tc>
          <w:tcPr>
            <w:tcW w:w="3081" w:type="dxa"/>
          </w:tcPr>
          <w:p w:rsidR="00006122" w:rsidRDefault="00006122">
            <w:pPr>
              <w:spacing w:before="200"/>
              <w:jc w:val="both"/>
              <w:rPr>
                <w:color w:val="000000"/>
              </w:rPr>
            </w:pPr>
            <w:r w:rsidRPr="00480679">
              <w:t>Major laparoscopic procedures</w:t>
            </w:r>
          </w:p>
        </w:tc>
        <w:tc>
          <w:tcPr>
            <w:tcW w:w="3081" w:type="dxa"/>
          </w:tcPr>
          <w:p w:rsidR="00006122" w:rsidRDefault="00006122" w:rsidP="00006122">
            <w:pPr>
              <w:spacing w:before="200"/>
              <w:rPr>
                <w:color w:val="000000"/>
              </w:rPr>
            </w:pPr>
          </w:p>
        </w:tc>
      </w:tr>
      <w:tr w:rsidR="00006122" w:rsidTr="00006122">
        <w:tc>
          <w:tcPr>
            <w:tcW w:w="3080" w:type="dxa"/>
          </w:tcPr>
          <w:p w:rsidR="00006122" w:rsidRDefault="00006122" w:rsidP="00006122">
            <w:pPr>
              <w:spacing w:before="200"/>
              <w:rPr>
                <w:color w:val="000000"/>
              </w:rPr>
            </w:pPr>
            <w:r w:rsidRPr="00C31A8E">
              <w:t>Fallopian tube ligation</w:t>
            </w:r>
          </w:p>
        </w:tc>
        <w:tc>
          <w:tcPr>
            <w:tcW w:w="3081" w:type="dxa"/>
          </w:tcPr>
          <w:p w:rsidR="00006122" w:rsidRDefault="00006122">
            <w:pPr>
              <w:spacing w:before="200"/>
              <w:jc w:val="both"/>
              <w:rPr>
                <w:color w:val="000000"/>
              </w:rPr>
            </w:pPr>
            <w:r w:rsidRPr="00480679">
              <w:t>Resection/reconstructive surgery of the digestive tract</w:t>
            </w:r>
          </w:p>
        </w:tc>
        <w:tc>
          <w:tcPr>
            <w:tcW w:w="3081" w:type="dxa"/>
          </w:tcPr>
          <w:p w:rsidR="00006122" w:rsidRDefault="00006122" w:rsidP="00006122">
            <w:pPr>
              <w:spacing w:before="200"/>
              <w:rPr>
                <w:color w:val="000000"/>
              </w:rPr>
            </w:pPr>
          </w:p>
        </w:tc>
      </w:tr>
      <w:tr w:rsidR="00006122" w:rsidTr="00006122">
        <w:tc>
          <w:tcPr>
            <w:tcW w:w="3080" w:type="dxa"/>
          </w:tcPr>
          <w:p w:rsidR="00006122" w:rsidRDefault="00006122" w:rsidP="00006122">
            <w:pPr>
              <w:spacing w:before="200"/>
              <w:rPr>
                <w:color w:val="000000"/>
              </w:rPr>
            </w:pPr>
            <w:r w:rsidRPr="00C31A8E">
              <w:t>Arthroscopy</w:t>
            </w:r>
          </w:p>
        </w:tc>
        <w:tc>
          <w:tcPr>
            <w:tcW w:w="3081" w:type="dxa"/>
          </w:tcPr>
          <w:p w:rsidR="00006122" w:rsidRDefault="00006122">
            <w:pPr>
              <w:spacing w:before="200"/>
              <w:jc w:val="both"/>
              <w:rPr>
                <w:color w:val="000000"/>
              </w:rPr>
            </w:pPr>
          </w:p>
        </w:tc>
        <w:tc>
          <w:tcPr>
            <w:tcW w:w="3081" w:type="dxa"/>
          </w:tcPr>
          <w:p w:rsidR="00006122" w:rsidRDefault="00006122" w:rsidP="00006122">
            <w:pPr>
              <w:spacing w:before="200"/>
              <w:rPr>
                <w:color w:val="000000"/>
              </w:rPr>
            </w:pPr>
          </w:p>
        </w:tc>
      </w:tr>
      <w:tr w:rsidR="00006122" w:rsidTr="00006122">
        <w:tc>
          <w:tcPr>
            <w:tcW w:w="3080" w:type="dxa"/>
          </w:tcPr>
          <w:p w:rsidR="00006122" w:rsidRDefault="00006122" w:rsidP="00006122">
            <w:pPr>
              <w:spacing w:before="200"/>
              <w:rPr>
                <w:color w:val="000000"/>
              </w:rPr>
            </w:pPr>
            <w:r w:rsidRPr="00C31A8E">
              <w:t>Inguinal hernia repair</w:t>
            </w:r>
          </w:p>
        </w:tc>
        <w:tc>
          <w:tcPr>
            <w:tcW w:w="3081" w:type="dxa"/>
          </w:tcPr>
          <w:p w:rsidR="00006122" w:rsidRDefault="00006122">
            <w:pPr>
              <w:spacing w:before="200"/>
              <w:jc w:val="both"/>
              <w:rPr>
                <w:color w:val="000000"/>
              </w:rPr>
            </w:pPr>
          </w:p>
        </w:tc>
        <w:tc>
          <w:tcPr>
            <w:tcW w:w="3081" w:type="dxa"/>
          </w:tcPr>
          <w:p w:rsidR="00006122" w:rsidRDefault="00006122" w:rsidP="00006122">
            <w:pPr>
              <w:spacing w:before="200"/>
              <w:rPr>
                <w:color w:val="000000"/>
              </w:rPr>
            </w:pPr>
          </w:p>
        </w:tc>
      </w:tr>
      <w:tr w:rsidR="00006122" w:rsidTr="00006122">
        <w:tc>
          <w:tcPr>
            <w:tcW w:w="3080" w:type="dxa"/>
          </w:tcPr>
          <w:p w:rsidR="00006122" w:rsidRDefault="00006122" w:rsidP="00006122">
            <w:pPr>
              <w:spacing w:before="200"/>
              <w:rPr>
                <w:color w:val="000000"/>
              </w:rPr>
            </w:pPr>
            <w:r w:rsidRPr="00C31A8E">
              <w:t>Laparoscopic lysis of adhesion</w:t>
            </w:r>
          </w:p>
        </w:tc>
        <w:tc>
          <w:tcPr>
            <w:tcW w:w="3081" w:type="dxa"/>
          </w:tcPr>
          <w:p w:rsidR="00006122" w:rsidRDefault="00006122">
            <w:pPr>
              <w:spacing w:before="200"/>
              <w:jc w:val="both"/>
              <w:rPr>
                <w:color w:val="000000"/>
              </w:rPr>
            </w:pPr>
          </w:p>
        </w:tc>
        <w:tc>
          <w:tcPr>
            <w:tcW w:w="3081" w:type="dxa"/>
          </w:tcPr>
          <w:p w:rsidR="00006122" w:rsidRDefault="00006122" w:rsidP="00006122">
            <w:pPr>
              <w:spacing w:before="200"/>
              <w:rPr>
                <w:color w:val="000000"/>
              </w:rPr>
            </w:pPr>
          </w:p>
        </w:tc>
      </w:tr>
      <w:tr w:rsidR="00006122" w:rsidTr="00006122">
        <w:tc>
          <w:tcPr>
            <w:tcW w:w="3080" w:type="dxa"/>
          </w:tcPr>
          <w:p w:rsidR="00006122" w:rsidRDefault="00006122" w:rsidP="00006122">
            <w:pPr>
              <w:spacing w:before="200"/>
              <w:rPr>
                <w:color w:val="000000"/>
              </w:rPr>
            </w:pPr>
            <w:r w:rsidRPr="00C31A8E">
              <w:t>Tonsillectomy/rhinoplasty]</w:t>
            </w:r>
          </w:p>
        </w:tc>
        <w:tc>
          <w:tcPr>
            <w:tcW w:w="3081" w:type="dxa"/>
          </w:tcPr>
          <w:p w:rsidR="00006122" w:rsidRDefault="00006122">
            <w:pPr>
              <w:spacing w:before="200"/>
              <w:jc w:val="both"/>
              <w:rPr>
                <w:color w:val="000000"/>
              </w:rPr>
            </w:pPr>
          </w:p>
        </w:tc>
        <w:tc>
          <w:tcPr>
            <w:tcW w:w="3081" w:type="dxa"/>
          </w:tcPr>
          <w:p w:rsidR="00006122" w:rsidRDefault="00006122" w:rsidP="00006122">
            <w:pPr>
              <w:spacing w:before="200"/>
              <w:rPr>
                <w:color w:val="000000"/>
              </w:rPr>
            </w:pPr>
          </w:p>
        </w:tc>
      </w:tr>
      <w:tr w:rsidR="00006122" w:rsidTr="00006122">
        <w:tc>
          <w:tcPr>
            <w:tcW w:w="3080" w:type="dxa"/>
          </w:tcPr>
          <w:p w:rsidR="00006122" w:rsidRDefault="00006122" w:rsidP="00006122">
            <w:pPr>
              <w:spacing w:before="200"/>
              <w:rPr>
                <w:color w:val="000000"/>
              </w:rPr>
            </w:pPr>
            <w:r w:rsidRPr="00C31A8E">
              <w:t>Breast biopsy</w:t>
            </w:r>
          </w:p>
        </w:tc>
        <w:tc>
          <w:tcPr>
            <w:tcW w:w="3081" w:type="dxa"/>
          </w:tcPr>
          <w:p w:rsidR="00006122" w:rsidRDefault="00006122">
            <w:pPr>
              <w:spacing w:before="200"/>
              <w:jc w:val="both"/>
              <w:rPr>
                <w:color w:val="000000"/>
              </w:rPr>
            </w:pPr>
          </w:p>
        </w:tc>
        <w:tc>
          <w:tcPr>
            <w:tcW w:w="3081" w:type="dxa"/>
          </w:tcPr>
          <w:p w:rsidR="00006122" w:rsidRDefault="00006122" w:rsidP="00006122">
            <w:pPr>
              <w:spacing w:before="200"/>
              <w:rPr>
                <w:color w:val="000000"/>
              </w:rPr>
            </w:pPr>
          </w:p>
        </w:tc>
      </w:tr>
    </w:tbl>
    <w:p w:rsidR="00587598" w:rsidRDefault="00FB737D">
      <w:pPr>
        <w:spacing w:before="200"/>
        <w:jc w:val="both"/>
      </w:pPr>
      <w:r w:rsidDel="00FB737D">
        <w:t xml:space="preserve"> </w:t>
      </w:r>
      <w:r w:rsidR="001E1598">
        <w:rPr>
          <w:color w:val="000000"/>
        </w:rPr>
        <w:t>[End Procedure Risk.]</w:t>
      </w:r>
    </w:p>
    <w:p w:rsidR="00587598" w:rsidRDefault="001E1598">
      <w:pPr>
        <w:spacing w:before="200"/>
      </w:pPr>
      <w:bookmarkStart w:id="61" w:name="d0e536"/>
      <w:r>
        <w:rPr>
          <w:rFonts w:ascii="Arial" w:hAnsi="Arial"/>
          <w:b/>
          <w:color w:val="000000"/>
          <w:sz w:val="35"/>
        </w:rPr>
        <w:t>4. Patient Risk</w:t>
      </w:r>
    </w:p>
    <w:bookmarkEnd w:id="61"/>
    <w:p w:rsidR="00587598" w:rsidRDefault="001E1598">
      <w:pPr>
        <w:spacing w:before="200"/>
        <w:jc w:val="both"/>
      </w:pPr>
      <w:r>
        <w:rPr>
          <w:color w:val="000000"/>
        </w:rPr>
        <w:t>[Begin Patient Risk.]</w:t>
      </w:r>
    </w:p>
    <w:p w:rsidR="00587598" w:rsidRDefault="001E1598">
      <w:pPr>
        <w:spacing w:before="200"/>
        <w:jc w:val="both"/>
      </w:pPr>
      <w:r>
        <w:rPr>
          <w:color w:val="000000"/>
        </w:rPr>
        <w:t>[</w:t>
      </w:r>
      <w:r w:rsidR="00CE487A">
        <w:rPr>
          <w:color w:val="000000"/>
        </w:rPr>
        <w:t>Section Prompt</w:t>
      </w:r>
      <w:r>
        <w:rPr>
          <w:color w:val="000000"/>
        </w:rPr>
        <w:t xml:space="preserve">: </w:t>
      </w:r>
      <w:r w:rsidR="00B1395A">
        <w:rPr>
          <w:color w:val="000000"/>
        </w:rPr>
        <w:t xml:space="preserve">Define the patient’s risk for surgery as </w:t>
      </w:r>
      <w:r w:rsidR="00AD1B18">
        <w:rPr>
          <w:color w:val="000000"/>
        </w:rPr>
        <w:t xml:space="preserve">LOW RISK or NON-LOW RISK.  </w:t>
      </w:r>
      <w:r>
        <w:rPr>
          <w:color w:val="000000"/>
        </w:rPr>
        <w:t>A NON-LOW-RISK PATIENT is defined as a patient with 2 or more revised cardiac risk index (RCRI) predictors</w:t>
      </w:r>
      <w:r w:rsidR="00AD1B18">
        <w:rPr>
          <w:color w:val="000000"/>
        </w:rPr>
        <w:t xml:space="preserve">. The </w:t>
      </w:r>
      <w:r>
        <w:rPr>
          <w:color w:val="000000"/>
        </w:rPr>
        <w:t xml:space="preserve">RCRI predictors are: a NON-LOW-RISK PROCEDURE, ischemic heart disease, history of congestive heart failure, history of cerebrovascular disease, insulin therapy for diabetes, and </w:t>
      </w:r>
      <w:commentRangeStart w:id="62"/>
      <w:commentRangeStart w:id="63"/>
      <w:commentRangeStart w:id="64"/>
      <w:r>
        <w:rPr>
          <w:color w:val="000000"/>
        </w:rPr>
        <w:t>preoperative serum creatinine &gt; 2 mg/</w:t>
      </w:r>
      <w:proofErr w:type="spellStart"/>
      <w:r>
        <w:rPr>
          <w:color w:val="000000"/>
        </w:rPr>
        <w:t>dL</w:t>
      </w:r>
      <w:commentRangeEnd w:id="62"/>
      <w:proofErr w:type="spellEnd"/>
      <w:r w:rsidR="00370ACA">
        <w:rPr>
          <w:rStyle w:val="CommentReference"/>
        </w:rPr>
        <w:commentReference w:id="62"/>
      </w:r>
      <w:commentRangeEnd w:id="63"/>
      <w:r w:rsidR="006F0B04">
        <w:rPr>
          <w:rStyle w:val="CommentReference"/>
        </w:rPr>
        <w:commentReference w:id="63"/>
      </w:r>
      <w:commentRangeEnd w:id="64"/>
      <w:r w:rsidR="00AD3C57">
        <w:rPr>
          <w:rStyle w:val="CommentReference"/>
        </w:rPr>
        <w:commentReference w:id="64"/>
      </w:r>
      <w:r>
        <w:rPr>
          <w:color w:val="000000"/>
        </w:rPr>
        <w:t>.]</w:t>
      </w:r>
    </w:p>
    <w:p w:rsidR="00587598" w:rsidRPr="00FB4833" w:rsidRDefault="001E1598">
      <w:pPr>
        <w:spacing w:before="200"/>
        <w:jc w:val="both"/>
        <w:rPr>
          <w:b/>
        </w:rPr>
      </w:pPr>
      <w:r w:rsidRPr="00FB4833">
        <w:rPr>
          <w:b/>
          <w:color w:val="000000"/>
        </w:rPr>
        <w:t>Revised Cardiac Risk Index (RCRI)</w:t>
      </w:r>
    </w:p>
    <w:p w:rsidR="00587598" w:rsidRDefault="001E1598">
      <w:pPr>
        <w:spacing w:before="200"/>
        <w:jc w:val="both"/>
      </w:pPr>
      <w:r>
        <w:rPr>
          <w:color w:val="000000"/>
        </w:rPr>
        <w:t>[Section Prompt: Check any of the following that apply to the patient.]</w:t>
      </w:r>
    </w:p>
    <w:p w:rsidR="00587598" w:rsidRDefault="001E1598">
      <w:pPr>
        <w:spacing w:before="200"/>
        <w:jc w:val="both"/>
      </w:pPr>
      <w:r>
        <w:rPr>
          <w:color w:val="000000"/>
        </w:rPr>
        <w:t>[Section Selection Behavior: None or as many as all may be selected.]</w:t>
      </w:r>
    </w:p>
    <w:p w:rsidR="00587598" w:rsidRDefault="001E1598">
      <w:pPr>
        <w:spacing w:before="200"/>
        <w:jc w:val="both"/>
      </w:pPr>
      <w:r>
        <w:rPr>
          <w:color w:val="000000"/>
        </w:rPr>
        <w:t>[Technical Note: The first box</w:t>
      </w:r>
      <w:r w:rsidR="00147424">
        <w:rPr>
          <w:color w:val="000000"/>
        </w:rPr>
        <w:t xml:space="preserve"> (“Medium or High Risk procedure”) </w:t>
      </w:r>
      <w:r>
        <w:rPr>
          <w:color w:val="000000"/>
        </w:rPr>
        <w:t>should be pre-selected if the procedure is a NON-LOW RISK PROCEDURE</w:t>
      </w:r>
      <w:r w:rsidR="00541A8C">
        <w:rPr>
          <w:color w:val="000000"/>
        </w:rPr>
        <w:t xml:space="preserve"> as defined in chapter 3 above</w:t>
      </w:r>
      <w:r>
        <w:rPr>
          <w:color w:val="000000"/>
        </w:rPr>
        <w:t>.]</w:t>
      </w:r>
    </w:p>
    <w:p w:rsidR="00587598" w:rsidRDefault="001E1598">
      <w:pPr>
        <w:numPr>
          <w:ilvl w:val="0"/>
          <w:numId w:val="13"/>
        </w:numPr>
        <w:tabs>
          <w:tab w:val="left" w:pos="200"/>
        </w:tabs>
        <w:spacing w:before="200"/>
        <w:ind w:left="200" w:hanging="200"/>
        <w:jc w:val="both"/>
      </w:pPr>
      <w:bookmarkStart w:id="65" w:name="d0e552"/>
      <w:bookmarkStart w:id="66" w:name="d0e551"/>
      <w:r>
        <w:rPr>
          <w:color w:val="000000"/>
        </w:rPr>
        <w:t xml:space="preserve">☐ Medium or High </w:t>
      </w:r>
      <w:r w:rsidR="001327EA">
        <w:rPr>
          <w:color w:val="000000"/>
        </w:rPr>
        <w:t>R</w:t>
      </w:r>
      <w:r>
        <w:rPr>
          <w:color w:val="000000"/>
        </w:rPr>
        <w:t>isk procedure</w:t>
      </w:r>
    </w:p>
    <w:p w:rsidR="00587598" w:rsidRDefault="001E1598">
      <w:pPr>
        <w:numPr>
          <w:ilvl w:val="0"/>
          <w:numId w:val="13"/>
        </w:numPr>
        <w:tabs>
          <w:tab w:val="left" w:pos="200"/>
        </w:tabs>
        <w:spacing w:before="200"/>
        <w:ind w:left="200" w:hanging="200"/>
        <w:jc w:val="both"/>
      </w:pPr>
      <w:bookmarkStart w:id="67" w:name="d0e555"/>
      <w:bookmarkEnd w:id="65"/>
      <w:bookmarkEnd w:id="66"/>
      <w:r>
        <w:rPr>
          <w:color w:val="000000"/>
        </w:rPr>
        <w:t>☐ Ischemic heart disease</w:t>
      </w:r>
    </w:p>
    <w:p w:rsidR="00587598" w:rsidRDefault="001E1598">
      <w:pPr>
        <w:numPr>
          <w:ilvl w:val="0"/>
          <w:numId w:val="13"/>
        </w:numPr>
        <w:tabs>
          <w:tab w:val="left" w:pos="200"/>
        </w:tabs>
        <w:spacing w:before="200"/>
        <w:ind w:left="200" w:hanging="200"/>
        <w:jc w:val="both"/>
      </w:pPr>
      <w:bookmarkStart w:id="68" w:name="d0e558"/>
      <w:bookmarkEnd w:id="67"/>
      <w:r>
        <w:rPr>
          <w:color w:val="000000"/>
        </w:rPr>
        <w:t>☐ History of congestive heart failure</w:t>
      </w:r>
    </w:p>
    <w:p w:rsidR="00587598" w:rsidRDefault="001E1598">
      <w:pPr>
        <w:numPr>
          <w:ilvl w:val="0"/>
          <w:numId w:val="13"/>
        </w:numPr>
        <w:tabs>
          <w:tab w:val="left" w:pos="200"/>
        </w:tabs>
        <w:spacing w:before="200"/>
        <w:ind w:left="200" w:hanging="200"/>
        <w:jc w:val="both"/>
      </w:pPr>
      <w:bookmarkStart w:id="69" w:name="d0e561"/>
      <w:bookmarkEnd w:id="68"/>
      <w:r>
        <w:rPr>
          <w:color w:val="000000"/>
        </w:rPr>
        <w:t>☐ History of cerebrovascular disease</w:t>
      </w:r>
    </w:p>
    <w:p w:rsidR="00161DB5" w:rsidRPr="005B4E96" w:rsidRDefault="001E1598" w:rsidP="00FB4833">
      <w:pPr>
        <w:numPr>
          <w:ilvl w:val="0"/>
          <w:numId w:val="13"/>
        </w:numPr>
        <w:tabs>
          <w:tab w:val="left" w:pos="200"/>
        </w:tabs>
        <w:spacing w:before="200"/>
        <w:ind w:left="200" w:hanging="200"/>
        <w:jc w:val="both"/>
        <w:rPr>
          <w:ins w:id="70" w:author="Kathleen Keating" w:date="2018-04-17T10:14:00Z"/>
          <w:b/>
          <w:rPrChange w:id="71" w:author="Kathleen Keating" w:date="2018-04-17T10:14:00Z">
            <w:rPr>
              <w:ins w:id="72" w:author="Kathleen Keating" w:date="2018-04-17T10:14:00Z"/>
              <w:color w:val="000000"/>
            </w:rPr>
          </w:rPrChange>
        </w:rPr>
      </w:pPr>
      <w:bookmarkStart w:id="73" w:name="d0e564"/>
      <w:bookmarkEnd w:id="69"/>
      <w:r>
        <w:rPr>
          <w:color w:val="000000"/>
        </w:rPr>
        <w:t xml:space="preserve">☐ </w:t>
      </w:r>
      <w:r w:rsidR="004A3F8E">
        <w:rPr>
          <w:color w:val="000000"/>
        </w:rPr>
        <w:t>Insulin-dependent diabetes mellitus</w:t>
      </w:r>
      <w:bookmarkEnd w:id="73"/>
    </w:p>
    <w:p w:rsidR="005B4E96" w:rsidRPr="00FB4833" w:rsidRDefault="005B4E96" w:rsidP="005B4E96">
      <w:pPr>
        <w:numPr>
          <w:ilvl w:val="0"/>
          <w:numId w:val="13"/>
        </w:numPr>
        <w:tabs>
          <w:tab w:val="left" w:pos="200"/>
        </w:tabs>
        <w:spacing w:before="200"/>
        <w:ind w:left="200" w:hanging="200"/>
        <w:jc w:val="both"/>
        <w:rPr>
          <w:b/>
        </w:rPr>
      </w:pPr>
      <w:ins w:id="74" w:author="Kathleen Keating" w:date="2018-04-17T10:14:00Z">
        <w:r>
          <w:rPr>
            <w:color w:val="000000"/>
          </w:rPr>
          <w:t>☐ P</w:t>
        </w:r>
        <w:r w:rsidRPr="005B4E96">
          <w:rPr>
            <w:color w:val="000000"/>
          </w:rPr>
          <w:t>reoperative serum creatinine &gt; 2 mg/</w:t>
        </w:r>
        <w:proofErr w:type="spellStart"/>
        <w:r w:rsidRPr="005B4E96">
          <w:rPr>
            <w:color w:val="000000"/>
          </w:rPr>
          <w:t>dL</w:t>
        </w:r>
      </w:ins>
      <w:proofErr w:type="spellEnd"/>
    </w:p>
    <w:p w:rsidR="00587598" w:rsidRPr="00FB4833" w:rsidRDefault="001E1598" w:rsidP="00FB4833">
      <w:pPr>
        <w:tabs>
          <w:tab w:val="left" w:pos="200"/>
        </w:tabs>
        <w:spacing w:before="200"/>
        <w:jc w:val="both"/>
        <w:rPr>
          <w:b/>
        </w:rPr>
      </w:pPr>
      <w:r w:rsidRPr="00FB4833">
        <w:rPr>
          <w:b/>
          <w:color w:val="000000"/>
        </w:rPr>
        <w:t>Risk of Major Adverse Cardiac Event (MACE)</w:t>
      </w:r>
    </w:p>
    <w:p w:rsidR="00AB0218" w:rsidRPr="00AB0218" w:rsidRDefault="001E1598" w:rsidP="003B1D74">
      <w:pPr>
        <w:numPr>
          <w:ilvl w:val="0"/>
          <w:numId w:val="14"/>
        </w:numPr>
        <w:tabs>
          <w:tab w:val="left" w:pos="200"/>
        </w:tabs>
        <w:spacing w:before="200"/>
        <w:ind w:left="200" w:hanging="200"/>
        <w:jc w:val="both"/>
      </w:pPr>
      <w:r>
        <w:rPr>
          <w:color w:val="000000"/>
        </w:rPr>
        <w:t xml:space="preserve">[Technical Note: </w:t>
      </w:r>
      <w:r w:rsidR="001814D3">
        <w:rPr>
          <w:color w:val="000000"/>
        </w:rPr>
        <w:t>Add</w:t>
      </w:r>
      <w:r>
        <w:rPr>
          <w:color w:val="000000"/>
        </w:rPr>
        <w:t xml:space="preserve"> the number of items checked</w:t>
      </w:r>
      <w:r w:rsidR="003B1D74" w:rsidRPr="003B1D74">
        <w:t xml:space="preserve"> </w:t>
      </w:r>
      <w:r w:rsidR="003B1D74" w:rsidRPr="003B1D74">
        <w:rPr>
          <w:color w:val="000000"/>
        </w:rPr>
        <w:t>above in the Revised Cardiac Risk Index (RCRI) Section</w:t>
      </w:r>
      <w:r w:rsidR="003B1D74">
        <w:rPr>
          <w:color w:val="000000"/>
        </w:rPr>
        <w:t xml:space="preserve"> in order to </w:t>
      </w:r>
      <w:bookmarkStart w:id="75" w:name="d0e572"/>
      <w:bookmarkStart w:id="76" w:name="d0e571"/>
      <w:r w:rsidR="003B1D74" w:rsidRPr="003B1D74">
        <w:rPr>
          <w:color w:val="000000"/>
        </w:rPr>
        <w:t xml:space="preserve">calculate the </w:t>
      </w:r>
      <w:r w:rsidR="003B1D74">
        <w:rPr>
          <w:color w:val="000000"/>
        </w:rPr>
        <w:t>R</w:t>
      </w:r>
      <w:r w:rsidR="003B1D74" w:rsidRPr="003B1D74">
        <w:rPr>
          <w:color w:val="000000"/>
        </w:rPr>
        <w:t>isk of MACE</w:t>
      </w:r>
      <w:r w:rsidR="003B1D74">
        <w:rPr>
          <w:color w:val="000000"/>
        </w:rPr>
        <w:t>:</w:t>
      </w:r>
    </w:p>
    <w:p w:rsidR="00587598" w:rsidRDefault="001E1598">
      <w:pPr>
        <w:numPr>
          <w:ilvl w:val="0"/>
          <w:numId w:val="14"/>
        </w:numPr>
        <w:tabs>
          <w:tab w:val="left" w:pos="200"/>
        </w:tabs>
        <w:spacing w:before="200"/>
        <w:ind w:left="200" w:hanging="200"/>
        <w:jc w:val="both"/>
      </w:pPr>
      <w:r>
        <w:rPr>
          <w:color w:val="000000"/>
        </w:rPr>
        <w:t>If 0</w:t>
      </w:r>
      <w:r w:rsidR="006D3711">
        <w:rPr>
          <w:color w:val="000000"/>
        </w:rPr>
        <w:t xml:space="preserve"> items checked</w:t>
      </w:r>
      <w:r>
        <w:rPr>
          <w:color w:val="000000"/>
        </w:rPr>
        <w:t>, the risk of a major adverse cardiac event (RISK OF MACE) is 0.4%,</w:t>
      </w:r>
    </w:p>
    <w:p w:rsidR="00587598" w:rsidRDefault="001E1598">
      <w:pPr>
        <w:numPr>
          <w:ilvl w:val="0"/>
          <w:numId w:val="14"/>
        </w:numPr>
        <w:tabs>
          <w:tab w:val="left" w:pos="200"/>
        </w:tabs>
        <w:spacing w:before="200"/>
        <w:ind w:left="200" w:hanging="200"/>
        <w:jc w:val="both"/>
      </w:pPr>
      <w:bookmarkStart w:id="77" w:name="d0e575"/>
      <w:bookmarkEnd w:id="75"/>
      <w:bookmarkEnd w:id="76"/>
      <w:r>
        <w:rPr>
          <w:color w:val="000000"/>
        </w:rPr>
        <w:t>If 1</w:t>
      </w:r>
      <w:r w:rsidR="006D3711">
        <w:rPr>
          <w:color w:val="000000"/>
        </w:rPr>
        <w:t xml:space="preserve"> item checked</w:t>
      </w:r>
      <w:r>
        <w:rPr>
          <w:color w:val="000000"/>
        </w:rPr>
        <w:t>, the RISK OF MACE is 0.9%,</w:t>
      </w:r>
    </w:p>
    <w:p w:rsidR="00AB0218" w:rsidRPr="00AB0218" w:rsidRDefault="001E1598">
      <w:pPr>
        <w:numPr>
          <w:ilvl w:val="0"/>
          <w:numId w:val="14"/>
        </w:numPr>
        <w:tabs>
          <w:tab w:val="left" w:pos="200"/>
        </w:tabs>
        <w:spacing w:before="200"/>
        <w:ind w:left="200" w:hanging="200"/>
        <w:jc w:val="both"/>
      </w:pPr>
      <w:bookmarkStart w:id="78" w:name="d0e578"/>
      <w:bookmarkEnd w:id="77"/>
      <w:r>
        <w:rPr>
          <w:color w:val="000000"/>
        </w:rPr>
        <w:t>If 2</w:t>
      </w:r>
      <w:r w:rsidR="006D3711">
        <w:rPr>
          <w:color w:val="000000"/>
        </w:rPr>
        <w:t xml:space="preserve"> items checked</w:t>
      </w:r>
      <w:r>
        <w:rPr>
          <w:color w:val="000000"/>
        </w:rPr>
        <w:t>, the RISK OF MACE is 6.6%,</w:t>
      </w:r>
    </w:p>
    <w:p w:rsidR="00AB0218" w:rsidRPr="002545AE" w:rsidRDefault="001E1598" w:rsidP="00AB0218">
      <w:pPr>
        <w:numPr>
          <w:ilvl w:val="0"/>
          <w:numId w:val="14"/>
        </w:numPr>
        <w:tabs>
          <w:tab w:val="left" w:pos="200"/>
        </w:tabs>
        <w:spacing w:before="200"/>
        <w:ind w:left="200" w:hanging="200"/>
        <w:jc w:val="both"/>
      </w:pPr>
      <w:bookmarkStart w:id="79" w:name="d0e581"/>
      <w:bookmarkEnd w:id="78"/>
      <w:r w:rsidRPr="00AB0218">
        <w:rPr>
          <w:color w:val="000000"/>
        </w:rPr>
        <w:t>If 3 or more</w:t>
      </w:r>
      <w:r w:rsidR="006D3711" w:rsidRPr="00AB0218">
        <w:rPr>
          <w:color w:val="000000"/>
        </w:rPr>
        <w:t xml:space="preserve"> items checked</w:t>
      </w:r>
      <w:r w:rsidRPr="00AB0218">
        <w:rPr>
          <w:color w:val="000000"/>
        </w:rPr>
        <w:t>, the RISK OF MACE is 11%]</w:t>
      </w:r>
      <w:bookmarkEnd w:id="79"/>
    </w:p>
    <w:p w:rsidR="002545AE" w:rsidRPr="009324CD" w:rsidRDefault="002545AE" w:rsidP="002545AE">
      <w:pPr>
        <w:pStyle w:val="ListParagraph"/>
        <w:numPr>
          <w:ilvl w:val="0"/>
          <w:numId w:val="44"/>
        </w:numPr>
        <w:tabs>
          <w:tab w:val="left" w:pos="200"/>
        </w:tabs>
        <w:spacing w:before="200"/>
        <w:ind w:left="202" w:hanging="202"/>
        <w:jc w:val="both"/>
        <w:rPr>
          <w:color w:val="000000"/>
        </w:rPr>
      </w:pPr>
      <w:commentRangeStart w:id="80"/>
      <w:commentRangeStart w:id="81"/>
      <w:r w:rsidRPr="009324CD">
        <w:rPr>
          <w:color w:val="000000"/>
        </w:rPr>
        <w:t>[</w:t>
      </w:r>
      <w:r w:rsidR="008A787A">
        <w:rPr>
          <w:color w:val="000000"/>
        </w:rPr>
        <w:t>Section Prompt</w:t>
      </w:r>
      <w:r w:rsidRPr="009324CD">
        <w:rPr>
          <w:color w:val="000000"/>
        </w:rPr>
        <w:t xml:space="preserve">: The Risk of MACE is estimated by totaling the number of variables that apply from the Revised Cardiac Risk Indicator. </w:t>
      </w:r>
    </w:p>
    <w:p w:rsidR="002545AE" w:rsidRPr="003B1D74" w:rsidRDefault="002545AE" w:rsidP="002545AE">
      <w:pPr>
        <w:numPr>
          <w:ilvl w:val="0"/>
          <w:numId w:val="14"/>
        </w:numPr>
        <w:tabs>
          <w:tab w:val="left" w:pos="200"/>
        </w:tabs>
        <w:spacing w:before="200"/>
        <w:ind w:left="200" w:hanging="200"/>
        <w:jc w:val="both"/>
        <w:rPr>
          <w:color w:val="000000"/>
        </w:rPr>
      </w:pPr>
      <w:r w:rsidRPr="003B1D74">
        <w:rPr>
          <w:color w:val="000000"/>
        </w:rPr>
        <w:t xml:space="preserve">If 0 items </w:t>
      </w:r>
      <w:r>
        <w:rPr>
          <w:color w:val="000000"/>
        </w:rPr>
        <w:t>were selected from the RCRI variables</w:t>
      </w:r>
      <w:r w:rsidRPr="003B1D74">
        <w:rPr>
          <w:color w:val="000000"/>
        </w:rPr>
        <w:t>, the risk of a major adverse cardiac event (RISK OF MACE) is 0.4%,</w:t>
      </w:r>
    </w:p>
    <w:p w:rsidR="002545AE" w:rsidRPr="003B1D74" w:rsidRDefault="002545AE" w:rsidP="002545AE">
      <w:pPr>
        <w:numPr>
          <w:ilvl w:val="0"/>
          <w:numId w:val="14"/>
        </w:numPr>
        <w:tabs>
          <w:tab w:val="left" w:pos="200"/>
        </w:tabs>
        <w:spacing w:before="200"/>
        <w:ind w:left="200" w:hanging="200"/>
        <w:jc w:val="both"/>
        <w:rPr>
          <w:color w:val="000000"/>
        </w:rPr>
      </w:pPr>
      <w:r>
        <w:rPr>
          <w:color w:val="000000"/>
        </w:rPr>
        <w:t>If any 1 item</w:t>
      </w:r>
      <w:r w:rsidRPr="003B1D74">
        <w:rPr>
          <w:color w:val="000000"/>
        </w:rPr>
        <w:t xml:space="preserve"> </w:t>
      </w:r>
      <w:r>
        <w:rPr>
          <w:color w:val="000000"/>
        </w:rPr>
        <w:t>was selected</w:t>
      </w:r>
      <w:r w:rsidRPr="003B1D74">
        <w:rPr>
          <w:color w:val="000000"/>
        </w:rPr>
        <w:t>, the RISK OF MACE is 0.9%,</w:t>
      </w:r>
    </w:p>
    <w:p w:rsidR="002545AE" w:rsidRPr="003B1D74" w:rsidRDefault="002545AE" w:rsidP="002545AE">
      <w:pPr>
        <w:numPr>
          <w:ilvl w:val="0"/>
          <w:numId w:val="14"/>
        </w:numPr>
        <w:tabs>
          <w:tab w:val="left" w:pos="200"/>
        </w:tabs>
        <w:spacing w:before="200"/>
        <w:ind w:left="200" w:hanging="200"/>
        <w:jc w:val="both"/>
        <w:rPr>
          <w:color w:val="000000"/>
        </w:rPr>
      </w:pPr>
      <w:r w:rsidRPr="003B1D74">
        <w:rPr>
          <w:color w:val="000000"/>
        </w:rPr>
        <w:t xml:space="preserve">If </w:t>
      </w:r>
      <w:r>
        <w:rPr>
          <w:color w:val="000000"/>
        </w:rPr>
        <w:t xml:space="preserve">any </w:t>
      </w:r>
      <w:r w:rsidRPr="003B1D74">
        <w:rPr>
          <w:color w:val="000000"/>
        </w:rPr>
        <w:t xml:space="preserve">2 items </w:t>
      </w:r>
      <w:r>
        <w:rPr>
          <w:color w:val="000000"/>
        </w:rPr>
        <w:t>were selected</w:t>
      </w:r>
      <w:r w:rsidRPr="003B1D74">
        <w:rPr>
          <w:color w:val="000000"/>
        </w:rPr>
        <w:t>, the RISK OF MACE is 6.6%,</w:t>
      </w:r>
    </w:p>
    <w:p w:rsidR="002545AE" w:rsidRPr="00A71C4D" w:rsidRDefault="002545AE" w:rsidP="002545AE">
      <w:pPr>
        <w:numPr>
          <w:ilvl w:val="0"/>
          <w:numId w:val="14"/>
        </w:numPr>
        <w:tabs>
          <w:tab w:val="left" w:pos="200"/>
        </w:tabs>
        <w:spacing w:before="200"/>
        <w:ind w:left="200" w:hanging="200"/>
        <w:jc w:val="both"/>
        <w:rPr>
          <w:color w:val="000000"/>
        </w:rPr>
      </w:pPr>
      <w:r w:rsidRPr="003B1D74">
        <w:rPr>
          <w:color w:val="000000"/>
        </w:rPr>
        <w:t xml:space="preserve">If </w:t>
      </w:r>
      <w:r>
        <w:rPr>
          <w:color w:val="000000"/>
        </w:rPr>
        <w:t xml:space="preserve">any </w:t>
      </w:r>
      <w:r w:rsidRPr="003B1D74">
        <w:rPr>
          <w:color w:val="000000"/>
        </w:rPr>
        <w:t xml:space="preserve">3 items </w:t>
      </w:r>
      <w:r>
        <w:rPr>
          <w:color w:val="000000"/>
        </w:rPr>
        <w:t>were selected</w:t>
      </w:r>
      <w:r w:rsidRPr="003B1D74">
        <w:rPr>
          <w:color w:val="000000"/>
        </w:rPr>
        <w:t>, the RISK OF MACE is 11</w:t>
      </w:r>
      <w:commentRangeEnd w:id="80"/>
      <w:r w:rsidR="00DC7917" w:rsidRPr="003B1D74">
        <w:rPr>
          <w:color w:val="000000"/>
        </w:rPr>
        <w:t>%</w:t>
      </w:r>
      <w:r w:rsidR="00DC7917">
        <w:rPr>
          <w:color w:val="000000"/>
        </w:rPr>
        <w:t>]</w:t>
      </w:r>
      <w:r>
        <w:rPr>
          <w:rStyle w:val="CommentReference"/>
        </w:rPr>
        <w:commentReference w:id="80"/>
      </w:r>
      <w:commentRangeEnd w:id="81"/>
      <w:r w:rsidR="00B7562A">
        <w:rPr>
          <w:rStyle w:val="CommentReference"/>
        </w:rPr>
        <w:commentReference w:id="81"/>
      </w:r>
    </w:p>
    <w:p w:rsidR="00587598" w:rsidRDefault="001E1598" w:rsidP="00AB0218">
      <w:pPr>
        <w:numPr>
          <w:ilvl w:val="0"/>
          <w:numId w:val="14"/>
        </w:numPr>
        <w:tabs>
          <w:tab w:val="left" w:pos="200"/>
        </w:tabs>
        <w:spacing w:before="200"/>
        <w:ind w:left="200" w:hanging="200"/>
        <w:jc w:val="both"/>
      </w:pPr>
      <w:r w:rsidRPr="00AB0218">
        <w:rPr>
          <w:color w:val="000000"/>
        </w:rPr>
        <w:t>[Section Prompt: The</w:t>
      </w:r>
      <w:r w:rsidR="0033583D">
        <w:rPr>
          <w:color w:val="000000"/>
        </w:rPr>
        <w:t xml:space="preserve"> patient’s</w:t>
      </w:r>
      <w:r w:rsidRPr="00AB0218">
        <w:rPr>
          <w:color w:val="000000"/>
        </w:rPr>
        <w:t xml:space="preserve"> </w:t>
      </w:r>
      <w:r w:rsidR="0033583D">
        <w:rPr>
          <w:color w:val="000000"/>
        </w:rPr>
        <w:t xml:space="preserve">estimated </w:t>
      </w:r>
      <w:r w:rsidRPr="00AB0218">
        <w:rPr>
          <w:color w:val="000000"/>
        </w:rPr>
        <w:t>risk of a major adverse cardiac event (</w:t>
      </w:r>
      <w:r w:rsidR="00AB0218">
        <w:rPr>
          <w:color w:val="000000"/>
        </w:rPr>
        <w:t xml:space="preserve">RISK of </w:t>
      </w:r>
      <w:r w:rsidRPr="00AB0218">
        <w:rPr>
          <w:color w:val="000000"/>
        </w:rPr>
        <w:t>MACE) is:]</w:t>
      </w:r>
    </w:p>
    <w:p w:rsidR="00587598" w:rsidDel="006B2D39" w:rsidRDefault="001E1598">
      <w:pPr>
        <w:spacing w:before="200"/>
        <w:jc w:val="both"/>
      </w:pPr>
      <w:r w:rsidDel="006B2D39">
        <w:rPr>
          <w:color w:val="000000"/>
        </w:rPr>
        <w:t xml:space="preserve"> Display the RISK OF MACE.</w:t>
      </w:r>
    </w:p>
    <w:p w:rsidR="00A71C4D" w:rsidRDefault="00A71C4D">
      <w:pPr>
        <w:spacing w:before="200"/>
        <w:jc w:val="both"/>
        <w:rPr>
          <w:color w:val="000000"/>
        </w:rPr>
      </w:pPr>
      <w:r w:rsidRPr="00A71C4D">
        <w:rPr>
          <w:b/>
          <w:color w:val="000000"/>
        </w:rPr>
        <w:t>RISK OF MACE is less than 1%</w:t>
      </w:r>
    </w:p>
    <w:p w:rsidR="00587598" w:rsidRDefault="001E1598">
      <w:pPr>
        <w:spacing w:before="200"/>
        <w:jc w:val="both"/>
      </w:pPr>
      <w:r>
        <w:rPr>
          <w:color w:val="000000"/>
        </w:rPr>
        <w:t>[</w:t>
      </w:r>
      <w:r w:rsidR="00A71C4D">
        <w:rPr>
          <w:color w:val="000000"/>
        </w:rPr>
        <w:t xml:space="preserve">Technical Note: </w:t>
      </w:r>
      <w:r>
        <w:rPr>
          <w:color w:val="000000"/>
        </w:rPr>
        <w:t>If RISK OF MACE is less than 1%:]</w:t>
      </w:r>
    </w:p>
    <w:p w:rsidR="00587598" w:rsidRDefault="001E1598" w:rsidP="00AB0218">
      <w:pPr>
        <w:numPr>
          <w:ilvl w:val="0"/>
          <w:numId w:val="15"/>
        </w:numPr>
        <w:tabs>
          <w:tab w:val="left" w:pos="200"/>
        </w:tabs>
        <w:spacing w:before="200"/>
        <w:ind w:left="200" w:hanging="200"/>
        <w:jc w:val="both"/>
      </w:pPr>
      <w:bookmarkStart w:id="82" w:name="d0e591"/>
      <w:bookmarkStart w:id="83" w:name="d0e590"/>
      <w:r>
        <w:rPr>
          <w:color w:val="000000"/>
        </w:rPr>
        <w:t xml:space="preserve">[Section Prompt: Consider proceeding to surgery without cardiology consultation since </w:t>
      </w:r>
      <w:r w:rsidR="00A71C4D">
        <w:rPr>
          <w:color w:val="000000"/>
        </w:rPr>
        <w:t xml:space="preserve">the </w:t>
      </w:r>
      <w:r w:rsidR="00DC7917">
        <w:rPr>
          <w:color w:val="000000"/>
        </w:rPr>
        <w:t>patient’s estimated</w:t>
      </w:r>
      <w:r w:rsidR="0033583D">
        <w:rPr>
          <w:color w:val="000000"/>
        </w:rPr>
        <w:t xml:space="preserve"> </w:t>
      </w:r>
      <w:r>
        <w:rPr>
          <w:color w:val="000000"/>
        </w:rPr>
        <w:t xml:space="preserve">risk of a major adverse cardiac event is less than </w:t>
      </w:r>
      <w:commentRangeStart w:id="84"/>
      <w:commentRangeStart w:id="85"/>
      <w:r>
        <w:rPr>
          <w:color w:val="000000"/>
        </w:rPr>
        <w:t>1</w:t>
      </w:r>
      <w:commentRangeEnd w:id="84"/>
      <w:r w:rsidR="00745623">
        <w:rPr>
          <w:rStyle w:val="CommentReference"/>
        </w:rPr>
        <w:commentReference w:id="84"/>
      </w:r>
      <w:commentRangeEnd w:id="85"/>
      <w:r w:rsidR="00B7562A">
        <w:rPr>
          <w:rStyle w:val="CommentReference"/>
        </w:rPr>
        <w:commentReference w:id="85"/>
      </w:r>
      <w:r>
        <w:rPr>
          <w:color w:val="000000"/>
        </w:rPr>
        <w:t>%.]</w:t>
      </w:r>
    </w:p>
    <w:p w:rsidR="00587598" w:rsidRDefault="001E1598">
      <w:pPr>
        <w:numPr>
          <w:ilvl w:val="0"/>
          <w:numId w:val="15"/>
        </w:numPr>
        <w:tabs>
          <w:tab w:val="left" w:pos="200"/>
        </w:tabs>
        <w:spacing w:before="200"/>
        <w:ind w:left="200" w:hanging="200"/>
        <w:jc w:val="both"/>
      </w:pPr>
      <w:bookmarkStart w:id="86" w:name="d0e594"/>
      <w:bookmarkEnd w:id="82"/>
      <w:bookmarkEnd w:id="83"/>
      <w:r>
        <w:rPr>
          <w:color w:val="000000"/>
        </w:rPr>
        <w:t>[Documentation Template complete.]</w:t>
      </w:r>
    </w:p>
    <w:bookmarkEnd w:id="86"/>
    <w:p w:rsidR="00587598" w:rsidRPr="00A71C4D" w:rsidRDefault="001E1598">
      <w:pPr>
        <w:spacing w:before="200"/>
        <w:jc w:val="both"/>
        <w:rPr>
          <w:color w:val="000000"/>
        </w:rPr>
      </w:pPr>
      <w:r w:rsidRPr="00A71C4D">
        <w:rPr>
          <w:b/>
          <w:color w:val="000000"/>
        </w:rPr>
        <w:t>RISK OF MACE is NOT less than 1%</w:t>
      </w:r>
    </w:p>
    <w:p w:rsidR="00587598" w:rsidRDefault="001E1598" w:rsidP="002A104A">
      <w:pPr>
        <w:numPr>
          <w:ilvl w:val="0"/>
          <w:numId w:val="16"/>
        </w:numPr>
        <w:tabs>
          <w:tab w:val="left" w:pos="200"/>
        </w:tabs>
        <w:spacing w:before="200"/>
        <w:ind w:left="200" w:hanging="200"/>
        <w:jc w:val="both"/>
      </w:pPr>
      <w:bookmarkStart w:id="87" w:name="d0e600"/>
      <w:bookmarkStart w:id="88" w:name="d0e599"/>
      <w:r>
        <w:rPr>
          <w:color w:val="000000"/>
        </w:rPr>
        <w:t xml:space="preserve">[Section Prompt: </w:t>
      </w:r>
      <w:r w:rsidR="009659F0">
        <w:rPr>
          <w:color w:val="000000"/>
        </w:rPr>
        <w:t>Can the patient perform</w:t>
      </w:r>
      <w:r w:rsidR="002522F8">
        <w:rPr>
          <w:color w:val="000000"/>
        </w:rPr>
        <w:t xml:space="preserve"> activity of </w:t>
      </w:r>
      <w:r w:rsidR="009659F0">
        <w:rPr>
          <w:color w:val="000000"/>
        </w:rPr>
        <w:t xml:space="preserve">at least 4 metabolic equivalents (METs)? (Examples of 4 METs would include: light yard work, walking slowly on a flat surface at a 15-minute mile pace, or a moderate amount of work around the house like sweeping floors or carrying </w:t>
      </w:r>
      <w:commentRangeStart w:id="89"/>
      <w:commentRangeStart w:id="90"/>
      <w:commentRangeStart w:id="91"/>
      <w:commentRangeStart w:id="92"/>
      <w:r w:rsidR="009659F0">
        <w:rPr>
          <w:color w:val="000000"/>
        </w:rPr>
        <w:t>groceries</w:t>
      </w:r>
      <w:commentRangeEnd w:id="89"/>
      <w:r w:rsidR="002522F8">
        <w:rPr>
          <w:rStyle w:val="CommentReference"/>
        </w:rPr>
        <w:commentReference w:id="89"/>
      </w:r>
      <w:commentRangeEnd w:id="90"/>
      <w:commentRangeEnd w:id="91"/>
      <w:commentRangeEnd w:id="92"/>
      <w:r w:rsidR="002B0351">
        <w:rPr>
          <w:rStyle w:val="CommentReference"/>
        </w:rPr>
        <w:commentReference w:id="90"/>
      </w:r>
      <w:r w:rsidR="002522F8">
        <w:rPr>
          <w:rStyle w:val="CommentReference"/>
        </w:rPr>
        <w:commentReference w:id="91"/>
      </w:r>
      <w:r w:rsidR="002B0351">
        <w:rPr>
          <w:rStyle w:val="CommentReference"/>
        </w:rPr>
        <w:commentReference w:id="92"/>
      </w:r>
      <w:r w:rsidR="009659F0">
        <w:rPr>
          <w:color w:val="000000"/>
        </w:rPr>
        <w:t>.</w:t>
      </w:r>
      <w:r w:rsidR="00F049E5">
        <w:rPr>
          <w:color w:val="000000"/>
        </w:rPr>
        <w:t xml:space="preserve">) </w:t>
      </w:r>
      <w:commentRangeStart w:id="93"/>
      <w:commentRangeStart w:id="94"/>
      <w:r w:rsidR="00F049E5">
        <w:rPr>
          <w:color w:val="000000"/>
        </w:rPr>
        <w:t>(</w:t>
      </w:r>
      <w:commentRangeStart w:id="95"/>
      <w:commentRangeStart w:id="96"/>
      <w:proofErr w:type="spellStart"/>
      <w:del w:id="97" w:author="Linda Wedemeyer" w:date="2018-04-18T12:02:00Z">
        <w:r w:rsidR="00F049E5" w:rsidDel="00911C4B">
          <w:rPr>
            <w:color w:val="000000"/>
          </w:rPr>
          <w:delText>Fleisher 2014</w:delText>
        </w:r>
      </w:del>
      <w:ins w:id="98" w:author="Linda Wedemeyer" w:date="2018-04-18T12:02:00Z">
        <w:r w:rsidR="00911C4B">
          <w:rPr>
            <w:color w:val="000000"/>
          </w:rPr>
          <w:t>Jette</w:t>
        </w:r>
        <w:proofErr w:type="spellEnd"/>
        <w:r w:rsidR="00911C4B">
          <w:rPr>
            <w:color w:val="000000"/>
          </w:rPr>
          <w:t xml:space="preserve"> 1990</w:t>
        </w:r>
      </w:ins>
      <w:ins w:id="99" w:author="Linda Wedemeyer" w:date="2018-04-18T12:13:00Z">
        <w:r w:rsidR="002A104A">
          <w:rPr>
            <w:color w:val="000000"/>
          </w:rPr>
          <w:t xml:space="preserve">: </w:t>
        </w:r>
        <w:r w:rsidR="002A104A" w:rsidRPr="002A104A">
          <w:rPr>
            <w:color w:val="000000"/>
          </w:rPr>
          <w:t>https://onlinelibrary.wiley.com/doi/pdf/10.1002/clc.4960130809</w:t>
        </w:r>
      </w:ins>
      <w:r w:rsidR="00F049E5">
        <w:rPr>
          <w:color w:val="000000"/>
        </w:rPr>
        <w:t>)</w:t>
      </w:r>
      <w:r w:rsidR="00B7379C">
        <w:rPr>
          <w:color w:val="000000"/>
        </w:rPr>
        <w:t>]</w:t>
      </w:r>
      <w:commentRangeEnd w:id="95"/>
      <w:r w:rsidR="003353B7">
        <w:rPr>
          <w:rStyle w:val="CommentReference"/>
        </w:rPr>
        <w:commentReference w:id="95"/>
      </w:r>
      <w:commentRangeEnd w:id="96"/>
      <w:r w:rsidR="002B0351">
        <w:rPr>
          <w:rStyle w:val="CommentReference"/>
        </w:rPr>
        <w:commentReference w:id="96"/>
      </w:r>
      <w:r w:rsidR="009659F0">
        <w:rPr>
          <w:color w:val="000000"/>
        </w:rPr>
        <w:t xml:space="preserve"> </w:t>
      </w:r>
      <w:commentRangeEnd w:id="93"/>
      <w:r w:rsidR="003428D0">
        <w:rPr>
          <w:rStyle w:val="CommentReference"/>
        </w:rPr>
        <w:commentReference w:id="93"/>
      </w:r>
      <w:commentRangeEnd w:id="94"/>
      <w:r w:rsidR="004C7EF2">
        <w:rPr>
          <w:rStyle w:val="CommentReference"/>
        </w:rPr>
        <w:commentReference w:id="94"/>
      </w:r>
    </w:p>
    <w:bookmarkEnd w:id="87"/>
    <w:bookmarkEnd w:id="88"/>
    <w:p w:rsidR="00B7379C" w:rsidRDefault="00B7379C" w:rsidP="00B7379C">
      <w:pPr>
        <w:spacing w:before="200"/>
        <w:jc w:val="both"/>
      </w:pPr>
      <w:r>
        <w:rPr>
          <w:rFonts w:ascii="MS Mincho" w:eastAsia="MS Mincho" w:hAnsi="MS Mincho" w:cs="MS Mincho" w:hint="eastAsia"/>
          <w:color w:val="000000"/>
        </w:rPr>
        <w:t>☐</w:t>
      </w:r>
      <w:r>
        <w:rPr>
          <w:color w:val="000000"/>
        </w:rPr>
        <w:t xml:space="preserve"> Yes, the patient can perform at least 4 METs</w:t>
      </w:r>
    </w:p>
    <w:p w:rsidR="00B7379C" w:rsidRDefault="00B7379C" w:rsidP="00B7379C">
      <w:pPr>
        <w:spacing w:before="200"/>
        <w:jc w:val="both"/>
        <w:rPr>
          <w:color w:val="000000"/>
        </w:rPr>
      </w:pPr>
      <w:r>
        <w:rPr>
          <w:rFonts w:ascii="MS Mincho" w:eastAsia="MS Mincho" w:hAnsi="MS Mincho" w:cs="MS Mincho" w:hint="eastAsia"/>
          <w:color w:val="000000"/>
        </w:rPr>
        <w:t>☐</w:t>
      </w:r>
      <w:r>
        <w:rPr>
          <w:color w:val="000000"/>
        </w:rPr>
        <w:t xml:space="preserve"> No, the patient cannot perform at least 4 METs</w:t>
      </w:r>
    </w:p>
    <w:p w:rsidR="00587598" w:rsidRDefault="001E1598">
      <w:pPr>
        <w:spacing w:before="200"/>
        <w:jc w:val="both"/>
      </w:pPr>
      <w:r>
        <w:rPr>
          <w:color w:val="000000"/>
        </w:rPr>
        <w:t>[</w:t>
      </w:r>
      <w:r w:rsidR="002522F8">
        <w:rPr>
          <w:color w:val="000000"/>
        </w:rPr>
        <w:t xml:space="preserve">Technical Note: </w:t>
      </w:r>
      <w:r>
        <w:rPr>
          <w:color w:val="000000"/>
        </w:rPr>
        <w:t xml:space="preserve">If </w:t>
      </w:r>
      <w:r w:rsidR="009659F0">
        <w:rPr>
          <w:color w:val="000000"/>
        </w:rPr>
        <w:t xml:space="preserve">the patient can perform at least 4 </w:t>
      </w:r>
      <w:commentRangeStart w:id="100"/>
      <w:commentRangeStart w:id="101"/>
      <w:r w:rsidR="009659F0">
        <w:rPr>
          <w:color w:val="000000"/>
        </w:rPr>
        <w:t>METs</w:t>
      </w:r>
      <w:commentRangeEnd w:id="100"/>
      <w:r w:rsidR="002522F8">
        <w:rPr>
          <w:rStyle w:val="CommentReference"/>
        </w:rPr>
        <w:commentReference w:id="100"/>
      </w:r>
      <w:commentRangeEnd w:id="101"/>
      <w:r w:rsidR="002B0351">
        <w:rPr>
          <w:rStyle w:val="CommentReference"/>
        </w:rPr>
        <w:commentReference w:id="101"/>
      </w:r>
      <w:r>
        <w:rPr>
          <w:color w:val="000000"/>
        </w:rPr>
        <w:t>:]</w:t>
      </w:r>
    </w:p>
    <w:p w:rsidR="00587598" w:rsidRDefault="001E1598">
      <w:pPr>
        <w:numPr>
          <w:ilvl w:val="0"/>
          <w:numId w:val="17"/>
        </w:numPr>
        <w:tabs>
          <w:tab w:val="left" w:pos="200"/>
        </w:tabs>
        <w:spacing w:before="200"/>
        <w:ind w:left="200" w:hanging="200"/>
        <w:jc w:val="both"/>
      </w:pPr>
      <w:bookmarkStart w:id="102" w:name="d0e715"/>
      <w:bookmarkStart w:id="103" w:name="d0e714"/>
      <w:r>
        <w:rPr>
          <w:color w:val="000000"/>
        </w:rPr>
        <w:t xml:space="preserve">[Section Prompt: </w:t>
      </w:r>
      <w:r w:rsidR="002E666A">
        <w:rPr>
          <w:color w:val="000000"/>
        </w:rPr>
        <w:t xml:space="preserve">If </w:t>
      </w:r>
      <w:r w:rsidR="002522F8">
        <w:rPr>
          <w:color w:val="000000"/>
        </w:rPr>
        <w:t>the p</w:t>
      </w:r>
      <w:r w:rsidR="00C16E2E">
        <w:rPr>
          <w:color w:val="000000"/>
        </w:rPr>
        <w:t xml:space="preserve">atient is </w:t>
      </w:r>
      <w:r w:rsidR="002E666A">
        <w:rPr>
          <w:color w:val="000000"/>
        </w:rPr>
        <w:t xml:space="preserve">able </w:t>
      </w:r>
      <w:r w:rsidR="00C16E2E">
        <w:rPr>
          <w:color w:val="000000"/>
        </w:rPr>
        <w:t xml:space="preserve">to </w:t>
      </w:r>
      <w:r w:rsidR="002E666A">
        <w:rPr>
          <w:color w:val="000000"/>
        </w:rPr>
        <w:t>perform at least 4 METs</w:t>
      </w:r>
      <w:r w:rsidR="00C16E2E">
        <w:rPr>
          <w:color w:val="000000"/>
        </w:rPr>
        <w:t>,</w:t>
      </w:r>
      <w:r w:rsidR="002E666A">
        <w:rPr>
          <w:color w:val="000000"/>
        </w:rPr>
        <w:t xml:space="preserve"> t</w:t>
      </w:r>
      <w:r>
        <w:rPr>
          <w:color w:val="000000"/>
        </w:rPr>
        <w:t xml:space="preserve">he patient may proceed to surgery since their functional capacity is at least 4 </w:t>
      </w:r>
      <w:commentRangeStart w:id="104"/>
      <w:commentRangeStart w:id="105"/>
      <w:r>
        <w:rPr>
          <w:color w:val="000000"/>
        </w:rPr>
        <w:t>METs</w:t>
      </w:r>
      <w:commentRangeEnd w:id="104"/>
      <w:r w:rsidR="00B7379C">
        <w:rPr>
          <w:rStyle w:val="CommentReference"/>
        </w:rPr>
        <w:commentReference w:id="104"/>
      </w:r>
      <w:commentRangeEnd w:id="105"/>
      <w:r w:rsidR="002B0351">
        <w:rPr>
          <w:rStyle w:val="CommentReference"/>
        </w:rPr>
        <w:commentReference w:id="105"/>
      </w:r>
      <w:r>
        <w:rPr>
          <w:color w:val="000000"/>
        </w:rPr>
        <w:t>.]</w:t>
      </w:r>
    </w:p>
    <w:p w:rsidR="00587598" w:rsidRDefault="001E1598">
      <w:pPr>
        <w:numPr>
          <w:ilvl w:val="0"/>
          <w:numId w:val="17"/>
        </w:numPr>
        <w:tabs>
          <w:tab w:val="left" w:pos="200"/>
        </w:tabs>
        <w:spacing w:before="200"/>
        <w:ind w:left="200" w:hanging="200"/>
        <w:jc w:val="both"/>
      </w:pPr>
      <w:bookmarkStart w:id="106" w:name="d0e718"/>
      <w:bookmarkEnd w:id="102"/>
      <w:bookmarkEnd w:id="103"/>
      <w:r>
        <w:rPr>
          <w:color w:val="000000"/>
        </w:rPr>
        <w:t>[End Documentation Template.]</w:t>
      </w:r>
    </w:p>
    <w:bookmarkEnd w:id="106"/>
    <w:p w:rsidR="00587598" w:rsidRDefault="001E1598">
      <w:pPr>
        <w:spacing w:before="200"/>
        <w:jc w:val="both"/>
      </w:pPr>
      <w:r>
        <w:rPr>
          <w:color w:val="000000"/>
        </w:rPr>
        <w:t>[</w:t>
      </w:r>
      <w:r w:rsidR="00C16E2E">
        <w:rPr>
          <w:color w:val="000000"/>
        </w:rPr>
        <w:t xml:space="preserve">Technical Note: </w:t>
      </w:r>
      <w:r>
        <w:rPr>
          <w:color w:val="000000"/>
        </w:rPr>
        <w:t xml:space="preserve">If </w:t>
      </w:r>
      <w:r w:rsidR="009659F0">
        <w:rPr>
          <w:color w:val="000000"/>
        </w:rPr>
        <w:t xml:space="preserve">the patient cannot perform at least 4 </w:t>
      </w:r>
      <w:commentRangeStart w:id="107"/>
      <w:commentRangeStart w:id="108"/>
      <w:r w:rsidR="009659F0">
        <w:rPr>
          <w:color w:val="000000"/>
        </w:rPr>
        <w:t>METs</w:t>
      </w:r>
      <w:commentRangeEnd w:id="107"/>
      <w:r w:rsidR="00B7379C">
        <w:rPr>
          <w:rStyle w:val="CommentReference"/>
        </w:rPr>
        <w:commentReference w:id="107"/>
      </w:r>
      <w:commentRangeEnd w:id="108"/>
      <w:r w:rsidR="007246BD">
        <w:rPr>
          <w:rStyle w:val="CommentReference"/>
        </w:rPr>
        <w:commentReference w:id="108"/>
      </w:r>
      <w:r w:rsidR="009659F0">
        <w:rPr>
          <w:color w:val="000000"/>
        </w:rPr>
        <w:t>:]</w:t>
      </w:r>
    </w:p>
    <w:p w:rsidR="00587598" w:rsidRDefault="001E1598">
      <w:pPr>
        <w:numPr>
          <w:ilvl w:val="0"/>
          <w:numId w:val="18"/>
        </w:numPr>
        <w:tabs>
          <w:tab w:val="left" w:pos="200"/>
        </w:tabs>
        <w:spacing w:before="200"/>
        <w:ind w:left="200" w:hanging="200"/>
        <w:jc w:val="both"/>
      </w:pPr>
      <w:bookmarkStart w:id="109" w:name="d0e724"/>
      <w:bookmarkStart w:id="110" w:name="d0e723"/>
      <w:r>
        <w:rPr>
          <w:color w:val="000000"/>
        </w:rPr>
        <w:t xml:space="preserve">[Section Prompt: </w:t>
      </w:r>
      <w:r w:rsidR="00C16E2E">
        <w:rPr>
          <w:color w:val="000000"/>
        </w:rPr>
        <w:t xml:space="preserve">If the patient cannot perform at least 4 METs, </w:t>
      </w:r>
      <w:commentRangeStart w:id="111"/>
      <w:commentRangeStart w:id="112"/>
      <w:r w:rsidR="00C16E2E">
        <w:rPr>
          <w:color w:val="000000"/>
        </w:rPr>
        <w:t>c</w:t>
      </w:r>
      <w:r>
        <w:rPr>
          <w:color w:val="000000"/>
        </w:rPr>
        <w:t xml:space="preserve">onsider </w:t>
      </w:r>
      <w:r w:rsidR="00745623">
        <w:rPr>
          <w:color w:val="000000"/>
        </w:rPr>
        <w:t xml:space="preserve">referring the patient for cardiology consult for </w:t>
      </w:r>
      <w:r>
        <w:rPr>
          <w:color w:val="000000"/>
        </w:rPr>
        <w:t>risk stratification due to less than moderate functional capacity</w:t>
      </w:r>
      <w:commentRangeEnd w:id="111"/>
      <w:r w:rsidR="00B7379C">
        <w:rPr>
          <w:rStyle w:val="CommentReference"/>
        </w:rPr>
        <w:commentReference w:id="111"/>
      </w:r>
      <w:commentRangeEnd w:id="112"/>
      <w:r w:rsidR="007246BD">
        <w:rPr>
          <w:rStyle w:val="CommentReference"/>
        </w:rPr>
        <w:commentReference w:id="112"/>
      </w:r>
      <w:r>
        <w:rPr>
          <w:color w:val="000000"/>
        </w:rPr>
        <w:t>.]</w:t>
      </w:r>
    </w:p>
    <w:p w:rsidR="00680F1F" w:rsidRPr="00FB4833" w:rsidRDefault="00680F1F">
      <w:pPr>
        <w:numPr>
          <w:ilvl w:val="0"/>
          <w:numId w:val="18"/>
        </w:numPr>
        <w:tabs>
          <w:tab w:val="left" w:pos="200"/>
        </w:tabs>
        <w:spacing w:before="200"/>
        <w:ind w:left="200" w:hanging="200"/>
        <w:jc w:val="both"/>
      </w:pPr>
      <w:bookmarkStart w:id="113" w:name="d0e727"/>
      <w:bookmarkEnd w:id="109"/>
      <w:bookmarkEnd w:id="110"/>
      <w:r>
        <w:t>[End Patient Risk.]</w:t>
      </w:r>
    </w:p>
    <w:p w:rsidR="00587598" w:rsidRDefault="00F049E5">
      <w:pPr>
        <w:numPr>
          <w:ilvl w:val="0"/>
          <w:numId w:val="18"/>
        </w:numPr>
        <w:tabs>
          <w:tab w:val="left" w:pos="200"/>
        </w:tabs>
        <w:spacing w:before="200"/>
        <w:ind w:left="200" w:hanging="200"/>
        <w:jc w:val="both"/>
      </w:pPr>
      <w:r w:rsidDel="00F049E5">
        <w:rPr>
          <w:color w:val="000000"/>
        </w:rPr>
        <w:t xml:space="preserve"> </w:t>
      </w:r>
      <w:commentRangeStart w:id="114"/>
      <w:commentRangeStart w:id="115"/>
      <w:commentRangeStart w:id="116"/>
      <w:r w:rsidR="00C0446D">
        <w:rPr>
          <w:rStyle w:val="CommentReference"/>
        </w:rPr>
        <w:commentReference w:id="117"/>
      </w:r>
      <w:commentRangeEnd w:id="114"/>
      <w:commentRangeEnd w:id="115"/>
      <w:commentRangeEnd w:id="116"/>
      <w:r w:rsidR="00B7379C">
        <w:rPr>
          <w:rStyle w:val="CommentReference"/>
        </w:rPr>
        <w:commentReference w:id="114"/>
      </w:r>
      <w:r w:rsidR="009659F0">
        <w:rPr>
          <w:rStyle w:val="CommentReference"/>
        </w:rPr>
        <w:commentReference w:id="115"/>
      </w:r>
      <w:r w:rsidR="007246BD">
        <w:rPr>
          <w:rStyle w:val="CommentReference"/>
        </w:rPr>
        <w:commentReference w:id="116"/>
      </w:r>
    </w:p>
    <w:p w:rsidR="00587598" w:rsidRDefault="001E1598">
      <w:pPr>
        <w:spacing w:before="200"/>
        <w:rPr>
          <w:rFonts w:ascii="Arial" w:hAnsi="Arial"/>
          <w:b/>
          <w:color w:val="000000"/>
          <w:sz w:val="35"/>
        </w:rPr>
      </w:pPr>
      <w:bookmarkStart w:id="118" w:name="d0e730"/>
      <w:bookmarkEnd w:id="113"/>
      <w:r>
        <w:rPr>
          <w:rFonts w:ascii="Arial" w:hAnsi="Arial"/>
          <w:b/>
          <w:color w:val="000000"/>
          <w:sz w:val="35"/>
        </w:rPr>
        <w:t>5. Laboratory Studies</w:t>
      </w:r>
    </w:p>
    <w:p w:rsidR="00587598" w:rsidRDefault="00F049E5">
      <w:pPr>
        <w:spacing w:before="200"/>
        <w:jc w:val="both"/>
      </w:pPr>
      <w:r w:rsidRPr="001D5B8E" w:rsidDel="00F049E5">
        <w:t xml:space="preserve"> </w:t>
      </w:r>
      <w:bookmarkEnd w:id="118"/>
      <w:r w:rsidR="001E1598">
        <w:rPr>
          <w:color w:val="000000"/>
        </w:rPr>
        <w:t>[Technical Note: The following information should be included (latest value within the past 2 years), if available.]</w:t>
      </w:r>
    </w:p>
    <w:p w:rsidR="00587598" w:rsidRDefault="001E1598">
      <w:pPr>
        <w:numPr>
          <w:ilvl w:val="0"/>
          <w:numId w:val="19"/>
        </w:numPr>
        <w:tabs>
          <w:tab w:val="left" w:pos="200"/>
        </w:tabs>
        <w:spacing w:before="200"/>
        <w:ind w:left="200" w:hanging="200"/>
        <w:jc w:val="both"/>
      </w:pPr>
      <w:bookmarkStart w:id="119" w:name="d0e736"/>
      <w:bookmarkStart w:id="120" w:name="d0e735"/>
      <w:r>
        <w:rPr>
          <w:color w:val="000000"/>
        </w:rPr>
        <w:t>&lt;obtain&gt; Basic Metabolic Profile Lab Result</w:t>
      </w:r>
    </w:p>
    <w:p w:rsidR="00587598" w:rsidRPr="00FB4833" w:rsidRDefault="001E1598">
      <w:pPr>
        <w:numPr>
          <w:ilvl w:val="0"/>
          <w:numId w:val="19"/>
        </w:numPr>
        <w:tabs>
          <w:tab w:val="left" w:pos="200"/>
        </w:tabs>
        <w:spacing w:before="200"/>
        <w:ind w:left="200" w:hanging="200"/>
        <w:jc w:val="both"/>
      </w:pPr>
      <w:bookmarkStart w:id="121" w:name="d0e739"/>
      <w:bookmarkEnd w:id="119"/>
      <w:bookmarkEnd w:id="120"/>
      <w:r>
        <w:rPr>
          <w:color w:val="000000"/>
        </w:rPr>
        <w:t>&lt;obtain&gt; Complete Blood Count Lab Result</w:t>
      </w:r>
    </w:p>
    <w:p w:rsidR="00587598" w:rsidRDefault="001E1598">
      <w:pPr>
        <w:spacing w:before="200"/>
      </w:pPr>
      <w:bookmarkStart w:id="122" w:name="d0e742"/>
      <w:bookmarkEnd w:id="121"/>
      <w:r>
        <w:rPr>
          <w:rFonts w:ascii="Arial" w:hAnsi="Arial"/>
          <w:b/>
          <w:color w:val="000000"/>
          <w:sz w:val="35"/>
        </w:rPr>
        <w:t>6. Imaging and Diagnostic Studies</w:t>
      </w:r>
    </w:p>
    <w:bookmarkEnd w:id="122"/>
    <w:p w:rsidR="00587598" w:rsidRDefault="00F049E5">
      <w:pPr>
        <w:spacing w:before="200"/>
        <w:jc w:val="both"/>
      </w:pPr>
      <w:r>
        <w:rPr>
          <w:color w:val="000000"/>
        </w:rPr>
        <w:t xml:space="preserve"> </w:t>
      </w:r>
      <w:r w:rsidR="001E1598">
        <w:rPr>
          <w:color w:val="000000"/>
        </w:rPr>
        <w:t>[Technical Note: For this documentation template, the following information should be included, if available from the prior 30 days.]</w:t>
      </w:r>
    </w:p>
    <w:p w:rsidR="00587598" w:rsidRDefault="001E1598">
      <w:pPr>
        <w:numPr>
          <w:ilvl w:val="0"/>
          <w:numId w:val="29"/>
        </w:numPr>
        <w:tabs>
          <w:tab w:val="left" w:pos="200"/>
        </w:tabs>
        <w:spacing w:before="200"/>
        <w:ind w:left="200" w:hanging="200"/>
        <w:jc w:val="both"/>
      </w:pPr>
      <w:bookmarkStart w:id="123" w:name="d0e748"/>
      <w:bookmarkStart w:id="124" w:name="d0e747"/>
      <w:r>
        <w:rPr>
          <w:color w:val="000000"/>
        </w:rPr>
        <w:t>[Technical Note: Image and result text should be attached automatically if they are provided for the 12-Lead Electrocardiogram Interpretation field.]</w:t>
      </w:r>
    </w:p>
    <w:p w:rsidR="00587598" w:rsidRDefault="001E1598">
      <w:pPr>
        <w:numPr>
          <w:ilvl w:val="0"/>
          <w:numId w:val="20"/>
        </w:numPr>
        <w:tabs>
          <w:tab w:val="left" w:pos="400"/>
        </w:tabs>
        <w:spacing w:before="200"/>
        <w:ind w:left="400" w:hanging="200"/>
        <w:jc w:val="both"/>
      </w:pPr>
      <w:bookmarkStart w:id="125" w:name="d0e752"/>
      <w:bookmarkStart w:id="126" w:name="d0e751"/>
      <w:bookmarkEnd w:id="123"/>
      <w:bookmarkEnd w:id="124"/>
      <w:r>
        <w:rPr>
          <w:color w:val="000000"/>
        </w:rPr>
        <w:t>&lt;obtain&gt; resting 12-Lead Electrocardiogram Interpretation</w:t>
      </w:r>
    </w:p>
    <w:p w:rsidR="00587598" w:rsidRDefault="001E1598">
      <w:pPr>
        <w:numPr>
          <w:ilvl w:val="0"/>
          <w:numId w:val="20"/>
        </w:numPr>
        <w:tabs>
          <w:tab w:val="left" w:pos="400"/>
        </w:tabs>
        <w:spacing w:before="200"/>
        <w:ind w:left="400" w:hanging="200"/>
        <w:jc w:val="both"/>
      </w:pPr>
      <w:bookmarkStart w:id="127" w:name="d0e755"/>
      <w:bookmarkEnd w:id="125"/>
      <w:bookmarkEnd w:id="126"/>
      <w:r>
        <w:rPr>
          <w:color w:val="000000"/>
        </w:rPr>
        <w:t>[Attach/link Images: 12-Lead Electrocardiogram]</w:t>
      </w:r>
    </w:p>
    <w:p w:rsidR="00587598" w:rsidRDefault="001E1598">
      <w:pPr>
        <w:numPr>
          <w:ilvl w:val="0"/>
          <w:numId w:val="29"/>
        </w:numPr>
        <w:tabs>
          <w:tab w:val="left" w:pos="200"/>
        </w:tabs>
        <w:spacing w:before="200"/>
        <w:ind w:left="200" w:hanging="200"/>
        <w:jc w:val="both"/>
      </w:pPr>
      <w:bookmarkStart w:id="128" w:name="d0e758"/>
      <w:bookmarkEnd w:id="127"/>
      <w:r>
        <w:rPr>
          <w:color w:val="000000"/>
        </w:rPr>
        <w:t>[Technical Note: Result text should be linked automatically if it is provided for the Stress Electrocardiography Interpretation field.]</w:t>
      </w:r>
    </w:p>
    <w:p w:rsidR="00587598" w:rsidRDefault="001E1598">
      <w:pPr>
        <w:numPr>
          <w:ilvl w:val="0"/>
          <w:numId w:val="21"/>
        </w:numPr>
        <w:tabs>
          <w:tab w:val="left" w:pos="400"/>
        </w:tabs>
        <w:spacing w:before="200"/>
        <w:ind w:left="400" w:hanging="200"/>
        <w:jc w:val="both"/>
      </w:pPr>
      <w:bookmarkStart w:id="129" w:name="d0e762"/>
      <w:bookmarkStart w:id="130" w:name="d0e761"/>
      <w:bookmarkEnd w:id="128"/>
      <w:r>
        <w:rPr>
          <w:color w:val="000000"/>
        </w:rPr>
        <w:t>&lt;obtain&gt; Stress Electrocardiography Interpretation</w:t>
      </w:r>
    </w:p>
    <w:p w:rsidR="00587598" w:rsidRDefault="001E1598">
      <w:pPr>
        <w:numPr>
          <w:ilvl w:val="0"/>
          <w:numId w:val="21"/>
        </w:numPr>
        <w:tabs>
          <w:tab w:val="left" w:pos="400"/>
        </w:tabs>
        <w:spacing w:before="200"/>
        <w:ind w:left="400" w:hanging="200"/>
        <w:jc w:val="both"/>
      </w:pPr>
      <w:bookmarkStart w:id="131" w:name="d0e765"/>
      <w:bookmarkEnd w:id="129"/>
      <w:bookmarkEnd w:id="130"/>
      <w:r>
        <w:rPr>
          <w:color w:val="000000"/>
        </w:rPr>
        <w:t>[Attach/link Images: Stress Electrocardiography]</w:t>
      </w:r>
    </w:p>
    <w:p w:rsidR="00587598" w:rsidRDefault="001E1598">
      <w:pPr>
        <w:numPr>
          <w:ilvl w:val="0"/>
          <w:numId w:val="29"/>
        </w:numPr>
        <w:tabs>
          <w:tab w:val="left" w:pos="200"/>
        </w:tabs>
        <w:spacing w:before="200"/>
        <w:ind w:left="200" w:hanging="200"/>
        <w:jc w:val="both"/>
      </w:pPr>
      <w:bookmarkStart w:id="132" w:name="d0e768"/>
      <w:bookmarkEnd w:id="131"/>
      <w:r>
        <w:rPr>
          <w:color w:val="000000"/>
        </w:rPr>
        <w:t>[Technical Note: Result text should be linked automatically if it is provided for the Resting Echocardiogram/Doppler Interpretation field.]</w:t>
      </w:r>
    </w:p>
    <w:p w:rsidR="00587598" w:rsidRDefault="001E1598">
      <w:pPr>
        <w:numPr>
          <w:ilvl w:val="0"/>
          <w:numId w:val="22"/>
        </w:numPr>
        <w:tabs>
          <w:tab w:val="left" w:pos="400"/>
        </w:tabs>
        <w:spacing w:before="200"/>
        <w:ind w:left="400" w:hanging="200"/>
        <w:jc w:val="both"/>
      </w:pPr>
      <w:bookmarkStart w:id="133" w:name="d0e772"/>
      <w:bookmarkStart w:id="134" w:name="d0e771"/>
      <w:bookmarkEnd w:id="132"/>
      <w:r>
        <w:rPr>
          <w:color w:val="000000"/>
        </w:rPr>
        <w:t>&lt;obtain&gt; Resting Echocardiogram/Doppler Interpretation</w:t>
      </w:r>
    </w:p>
    <w:p w:rsidR="00587598" w:rsidRDefault="001E1598">
      <w:pPr>
        <w:numPr>
          <w:ilvl w:val="0"/>
          <w:numId w:val="22"/>
        </w:numPr>
        <w:tabs>
          <w:tab w:val="left" w:pos="400"/>
        </w:tabs>
        <w:spacing w:before="200"/>
        <w:ind w:left="400" w:hanging="200"/>
        <w:jc w:val="both"/>
      </w:pPr>
      <w:bookmarkStart w:id="135" w:name="d0e775"/>
      <w:bookmarkEnd w:id="133"/>
      <w:bookmarkEnd w:id="134"/>
      <w:r>
        <w:rPr>
          <w:color w:val="000000"/>
        </w:rPr>
        <w:t>[Link Images: Resting Echocardiogram/Doppler Electrocardiography]</w:t>
      </w:r>
    </w:p>
    <w:p w:rsidR="00587598" w:rsidRDefault="001E1598">
      <w:pPr>
        <w:numPr>
          <w:ilvl w:val="0"/>
          <w:numId w:val="29"/>
        </w:numPr>
        <w:tabs>
          <w:tab w:val="left" w:pos="200"/>
        </w:tabs>
        <w:spacing w:before="200"/>
        <w:ind w:left="200" w:hanging="200"/>
        <w:jc w:val="both"/>
      </w:pPr>
      <w:bookmarkStart w:id="136" w:name="d0e778"/>
      <w:bookmarkEnd w:id="135"/>
      <w:r>
        <w:rPr>
          <w:color w:val="000000"/>
        </w:rPr>
        <w:t>[Technical Note: Result text should be linked automatically if it is provided for the Stress Echocardiogram Interpretation field. This includes treadmill and dobutamine stress echo.]</w:t>
      </w:r>
    </w:p>
    <w:p w:rsidR="00587598" w:rsidRDefault="001E1598">
      <w:pPr>
        <w:numPr>
          <w:ilvl w:val="0"/>
          <w:numId w:val="23"/>
        </w:numPr>
        <w:tabs>
          <w:tab w:val="left" w:pos="400"/>
        </w:tabs>
        <w:spacing w:before="200"/>
        <w:ind w:left="400" w:hanging="200"/>
        <w:jc w:val="both"/>
      </w:pPr>
      <w:bookmarkStart w:id="137" w:name="d0e782"/>
      <w:bookmarkStart w:id="138" w:name="d0e781"/>
      <w:bookmarkEnd w:id="136"/>
      <w:r>
        <w:rPr>
          <w:color w:val="000000"/>
        </w:rPr>
        <w:t>&lt;obtain&gt; Stress Echocardiogram Interpretation</w:t>
      </w:r>
    </w:p>
    <w:p w:rsidR="00587598" w:rsidRDefault="001E1598">
      <w:pPr>
        <w:numPr>
          <w:ilvl w:val="0"/>
          <w:numId w:val="23"/>
        </w:numPr>
        <w:tabs>
          <w:tab w:val="left" w:pos="400"/>
        </w:tabs>
        <w:spacing w:before="200"/>
        <w:ind w:left="400" w:hanging="200"/>
        <w:jc w:val="both"/>
      </w:pPr>
      <w:bookmarkStart w:id="139" w:name="d0e785"/>
      <w:bookmarkEnd w:id="137"/>
      <w:bookmarkEnd w:id="138"/>
      <w:r>
        <w:rPr>
          <w:color w:val="000000"/>
        </w:rPr>
        <w:t>[Link Images: Stress Echocardiogram]</w:t>
      </w:r>
    </w:p>
    <w:p w:rsidR="00587598" w:rsidRDefault="001E1598">
      <w:pPr>
        <w:numPr>
          <w:ilvl w:val="0"/>
          <w:numId w:val="29"/>
        </w:numPr>
        <w:tabs>
          <w:tab w:val="left" w:pos="200"/>
        </w:tabs>
        <w:spacing w:before="200"/>
        <w:ind w:left="200" w:hanging="200"/>
        <w:jc w:val="both"/>
      </w:pPr>
      <w:bookmarkStart w:id="140" w:name="d0e788"/>
      <w:bookmarkEnd w:id="139"/>
      <w:r>
        <w:rPr>
          <w:color w:val="000000"/>
        </w:rPr>
        <w:t>[Technical Note: Result text should be linked automatically if it is provided for the Stress Myocardial Perfusion Imaging (MPI) Interpretation field.]</w:t>
      </w:r>
    </w:p>
    <w:p w:rsidR="00587598" w:rsidRDefault="001E1598">
      <w:pPr>
        <w:numPr>
          <w:ilvl w:val="0"/>
          <w:numId w:val="24"/>
        </w:numPr>
        <w:tabs>
          <w:tab w:val="left" w:pos="400"/>
        </w:tabs>
        <w:spacing w:before="200"/>
        <w:ind w:left="400" w:hanging="200"/>
        <w:jc w:val="both"/>
      </w:pPr>
      <w:bookmarkStart w:id="141" w:name="d0e792"/>
      <w:bookmarkStart w:id="142" w:name="d0e791"/>
      <w:bookmarkEnd w:id="140"/>
      <w:r>
        <w:rPr>
          <w:color w:val="000000"/>
        </w:rPr>
        <w:t>&lt;obtain&gt; Stress MPI Interpretation</w:t>
      </w:r>
    </w:p>
    <w:p w:rsidR="00587598" w:rsidRDefault="001E1598">
      <w:pPr>
        <w:numPr>
          <w:ilvl w:val="0"/>
          <w:numId w:val="24"/>
        </w:numPr>
        <w:tabs>
          <w:tab w:val="left" w:pos="400"/>
        </w:tabs>
        <w:spacing w:before="200"/>
        <w:ind w:left="400" w:hanging="200"/>
        <w:jc w:val="both"/>
      </w:pPr>
      <w:bookmarkStart w:id="143" w:name="d0e795"/>
      <w:bookmarkEnd w:id="141"/>
      <w:bookmarkEnd w:id="142"/>
      <w:r>
        <w:rPr>
          <w:color w:val="000000"/>
        </w:rPr>
        <w:t>[Link Images: Stress MPI]</w:t>
      </w:r>
    </w:p>
    <w:p w:rsidR="00587598" w:rsidRDefault="001E1598">
      <w:pPr>
        <w:numPr>
          <w:ilvl w:val="0"/>
          <w:numId w:val="29"/>
        </w:numPr>
        <w:tabs>
          <w:tab w:val="left" w:pos="200"/>
        </w:tabs>
        <w:spacing w:before="200"/>
        <w:ind w:left="200" w:hanging="200"/>
        <w:jc w:val="both"/>
      </w:pPr>
      <w:bookmarkStart w:id="144" w:name="d0e798"/>
      <w:bookmarkEnd w:id="143"/>
      <w:r>
        <w:rPr>
          <w:color w:val="000000"/>
        </w:rPr>
        <w:t>[Technical Note: Result text should be linked automatically if it is provided for the Rest/Stress MRI Interpretation field.]</w:t>
      </w:r>
    </w:p>
    <w:p w:rsidR="00587598" w:rsidRDefault="001E1598">
      <w:pPr>
        <w:numPr>
          <w:ilvl w:val="0"/>
          <w:numId w:val="25"/>
        </w:numPr>
        <w:tabs>
          <w:tab w:val="left" w:pos="400"/>
        </w:tabs>
        <w:spacing w:before="200"/>
        <w:ind w:left="400" w:hanging="200"/>
        <w:jc w:val="both"/>
      </w:pPr>
      <w:bookmarkStart w:id="145" w:name="d0e802"/>
      <w:bookmarkStart w:id="146" w:name="d0e801"/>
      <w:bookmarkEnd w:id="144"/>
      <w:r>
        <w:rPr>
          <w:color w:val="000000"/>
        </w:rPr>
        <w:t>&lt;obtain&gt; Rest/Stress MRI Interpretation</w:t>
      </w:r>
    </w:p>
    <w:p w:rsidR="00587598" w:rsidRDefault="001E1598">
      <w:pPr>
        <w:numPr>
          <w:ilvl w:val="0"/>
          <w:numId w:val="25"/>
        </w:numPr>
        <w:tabs>
          <w:tab w:val="left" w:pos="400"/>
        </w:tabs>
        <w:spacing w:before="200"/>
        <w:ind w:left="400" w:hanging="200"/>
        <w:jc w:val="both"/>
      </w:pPr>
      <w:bookmarkStart w:id="147" w:name="d0e805"/>
      <w:bookmarkEnd w:id="145"/>
      <w:bookmarkEnd w:id="146"/>
      <w:r>
        <w:rPr>
          <w:color w:val="000000"/>
        </w:rPr>
        <w:t>[Link Images: Rest/Stress MRI]</w:t>
      </w:r>
    </w:p>
    <w:p w:rsidR="00587598" w:rsidRDefault="001E1598">
      <w:pPr>
        <w:numPr>
          <w:ilvl w:val="0"/>
          <w:numId w:val="29"/>
        </w:numPr>
        <w:tabs>
          <w:tab w:val="left" w:pos="200"/>
        </w:tabs>
        <w:spacing w:before="200"/>
        <w:ind w:left="200" w:hanging="200"/>
        <w:jc w:val="both"/>
      </w:pPr>
      <w:bookmarkStart w:id="148" w:name="d0e808"/>
      <w:bookmarkEnd w:id="147"/>
      <w:commentRangeStart w:id="149"/>
      <w:commentRangeStart w:id="150"/>
      <w:r>
        <w:rPr>
          <w:color w:val="000000"/>
        </w:rPr>
        <w:t>[Technical Note: Result text should be linked automatically if it is provided for the Chest</w:t>
      </w:r>
      <w:r w:rsidR="001D20C6">
        <w:rPr>
          <w:color w:val="000000"/>
        </w:rPr>
        <w:t xml:space="preserve"> CT and/or </w:t>
      </w:r>
      <w:r>
        <w:rPr>
          <w:color w:val="000000"/>
        </w:rPr>
        <w:t>Cardiac CT</w:t>
      </w:r>
      <w:r w:rsidR="001D20C6">
        <w:rPr>
          <w:color w:val="000000"/>
        </w:rPr>
        <w:t xml:space="preserve"> and/or Coronary CT</w:t>
      </w:r>
      <w:r>
        <w:rPr>
          <w:color w:val="000000"/>
        </w:rPr>
        <w:t xml:space="preserve"> Angiography (CTA) Interpretation field.]</w:t>
      </w:r>
    </w:p>
    <w:p w:rsidR="00587598" w:rsidRDefault="001E1598">
      <w:pPr>
        <w:numPr>
          <w:ilvl w:val="0"/>
          <w:numId w:val="26"/>
        </w:numPr>
        <w:tabs>
          <w:tab w:val="left" w:pos="400"/>
        </w:tabs>
        <w:spacing w:before="200"/>
        <w:ind w:left="400" w:hanging="200"/>
        <w:jc w:val="both"/>
      </w:pPr>
      <w:bookmarkStart w:id="151" w:name="d0e812"/>
      <w:bookmarkStart w:id="152" w:name="d0e811"/>
      <w:bookmarkEnd w:id="148"/>
      <w:r>
        <w:rPr>
          <w:color w:val="000000"/>
        </w:rPr>
        <w:t xml:space="preserve">&lt;obtain&gt; </w:t>
      </w:r>
      <w:r w:rsidR="001D20C6">
        <w:rPr>
          <w:color w:val="000000"/>
        </w:rPr>
        <w:t>Chest CT and/or Cardiac CT and/or Coronary CT Angiography (CTA)</w:t>
      </w:r>
      <w:r w:rsidR="003B1844">
        <w:rPr>
          <w:color w:val="000000"/>
        </w:rPr>
        <w:t xml:space="preserve"> </w:t>
      </w:r>
      <w:r>
        <w:rPr>
          <w:color w:val="000000"/>
        </w:rPr>
        <w:t>Interpretation</w:t>
      </w:r>
    </w:p>
    <w:p w:rsidR="00587598" w:rsidRDefault="001E1598">
      <w:pPr>
        <w:numPr>
          <w:ilvl w:val="0"/>
          <w:numId w:val="26"/>
        </w:numPr>
        <w:tabs>
          <w:tab w:val="left" w:pos="400"/>
        </w:tabs>
        <w:spacing w:before="200"/>
        <w:ind w:left="400" w:hanging="200"/>
        <w:jc w:val="both"/>
      </w:pPr>
      <w:bookmarkStart w:id="153" w:name="d0e815"/>
      <w:bookmarkEnd w:id="151"/>
      <w:bookmarkEnd w:id="152"/>
      <w:r>
        <w:rPr>
          <w:color w:val="000000"/>
        </w:rPr>
        <w:t xml:space="preserve">[Link Images: </w:t>
      </w:r>
      <w:r w:rsidR="00647ADA">
        <w:rPr>
          <w:color w:val="000000"/>
        </w:rPr>
        <w:t>Chest CT and/or Cardiac CT and/or Coronary CT Angiography (CTA)</w:t>
      </w:r>
      <w:r>
        <w:rPr>
          <w:color w:val="000000"/>
        </w:rPr>
        <w:t>]</w:t>
      </w:r>
      <w:r w:rsidR="00A24F3B">
        <w:rPr>
          <w:color w:val="000000"/>
        </w:rPr>
        <w:t xml:space="preserve"> </w:t>
      </w:r>
      <w:r w:rsidR="00647ADA">
        <w:rPr>
          <w:color w:val="000000"/>
        </w:rPr>
        <w:t xml:space="preserve"> </w:t>
      </w:r>
      <w:commentRangeEnd w:id="149"/>
      <w:r w:rsidR="00E566DE">
        <w:rPr>
          <w:rStyle w:val="CommentReference"/>
        </w:rPr>
        <w:commentReference w:id="149"/>
      </w:r>
      <w:commentRangeEnd w:id="150"/>
      <w:r w:rsidR="007246BD">
        <w:rPr>
          <w:rStyle w:val="CommentReference"/>
        </w:rPr>
        <w:commentReference w:id="150"/>
      </w:r>
    </w:p>
    <w:p w:rsidR="00587598" w:rsidRDefault="001E1598">
      <w:pPr>
        <w:numPr>
          <w:ilvl w:val="0"/>
          <w:numId w:val="29"/>
        </w:numPr>
        <w:tabs>
          <w:tab w:val="left" w:pos="200"/>
        </w:tabs>
        <w:spacing w:before="200"/>
        <w:ind w:left="200" w:hanging="200"/>
        <w:jc w:val="both"/>
      </w:pPr>
      <w:bookmarkStart w:id="154" w:name="d0e818"/>
      <w:bookmarkEnd w:id="153"/>
      <w:r>
        <w:rPr>
          <w:color w:val="000000"/>
        </w:rPr>
        <w:t>[Technical Note: Result text should be linked automatically if it is provided for the X-Ray Chest Interpretation field.]</w:t>
      </w:r>
    </w:p>
    <w:p w:rsidR="00587598" w:rsidRDefault="001E1598">
      <w:pPr>
        <w:numPr>
          <w:ilvl w:val="0"/>
          <w:numId w:val="27"/>
        </w:numPr>
        <w:tabs>
          <w:tab w:val="left" w:pos="400"/>
        </w:tabs>
        <w:spacing w:before="200"/>
        <w:ind w:left="400" w:hanging="200"/>
        <w:jc w:val="both"/>
      </w:pPr>
      <w:bookmarkStart w:id="155" w:name="d0e822"/>
      <w:bookmarkStart w:id="156" w:name="d0e821"/>
      <w:bookmarkEnd w:id="154"/>
      <w:r>
        <w:rPr>
          <w:color w:val="000000"/>
        </w:rPr>
        <w:t>&lt;obtain&gt; X-Ray Chest Interpretation</w:t>
      </w:r>
    </w:p>
    <w:p w:rsidR="00587598" w:rsidRDefault="001E1598">
      <w:pPr>
        <w:numPr>
          <w:ilvl w:val="0"/>
          <w:numId w:val="27"/>
        </w:numPr>
        <w:tabs>
          <w:tab w:val="left" w:pos="400"/>
        </w:tabs>
        <w:spacing w:before="200"/>
        <w:ind w:left="400" w:hanging="200"/>
        <w:jc w:val="both"/>
      </w:pPr>
      <w:bookmarkStart w:id="157" w:name="d0e825"/>
      <w:bookmarkEnd w:id="155"/>
      <w:bookmarkEnd w:id="156"/>
      <w:r>
        <w:rPr>
          <w:color w:val="000000"/>
        </w:rPr>
        <w:t>[Link Images: X-Ray Chest]</w:t>
      </w:r>
    </w:p>
    <w:p w:rsidR="00F049E5" w:rsidRDefault="00B643E5" w:rsidP="00FB4833">
      <w:pPr>
        <w:tabs>
          <w:tab w:val="left" w:pos="400"/>
        </w:tabs>
        <w:spacing w:before="200"/>
        <w:ind w:left="400"/>
        <w:jc w:val="both"/>
      </w:pPr>
      <w:bookmarkStart w:id="158" w:name="d0e832"/>
      <w:bookmarkStart w:id="159" w:name="d0e831"/>
      <w:bookmarkEnd w:id="157"/>
      <w:r>
        <w:rPr>
          <w:rStyle w:val="CommentReference"/>
        </w:rPr>
        <w:commentReference w:id="160"/>
      </w:r>
      <w:bookmarkStart w:id="161" w:name="d0e835"/>
      <w:bookmarkEnd w:id="158"/>
      <w:bookmarkEnd w:id="159"/>
      <w:r w:rsidR="00F049E5">
        <w:rPr>
          <w:color w:val="000000"/>
        </w:rPr>
        <w:t xml:space="preserve"> [End Documentation Template.]</w:t>
      </w:r>
    </w:p>
    <w:p w:rsidR="00587598" w:rsidRDefault="00587598">
      <w:pPr>
        <w:spacing w:before="200"/>
      </w:pPr>
      <w:bookmarkStart w:id="162" w:name="d0e838"/>
      <w:bookmarkEnd w:id="161"/>
    </w:p>
    <w:p w:rsidR="00587598" w:rsidDel="006F0B04" w:rsidRDefault="001E1598">
      <w:pPr>
        <w:spacing w:before="300"/>
        <w:rPr>
          <w:del w:id="163" w:author="Kathleen Keating" w:date="2018-04-16T13:13:00Z"/>
        </w:rPr>
      </w:pPr>
      <w:bookmarkStart w:id="164" w:name="d0e841"/>
      <w:bookmarkEnd w:id="162"/>
      <w:commentRangeStart w:id="165"/>
      <w:del w:id="166" w:author="Kathleen Keating" w:date="2018-04-16T13:13:00Z">
        <w:r w:rsidDel="006F0B04">
          <w:rPr>
            <w:rFonts w:ascii="Arial" w:hAnsi="Arial"/>
            <w:b/>
            <w:color w:val="000000"/>
            <w:sz w:val="29"/>
          </w:rPr>
          <w:delText>Bibliography</w:delText>
        </w:r>
      </w:del>
      <w:commentRangeEnd w:id="165"/>
      <w:r w:rsidR="006F0B04">
        <w:rPr>
          <w:rStyle w:val="CommentReference"/>
        </w:rPr>
        <w:commentReference w:id="165"/>
      </w:r>
      <w:del w:id="167" w:author="Kathleen Keating" w:date="2018-04-16T13:13:00Z">
        <w:r w:rsidR="001D6184" w:rsidDel="006F0B04">
          <w:rPr>
            <w:rFonts w:ascii="Arial" w:hAnsi="Arial"/>
            <w:b/>
            <w:color w:val="000000"/>
            <w:sz w:val="29"/>
          </w:rPr>
          <w:delText xml:space="preserve">/ </w:delText>
        </w:r>
        <w:commentRangeStart w:id="168"/>
        <w:r w:rsidR="001D6184" w:rsidDel="006F0B04">
          <w:rPr>
            <w:rFonts w:ascii="Arial" w:hAnsi="Arial"/>
            <w:b/>
            <w:color w:val="000000"/>
            <w:sz w:val="29"/>
          </w:rPr>
          <w:delText>Evidence</w:delText>
        </w:r>
        <w:commentRangeEnd w:id="168"/>
        <w:r w:rsidR="00B0116B" w:rsidDel="006F0B04">
          <w:rPr>
            <w:rStyle w:val="CommentReference"/>
          </w:rPr>
          <w:commentReference w:id="168"/>
        </w:r>
      </w:del>
    </w:p>
    <w:p w:rsidR="00587598" w:rsidDel="006F0B04" w:rsidRDefault="001E1598">
      <w:pPr>
        <w:spacing w:before="200"/>
        <w:ind w:left="720" w:hanging="720"/>
        <w:jc w:val="both"/>
        <w:rPr>
          <w:del w:id="169" w:author="Kathleen Keating" w:date="2018-04-16T13:13:00Z"/>
        </w:rPr>
      </w:pPr>
      <w:bookmarkStart w:id="170" w:name="d0e842"/>
      <w:bookmarkEnd w:id="164"/>
      <w:del w:id="171" w:author="Kathleen Keating" w:date="2018-04-16T13:13:00Z">
        <w:r w:rsidDel="006F0B04">
          <w:rPr>
            <w:i/>
            <w:color w:val="000000"/>
          </w:rPr>
          <w:delText>ACS NSQIP Surgical Risk Calculator</w:delText>
        </w:r>
        <w:r w:rsidDel="006F0B04">
          <w:rPr>
            <w:color w:val="000000"/>
          </w:rPr>
          <w:delText xml:space="preserve">. </w:delText>
        </w:r>
        <w:r w:rsidR="002A5150" w:rsidDel="006F0B04">
          <w:fldChar w:fldCharType="begin"/>
        </w:r>
        <w:r w:rsidR="002A5150" w:rsidDel="006F0B04">
          <w:delInstrText xml:space="preserve"> HYPERLINK "file:///C:\\Users\\vhaiswdesaia\\Documents\\CDS1_Yr\\Cardiology\\URL" \h </w:delInstrText>
        </w:r>
        <w:r w:rsidR="002A5150" w:rsidDel="006F0B04">
          <w:fldChar w:fldCharType="separate"/>
        </w:r>
        <w:r w:rsidDel="006F0B04">
          <w:rPr>
            <w:color w:val="000000"/>
          </w:rPr>
          <w:delText>http://riskcalculator.facs.org/RiskCalculator/index.jsp.</w:delText>
        </w:r>
        <w:r w:rsidR="002A5150" w:rsidDel="006F0B04">
          <w:rPr>
            <w:color w:val="000000"/>
          </w:rPr>
          <w:fldChar w:fldCharType="end"/>
        </w:r>
        <w:r w:rsidDel="006F0B04">
          <w:rPr>
            <w:color w:val="000000"/>
          </w:rPr>
          <w:delText>. 2017.</w:delText>
        </w:r>
      </w:del>
    </w:p>
    <w:p w:rsidR="00587598" w:rsidDel="006F0B04" w:rsidRDefault="001E1598">
      <w:pPr>
        <w:spacing w:before="200"/>
        <w:ind w:left="720" w:hanging="720"/>
        <w:jc w:val="both"/>
        <w:rPr>
          <w:del w:id="172" w:author="Kathleen Keating" w:date="2018-04-16T13:13:00Z"/>
        </w:rPr>
      </w:pPr>
      <w:bookmarkStart w:id="173" w:name="d0e850"/>
      <w:bookmarkEnd w:id="170"/>
      <w:del w:id="174" w:author="Kathleen Keating" w:date="2018-04-16T13:13:00Z">
        <w:r w:rsidDel="006F0B04">
          <w:rPr>
            <w:color w:val="000000"/>
          </w:rPr>
          <w:delText xml:space="preserve">[Daley, 2015] B.J. Daley, W Cecil, PC Clarke, JB Cofer, and OD Guillamondegui . “How slow is too slow? Correlation of operative time to complications: an analysis from the Tennessee Surgical Quality Collaborative.”. </w:delText>
        </w:r>
        <w:r w:rsidDel="006F0B04">
          <w:rPr>
            <w:i/>
            <w:color w:val="000000"/>
          </w:rPr>
          <w:delText>J Am Coll Surg</w:delText>
        </w:r>
        <w:r w:rsidDel="006F0B04">
          <w:rPr>
            <w:color w:val="000000"/>
          </w:rPr>
          <w:delText>. 2015. 220(4). 550-558.</w:delText>
        </w:r>
      </w:del>
    </w:p>
    <w:p w:rsidR="00587598" w:rsidDel="006F0B04" w:rsidRDefault="001E1598">
      <w:pPr>
        <w:spacing w:before="200"/>
        <w:ind w:left="720" w:hanging="720"/>
        <w:jc w:val="both"/>
        <w:rPr>
          <w:del w:id="175" w:author="Kathleen Keating" w:date="2018-04-16T13:13:00Z"/>
        </w:rPr>
      </w:pPr>
      <w:bookmarkStart w:id="176" w:name="d0e894"/>
      <w:bookmarkEnd w:id="173"/>
      <w:del w:id="177" w:author="Kathleen Keating" w:date="2018-04-16T13:13:00Z">
        <w:r w:rsidDel="006F0B04">
          <w:rPr>
            <w:color w:val="000000"/>
          </w:rPr>
          <w:delText xml:space="preserve">[Donati, 2004] A Donati , M Ruzzi , and E Adrario . “A new and feasible model for predicting operative </w:delText>
        </w:r>
        <w:r w:rsidR="00DC7917" w:rsidDel="006F0B04">
          <w:rPr>
            <w:color w:val="000000"/>
          </w:rPr>
          <w:delText>risk”</w:delText>
        </w:r>
        <w:r w:rsidDel="006F0B04">
          <w:rPr>
            <w:color w:val="000000"/>
          </w:rPr>
          <w:delText xml:space="preserve">. </w:delText>
        </w:r>
        <w:r w:rsidDel="006F0B04">
          <w:rPr>
            <w:i/>
            <w:color w:val="000000"/>
          </w:rPr>
          <w:delText>Br J Anaesth.</w:delText>
        </w:r>
        <w:r w:rsidDel="006F0B04">
          <w:rPr>
            <w:color w:val="000000"/>
          </w:rPr>
          <w:delText>. 2004. 93(3). 393-399.</w:delText>
        </w:r>
      </w:del>
    </w:p>
    <w:p w:rsidR="00587598" w:rsidDel="006F0B04" w:rsidRDefault="001E1598">
      <w:pPr>
        <w:spacing w:before="200"/>
        <w:ind w:left="720" w:hanging="720"/>
        <w:jc w:val="both"/>
        <w:rPr>
          <w:del w:id="178" w:author="Kathleen Keating" w:date="2018-04-16T13:13:00Z"/>
        </w:rPr>
      </w:pPr>
      <w:bookmarkStart w:id="179" w:name="d0e926"/>
      <w:bookmarkEnd w:id="176"/>
      <w:del w:id="180" w:author="Kathleen Keating" w:date="2018-04-16T13:13:00Z">
        <w:r w:rsidDel="006F0B04">
          <w:rPr>
            <w:color w:val="000000"/>
          </w:rPr>
          <w:delText xml:space="preserve">[Fleisher, 2014] LA Fleisher, KE Fleischmann, and AD Auerbach. “2014 ACC/AHA guideline on perioperative cardiovascular evaluation and management of patients undergoing non-cardiac surgery: a report of the American College of Cardiology/American Heart Association Task Force on Practice Guidelines.”. </w:delText>
        </w:r>
        <w:r w:rsidDel="006F0B04">
          <w:rPr>
            <w:i/>
            <w:color w:val="000000"/>
          </w:rPr>
          <w:delText>Circulation</w:delText>
        </w:r>
        <w:r w:rsidDel="006F0B04">
          <w:rPr>
            <w:color w:val="000000"/>
          </w:rPr>
          <w:delText>. 2014. 130(24). e278-e333.</w:delText>
        </w:r>
      </w:del>
    </w:p>
    <w:p w:rsidR="00587598" w:rsidDel="006F0B04" w:rsidRDefault="001E1598">
      <w:pPr>
        <w:spacing w:before="200"/>
        <w:ind w:left="720" w:hanging="720"/>
        <w:jc w:val="both"/>
        <w:rPr>
          <w:del w:id="181" w:author="Kathleen Keating" w:date="2018-04-16T13:13:00Z"/>
        </w:rPr>
      </w:pPr>
      <w:bookmarkStart w:id="182" w:name="d0e958"/>
      <w:bookmarkEnd w:id="179"/>
      <w:del w:id="183" w:author="Kathleen Keating" w:date="2018-04-16T13:13:00Z">
        <w:r w:rsidDel="006F0B04">
          <w:rPr>
            <w:color w:val="000000"/>
          </w:rPr>
          <w:delText xml:space="preserve">[Hlatky , 1989] MA Hlatky, RE Boineau, and MB Higginbotham. “A brief self-administered questionnaire to determine functional capacity (the Duke Activity Status Index).”. </w:delText>
        </w:r>
        <w:r w:rsidDel="006F0B04">
          <w:rPr>
            <w:i/>
            <w:color w:val="000000"/>
          </w:rPr>
          <w:delText>Am J Cardiol</w:delText>
        </w:r>
        <w:r w:rsidDel="006F0B04">
          <w:rPr>
            <w:color w:val="000000"/>
          </w:rPr>
          <w:delText>. 1989. 64(10). 651-654.</w:delText>
        </w:r>
      </w:del>
    </w:p>
    <w:p w:rsidR="00587598" w:rsidDel="006F0B04" w:rsidRDefault="001E1598">
      <w:pPr>
        <w:spacing w:before="200"/>
        <w:ind w:left="720" w:hanging="720"/>
        <w:jc w:val="both"/>
        <w:rPr>
          <w:del w:id="184" w:author="Kathleen Keating" w:date="2018-04-16T13:13:00Z"/>
        </w:rPr>
      </w:pPr>
      <w:bookmarkStart w:id="185" w:name="d0e990"/>
      <w:bookmarkEnd w:id="182"/>
      <w:del w:id="186" w:author="Kathleen Keating" w:date="2018-04-16T13:13:00Z">
        <w:r w:rsidDel="006F0B04">
          <w:rPr>
            <w:color w:val="000000"/>
          </w:rPr>
          <w:delText xml:space="preserve">[Hu, 2016] WH Hu, HH Chen, and KC Lee. “Assessment of the addition of hypoalbuminemia to ACS-NSQIP surgical risk calculator in colorectal cancer”. </w:delText>
        </w:r>
        <w:r w:rsidDel="006F0B04">
          <w:rPr>
            <w:i/>
            <w:color w:val="000000"/>
          </w:rPr>
          <w:delText>Medicine (Baltimore).</w:delText>
        </w:r>
        <w:r w:rsidDel="006F0B04">
          <w:rPr>
            <w:color w:val="000000"/>
          </w:rPr>
          <w:delText>. 2016. 95(10). e2999.</w:delText>
        </w:r>
      </w:del>
    </w:p>
    <w:p w:rsidR="00587598" w:rsidDel="006F0B04" w:rsidRDefault="001E1598">
      <w:pPr>
        <w:spacing w:before="200"/>
        <w:ind w:left="720" w:hanging="720"/>
        <w:jc w:val="both"/>
        <w:rPr>
          <w:del w:id="187" w:author="Kathleen Keating" w:date="2018-04-16T13:13:00Z"/>
        </w:rPr>
      </w:pPr>
      <w:bookmarkStart w:id="188" w:name="d0e1022"/>
      <w:bookmarkEnd w:id="185"/>
      <w:del w:id="189" w:author="Kathleen Keating" w:date="2018-04-16T13:13:00Z">
        <w:r w:rsidDel="006F0B04">
          <w:rPr>
            <w:color w:val="000000"/>
          </w:rPr>
          <w:delText xml:space="preserve">[Lee , 1999] TH Lee, ER Marcantonio, and CM Mangione. “Derivation and prospective validation of a simple index for prediction of cardiac risk of major non-cardiac surgery”. </w:delText>
        </w:r>
        <w:r w:rsidDel="006F0B04">
          <w:rPr>
            <w:i/>
            <w:color w:val="000000"/>
          </w:rPr>
          <w:delText>Circulation</w:delText>
        </w:r>
        <w:r w:rsidDel="006F0B04">
          <w:rPr>
            <w:color w:val="000000"/>
          </w:rPr>
          <w:delText>. 1999. 100(10). 1043-1049.</w:delText>
        </w:r>
      </w:del>
    </w:p>
    <w:p w:rsidR="00587598" w:rsidDel="006F0B04" w:rsidRDefault="001E1598">
      <w:pPr>
        <w:spacing w:before="200"/>
        <w:ind w:left="720" w:hanging="720"/>
        <w:jc w:val="both"/>
        <w:rPr>
          <w:del w:id="190" w:author="Kathleen Keating" w:date="2018-04-16T13:13:00Z"/>
        </w:rPr>
      </w:pPr>
      <w:bookmarkStart w:id="191" w:name="d0e1054"/>
      <w:bookmarkEnd w:id="188"/>
      <w:del w:id="192" w:author="Kathleen Keating" w:date="2018-04-16T13:13:00Z">
        <w:r w:rsidDel="006F0B04">
          <w:rPr>
            <w:color w:val="000000"/>
          </w:rPr>
          <w:delText xml:space="preserve">[McMillan, 2017] MT McMillan, V Allegrini, and HJ Asbun. “Incorporation of procedure-specific risk into the ACS-NSQIP surgical risk calculator improves the prediction of morbidity and mortality after pancreatoduodenectomy.”. </w:delText>
        </w:r>
        <w:r w:rsidDel="006F0B04">
          <w:rPr>
            <w:i/>
            <w:color w:val="000000"/>
          </w:rPr>
          <w:delText>Ann Surg.</w:delText>
        </w:r>
        <w:r w:rsidDel="006F0B04">
          <w:rPr>
            <w:color w:val="000000"/>
          </w:rPr>
          <w:delText>. 2017. 265(5). 978-986.</w:delText>
        </w:r>
      </w:del>
    </w:p>
    <w:p w:rsidR="00587598" w:rsidDel="006F0B04" w:rsidRDefault="001E1598">
      <w:pPr>
        <w:spacing w:before="200"/>
        <w:ind w:left="720" w:hanging="720"/>
        <w:jc w:val="both"/>
        <w:rPr>
          <w:del w:id="193" w:author="Kathleen Keating" w:date="2018-04-16T13:13:00Z"/>
        </w:rPr>
      </w:pPr>
      <w:bookmarkStart w:id="194" w:name="d0e1086"/>
      <w:bookmarkEnd w:id="191"/>
      <w:del w:id="195" w:author="Kathleen Keating" w:date="2018-04-16T13:13:00Z">
        <w:r w:rsidDel="006F0B04">
          <w:rPr>
            <w:color w:val="000000"/>
          </w:rPr>
          <w:delText xml:space="preserve">[Neuberger, 2017] JM Neuberger, WO Bechstein, and DR Kuypers. “Practical recommendations for long-term management of modifiable risks in kidney and liver transplant recipients: a guidance report and clinical checklist by the Consensus on Managing Modifiable Risk in Transplantation (COMMIT) Group.”. </w:delText>
        </w:r>
        <w:r w:rsidDel="006F0B04">
          <w:rPr>
            <w:i/>
            <w:color w:val="000000"/>
          </w:rPr>
          <w:delText xml:space="preserve"> Transplantation</w:delText>
        </w:r>
        <w:r w:rsidDel="006F0B04">
          <w:rPr>
            <w:color w:val="000000"/>
          </w:rPr>
          <w:delText>. 2017. 101(4S Suppl 2). S1-S56.</w:delText>
        </w:r>
      </w:del>
    </w:p>
    <w:bookmarkEnd w:id="194"/>
    <w:p w:rsidR="00587598" w:rsidRDefault="00587598">
      <w:pPr>
        <w:sectPr w:rsidR="00587598" w:rsidSect="009D12A4">
          <w:headerReference w:type="even" r:id="rId56"/>
          <w:headerReference w:type="default" r:id="rId57"/>
          <w:footerReference w:type="even" r:id="rId58"/>
          <w:footerReference w:type="default" r:id="rId59"/>
          <w:headerReference w:type="first" r:id="rId60"/>
          <w:footerReference w:type="first" r:id="rId61"/>
          <w:pgSz w:w="11906" w:h="16838"/>
          <w:pgMar w:top="1440" w:right="1440" w:bottom="1440" w:left="1440" w:header="720" w:footer="720" w:gutter="0"/>
          <w:lnNumType w:countBy="1" w:restart="continuous"/>
          <w:cols w:space="720"/>
          <w:titlePg/>
        </w:sectPr>
      </w:pPr>
    </w:p>
    <w:p w:rsidR="00587598" w:rsidRDefault="001E1598">
      <w:pPr>
        <w:keepNext/>
        <w:spacing w:before="200"/>
      </w:pPr>
      <w:bookmarkStart w:id="196" w:name="d0e1118"/>
      <w:r>
        <w:rPr>
          <w:rFonts w:ascii="Arial" w:hAnsi="Arial"/>
          <w:b/>
          <w:color w:val="000000"/>
          <w:sz w:val="50"/>
        </w:rPr>
        <w:t>Chapter 4. Order Set</w:t>
      </w:r>
    </w:p>
    <w:p w:rsidR="00F049E5" w:rsidRDefault="00F049E5" w:rsidP="00F049E5">
      <w:pPr>
        <w:spacing w:before="200"/>
        <w:jc w:val="both"/>
        <w:rPr>
          <w:color w:val="000000"/>
        </w:rPr>
      </w:pPr>
      <w:bookmarkStart w:id="197" w:name="d0e1121"/>
      <w:bookmarkEnd w:id="196"/>
      <w:r>
        <w:rPr>
          <w:color w:val="000000"/>
        </w:rPr>
        <w:t>[Begin Order Set.]</w:t>
      </w:r>
    </w:p>
    <w:p w:rsidR="00587598" w:rsidRDefault="001E1598">
      <w:pPr>
        <w:spacing w:before="200"/>
      </w:pPr>
      <w:r>
        <w:rPr>
          <w:rFonts w:ascii="Arial" w:hAnsi="Arial"/>
          <w:b/>
          <w:color w:val="000000"/>
          <w:sz w:val="35"/>
        </w:rPr>
        <w:t>1. Knowledge Narrative</w:t>
      </w:r>
    </w:p>
    <w:bookmarkEnd w:id="197"/>
    <w:p w:rsidR="00587598" w:rsidRDefault="001E1598">
      <w:pPr>
        <w:spacing w:before="200"/>
        <w:jc w:val="both"/>
      </w:pPr>
      <w:r>
        <w:rPr>
          <w:color w:val="000000"/>
        </w:rPr>
        <w:t xml:space="preserve">[See Clinical </w:t>
      </w:r>
      <w:commentRangeStart w:id="198"/>
      <w:commentRangeStart w:id="199"/>
      <w:r>
        <w:rPr>
          <w:color w:val="000000"/>
        </w:rPr>
        <w:t>Context</w:t>
      </w:r>
      <w:commentRangeEnd w:id="198"/>
      <w:r w:rsidR="00E45FDC">
        <w:rPr>
          <w:rStyle w:val="CommentReference"/>
        </w:rPr>
        <w:commentReference w:id="198"/>
      </w:r>
      <w:commentRangeEnd w:id="199"/>
      <w:r w:rsidR="002B42E7">
        <w:rPr>
          <w:rStyle w:val="CommentReference"/>
        </w:rPr>
        <w:commentReference w:id="199"/>
      </w:r>
      <w:r w:rsidR="001D6184">
        <w:rPr>
          <w:color w:val="000000"/>
        </w:rPr>
        <w:t xml:space="preserve"> in Chapter 1.</w:t>
      </w:r>
      <w:r>
        <w:rPr>
          <w:color w:val="000000"/>
        </w:rPr>
        <w:t>]</w:t>
      </w:r>
    </w:p>
    <w:p w:rsidR="00587598" w:rsidRDefault="001E1598">
      <w:pPr>
        <w:spacing w:before="200"/>
      </w:pPr>
      <w:bookmarkStart w:id="200" w:name="d0e1126"/>
      <w:r>
        <w:rPr>
          <w:rFonts w:ascii="Arial" w:hAnsi="Arial"/>
          <w:b/>
          <w:color w:val="000000"/>
          <w:sz w:val="35"/>
        </w:rPr>
        <w:t>2. Order Set Applicability</w:t>
      </w:r>
    </w:p>
    <w:bookmarkEnd w:id="200"/>
    <w:p w:rsidR="00587598" w:rsidRDefault="00F049E5">
      <w:pPr>
        <w:spacing w:before="200"/>
        <w:jc w:val="both"/>
      </w:pPr>
      <w:r w:rsidDel="00F049E5">
        <w:rPr>
          <w:color w:val="000000"/>
        </w:rPr>
        <w:t xml:space="preserve"> </w:t>
      </w:r>
      <w:r w:rsidR="001E1598">
        <w:rPr>
          <w:color w:val="000000"/>
        </w:rPr>
        <w:t>[Section Prompt: This order set is not applicable to emergency surgery patients or patients with an acute coronary syndrome. It is intended for patients anticipating an elective, non-cardiac surgery.]</w:t>
      </w:r>
    </w:p>
    <w:p w:rsidR="00587598" w:rsidRDefault="001E1598">
      <w:pPr>
        <w:spacing w:before="200"/>
        <w:jc w:val="both"/>
      </w:pPr>
      <w:r>
        <w:rPr>
          <w:color w:val="000000"/>
        </w:rPr>
        <w:t>[</w:t>
      </w:r>
      <w:r w:rsidR="0008238E">
        <w:rPr>
          <w:color w:val="000000"/>
        </w:rPr>
        <w:t>Section Prompt</w:t>
      </w:r>
      <w:r w:rsidR="008A2E3C">
        <w:rPr>
          <w:rStyle w:val="CommentReference"/>
        </w:rPr>
        <w:commentReference w:id="201"/>
      </w:r>
      <w:r>
        <w:rPr>
          <w:color w:val="000000"/>
        </w:rPr>
        <w:t xml:space="preserve">: This order set should be used for a patient </w:t>
      </w:r>
      <w:r w:rsidR="000269E1">
        <w:rPr>
          <w:color w:val="000000"/>
        </w:rPr>
        <w:t>who</w:t>
      </w:r>
      <w:r w:rsidR="000269E1" w:rsidRPr="008A2E3C">
        <w:t xml:space="preserve"> </w:t>
      </w:r>
      <w:r w:rsidR="008A2E3C" w:rsidRPr="008A2E3C">
        <w:rPr>
          <w:color w:val="000000"/>
        </w:rPr>
        <w:t>is being referred to cardiology fo</w:t>
      </w:r>
      <w:r w:rsidR="00FA1CC9">
        <w:rPr>
          <w:color w:val="000000"/>
        </w:rPr>
        <w:t>r</w:t>
      </w:r>
      <w:r w:rsidR="008A2E3C" w:rsidRPr="008A2E3C">
        <w:rPr>
          <w:color w:val="000000"/>
        </w:rPr>
        <w:t xml:space="preserve"> preoperative </w:t>
      </w:r>
      <w:r w:rsidR="00FA1CC9">
        <w:rPr>
          <w:color w:val="000000"/>
        </w:rPr>
        <w:t xml:space="preserve">cardiac risk stratification </w:t>
      </w:r>
      <w:r w:rsidR="008A2E3C" w:rsidRPr="008A2E3C">
        <w:rPr>
          <w:color w:val="000000"/>
        </w:rPr>
        <w:t>prior to non-cardiac surgery</w:t>
      </w:r>
      <w:r w:rsidR="00FA1CC9">
        <w:rPr>
          <w:color w:val="000000"/>
        </w:rPr>
        <w:t>,</w:t>
      </w:r>
      <w:r w:rsidR="008A2E3C" w:rsidRPr="008A2E3C">
        <w:rPr>
          <w:color w:val="000000"/>
        </w:rPr>
        <w:t xml:space="preserve"> </w:t>
      </w:r>
      <w:r w:rsidR="000269E1">
        <w:rPr>
          <w:color w:val="000000"/>
        </w:rPr>
        <w:t xml:space="preserve">subsequent to determination during use of the documentation template that </w:t>
      </w:r>
      <w:r w:rsidR="00FA1CC9">
        <w:rPr>
          <w:color w:val="000000"/>
        </w:rPr>
        <w:t>the patient requires this evaluation</w:t>
      </w:r>
      <w:r>
        <w:rPr>
          <w:color w:val="000000"/>
        </w:rPr>
        <w:t xml:space="preserve">. </w:t>
      </w:r>
      <w:r w:rsidR="008A2E3C">
        <w:rPr>
          <w:color w:val="000000"/>
        </w:rPr>
        <w:t xml:space="preserve">The </w:t>
      </w:r>
      <w:r>
        <w:rPr>
          <w:color w:val="000000"/>
        </w:rPr>
        <w:t xml:space="preserve">referring provider should also consider ordering an appropriate </w:t>
      </w:r>
      <w:commentRangeStart w:id="202"/>
      <w:commentRangeStart w:id="203"/>
      <w:r>
        <w:rPr>
          <w:color w:val="000000"/>
        </w:rPr>
        <w:t xml:space="preserve">risk stratification study </w:t>
      </w:r>
      <w:commentRangeEnd w:id="202"/>
      <w:r w:rsidR="00A20C25">
        <w:rPr>
          <w:rStyle w:val="CommentReference"/>
        </w:rPr>
        <w:commentReference w:id="202"/>
      </w:r>
      <w:commentRangeEnd w:id="203"/>
      <w:r w:rsidR="00222422">
        <w:rPr>
          <w:rStyle w:val="CommentReference"/>
        </w:rPr>
        <w:commentReference w:id="203"/>
      </w:r>
      <w:r w:rsidR="00E566DE">
        <w:rPr>
          <w:color w:val="000000"/>
        </w:rPr>
        <w:t xml:space="preserve">from the options presented </w:t>
      </w:r>
      <w:r w:rsidR="00A3167F">
        <w:rPr>
          <w:color w:val="000000"/>
        </w:rPr>
        <w:t>within this order set</w:t>
      </w:r>
      <w:r w:rsidR="00E566DE">
        <w:rPr>
          <w:color w:val="000000"/>
        </w:rPr>
        <w:t xml:space="preserve"> </w:t>
      </w:r>
      <w:r>
        <w:rPr>
          <w:color w:val="000000"/>
        </w:rPr>
        <w:t>in conjunction with the cardiology consult. All orders are routine unless otherwise specified.]</w:t>
      </w:r>
    </w:p>
    <w:p w:rsidR="00587598" w:rsidRDefault="001E1598">
      <w:pPr>
        <w:spacing w:before="200"/>
      </w:pPr>
      <w:bookmarkStart w:id="204" w:name="d0e1133"/>
      <w:r>
        <w:rPr>
          <w:rFonts w:ascii="Arial" w:hAnsi="Arial"/>
          <w:b/>
          <w:color w:val="000000"/>
          <w:sz w:val="35"/>
        </w:rPr>
        <w:t>3. Consults and Referrals</w:t>
      </w:r>
    </w:p>
    <w:bookmarkEnd w:id="204"/>
    <w:p w:rsidR="00587598" w:rsidRDefault="001E1598">
      <w:pPr>
        <w:spacing w:before="200"/>
        <w:jc w:val="both"/>
      </w:pPr>
      <w:r>
        <w:rPr>
          <w:color w:val="000000"/>
        </w:rPr>
        <w:t>[Section Selection Behavior: Optional.]</w:t>
      </w:r>
    </w:p>
    <w:p w:rsidR="00587598" w:rsidRDefault="001E1598">
      <w:pPr>
        <w:numPr>
          <w:ilvl w:val="0"/>
          <w:numId w:val="30"/>
        </w:numPr>
        <w:tabs>
          <w:tab w:val="left" w:pos="200"/>
        </w:tabs>
        <w:spacing w:before="200"/>
        <w:ind w:left="200" w:hanging="200"/>
        <w:jc w:val="both"/>
      </w:pPr>
      <w:bookmarkStart w:id="205" w:name="d0e1139"/>
      <w:bookmarkStart w:id="206" w:name="d0e1138"/>
      <w:r>
        <w:rPr>
          <w:color w:val="000000"/>
        </w:rPr>
        <w:t xml:space="preserve">☐ </w:t>
      </w:r>
      <w:r w:rsidR="008A2E3C">
        <w:rPr>
          <w:color w:val="000000"/>
        </w:rPr>
        <w:t xml:space="preserve">Order </w:t>
      </w:r>
      <w:r>
        <w:rPr>
          <w:color w:val="000000"/>
        </w:rPr>
        <w:t xml:space="preserve">referral to cardiology for preoperative assessment </w:t>
      </w:r>
      <w:r w:rsidR="002177CF">
        <w:rPr>
          <w:color w:val="000000"/>
        </w:rPr>
        <w:t xml:space="preserve">prior to </w:t>
      </w:r>
      <w:r>
        <w:rPr>
          <w:color w:val="000000"/>
        </w:rPr>
        <w:t>elective non-cardiac surgery</w:t>
      </w:r>
    </w:p>
    <w:p w:rsidR="00587598" w:rsidRDefault="001E1598">
      <w:pPr>
        <w:spacing w:before="200"/>
      </w:pPr>
      <w:bookmarkStart w:id="207" w:name="d0e1142"/>
      <w:bookmarkEnd w:id="205"/>
      <w:bookmarkEnd w:id="206"/>
      <w:r>
        <w:rPr>
          <w:rFonts w:ascii="Arial" w:hAnsi="Arial"/>
          <w:b/>
          <w:color w:val="000000"/>
          <w:sz w:val="35"/>
        </w:rPr>
        <w:t>4. </w:t>
      </w:r>
      <w:commentRangeStart w:id="208"/>
      <w:commentRangeStart w:id="209"/>
      <w:commentRangeStart w:id="210"/>
      <w:commentRangeStart w:id="211"/>
      <w:r>
        <w:rPr>
          <w:rFonts w:ascii="Arial" w:hAnsi="Arial"/>
          <w:b/>
          <w:color w:val="000000"/>
          <w:sz w:val="35"/>
        </w:rPr>
        <w:t>Risk Stratification</w:t>
      </w:r>
      <w:commentRangeEnd w:id="208"/>
      <w:r w:rsidR="0040753B">
        <w:rPr>
          <w:rStyle w:val="CommentReference"/>
        </w:rPr>
        <w:commentReference w:id="208"/>
      </w:r>
      <w:commentRangeEnd w:id="209"/>
      <w:commentRangeEnd w:id="210"/>
      <w:commentRangeEnd w:id="211"/>
      <w:r w:rsidR="002177CF">
        <w:rPr>
          <w:rFonts w:ascii="Arial" w:hAnsi="Arial"/>
          <w:b/>
          <w:color w:val="000000"/>
          <w:sz w:val="35"/>
        </w:rPr>
        <w:t xml:space="preserve"> Testing</w:t>
      </w:r>
      <w:r w:rsidR="00B643E5">
        <w:rPr>
          <w:rStyle w:val="CommentReference"/>
        </w:rPr>
        <w:commentReference w:id="209"/>
      </w:r>
      <w:r w:rsidR="00040981">
        <w:rPr>
          <w:rStyle w:val="CommentReference"/>
        </w:rPr>
        <w:commentReference w:id="210"/>
      </w:r>
      <w:r w:rsidR="00222422">
        <w:rPr>
          <w:rStyle w:val="CommentReference"/>
        </w:rPr>
        <w:commentReference w:id="211"/>
      </w:r>
    </w:p>
    <w:bookmarkEnd w:id="207"/>
    <w:p w:rsidR="00B55B73" w:rsidRPr="003D760E" w:rsidRDefault="00B55B73">
      <w:pPr>
        <w:spacing w:before="200"/>
        <w:jc w:val="both"/>
        <w:rPr>
          <w:b/>
          <w:color w:val="000000"/>
        </w:rPr>
      </w:pPr>
    </w:p>
    <w:p w:rsidR="00587598" w:rsidRPr="00FB4833" w:rsidRDefault="001E1598">
      <w:pPr>
        <w:spacing w:before="200"/>
        <w:jc w:val="both"/>
        <w:rPr>
          <w:b/>
        </w:rPr>
      </w:pPr>
      <w:r w:rsidRPr="00FB4833">
        <w:rPr>
          <w:b/>
          <w:color w:val="000000"/>
        </w:rPr>
        <w:t>Exercise Stress Testing</w:t>
      </w:r>
    </w:p>
    <w:p w:rsidR="00587598" w:rsidRDefault="001E1598">
      <w:pPr>
        <w:spacing w:before="200"/>
        <w:jc w:val="both"/>
      </w:pPr>
      <w:commentRangeStart w:id="212"/>
      <w:commentRangeStart w:id="213"/>
      <w:commentRangeStart w:id="214"/>
      <w:r>
        <w:rPr>
          <w:color w:val="000000"/>
        </w:rPr>
        <w:t xml:space="preserve">[Section Prompt: Consider for patients with no known or </w:t>
      </w:r>
      <w:r w:rsidR="00255FCC" w:rsidRPr="006C0294">
        <w:rPr>
          <w:color w:val="000000"/>
          <w:lang w:val="en-US"/>
        </w:rPr>
        <w:t>suspected</w:t>
      </w:r>
      <w:r w:rsidR="00255FCC">
        <w:rPr>
          <w:rStyle w:val="CommentReference"/>
        </w:rPr>
        <w:commentReference w:id="215"/>
      </w:r>
      <w:r w:rsidR="00222422">
        <w:rPr>
          <w:rStyle w:val="CommentReference"/>
        </w:rPr>
        <w:commentReference w:id="216"/>
      </w:r>
      <w:r w:rsidR="00255FCC" w:rsidRPr="006C0294">
        <w:rPr>
          <w:color w:val="000000"/>
          <w:lang w:val="en-US"/>
        </w:rPr>
        <w:t> </w:t>
      </w:r>
      <w:r w:rsidR="00255FCC" w:rsidDel="00255FCC">
        <w:rPr>
          <w:color w:val="000000"/>
        </w:rPr>
        <w:t xml:space="preserve"> </w:t>
      </w:r>
      <w:r>
        <w:rPr>
          <w:color w:val="000000"/>
        </w:rPr>
        <w:t>coronary artery disease, low probability for coronary artery disease, ability to exercise, normal electrocardiogram, and heart rate &gt; 60 beats per minute.]</w:t>
      </w:r>
    </w:p>
    <w:p w:rsidR="00587598" w:rsidRDefault="001E1598">
      <w:pPr>
        <w:spacing w:before="200"/>
        <w:jc w:val="both"/>
      </w:pPr>
      <w:r>
        <w:rPr>
          <w:color w:val="000000"/>
        </w:rPr>
        <w:t>[Section Selection Behavior: Optional.]</w:t>
      </w:r>
      <w:r w:rsidR="00255FCC">
        <w:rPr>
          <w:color w:val="000000"/>
        </w:rPr>
        <w:t xml:space="preserve"> </w:t>
      </w:r>
    </w:p>
    <w:p w:rsidR="00587598" w:rsidRDefault="001E1598">
      <w:pPr>
        <w:numPr>
          <w:ilvl w:val="0"/>
          <w:numId w:val="31"/>
        </w:numPr>
        <w:tabs>
          <w:tab w:val="left" w:pos="200"/>
        </w:tabs>
        <w:spacing w:before="200"/>
        <w:ind w:left="200" w:hanging="200"/>
        <w:jc w:val="both"/>
      </w:pPr>
      <w:bookmarkStart w:id="217" w:name="d0e1156"/>
      <w:bookmarkStart w:id="218" w:name="d0e1155"/>
      <w:r>
        <w:rPr>
          <w:color w:val="000000"/>
        </w:rPr>
        <w:t>☐ exercise stress testing</w:t>
      </w:r>
      <w:commentRangeEnd w:id="212"/>
      <w:r w:rsidR="00ED4CDE">
        <w:rPr>
          <w:rStyle w:val="CommentReference"/>
        </w:rPr>
        <w:commentReference w:id="212"/>
      </w:r>
      <w:commentRangeEnd w:id="213"/>
      <w:r w:rsidR="00B7379C">
        <w:rPr>
          <w:rStyle w:val="CommentReference"/>
        </w:rPr>
        <w:commentReference w:id="213"/>
      </w:r>
      <w:commentRangeEnd w:id="214"/>
      <w:r w:rsidR="00222422">
        <w:rPr>
          <w:rStyle w:val="CommentReference"/>
        </w:rPr>
        <w:commentReference w:id="214"/>
      </w:r>
    </w:p>
    <w:bookmarkEnd w:id="217"/>
    <w:bookmarkEnd w:id="218"/>
    <w:p w:rsidR="00587598" w:rsidRPr="00FB4833" w:rsidRDefault="001E1598">
      <w:pPr>
        <w:spacing w:before="200"/>
        <w:jc w:val="both"/>
        <w:rPr>
          <w:b/>
        </w:rPr>
      </w:pPr>
      <w:r w:rsidRPr="00FB4833">
        <w:rPr>
          <w:b/>
          <w:color w:val="000000"/>
        </w:rPr>
        <w:t>Stress Testing with Echocardiography</w:t>
      </w:r>
    </w:p>
    <w:p w:rsidR="00587598" w:rsidRDefault="001E1598">
      <w:pPr>
        <w:spacing w:before="200"/>
        <w:jc w:val="both"/>
      </w:pPr>
      <w:r>
        <w:rPr>
          <w:color w:val="000000"/>
        </w:rPr>
        <w:t xml:space="preserve">[Section Prompt: Consider for patients with no known or </w:t>
      </w:r>
      <w:r w:rsidR="00255FCC" w:rsidRPr="006C0294">
        <w:rPr>
          <w:color w:val="000000"/>
          <w:lang w:val="en-US"/>
        </w:rPr>
        <w:t>suspected</w:t>
      </w:r>
      <w:r w:rsidR="00255FCC">
        <w:rPr>
          <w:rStyle w:val="CommentReference"/>
        </w:rPr>
        <w:commentReference w:id="219"/>
      </w:r>
      <w:r w:rsidR="00222422">
        <w:rPr>
          <w:rStyle w:val="CommentReference"/>
        </w:rPr>
        <w:commentReference w:id="220"/>
      </w:r>
      <w:r w:rsidR="00255FCC" w:rsidRPr="006C0294">
        <w:rPr>
          <w:color w:val="000000"/>
          <w:lang w:val="en-US"/>
        </w:rPr>
        <w:t> </w:t>
      </w:r>
      <w:r w:rsidR="00255FCC" w:rsidDel="00255FCC">
        <w:rPr>
          <w:color w:val="000000"/>
        </w:rPr>
        <w:t xml:space="preserve"> </w:t>
      </w:r>
      <w:r>
        <w:rPr>
          <w:color w:val="000000"/>
        </w:rPr>
        <w:t>coronary artery disease, low to intermediate probability for coronary artery disease, ability to exercise, and normal electrocardiogram.]</w:t>
      </w:r>
    </w:p>
    <w:p w:rsidR="00587598" w:rsidRDefault="001E1598">
      <w:pPr>
        <w:spacing w:before="200"/>
        <w:jc w:val="both"/>
      </w:pPr>
      <w:r>
        <w:rPr>
          <w:color w:val="000000"/>
        </w:rPr>
        <w:t>[Section Selection Behavior: Optional.]</w:t>
      </w:r>
    </w:p>
    <w:p w:rsidR="00587598" w:rsidRDefault="001E1598">
      <w:pPr>
        <w:numPr>
          <w:ilvl w:val="0"/>
          <w:numId w:val="32"/>
        </w:numPr>
        <w:tabs>
          <w:tab w:val="left" w:pos="200"/>
        </w:tabs>
        <w:spacing w:before="200"/>
        <w:ind w:left="200" w:hanging="200"/>
        <w:jc w:val="both"/>
      </w:pPr>
      <w:bookmarkStart w:id="221" w:name="d0e1166"/>
      <w:bookmarkStart w:id="222" w:name="d0e1165"/>
      <w:r>
        <w:rPr>
          <w:color w:val="000000"/>
        </w:rPr>
        <w:t>☐ stress testing echocardiography</w:t>
      </w:r>
    </w:p>
    <w:bookmarkEnd w:id="221"/>
    <w:bookmarkEnd w:id="222"/>
    <w:p w:rsidR="00587598" w:rsidRPr="00FB4833" w:rsidRDefault="001E1598">
      <w:pPr>
        <w:spacing w:before="200"/>
        <w:jc w:val="both"/>
        <w:rPr>
          <w:b/>
        </w:rPr>
      </w:pPr>
      <w:r w:rsidRPr="00FB4833">
        <w:rPr>
          <w:b/>
          <w:color w:val="000000"/>
        </w:rPr>
        <w:t>Dobutamine Stress Testing with Myocardial Perfusion Imaging (MPI)</w:t>
      </w:r>
    </w:p>
    <w:p w:rsidR="00587598" w:rsidRDefault="001E1598">
      <w:pPr>
        <w:spacing w:before="200"/>
        <w:jc w:val="both"/>
      </w:pPr>
      <w:r>
        <w:rPr>
          <w:color w:val="000000"/>
        </w:rPr>
        <w:t xml:space="preserve">[Section Prompt: Consider for patients with no known or </w:t>
      </w:r>
      <w:r w:rsidR="00255FCC" w:rsidRPr="006C0294">
        <w:rPr>
          <w:color w:val="000000"/>
          <w:lang w:val="en-US"/>
        </w:rPr>
        <w:t>suspected</w:t>
      </w:r>
      <w:r w:rsidR="00255FCC">
        <w:rPr>
          <w:rStyle w:val="CommentReference"/>
        </w:rPr>
        <w:commentReference w:id="223"/>
      </w:r>
      <w:r w:rsidR="00222422">
        <w:rPr>
          <w:rStyle w:val="CommentReference"/>
        </w:rPr>
        <w:commentReference w:id="224"/>
      </w:r>
      <w:r w:rsidR="00255FCC" w:rsidRPr="006C0294">
        <w:rPr>
          <w:color w:val="000000"/>
          <w:lang w:val="en-US"/>
        </w:rPr>
        <w:t> </w:t>
      </w:r>
      <w:r w:rsidR="00255FCC" w:rsidDel="00255FCC">
        <w:rPr>
          <w:color w:val="000000"/>
        </w:rPr>
        <w:t xml:space="preserve"> </w:t>
      </w:r>
      <w:r>
        <w:rPr>
          <w:color w:val="000000"/>
        </w:rPr>
        <w:t>coronary artery disease, intermediate probability for coronary artery disease, inability to exercise,</w:t>
      </w:r>
      <w:r w:rsidR="00403D1D">
        <w:rPr>
          <w:color w:val="000000"/>
        </w:rPr>
        <w:t xml:space="preserve"> inability to tolerate other vasodilator stress agents</w:t>
      </w:r>
      <w:r>
        <w:rPr>
          <w:color w:val="000000"/>
        </w:rPr>
        <w:t xml:space="preserve"> and normal electrocardiogram.]</w:t>
      </w:r>
    </w:p>
    <w:p w:rsidR="00587598" w:rsidRDefault="001E1598">
      <w:pPr>
        <w:spacing w:before="200"/>
        <w:jc w:val="both"/>
      </w:pPr>
      <w:r>
        <w:rPr>
          <w:color w:val="000000"/>
        </w:rPr>
        <w:t>[Section Selection Behavior: Only one should be selected. Optional.]</w:t>
      </w:r>
    </w:p>
    <w:p w:rsidR="00587598" w:rsidRDefault="001E1598">
      <w:pPr>
        <w:numPr>
          <w:ilvl w:val="0"/>
          <w:numId w:val="33"/>
        </w:numPr>
        <w:tabs>
          <w:tab w:val="left" w:pos="200"/>
        </w:tabs>
        <w:spacing w:before="200"/>
        <w:ind w:left="200" w:hanging="200"/>
        <w:jc w:val="both"/>
      </w:pPr>
      <w:bookmarkStart w:id="225" w:name="d0e1176"/>
      <w:bookmarkStart w:id="226" w:name="d0e1175"/>
      <w:r>
        <w:rPr>
          <w:color w:val="000000"/>
        </w:rPr>
        <w:t>☐ dobutamine stress testing myocardial perfusion imaging</w:t>
      </w:r>
    </w:p>
    <w:bookmarkEnd w:id="225"/>
    <w:bookmarkEnd w:id="226"/>
    <w:p w:rsidR="00587598" w:rsidRPr="00FB4833" w:rsidRDefault="001E1598">
      <w:pPr>
        <w:spacing w:before="200"/>
        <w:jc w:val="both"/>
        <w:rPr>
          <w:b/>
        </w:rPr>
      </w:pPr>
      <w:r w:rsidRPr="00FB4833">
        <w:rPr>
          <w:b/>
          <w:color w:val="000000"/>
        </w:rPr>
        <w:t xml:space="preserve">Coronary CT </w:t>
      </w:r>
      <w:commentRangeStart w:id="227"/>
      <w:commentRangeStart w:id="228"/>
      <w:commentRangeStart w:id="229"/>
      <w:commentRangeStart w:id="230"/>
      <w:commentRangeStart w:id="231"/>
      <w:r w:rsidRPr="00FB4833">
        <w:rPr>
          <w:b/>
          <w:color w:val="000000"/>
        </w:rPr>
        <w:t>Angiogram</w:t>
      </w:r>
      <w:commentRangeEnd w:id="227"/>
      <w:r w:rsidR="00A720EC">
        <w:rPr>
          <w:rStyle w:val="CommentReference"/>
        </w:rPr>
        <w:commentReference w:id="227"/>
      </w:r>
      <w:commentRangeEnd w:id="228"/>
      <w:r w:rsidR="00B7379C">
        <w:rPr>
          <w:rStyle w:val="CommentReference"/>
        </w:rPr>
        <w:commentReference w:id="228"/>
      </w:r>
      <w:commentRangeEnd w:id="229"/>
      <w:commentRangeEnd w:id="230"/>
      <w:r w:rsidR="004961EB">
        <w:rPr>
          <w:rStyle w:val="CommentReference"/>
        </w:rPr>
        <w:commentReference w:id="229"/>
      </w:r>
      <w:r w:rsidR="006C0294">
        <w:rPr>
          <w:rStyle w:val="CommentReference"/>
        </w:rPr>
        <w:commentReference w:id="230"/>
      </w:r>
      <w:commentRangeEnd w:id="231"/>
      <w:r w:rsidR="00222422">
        <w:rPr>
          <w:rStyle w:val="CommentReference"/>
        </w:rPr>
        <w:commentReference w:id="231"/>
      </w:r>
    </w:p>
    <w:p w:rsidR="00587598" w:rsidRDefault="001E1598">
      <w:pPr>
        <w:spacing w:before="200"/>
        <w:jc w:val="both"/>
      </w:pPr>
      <w:r>
        <w:rPr>
          <w:color w:val="000000"/>
        </w:rPr>
        <w:t xml:space="preserve">[Section Prompt: Consider for patients with no known or </w:t>
      </w:r>
      <w:r w:rsidR="00255FCC" w:rsidRPr="006C0294">
        <w:rPr>
          <w:color w:val="000000"/>
          <w:lang w:val="en-US"/>
        </w:rPr>
        <w:t>suspected</w:t>
      </w:r>
      <w:r w:rsidR="00255FCC">
        <w:rPr>
          <w:rStyle w:val="CommentReference"/>
        </w:rPr>
        <w:commentReference w:id="232"/>
      </w:r>
      <w:r w:rsidR="00222422">
        <w:rPr>
          <w:rStyle w:val="CommentReference"/>
        </w:rPr>
        <w:commentReference w:id="233"/>
      </w:r>
      <w:r w:rsidR="00255FCC" w:rsidRPr="006C0294">
        <w:rPr>
          <w:color w:val="000000"/>
          <w:lang w:val="en-US"/>
        </w:rPr>
        <w:t> </w:t>
      </w:r>
      <w:r w:rsidR="00255FCC" w:rsidDel="00255FCC">
        <w:rPr>
          <w:color w:val="000000"/>
        </w:rPr>
        <w:t xml:space="preserve"> </w:t>
      </w:r>
      <w:r>
        <w:rPr>
          <w:color w:val="000000"/>
        </w:rPr>
        <w:t xml:space="preserve">coronary artery disease, </w:t>
      </w:r>
      <w:r w:rsidR="006C0294">
        <w:rPr>
          <w:color w:val="000000"/>
        </w:rPr>
        <w:t xml:space="preserve">high </w:t>
      </w:r>
      <w:r>
        <w:rPr>
          <w:color w:val="000000"/>
        </w:rPr>
        <w:t>probability for coronary artery disease, inability to exercise, and normal electrocardiogram.]</w:t>
      </w:r>
    </w:p>
    <w:p w:rsidR="00587598" w:rsidRDefault="001E1598">
      <w:pPr>
        <w:spacing w:before="200"/>
        <w:jc w:val="both"/>
      </w:pPr>
      <w:r>
        <w:rPr>
          <w:color w:val="000000"/>
        </w:rPr>
        <w:t>[Section Selection Behavior: Only one should be selected. Optional.]</w:t>
      </w:r>
      <w:r w:rsidR="00255FCC">
        <w:rPr>
          <w:color w:val="000000"/>
        </w:rPr>
        <w:t xml:space="preserve"> </w:t>
      </w:r>
    </w:p>
    <w:p w:rsidR="00587598" w:rsidRDefault="001E1598">
      <w:pPr>
        <w:numPr>
          <w:ilvl w:val="0"/>
          <w:numId w:val="34"/>
        </w:numPr>
        <w:tabs>
          <w:tab w:val="left" w:pos="200"/>
        </w:tabs>
        <w:spacing w:before="200"/>
        <w:ind w:left="200" w:hanging="200"/>
        <w:jc w:val="both"/>
      </w:pPr>
      <w:bookmarkStart w:id="234" w:name="d0e1185"/>
      <w:bookmarkStart w:id="235" w:name="d0e1184"/>
      <w:r>
        <w:rPr>
          <w:color w:val="000000"/>
        </w:rPr>
        <w:t>☐ coronary CT angiogram</w:t>
      </w:r>
    </w:p>
    <w:bookmarkEnd w:id="234"/>
    <w:bookmarkEnd w:id="235"/>
    <w:p w:rsidR="00587598" w:rsidRPr="00FB4833" w:rsidRDefault="001E1598">
      <w:pPr>
        <w:spacing w:before="200"/>
        <w:jc w:val="both"/>
        <w:rPr>
          <w:b/>
        </w:rPr>
      </w:pPr>
      <w:r w:rsidRPr="00FB4833">
        <w:rPr>
          <w:b/>
          <w:color w:val="000000"/>
        </w:rPr>
        <w:t>Vasodilator Stress Testing with MPI</w:t>
      </w:r>
    </w:p>
    <w:p w:rsidR="00587598" w:rsidRDefault="001E1598">
      <w:pPr>
        <w:spacing w:before="200"/>
        <w:jc w:val="both"/>
      </w:pPr>
      <w:r>
        <w:rPr>
          <w:color w:val="000000"/>
        </w:rPr>
        <w:t xml:space="preserve">[Section Prompt: Consider for patients with no known or </w:t>
      </w:r>
      <w:r w:rsidR="00255FCC" w:rsidRPr="006C0294">
        <w:rPr>
          <w:color w:val="000000"/>
          <w:lang w:val="en-US"/>
        </w:rPr>
        <w:t>suspected</w:t>
      </w:r>
      <w:r w:rsidR="00255FCC">
        <w:rPr>
          <w:rStyle w:val="CommentReference"/>
        </w:rPr>
        <w:commentReference w:id="236"/>
      </w:r>
      <w:r w:rsidR="00222422">
        <w:rPr>
          <w:rStyle w:val="CommentReference"/>
        </w:rPr>
        <w:commentReference w:id="237"/>
      </w:r>
      <w:r w:rsidR="00255FCC" w:rsidRPr="006C0294">
        <w:rPr>
          <w:color w:val="000000"/>
          <w:lang w:val="en-US"/>
        </w:rPr>
        <w:t> </w:t>
      </w:r>
      <w:r w:rsidR="00255FCC" w:rsidDel="00255FCC">
        <w:rPr>
          <w:color w:val="000000"/>
        </w:rPr>
        <w:t xml:space="preserve"> </w:t>
      </w:r>
      <w:r>
        <w:rPr>
          <w:color w:val="000000"/>
        </w:rPr>
        <w:t>coronary artery disease, intermediate probability for coronary artery disease, inability to exercise, and abnormal electrocardiogram.]</w:t>
      </w:r>
    </w:p>
    <w:p w:rsidR="00587598" w:rsidRDefault="001E1598">
      <w:pPr>
        <w:spacing w:before="200"/>
        <w:jc w:val="both"/>
      </w:pPr>
      <w:r>
        <w:rPr>
          <w:color w:val="000000"/>
        </w:rPr>
        <w:t>[Section Selection Behavior: Only one should be selected. Optional.]</w:t>
      </w:r>
    </w:p>
    <w:p w:rsidR="00587598" w:rsidRPr="00FB4833" w:rsidRDefault="001E1598">
      <w:pPr>
        <w:numPr>
          <w:ilvl w:val="0"/>
          <w:numId w:val="35"/>
        </w:numPr>
        <w:tabs>
          <w:tab w:val="left" w:pos="200"/>
        </w:tabs>
        <w:spacing w:before="200"/>
        <w:ind w:left="200" w:hanging="200"/>
        <w:jc w:val="both"/>
      </w:pPr>
      <w:bookmarkStart w:id="238" w:name="d0e1195"/>
      <w:bookmarkStart w:id="239" w:name="d0e1194"/>
      <w:commentRangeStart w:id="240"/>
      <w:commentRangeStart w:id="241"/>
      <w:commentRangeStart w:id="242"/>
      <w:commentRangeStart w:id="243"/>
      <w:commentRangeStart w:id="244"/>
      <w:commentRangeStart w:id="245"/>
      <w:r>
        <w:rPr>
          <w:color w:val="000000"/>
        </w:rPr>
        <w:t>☐ adenosine stress testing myocardial perfusion imaging</w:t>
      </w:r>
    </w:p>
    <w:p w:rsidR="00D953B7" w:rsidRDefault="00D953B7" w:rsidP="00FB4833">
      <w:pPr>
        <w:tabs>
          <w:tab w:val="left" w:pos="200"/>
        </w:tabs>
        <w:spacing w:before="200"/>
        <w:ind w:left="200"/>
        <w:jc w:val="both"/>
      </w:pPr>
    </w:p>
    <w:p w:rsidR="00587598" w:rsidRDefault="006C0294" w:rsidP="00FB4833">
      <w:pPr>
        <w:tabs>
          <w:tab w:val="left" w:pos="200"/>
        </w:tabs>
        <w:spacing w:before="200"/>
        <w:ind w:left="200"/>
        <w:jc w:val="both"/>
      </w:pPr>
      <w:bookmarkStart w:id="246" w:name="d0e1201"/>
      <w:bookmarkEnd w:id="238"/>
      <w:bookmarkEnd w:id="239"/>
      <w:commentRangeEnd w:id="240"/>
      <w:commentRangeEnd w:id="242"/>
      <w:commentRangeEnd w:id="243"/>
      <w:commentRangeEnd w:id="244"/>
      <w:commentRangeEnd w:id="245"/>
      <w:r>
        <w:rPr>
          <w:rStyle w:val="CommentReference"/>
        </w:rPr>
        <w:commentReference w:id="240"/>
      </w:r>
      <w:commentRangeEnd w:id="241"/>
      <w:r w:rsidR="00222422">
        <w:rPr>
          <w:rStyle w:val="CommentReference"/>
        </w:rPr>
        <w:commentReference w:id="241"/>
      </w:r>
      <w:r w:rsidR="00231659">
        <w:rPr>
          <w:rStyle w:val="CommentReference"/>
        </w:rPr>
        <w:commentReference w:id="242"/>
      </w:r>
      <w:r w:rsidR="00222422">
        <w:rPr>
          <w:rStyle w:val="CommentReference"/>
        </w:rPr>
        <w:commentReference w:id="243"/>
      </w:r>
      <w:r>
        <w:rPr>
          <w:rStyle w:val="CommentReference"/>
        </w:rPr>
        <w:commentReference w:id="244"/>
      </w:r>
      <w:r w:rsidR="004961EB">
        <w:rPr>
          <w:rStyle w:val="CommentReference"/>
        </w:rPr>
        <w:commentReference w:id="245"/>
      </w:r>
    </w:p>
    <w:bookmarkEnd w:id="246"/>
    <w:p w:rsidR="00587598" w:rsidRPr="00FB4833" w:rsidRDefault="001E1598">
      <w:pPr>
        <w:spacing w:before="200"/>
        <w:jc w:val="both"/>
        <w:rPr>
          <w:b/>
        </w:rPr>
      </w:pPr>
      <w:r w:rsidRPr="00FB4833">
        <w:rPr>
          <w:b/>
          <w:color w:val="000000"/>
        </w:rPr>
        <w:t>Exercise Stress Testing with MPI</w:t>
      </w:r>
    </w:p>
    <w:p w:rsidR="00587598" w:rsidRDefault="001E1598">
      <w:pPr>
        <w:spacing w:before="200"/>
        <w:jc w:val="both"/>
      </w:pPr>
      <w:r>
        <w:rPr>
          <w:color w:val="000000"/>
        </w:rPr>
        <w:t xml:space="preserve">[Section Prompt: Consider for patients with known or </w:t>
      </w:r>
      <w:r w:rsidR="00255FCC" w:rsidRPr="006C0294">
        <w:rPr>
          <w:color w:val="000000"/>
          <w:lang w:val="en-US"/>
        </w:rPr>
        <w:t>suspected</w:t>
      </w:r>
      <w:r w:rsidR="00255FCC">
        <w:rPr>
          <w:rStyle w:val="CommentReference"/>
        </w:rPr>
        <w:commentReference w:id="247"/>
      </w:r>
      <w:r w:rsidR="00222422">
        <w:rPr>
          <w:rStyle w:val="CommentReference"/>
        </w:rPr>
        <w:commentReference w:id="248"/>
      </w:r>
      <w:r w:rsidR="00255FCC" w:rsidRPr="006C0294">
        <w:rPr>
          <w:color w:val="000000"/>
          <w:lang w:val="en-US"/>
        </w:rPr>
        <w:t> </w:t>
      </w:r>
      <w:r w:rsidR="00255FCC" w:rsidDel="00255FCC">
        <w:rPr>
          <w:color w:val="000000"/>
        </w:rPr>
        <w:t xml:space="preserve"> </w:t>
      </w:r>
      <w:r w:rsidR="004223B2">
        <w:rPr>
          <w:color w:val="000000"/>
        </w:rPr>
        <w:t xml:space="preserve">coronary artery </w:t>
      </w:r>
      <w:commentRangeStart w:id="249"/>
      <w:commentRangeStart w:id="250"/>
      <w:r w:rsidR="004223B2">
        <w:rPr>
          <w:color w:val="000000"/>
        </w:rPr>
        <w:t>disease</w:t>
      </w:r>
      <w:commentRangeEnd w:id="249"/>
      <w:r w:rsidR="004223B2">
        <w:rPr>
          <w:rStyle w:val="CommentReference"/>
        </w:rPr>
        <w:commentReference w:id="249"/>
      </w:r>
      <w:commentRangeEnd w:id="250"/>
      <w:r w:rsidR="00222422">
        <w:rPr>
          <w:rStyle w:val="CommentReference"/>
        </w:rPr>
        <w:commentReference w:id="250"/>
      </w:r>
      <w:r>
        <w:rPr>
          <w:color w:val="000000"/>
        </w:rPr>
        <w:t>, ability to exercise, and normal ST-T.]</w:t>
      </w:r>
    </w:p>
    <w:p w:rsidR="00587598" w:rsidRDefault="001E1598">
      <w:pPr>
        <w:spacing w:before="200"/>
        <w:jc w:val="both"/>
      </w:pPr>
      <w:r>
        <w:rPr>
          <w:color w:val="000000"/>
        </w:rPr>
        <w:t>[Section Selection Behavior: Optional.]</w:t>
      </w:r>
    </w:p>
    <w:p w:rsidR="00587598" w:rsidRDefault="001E1598">
      <w:pPr>
        <w:numPr>
          <w:ilvl w:val="0"/>
          <w:numId w:val="36"/>
        </w:numPr>
        <w:tabs>
          <w:tab w:val="left" w:pos="200"/>
        </w:tabs>
        <w:spacing w:before="200"/>
        <w:ind w:left="200" w:hanging="200"/>
        <w:jc w:val="both"/>
      </w:pPr>
      <w:bookmarkStart w:id="251" w:name="d0e1211"/>
      <w:bookmarkStart w:id="252" w:name="d0e1210"/>
      <w:r>
        <w:rPr>
          <w:color w:val="000000"/>
        </w:rPr>
        <w:t>☐ exercise stress testing myocardial perfusion imaging</w:t>
      </w:r>
    </w:p>
    <w:bookmarkEnd w:id="251"/>
    <w:bookmarkEnd w:id="252"/>
    <w:p w:rsidR="000833B1" w:rsidRPr="00B203DC" w:rsidRDefault="000833B1" w:rsidP="000833B1">
      <w:pPr>
        <w:spacing w:before="200"/>
        <w:jc w:val="both"/>
        <w:rPr>
          <w:b/>
        </w:rPr>
      </w:pPr>
      <w:commentRangeStart w:id="253"/>
      <w:commentRangeStart w:id="254"/>
      <w:r w:rsidRPr="00B203DC">
        <w:rPr>
          <w:b/>
          <w:color w:val="000000"/>
        </w:rPr>
        <w:t>Dobutamine Stress Testing with Echocardiography or MPI</w:t>
      </w:r>
    </w:p>
    <w:p w:rsidR="000833B1" w:rsidRDefault="000833B1" w:rsidP="000833B1">
      <w:pPr>
        <w:spacing w:before="200"/>
        <w:jc w:val="both"/>
      </w:pPr>
      <w:r>
        <w:rPr>
          <w:color w:val="000000"/>
        </w:rPr>
        <w:t xml:space="preserve">[Section Prompt: Consider for patients with known or </w:t>
      </w:r>
      <w:r w:rsidR="00255FCC" w:rsidRPr="006C0294">
        <w:rPr>
          <w:color w:val="000000"/>
          <w:lang w:val="en-US"/>
        </w:rPr>
        <w:t>suspected</w:t>
      </w:r>
      <w:r w:rsidR="00255FCC">
        <w:rPr>
          <w:rStyle w:val="CommentReference"/>
        </w:rPr>
        <w:commentReference w:id="255"/>
      </w:r>
      <w:r w:rsidR="004961EB">
        <w:rPr>
          <w:rStyle w:val="CommentReference"/>
        </w:rPr>
        <w:commentReference w:id="256"/>
      </w:r>
      <w:r w:rsidR="00255FCC" w:rsidRPr="006C0294">
        <w:rPr>
          <w:color w:val="000000"/>
          <w:lang w:val="en-US"/>
        </w:rPr>
        <w:t> </w:t>
      </w:r>
      <w:r w:rsidR="00255FCC" w:rsidDel="00255FCC">
        <w:rPr>
          <w:color w:val="000000"/>
        </w:rPr>
        <w:t xml:space="preserve"> </w:t>
      </w:r>
      <w:r>
        <w:rPr>
          <w:color w:val="000000"/>
        </w:rPr>
        <w:t xml:space="preserve">coronary artery </w:t>
      </w:r>
      <w:commentRangeStart w:id="257"/>
      <w:commentRangeStart w:id="258"/>
      <w:r>
        <w:rPr>
          <w:color w:val="000000"/>
        </w:rPr>
        <w:t>disease</w:t>
      </w:r>
      <w:commentRangeEnd w:id="257"/>
      <w:r>
        <w:rPr>
          <w:rStyle w:val="CommentReference"/>
        </w:rPr>
        <w:commentReference w:id="257"/>
      </w:r>
      <w:commentRangeEnd w:id="258"/>
      <w:r w:rsidR="004961EB">
        <w:rPr>
          <w:rStyle w:val="CommentReference"/>
        </w:rPr>
        <w:commentReference w:id="258"/>
      </w:r>
      <w:r>
        <w:rPr>
          <w:color w:val="000000"/>
        </w:rPr>
        <w:t>, inability to exercise, normal electrocardiogram, and no prior myocardial infarction. Only one should be selected.]</w:t>
      </w:r>
    </w:p>
    <w:p w:rsidR="000833B1" w:rsidRDefault="000833B1" w:rsidP="000833B1">
      <w:pPr>
        <w:spacing w:before="200"/>
        <w:jc w:val="both"/>
      </w:pPr>
      <w:r>
        <w:rPr>
          <w:color w:val="000000"/>
        </w:rPr>
        <w:t>[Section Selection Behavior: Only one should be selected. Optional.]</w:t>
      </w:r>
    </w:p>
    <w:p w:rsidR="000833B1" w:rsidRDefault="000833B1" w:rsidP="00FB4833">
      <w:pPr>
        <w:numPr>
          <w:ilvl w:val="0"/>
          <w:numId w:val="38"/>
        </w:numPr>
        <w:tabs>
          <w:tab w:val="left" w:pos="200"/>
        </w:tabs>
        <w:spacing w:before="200"/>
        <w:ind w:left="200" w:hanging="200"/>
        <w:jc w:val="both"/>
      </w:pPr>
      <w:r>
        <w:rPr>
          <w:color w:val="000000"/>
        </w:rPr>
        <w:t>☐ dobutamine stress testing echocardiography</w:t>
      </w:r>
    </w:p>
    <w:p w:rsidR="000833B1" w:rsidRPr="00FB4833" w:rsidRDefault="000833B1" w:rsidP="00FB4833">
      <w:pPr>
        <w:numPr>
          <w:ilvl w:val="0"/>
          <w:numId w:val="38"/>
        </w:numPr>
        <w:tabs>
          <w:tab w:val="left" w:pos="200"/>
        </w:tabs>
        <w:spacing w:before="200"/>
        <w:ind w:left="200" w:hanging="200"/>
        <w:jc w:val="both"/>
      </w:pPr>
      <w:r w:rsidRPr="000833B1">
        <w:rPr>
          <w:color w:val="000000"/>
        </w:rPr>
        <w:t>☐ dobutamine stress testing myocardial perfusion imaging</w:t>
      </w:r>
      <w:commentRangeEnd w:id="253"/>
      <w:r>
        <w:rPr>
          <w:rStyle w:val="CommentReference"/>
        </w:rPr>
        <w:commentReference w:id="253"/>
      </w:r>
      <w:commentRangeEnd w:id="254"/>
      <w:r w:rsidR="004961EB">
        <w:rPr>
          <w:rStyle w:val="CommentReference"/>
        </w:rPr>
        <w:commentReference w:id="254"/>
      </w:r>
    </w:p>
    <w:p w:rsidR="00587598" w:rsidRPr="00FB4833" w:rsidRDefault="001E1598" w:rsidP="000833B1">
      <w:pPr>
        <w:spacing w:before="200"/>
        <w:jc w:val="both"/>
        <w:rPr>
          <w:b/>
          <w:color w:val="000000"/>
        </w:rPr>
      </w:pPr>
      <w:r w:rsidRPr="00FB4833">
        <w:rPr>
          <w:b/>
          <w:color w:val="000000"/>
        </w:rPr>
        <w:t>Vasodilator Stress Testing with MPI</w:t>
      </w:r>
    </w:p>
    <w:p w:rsidR="00B815BD" w:rsidRPr="006C0294" w:rsidRDefault="00B815BD" w:rsidP="006C0294">
      <w:pPr>
        <w:spacing w:before="200"/>
        <w:jc w:val="both"/>
        <w:rPr>
          <w:color w:val="000000"/>
          <w:lang w:val="en-US"/>
        </w:rPr>
      </w:pPr>
      <w:commentRangeStart w:id="259"/>
      <w:commentRangeStart w:id="260"/>
      <w:r>
        <w:rPr>
          <w:color w:val="000000"/>
        </w:rPr>
        <w:t xml:space="preserve">[Section Prompt: Consider for patients with known or suspected coronary artery disease who have any of the following: abnormal electrocardiogram; </w:t>
      </w:r>
      <w:r w:rsidRPr="00DC7917">
        <w:t>permanent pacemaker with ventricular-paced rhythm</w:t>
      </w:r>
      <w:r>
        <w:rPr>
          <w:color w:val="000000"/>
        </w:rPr>
        <w:t>; poor exercise tolerance.  Also consider for patients with a history of myocardial infarction (MI) or regional wall motion abnormalities, especially for more severe/extensive disease.]</w:t>
      </w:r>
      <w:commentRangeEnd w:id="259"/>
      <w:r>
        <w:rPr>
          <w:rStyle w:val="CommentReference"/>
        </w:rPr>
        <w:commentReference w:id="259"/>
      </w:r>
      <w:commentRangeEnd w:id="260"/>
      <w:r w:rsidR="004961EB">
        <w:rPr>
          <w:rStyle w:val="CommentReference"/>
        </w:rPr>
        <w:commentReference w:id="260"/>
      </w:r>
      <w:r>
        <w:rPr>
          <w:color w:val="000000"/>
        </w:rPr>
        <w:t xml:space="preserve"> </w:t>
      </w:r>
    </w:p>
    <w:p w:rsidR="00587598" w:rsidRDefault="00BD7BEE">
      <w:pPr>
        <w:spacing w:before="200"/>
        <w:jc w:val="both"/>
      </w:pPr>
      <w:r w:rsidRPr="00BD7BEE" w:rsidDel="00BD7BEE">
        <w:rPr>
          <w:strike/>
          <w:color w:val="000000"/>
        </w:rPr>
        <w:t xml:space="preserve"> </w:t>
      </w:r>
      <w:r>
        <w:rPr>
          <w:rStyle w:val="CommentReference"/>
        </w:rPr>
        <w:commentReference w:id="261"/>
      </w:r>
      <w:r>
        <w:rPr>
          <w:color w:val="000000"/>
        </w:rPr>
        <w:t xml:space="preserve"> </w:t>
      </w:r>
      <w:r w:rsidR="001E1598">
        <w:rPr>
          <w:color w:val="000000"/>
        </w:rPr>
        <w:t>[Section Selection Behavior: Only one should be selected. Optional.]</w:t>
      </w:r>
    </w:p>
    <w:p w:rsidR="00587598" w:rsidRDefault="001E1598">
      <w:pPr>
        <w:numPr>
          <w:ilvl w:val="0"/>
          <w:numId w:val="37"/>
        </w:numPr>
        <w:tabs>
          <w:tab w:val="left" w:pos="200"/>
        </w:tabs>
        <w:spacing w:before="200"/>
        <w:ind w:left="200" w:hanging="200"/>
        <w:jc w:val="both"/>
      </w:pPr>
      <w:bookmarkStart w:id="262" w:name="d0e1221"/>
      <w:bookmarkStart w:id="263" w:name="d0e1220"/>
      <w:r>
        <w:rPr>
          <w:color w:val="000000"/>
        </w:rPr>
        <w:t xml:space="preserve">☐ </w:t>
      </w:r>
      <w:commentRangeStart w:id="264"/>
      <w:commentRangeStart w:id="265"/>
      <w:commentRangeStart w:id="266"/>
      <w:commentRangeStart w:id="267"/>
      <w:commentRangeStart w:id="268"/>
      <w:commentRangeStart w:id="269"/>
      <w:commentRangeStart w:id="270"/>
      <w:r>
        <w:rPr>
          <w:color w:val="000000"/>
        </w:rPr>
        <w:t>adenosine stress testing myocardial perfusion imaging</w:t>
      </w:r>
    </w:p>
    <w:p w:rsidR="00587598" w:rsidRDefault="004961EB">
      <w:pPr>
        <w:spacing w:before="200"/>
        <w:jc w:val="both"/>
      </w:pPr>
      <w:bookmarkStart w:id="271" w:name="d0e1224"/>
      <w:bookmarkEnd w:id="262"/>
      <w:bookmarkEnd w:id="263"/>
      <w:commentRangeEnd w:id="264"/>
      <w:commentRangeEnd w:id="265"/>
      <w:commentRangeEnd w:id="266"/>
      <w:commentRangeEnd w:id="267"/>
      <w:commentRangeEnd w:id="268"/>
      <w:commentRangeEnd w:id="269"/>
      <w:commentRangeEnd w:id="270"/>
      <w:r>
        <w:rPr>
          <w:rStyle w:val="CommentReference"/>
        </w:rPr>
        <w:commentReference w:id="264"/>
      </w:r>
      <w:r w:rsidR="006C0294">
        <w:rPr>
          <w:rStyle w:val="CommentReference"/>
        </w:rPr>
        <w:commentReference w:id="265"/>
      </w:r>
      <w:r>
        <w:rPr>
          <w:rStyle w:val="CommentReference"/>
        </w:rPr>
        <w:commentReference w:id="266"/>
      </w:r>
      <w:r w:rsidR="00040981">
        <w:rPr>
          <w:rStyle w:val="CommentReference"/>
        </w:rPr>
        <w:commentReference w:id="267"/>
      </w:r>
      <w:r>
        <w:rPr>
          <w:rStyle w:val="CommentReference"/>
        </w:rPr>
        <w:commentReference w:id="268"/>
      </w:r>
      <w:r w:rsidR="006C0294">
        <w:rPr>
          <w:rStyle w:val="CommentReference"/>
        </w:rPr>
        <w:commentReference w:id="269"/>
      </w:r>
      <w:r>
        <w:rPr>
          <w:rStyle w:val="CommentReference"/>
        </w:rPr>
        <w:commentReference w:id="270"/>
      </w:r>
      <w:bookmarkEnd w:id="271"/>
      <w:r w:rsidR="001E1598">
        <w:rPr>
          <w:color w:val="000000"/>
        </w:rPr>
        <w:t xml:space="preserve">End Order </w:t>
      </w:r>
      <w:commentRangeStart w:id="272"/>
      <w:commentRangeStart w:id="273"/>
      <w:commentRangeStart w:id="274"/>
      <w:commentRangeStart w:id="275"/>
      <w:r w:rsidR="001E1598">
        <w:rPr>
          <w:color w:val="000000"/>
        </w:rPr>
        <w:t>Set</w:t>
      </w:r>
      <w:commentRangeEnd w:id="272"/>
      <w:r w:rsidR="00B55B73">
        <w:rPr>
          <w:rStyle w:val="CommentReference"/>
        </w:rPr>
        <w:commentReference w:id="272"/>
      </w:r>
      <w:commentRangeEnd w:id="273"/>
      <w:commentRangeEnd w:id="274"/>
      <w:commentRangeEnd w:id="275"/>
      <w:r>
        <w:rPr>
          <w:rStyle w:val="CommentReference"/>
        </w:rPr>
        <w:commentReference w:id="273"/>
      </w:r>
      <w:r w:rsidR="00B7379C">
        <w:rPr>
          <w:rStyle w:val="CommentReference"/>
        </w:rPr>
        <w:commentReference w:id="274"/>
      </w:r>
      <w:r>
        <w:rPr>
          <w:rStyle w:val="CommentReference"/>
        </w:rPr>
        <w:commentReference w:id="275"/>
      </w:r>
      <w:r w:rsidR="001E1598">
        <w:rPr>
          <w:color w:val="000000"/>
        </w:rPr>
        <w:t>.]</w:t>
      </w:r>
    </w:p>
    <w:p w:rsidR="00587598" w:rsidRDefault="00587598">
      <w:pPr>
        <w:sectPr w:rsidR="00587598" w:rsidSect="009D12A4">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20" w:footer="720" w:gutter="0"/>
          <w:lnNumType w:countBy="1" w:restart="continuous"/>
          <w:cols w:space="720"/>
          <w:titlePg/>
        </w:sectPr>
      </w:pPr>
    </w:p>
    <w:p w:rsidR="006F0B04" w:rsidRDefault="006F0B04">
      <w:pPr>
        <w:rPr>
          <w:ins w:id="276" w:author="Kathleen Keating" w:date="2018-04-16T13:13:00Z"/>
          <w:rFonts w:ascii="Arial" w:hAnsi="Arial"/>
          <w:b/>
          <w:color w:val="000000"/>
          <w:sz w:val="50"/>
        </w:rPr>
      </w:pPr>
      <w:bookmarkStart w:id="277" w:name="d0e1242"/>
      <w:ins w:id="278" w:author="Kathleen Keating" w:date="2018-04-16T13:13:00Z">
        <w:r>
          <w:rPr>
            <w:rFonts w:ascii="Arial" w:hAnsi="Arial"/>
            <w:b/>
            <w:color w:val="000000"/>
            <w:sz w:val="50"/>
          </w:rPr>
          <w:t>Bibliography:</w:t>
        </w:r>
      </w:ins>
    </w:p>
    <w:p w:rsidR="006F0B04" w:rsidRDefault="006F0B04" w:rsidP="006F0B04">
      <w:pPr>
        <w:spacing w:before="200"/>
        <w:ind w:left="720" w:hanging="720"/>
        <w:jc w:val="both"/>
        <w:rPr>
          <w:ins w:id="279" w:author="Kathleen Keating" w:date="2018-04-16T13:13:00Z"/>
        </w:rPr>
      </w:pPr>
      <w:ins w:id="280" w:author="Kathleen Keating" w:date="2018-04-16T13:13:00Z">
        <w:r>
          <w:rPr>
            <w:i/>
            <w:color w:val="000000"/>
          </w:rPr>
          <w:t>ACS NSQIP Surgical Risk Calculator</w:t>
        </w:r>
        <w:r>
          <w:rPr>
            <w:color w:val="000000"/>
          </w:rPr>
          <w:t xml:space="preserve">. </w:t>
        </w:r>
        <w:r>
          <w:fldChar w:fldCharType="begin"/>
        </w:r>
        <w:r>
          <w:instrText xml:space="preserve"> HYPERLINK "file:///C:\\Users\\vhaiswdesaia\\Documents\\CDS1_Yr\\Cardiology\\URL" \h </w:instrText>
        </w:r>
        <w:r>
          <w:fldChar w:fldCharType="separate"/>
        </w:r>
        <w:r>
          <w:rPr>
            <w:color w:val="000000"/>
          </w:rPr>
          <w:t>http://riskcalculator.facs.org/RiskCalculator/index.jsp.</w:t>
        </w:r>
        <w:r>
          <w:rPr>
            <w:color w:val="000000"/>
          </w:rPr>
          <w:fldChar w:fldCharType="end"/>
        </w:r>
        <w:r>
          <w:rPr>
            <w:color w:val="000000"/>
          </w:rPr>
          <w:t xml:space="preserve"> 2017.</w:t>
        </w:r>
      </w:ins>
    </w:p>
    <w:p w:rsidR="006F0B04" w:rsidRDefault="006F0B04" w:rsidP="006F0B04">
      <w:pPr>
        <w:spacing w:before="200"/>
        <w:ind w:left="720" w:hanging="720"/>
        <w:jc w:val="both"/>
        <w:rPr>
          <w:ins w:id="281" w:author="Kathleen Keating" w:date="2018-04-16T13:14:00Z"/>
        </w:rPr>
      </w:pPr>
      <w:commentRangeStart w:id="282"/>
      <w:commentRangeStart w:id="283"/>
      <w:ins w:id="284" w:author="Kathleen Keating" w:date="2018-04-16T13:14:00Z">
        <w:r>
          <w:rPr>
            <w:color w:val="000000"/>
          </w:rPr>
          <w:t xml:space="preserve">A. </w:t>
        </w:r>
        <w:proofErr w:type="spellStart"/>
        <w:r>
          <w:rPr>
            <w:color w:val="000000"/>
          </w:rPr>
          <w:t>Donati</w:t>
        </w:r>
        <w:proofErr w:type="spellEnd"/>
        <w:r>
          <w:rPr>
            <w:color w:val="000000"/>
          </w:rPr>
          <w:t xml:space="preserve"> and M </w:t>
        </w:r>
        <w:proofErr w:type="spellStart"/>
        <w:r>
          <w:rPr>
            <w:color w:val="000000"/>
          </w:rPr>
          <w:t>Adrario</w:t>
        </w:r>
        <w:proofErr w:type="spellEnd"/>
        <w:r>
          <w:rPr>
            <w:color w:val="000000"/>
          </w:rPr>
          <w:t xml:space="preserve">. “A new and feasible model for predicting operative risk”. </w:t>
        </w:r>
        <w:r>
          <w:rPr>
            <w:i/>
            <w:color w:val="000000"/>
          </w:rPr>
          <w:t xml:space="preserve">Br J </w:t>
        </w:r>
        <w:proofErr w:type="spellStart"/>
        <w:r>
          <w:rPr>
            <w:i/>
            <w:color w:val="000000"/>
          </w:rPr>
          <w:t>Anaesth</w:t>
        </w:r>
        <w:proofErr w:type="spellEnd"/>
        <w:r>
          <w:rPr>
            <w:color w:val="000000"/>
          </w:rPr>
          <w:t>. 2004. 93. (3). 393-399.</w:t>
        </w:r>
      </w:ins>
      <w:commentRangeEnd w:id="282"/>
      <w:ins w:id="285" w:author="Kathleen Keating" w:date="2018-04-16T13:18:00Z">
        <w:r>
          <w:rPr>
            <w:rStyle w:val="CommentReference"/>
          </w:rPr>
          <w:commentReference w:id="282"/>
        </w:r>
      </w:ins>
      <w:commentRangeEnd w:id="283"/>
      <w:r w:rsidR="00AD3C57">
        <w:rPr>
          <w:rStyle w:val="CommentReference"/>
        </w:rPr>
        <w:commentReference w:id="283"/>
      </w:r>
    </w:p>
    <w:p w:rsidR="006F0B04" w:rsidRDefault="006F0B04" w:rsidP="006F0B04">
      <w:pPr>
        <w:spacing w:before="200"/>
        <w:ind w:left="720" w:hanging="720"/>
        <w:jc w:val="both"/>
        <w:rPr>
          <w:ins w:id="286" w:author="Kathleen Keating" w:date="2018-04-16T13:13:00Z"/>
        </w:rPr>
      </w:pPr>
      <w:ins w:id="287" w:author="Kathleen Keating" w:date="2018-04-16T13:13:00Z">
        <w:r>
          <w:rPr>
            <w:color w:val="000000"/>
          </w:rPr>
          <w:t xml:space="preserve">[Daley, 2015] B.J. Daley, W Cecil, PC Clarke, JB </w:t>
        </w:r>
        <w:proofErr w:type="spellStart"/>
        <w:r>
          <w:rPr>
            <w:color w:val="000000"/>
          </w:rPr>
          <w:t>Cofer</w:t>
        </w:r>
        <w:proofErr w:type="spellEnd"/>
        <w:r>
          <w:rPr>
            <w:color w:val="000000"/>
          </w:rPr>
          <w:t xml:space="preserve">, and OD </w:t>
        </w:r>
        <w:proofErr w:type="spellStart"/>
        <w:r>
          <w:rPr>
            <w:color w:val="000000"/>
          </w:rPr>
          <w:t>Guillamondegui</w:t>
        </w:r>
        <w:proofErr w:type="spellEnd"/>
        <w:r>
          <w:rPr>
            <w:color w:val="000000"/>
          </w:rPr>
          <w:t xml:space="preserve"> . “How slow is too slow? Correlation of operative time to complications: an analysis from the Tennessee Surgical Quality Collaborative.”. </w:t>
        </w:r>
        <w:r>
          <w:rPr>
            <w:i/>
            <w:color w:val="000000"/>
          </w:rPr>
          <w:t>J Am Coll Surg</w:t>
        </w:r>
        <w:r>
          <w:rPr>
            <w:color w:val="000000"/>
          </w:rPr>
          <w:t>. 2015. 220(4). 550-558.</w:t>
        </w:r>
      </w:ins>
    </w:p>
    <w:p w:rsidR="006F0B04" w:rsidRDefault="006F0B04" w:rsidP="006F0B04">
      <w:pPr>
        <w:spacing w:before="200"/>
        <w:ind w:left="720" w:hanging="720"/>
        <w:jc w:val="both"/>
        <w:rPr>
          <w:ins w:id="288" w:author="Kathleen Keating" w:date="2018-04-16T13:13:00Z"/>
        </w:rPr>
      </w:pPr>
      <w:ins w:id="289" w:author="Kathleen Keating" w:date="2018-04-16T13:13:00Z">
        <w:r>
          <w:rPr>
            <w:color w:val="000000"/>
          </w:rPr>
          <w:t>[</w:t>
        </w:r>
        <w:proofErr w:type="spellStart"/>
        <w:r>
          <w:rPr>
            <w:color w:val="000000"/>
          </w:rPr>
          <w:t>Donati</w:t>
        </w:r>
        <w:proofErr w:type="spellEnd"/>
        <w:r>
          <w:rPr>
            <w:color w:val="000000"/>
          </w:rPr>
          <w:t xml:space="preserve">, 2004] A </w:t>
        </w:r>
        <w:proofErr w:type="spellStart"/>
        <w:r>
          <w:rPr>
            <w:color w:val="000000"/>
          </w:rPr>
          <w:t>Donati</w:t>
        </w:r>
        <w:proofErr w:type="spellEnd"/>
        <w:r>
          <w:rPr>
            <w:color w:val="000000"/>
          </w:rPr>
          <w:t xml:space="preserve"> , M </w:t>
        </w:r>
        <w:proofErr w:type="spellStart"/>
        <w:r>
          <w:rPr>
            <w:color w:val="000000"/>
          </w:rPr>
          <w:t>Ruzzi</w:t>
        </w:r>
        <w:proofErr w:type="spellEnd"/>
        <w:r>
          <w:rPr>
            <w:color w:val="000000"/>
          </w:rPr>
          <w:t xml:space="preserve"> , and E </w:t>
        </w:r>
        <w:proofErr w:type="spellStart"/>
        <w:r>
          <w:rPr>
            <w:color w:val="000000"/>
          </w:rPr>
          <w:t>Adrario</w:t>
        </w:r>
        <w:proofErr w:type="spellEnd"/>
        <w:r>
          <w:rPr>
            <w:color w:val="000000"/>
          </w:rPr>
          <w:t xml:space="preserve"> . “A new and feasible model for predicting operative risk”. </w:t>
        </w:r>
        <w:r>
          <w:rPr>
            <w:i/>
            <w:color w:val="000000"/>
          </w:rPr>
          <w:t xml:space="preserve">Br J </w:t>
        </w:r>
        <w:proofErr w:type="spellStart"/>
        <w:r>
          <w:rPr>
            <w:i/>
            <w:color w:val="000000"/>
          </w:rPr>
          <w:t>Anaesth</w:t>
        </w:r>
        <w:proofErr w:type="spellEnd"/>
        <w:proofErr w:type="gramStart"/>
        <w:r>
          <w:rPr>
            <w:i/>
            <w:color w:val="000000"/>
          </w:rPr>
          <w:t>.</w:t>
        </w:r>
        <w:r>
          <w:rPr>
            <w:color w:val="000000"/>
          </w:rPr>
          <w:t>.</w:t>
        </w:r>
        <w:proofErr w:type="gramEnd"/>
        <w:r>
          <w:rPr>
            <w:color w:val="000000"/>
          </w:rPr>
          <w:t xml:space="preserve"> 2004. 93(3). 393-399.</w:t>
        </w:r>
      </w:ins>
    </w:p>
    <w:p w:rsidR="006F0B04" w:rsidRDefault="006F0B04" w:rsidP="006F0B04">
      <w:pPr>
        <w:spacing w:before="200"/>
        <w:ind w:left="720" w:hanging="720"/>
        <w:jc w:val="both"/>
        <w:rPr>
          <w:ins w:id="290" w:author="Kathleen Keating" w:date="2018-04-16T13:13:00Z"/>
        </w:rPr>
      </w:pPr>
      <w:ins w:id="291" w:author="Kathleen Keating" w:date="2018-04-16T13:13:00Z">
        <w:r>
          <w:rPr>
            <w:color w:val="000000"/>
          </w:rPr>
          <w:t xml:space="preserve">[Fleisher, 2014] LA Fleisher, KE Fleischmann, and AD Auerbach. “2014 ACC/AHA guideline on perioperative cardiovascular evaluation and management of patients undergoing non-cardiac surgery: a report of the American College of Cardiology/American Heart Association Task Force on Practice Guidelines.”. </w:t>
        </w:r>
        <w:r>
          <w:rPr>
            <w:i/>
            <w:color w:val="000000"/>
          </w:rPr>
          <w:t>Circulation</w:t>
        </w:r>
        <w:r>
          <w:rPr>
            <w:color w:val="000000"/>
          </w:rPr>
          <w:t>. 2014. 130(24). e278-e333.</w:t>
        </w:r>
      </w:ins>
    </w:p>
    <w:p w:rsidR="006F0B04" w:rsidRDefault="006F0B04" w:rsidP="006F0B04">
      <w:pPr>
        <w:spacing w:before="200"/>
        <w:ind w:left="720" w:hanging="720"/>
        <w:jc w:val="both"/>
        <w:rPr>
          <w:ins w:id="292" w:author="Kathleen Keating" w:date="2018-04-16T13:13:00Z"/>
        </w:rPr>
      </w:pPr>
      <w:ins w:id="293" w:author="Kathleen Keating" w:date="2018-04-16T13:13:00Z">
        <w:r>
          <w:rPr>
            <w:color w:val="000000"/>
          </w:rPr>
          <w:t>[</w:t>
        </w:r>
        <w:proofErr w:type="spellStart"/>
        <w:r>
          <w:rPr>
            <w:color w:val="000000"/>
          </w:rPr>
          <w:t>Hlatky</w:t>
        </w:r>
        <w:proofErr w:type="spellEnd"/>
        <w:r>
          <w:rPr>
            <w:color w:val="000000"/>
          </w:rPr>
          <w:t xml:space="preserve"> , 1989] MA </w:t>
        </w:r>
        <w:proofErr w:type="spellStart"/>
        <w:r>
          <w:rPr>
            <w:color w:val="000000"/>
          </w:rPr>
          <w:t>Hlatky</w:t>
        </w:r>
        <w:proofErr w:type="spellEnd"/>
        <w:r>
          <w:rPr>
            <w:color w:val="000000"/>
          </w:rPr>
          <w:t xml:space="preserve">, RE </w:t>
        </w:r>
        <w:proofErr w:type="spellStart"/>
        <w:r>
          <w:rPr>
            <w:color w:val="000000"/>
          </w:rPr>
          <w:t>Boineau</w:t>
        </w:r>
        <w:proofErr w:type="spellEnd"/>
        <w:r>
          <w:rPr>
            <w:color w:val="000000"/>
          </w:rPr>
          <w:t xml:space="preserve">, and MB Higginbotham. “A brief self-administered questionnaire to determine functional capacity (the Duke Activity Status Index).”. </w:t>
        </w:r>
        <w:r>
          <w:rPr>
            <w:i/>
            <w:color w:val="000000"/>
          </w:rPr>
          <w:t xml:space="preserve">Am J </w:t>
        </w:r>
        <w:proofErr w:type="spellStart"/>
        <w:r>
          <w:rPr>
            <w:i/>
            <w:color w:val="000000"/>
          </w:rPr>
          <w:t>Cardiol</w:t>
        </w:r>
        <w:proofErr w:type="spellEnd"/>
        <w:r>
          <w:rPr>
            <w:color w:val="000000"/>
          </w:rPr>
          <w:t>. 1989. 64(10). 651-654.</w:t>
        </w:r>
      </w:ins>
    </w:p>
    <w:p w:rsidR="006F0B04" w:rsidRDefault="006F0B04" w:rsidP="006F0B04">
      <w:pPr>
        <w:spacing w:before="200"/>
        <w:ind w:left="720" w:hanging="720"/>
        <w:jc w:val="both"/>
        <w:rPr>
          <w:ins w:id="294" w:author="Kathleen Keating" w:date="2018-04-19T12:25:00Z"/>
          <w:color w:val="000000"/>
        </w:rPr>
      </w:pPr>
      <w:ins w:id="295" w:author="Kathleen Keating" w:date="2018-04-16T13:13:00Z">
        <w:r>
          <w:rPr>
            <w:color w:val="000000"/>
          </w:rPr>
          <w:t xml:space="preserve">[Hu, 2016] WH Hu, HH Chen, and KC Lee. “Assessment of the addition of hypoalbuminemia to ACS-NSQIP surgical risk calculator in colorectal cancer”. </w:t>
        </w:r>
        <w:r>
          <w:rPr>
            <w:i/>
            <w:color w:val="000000"/>
          </w:rPr>
          <w:t>Medicine (Baltimore)</w:t>
        </w:r>
        <w:proofErr w:type="gramStart"/>
        <w:r>
          <w:rPr>
            <w:i/>
            <w:color w:val="000000"/>
          </w:rPr>
          <w:t>.</w:t>
        </w:r>
        <w:r>
          <w:rPr>
            <w:color w:val="000000"/>
          </w:rPr>
          <w:t>.</w:t>
        </w:r>
        <w:proofErr w:type="gramEnd"/>
        <w:r>
          <w:rPr>
            <w:color w:val="000000"/>
          </w:rPr>
          <w:t xml:space="preserve"> 2016. 95(10). e2999.</w:t>
        </w:r>
      </w:ins>
    </w:p>
    <w:p w:rsidR="004C7EF2" w:rsidRDefault="004C7EF2" w:rsidP="006F0B04">
      <w:pPr>
        <w:spacing w:before="200"/>
        <w:ind w:left="720" w:hanging="720"/>
        <w:jc w:val="both"/>
        <w:rPr>
          <w:ins w:id="296" w:author="Kathleen Keating" w:date="2018-04-16T13:13:00Z"/>
        </w:rPr>
      </w:pPr>
      <w:commentRangeStart w:id="297"/>
      <w:ins w:id="298" w:author="Kathleen Keating" w:date="2018-04-19T12:25:00Z">
        <w:r>
          <w:t>[</w:t>
        </w:r>
        <w:proofErr w:type="spellStart"/>
        <w:r>
          <w:t>Jette</w:t>
        </w:r>
        <w:proofErr w:type="spellEnd"/>
        <w:r>
          <w:t xml:space="preserve">, 1990] M </w:t>
        </w:r>
        <w:proofErr w:type="spellStart"/>
        <w:r>
          <w:t>Jette</w:t>
        </w:r>
        <w:proofErr w:type="spellEnd"/>
        <w:r>
          <w:t xml:space="preserve">, K Sidney, G </w:t>
        </w:r>
        <w:proofErr w:type="spellStart"/>
        <w:r>
          <w:t>Blumchen</w:t>
        </w:r>
        <w:proofErr w:type="spellEnd"/>
        <w:r>
          <w:t>. “</w:t>
        </w:r>
      </w:ins>
      <w:ins w:id="299" w:author="Kathleen Keating" w:date="2018-04-19T12:26:00Z">
        <w:r>
          <w:t>Metabolic</w:t>
        </w:r>
      </w:ins>
      <w:ins w:id="300" w:author="Kathleen Keating" w:date="2018-04-19T12:25:00Z">
        <w:r>
          <w:t xml:space="preserve"> Equivalents (METS) in Exercise Testing, Exercise Prescri</w:t>
        </w:r>
      </w:ins>
      <w:ins w:id="301" w:author="Kathleen Keating" w:date="2018-04-19T12:26:00Z">
        <w:r>
          <w:t xml:space="preserve">ption, and Evaluation of Functional Capacity.” </w:t>
        </w:r>
        <w:r w:rsidRPr="004C7EF2">
          <w:rPr>
            <w:i/>
            <w:rPrChange w:id="302" w:author="Kathleen Keating" w:date="2018-04-19T12:27:00Z">
              <w:rPr/>
            </w:rPrChange>
          </w:rPr>
          <w:fldChar w:fldCharType="begin"/>
        </w:r>
        <w:r w:rsidRPr="004C7EF2">
          <w:rPr>
            <w:i/>
            <w:rPrChange w:id="303" w:author="Kathleen Keating" w:date="2018-04-19T12:27:00Z">
              <w:rPr/>
            </w:rPrChange>
          </w:rPr>
          <w:instrText xml:space="preserve"> HYPERLINK "https://onlinelibrary.wiley.com/doi/pdf/10.1002/clc.4960130809" </w:instrText>
        </w:r>
        <w:r w:rsidRPr="004C7EF2">
          <w:rPr>
            <w:i/>
            <w:rPrChange w:id="304" w:author="Kathleen Keating" w:date="2018-04-19T12:27:00Z">
              <w:rPr/>
            </w:rPrChange>
          </w:rPr>
          <w:fldChar w:fldCharType="separate"/>
        </w:r>
      </w:ins>
      <w:proofErr w:type="spellStart"/>
      <w:proofErr w:type="gramStart"/>
      <w:ins w:id="305" w:author="Kathleen Keating" w:date="2018-04-19T12:27:00Z">
        <w:r>
          <w:rPr>
            <w:rStyle w:val="Hyperlink"/>
            <w:i/>
          </w:rPr>
          <w:t>Clin</w:t>
        </w:r>
        <w:proofErr w:type="spellEnd"/>
        <w:r>
          <w:rPr>
            <w:rStyle w:val="Hyperlink"/>
            <w:i/>
          </w:rPr>
          <w:t>.</w:t>
        </w:r>
      </w:ins>
      <w:proofErr w:type="gramEnd"/>
      <w:ins w:id="306" w:author="Kathleen Keating" w:date="2018-04-19T12:26:00Z">
        <w:r w:rsidRPr="004C7EF2">
          <w:rPr>
            <w:i/>
            <w:rPrChange w:id="307" w:author="Kathleen Keating" w:date="2018-04-19T12:27:00Z">
              <w:rPr/>
            </w:rPrChange>
          </w:rPr>
          <w:fldChar w:fldCharType="end"/>
        </w:r>
      </w:ins>
      <w:ins w:id="308" w:author="Kathleen Keating" w:date="2018-04-19T12:27:00Z">
        <w:r>
          <w:rPr>
            <w:i/>
          </w:rPr>
          <w:t xml:space="preserve"> </w:t>
        </w:r>
        <w:proofErr w:type="spellStart"/>
        <w:r>
          <w:rPr>
            <w:i/>
          </w:rPr>
          <w:t>Cardiol</w:t>
        </w:r>
        <w:proofErr w:type="spellEnd"/>
        <w:r>
          <w:rPr>
            <w:i/>
          </w:rPr>
          <w:t>.</w:t>
        </w:r>
        <w:r>
          <w:t xml:space="preserve"> </w:t>
        </w:r>
      </w:ins>
      <w:ins w:id="309" w:author="Kathleen Keating" w:date="2018-04-19T12:26:00Z">
        <w:r>
          <w:t xml:space="preserve">1990. </w:t>
        </w:r>
      </w:ins>
      <w:ins w:id="310" w:author="Kathleen Keating" w:date="2018-04-19T12:27:00Z">
        <w:r>
          <w:t>13. 555-565.</w:t>
        </w:r>
      </w:ins>
      <w:commentRangeEnd w:id="297"/>
      <w:ins w:id="311" w:author="Kathleen Keating" w:date="2018-04-19T12:28:00Z">
        <w:r>
          <w:rPr>
            <w:rStyle w:val="CommentReference"/>
          </w:rPr>
          <w:commentReference w:id="297"/>
        </w:r>
      </w:ins>
    </w:p>
    <w:p w:rsidR="006F0B04" w:rsidRDefault="006F0B04" w:rsidP="006F0B04">
      <w:pPr>
        <w:spacing w:before="200"/>
        <w:ind w:left="720" w:hanging="720"/>
        <w:jc w:val="both"/>
        <w:rPr>
          <w:ins w:id="312" w:author="Kathleen Keating" w:date="2018-04-16T13:13:00Z"/>
        </w:rPr>
      </w:pPr>
      <w:ins w:id="313" w:author="Kathleen Keating" w:date="2018-04-16T13:13:00Z">
        <w:r>
          <w:rPr>
            <w:color w:val="000000"/>
          </w:rPr>
          <w:t xml:space="preserve">[Lee , 1999] TH Lee, ER Marcantonio, and CM Mangione. “Derivation and prospective validation of a simple index for prediction of cardiac risk of major non-cardiac surgery”. </w:t>
        </w:r>
        <w:r>
          <w:rPr>
            <w:i/>
            <w:color w:val="000000"/>
          </w:rPr>
          <w:t>Circulation</w:t>
        </w:r>
        <w:r>
          <w:rPr>
            <w:color w:val="000000"/>
          </w:rPr>
          <w:t>. 1999. 100(10). 1043-1049.</w:t>
        </w:r>
      </w:ins>
    </w:p>
    <w:p w:rsidR="006F0B04" w:rsidRDefault="006F0B04" w:rsidP="006F0B04">
      <w:pPr>
        <w:spacing w:before="200"/>
        <w:ind w:left="720" w:hanging="720"/>
        <w:jc w:val="both"/>
        <w:rPr>
          <w:ins w:id="314" w:author="Kathleen Keating" w:date="2018-04-16T13:13:00Z"/>
        </w:rPr>
      </w:pPr>
      <w:ins w:id="315" w:author="Kathleen Keating" w:date="2018-04-16T13:13:00Z">
        <w:r>
          <w:rPr>
            <w:color w:val="000000"/>
          </w:rPr>
          <w:t xml:space="preserve">[McMillan, 2017] MT McMillan, V </w:t>
        </w:r>
        <w:proofErr w:type="spellStart"/>
        <w:r>
          <w:rPr>
            <w:color w:val="000000"/>
          </w:rPr>
          <w:t>Allegrini</w:t>
        </w:r>
        <w:proofErr w:type="spellEnd"/>
        <w:r>
          <w:rPr>
            <w:color w:val="000000"/>
          </w:rPr>
          <w:t xml:space="preserve">, and HJ </w:t>
        </w:r>
        <w:proofErr w:type="spellStart"/>
        <w:r>
          <w:rPr>
            <w:color w:val="000000"/>
          </w:rPr>
          <w:t>Asbun</w:t>
        </w:r>
        <w:proofErr w:type="spellEnd"/>
        <w:r>
          <w:rPr>
            <w:color w:val="000000"/>
          </w:rPr>
          <w:t xml:space="preserve">. “Incorporation of procedure-specific risk into the ACS-NSQIP surgical risk calculator improves the prediction of morbidity and mortality after pancreatoduodenectomy.”. </w:t>
        </w:r>
        <w:r>
          <w:rPr>
            <w:i/>
            <w:color w:val="000000"/>
          </w:rPr>
          <w:t xml:space="preserve">Ann </w:t>
        </w:r>
        <w:proofErr w:type="gramStart"/>
        <w:r>
          <w:rPr>
            <w:i/>
            <w:color w:val="000000"/>
          </w:rPr>
          <w:t>Surg.</w:t>
        </w:r>
        <w:r>
          <w:rPr>
            <w:color w:val="000000"/>
          </w:rPr>
          <w:t>.</w:t>
        </w:r>
        <w:proofErr w:type="gramEnd"/>
        <w:r>
          <w:rPr>
            <w:color w:val="000000"/>
          </w:rPr>
          <w:t xml:space="preserve"> 2017. 265(5). 978-986.</w:t>
        </w:r>
      </w:ins>
    </w:p>
    <w:p w:rsidR="006F0B04" w:rsidRDefault="006F0B04" w:rsidP="006F0B04">
      <w:pPr>
        <w:spacing w:before="200"/>
        <w:ind w:left="720" w:hanging="720"/>
        <w:jc w:val="both"/>
        <w:rPr>
          <w:ins w:id="316" w:author="Kathleen Keating" w:date="2018-04-16T13:13:00Z"/>
        </w:rPr>
      </w:pPr>
      <w:ins w:id="317" w:author="Kathleen Keating" w:date="2018-04-16T13:13:00Z">
        <w:r>
          <w:rPr>
            <w:color w:val="000000"/>
          </w:rPr>
          <w:t xml:space="preserve">[Neuberger, 2017] JM Neuberger, WO </w:t>
        </w:r>
        <w:proofErr w:type="spellStart"/>
        <w:r>
          <w:rPr>
            <w:color w:val="000000"/>
          </w:rPr>
          <w:t>Bechstein</w:t>
        </w:r>
        <w:proofErr w:type="spellEnd"/>
        <w:r>
          <w:rPr>
            <w:color w:val="000000"/>
          </w:rPr>
          <w:t xml:space="preserve">, and DR </w:t>
        </w:r>
        <w:proofErr w:type="spellStart"/>
        <w:r>
          <w:rPr>
            <w:color w:val="000000"/>
          </w:rPr>
          <w:t>Kuypers</w:t>
        </w:r>
        <w:proofErr w:type="spellEnd"/>
        <w:r>
          <w:rPr>
            <w:color w:val="000000"/>
          </w:rPr>
          <w:t xml:space="preserve">. “Practical recommendations for long-term management of modifiable risks in kidney and liver transplant recipients: a guidance report and clinical checklist by the Consensus on Managing Modifiable Risk in Transplantation (COMMIT) Group.”. </w:t>
        </w:r>
        <w:r>
          <w:rPr>
            <w:i/>
            <w:color w:val="000000"/>
          </w:rPr>
          <w:t xml:space="preserve"> Transplantation</w:t>
        </w:r>
        <w:r>
          <w:rPr>
            <w:color w:val="000000"/>
          </w:rPr>
          <w:t xml:space="preserve">. 2017. 101(4S </w:t>
        </w:r>
        <w:proofErr w:type="spellStart"/>
        <w:r>
          <w:rPr>
            <w:color w:val="000000"/>
          </w:rPr>
          <w:t>Suppl</w:t>
        </w:r>
        <w:proofErr w:type="spellEnd"/>
        <w:r>
          <w:rPr>
            <w:color w:val="000000"/>
          </w:rPr>
          <w:t xml:space="preserve"> 2). S1-S56.</w:t>
        </w:r>
      </w:ins>
    </w:p>
    <w:p w:rsidR="006F0B04" w:rsidRDefault="006F0B04">
      <w:pPr>
        <w:rPr>
          <w:ins w:id="318" w:author="Kathleen Keating" w:date="2018-04-16T13:13:00Z"/>
          <w:rFonts w:ascii="Arial" w:hAnsi="Arial"/>
          <w:b/>
          <w:color w:val="000000"/>
          <w:sz w:val="50"/>
        </w:rPr>
      </w:pPr>
    </w:p>
    <w:p w:rsidR="006F0B04" w:rsidRDefault="006F0B04">
      <w:pPr>
        <w:rPr>
          <w:ins w:id="319" w:author="Kathleen Keating" w:date="2018-04-16T13:13:00Z"/>
          <w:rFonts w:ascii="Arial" w:hAnsi="Arial"/>
          <w:b/>
          <w:color w:val="000000"/>
          <w:sz w:val="50"/>
        </w:rPr>
      </w:pPr>
      <w:ins w:id="320" w:author="Kathleen Keating" w:date="2018-04-16T13:13:00Z">
        <w:r>
          <w:rPr>
            <w:rFonts w:ascii="Arial" w:hAnsi="Arial"/>
            <w:b/>
            <w:color w:val="000000"/>
            <w:sz w:val="50"/>
          </w:rPr>
          <w:br w:type="page"/>
        </w:r>
      </w:ins>
    </w:p>
    <w:p w:rsidR="00587598" w:rsidRDefault="006F0B04">
      <w:pPr>
        <w:keepNext/>
        <w:spacing w:before="200"/>
      </w:pPr>
      <w:ins w:id="321" w:author="Kathleen Keating" w:date="2018-04-16T13:13:00Z">
        <w:r>
          <w:rPr>
            <w:rFonts w:ascii="Arial" w:hAnsi="Arial"/>
            <w:b/>
            <w:color w:val="000000"/>
            <w:sz w:val="50"/>
          </w:rPr>
          <w:t xml:space="preserve">Appendix A: </w:t>
        </w:r>
      </w:ins>
      <w:r w:rsidR="001E1598">
        <w:rPr>
          <w:rFonts w:ascii="Arial" w:hAnsi="Arial"/>
          <w:b/>
          <w:color w:val="000000"/>
          <w:sz w:val="50"/>
        </w:rPr>
        <w:t xml:space="preserve">Existing </w:t>
      </w:r>
      <w:r w:rsidR="00936C62">
        <w:rPr>
          <w:rFonts w:ascii="Arial" w:hAnsi="Arial"/>
          <w:b/>
          <w:color w:val="000000"/>
          <w:sz w:val="50"/>
        </w:rPr>
        <w:t xml:space="preserve">Sample </w:t>
      </w:r>
      <w:r w:rsidR="001E1598">
        <w:rPr>
          <w:rFonts w:ascii="Arial" w:hAnsi="Arial"/>
          <w:b/>
          <w:color w:val="000000"/>
          <w:sz w:val="50"/>
        </w:rPr>
        <w:t>VA Artifacts</w:t>
      </w:r>
    </w:p>
    <w:bookmarkEnd w:id="277"/>
    <w:p w:rsidR="00587598" w:rsidRDefault="001E1598">
      <w:pPr>
        <w:spacing w:before="200"/>
        <w:jc w:val="both"/>
      </w:pPr>
      <w:r>
        <w:rPr>
          <w:color w:val="000000"/>
        </w:rPr>
        <w:t>These artifacts consist of screenshots from the Portland VA</w:t>
      </w:r>
      <w:r w:rsidR="00936C62">
        <w:rPr>
          <w:color w:val="000000"/>
        </w:rPr>
        <w:t>MC</w:t>
      </w:r>
      <w:r>
        <w:rPr>
          <w:color w:val="000000"/>
        </w:rPr>
        <w:t xml:space="preserve"> cardiology pre-op service.</w:t>
      </w:r>
    </w:p>
    <w:p w:rsidR="00587598" w:rsidRDefault="001E1598">
      <w:pPr>
        <w:keepNext/>
        <w:spacing w:before="240"/>
        <w:jc w:val="both"/>
      </w:pPr>
      <w:bookmarkStart w:id="322" w:name="d0e1247"/>
      <w:r>
        <w:rPr>
          <w:b/>
          <w:color w:val="000000"/>
          <w:sz w:val="24"/>
        </w:rPr>
        <w:t>Figure A.1. </w:t>
      </w:r>
      <w:r w:rsidR="00A9220D">
        <w:rPr>
          <w:b/>
          <w:color w:val="000000"/>
          <w:sz w:val="24"/>
        </w:rPr>
        <w:t xml:space="preserve">Guidance to Referring Provider for Cardiology </w:t>
      </w:r>
      <w:r w:rsidR="00AA708D">
        <w:rPr>
          <w:b/>
          <w:color w:val="000000"/>
          <w:sz w:val="24"/>
        </w:rPr>
        <w:t>Pre-Op</w:t>
      </w:r>
      <w:r w:rsidR="00A9220D">
        <w:rPr>
          <w:b/>
          <w:color w:val="000000"/>
          <w:sz w:val="24"/>
        </w:rPr>
        <w:t xml:space="preserve"> Consultation</w:t>
      </w:r>
    </w:p>
    <w:p w:rsidR="00587598" w:rsidRDefault="001E1598">
      <w:pPr>
        <w:spacing w:before="144"/>
        <w:jc w:val="center"/>
      </w:pPr>
      <w:bookmarkStart w:id="323" w:name="d0e1250"/>
      <w:bookmarkEnd w:id="322"/>
      <w:r>
        <w:rPr>
          <w:noProof/>
          <w:color w:val="000000"/>
          <w:lang w:val="en-US"/>
        </w:rPr>
        <w:drawing>
          <wp:inline distT="0" distB="0" distL="0" distR="0" wp14:anchorId="52CE9677" wp14:editId="5A6F298C">
            <wp:extent cx="5486400" cy="5907024"/>
            <wp:effectExtent l="0" t="0" r="0" b="0"/>
            <wp:docPr id="1" name="/private/var/folders/w8/kh3fq2vx7hl304gv83101vhm0000gp/T/xxe7828378761917084220_d/resources/Fig1ProvidersNotePreOp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vate/var/folders/w8/kh3fq2vx7hl304gv83101vhm0000gp/T/xxe7828378761917084220_d/resources/Fig1ProvidersNotePreOpEvaluation.png"/>
                    <pic:cNvPicPr/>
                  </pic:nvPicPr>
                  <pic:blipFill>
                    <a:blip r:embed="rId68"/>
                    <a:srcRect/>
                    <a:stretch>
                      <a:fillRect/>
                    </a:stretch>
                  </pic:blipFill>
                  <pic:spPr>
                    <a:xfrm>
                      <a:off x="0" y="0"/>
                      <a:ext cx="5486400" cy="5907024"/>
                    </a:xfrm>
                    <a:prstGeom prst="rect">
                      <a:avLst/>
                    </a:prstGeom>
                  </pic:spPr>
                </pic:pic>
              </a:graphicData>
            </a:graphic>
          </wp:inline>
        </w:drawing>
      </w:r>
    </w:p>
    <w:p w:rsidR="00587598" w:rsidRDefault="001E1598">
      <w:pPr>
        <w:keepNext/>
        <w:spacing w:before="240"/>
        <w:jc w:val="both"/>
      </w:pPr>
      <w:bookmarkStart w:id="324" w:name="d0e1255"/>
      <w:bookmarkEnd w:id="323"/>
      <w:r>
        <w:rPr>
          <w:b/>
          <w:color w:val="000000"/>
          <w:sz w:val="24"/>
        </w:rPr>
        <w:t>Figure A.2. </w:t>
      </w:r>
      <w:r w:rsidR="00D9016A" w:rsidRPr="00D9016A">
        <w:rPr>
          <w:b/>
          <w:color w:val="000000"/>
          <w:sz w:val="24"/>
        </w:rPr>
        <w:t xml:space="preserve"> </w:t>
      </w:r>
      <w:r w:rsidR="00D9016A">
        <w:rPr>
          <w:b/>
          <w:color w:val="000000"/>
          <w:sz w:val="24"/>
        </w:rPr>
        <w:t xml:space="preserve">Guidance </w:t>
      </w:r>
      <w:r w:rsidR="009A5120">
        <w:rPr>
          <w:b/>
          <w:color w:val="000000"/>
          <w:sz w:val="24"/>
        </w:rPr>
        <w:t>for Pre-op Medical Risk Assessment</w:t>
      </w:r>
    </w:p>
    <w:p w:rsidR="00587598" w:rsidRDefault="001E1598">
      <w:pPr>
        <w:spacing w:before="144"/>
        <w:jc w:val="center"/>
      </w:pPr>
      <w:bookmarkStart w:id="325" w:name="d0e1258"/>
      <w:bookmarkEnd w:id="324"/>
      <w:r>
        <w:rPr>
          <w:noProof/>
          <w:color w:val="000000"/>
          <w:lang w:val="en-US"/>
        </w:rPr>
        <w:drawing>
          <wp:inline distT="0" distB="0" distL="0" distR="0" wp14:anchorId="7599C349" wp14:editId="26E5C926">
            <wp:extent cx="5486400" cy="4553712"/>
            <wp:effectExtent l="0" t="0" r="0" b="0"/>
            <wp:docPr id="3" name="/private/var/folders/w8/kh3fq2vx7hl304gv83101vhm0000gp/T/xxe7828378761917084220_d/resources/Fig2Reasonfor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vate/var/folders/w8/kh3fq2vx7hl304gv83101vhm0000gp/T/xxe7828378761917084220_d/resources/Fig2ReasonforRequest.png"/>
                    <pic:cNvPicPr/>
                  </pic:nvPicPr>
                  <pic:blipFill>
                    <a:blip r:embed="rId69"/>
                    <a:srcRect/>
                    <a:stretch>
                      <a:fillRect/>
                    </a:stretch>
                  </pic:blipFill>
                  <pic:spPr>
                    <a:xfrm>
                      <a:off x="0" y="0"/>
                      <a:ext cx="5486400" cy="4553712"/>
                    </a:xfrm>
                    <a:prstGeom prst="rect">
                      <a:avLst/>
                    </a:prstGeom>
                  </pic:spPr>
                </pic:pic>
              </a:graphicData>
            </a:graphic>
          </wp:inline>
        </w:drawing>
      </w:r>
    </w:p>
    <w:p w:rsidR="00587598" w:rsidRDefault="001E1598">
      <w:pPr>
        <w:keepNext/>
        <w:spacing w:before="240"/>
        <w:jc w:val="both"/>
      </w:pPr>
      <w:bookmarkStart w:id="326" w:name="d0e1263"/>
      <w:bookmarkEnd w:id="325"/>
      <w:r>
        <w:rPr>
          <w:b/>
          <w:color w:val="000000"/>
          <w:sz w:val="24"/>
        </w:rPr>
        <w:t xml:space="preserve">Figure A.3. Basic Surgical Risk </w:t>
      </w:r>
      <w:commentRangeStart w:id="327"/>
      <w:commentRangeStart w:id="328"/>
      <w:commentRangeStart w:id="329"/>
      <w:r>
        <w:rPr>
          <w:b/>
          <w:color w:val="000000"/>
          <w:sz w:val="24"/>
        </w:rPr>
        <w:t>Categorization</w:t>
      </w:r>
      <w:commentRangeEnd w:id="327"/>
      <w:r w:rsidR="00E24A37">
        <w:rPr>
          <w:rStyle w:val="CommentReference"/>
        </w:rPr>
        <w:commentReference w:id="327"/>
      </w:r>
      <w:commentRangeEnd w:id="328"/>
      <w:r w:rsidR="006E10B7">
        <w:rPr>
          <w:rStyle w:val="CommentReference"/>
        </w:rPr>
        <w:commentReference w:id="328"/>
      </w:r>
      <w:commentRangeEnd w:id="329"/>
      <w:r w:rsidR="00791301">
        <w:rPr>
          <w:rStyle w:val="CommentReference"/>
        </w:rPr>
        <w:commentReference w:id="329"/>
      </w:r>
    </w:p>
    <w:p w:rsidR="00587598" w:rsidRDefault="00E24A37">
      <w:pPr>
        <w:spacing w:before="144"/>
        <w:jc w:val="center"/>
      </w:pPr>
      <w:bookmarkStart w:id="330" w:name="d0e1266"/>
      <w:bookmarkEnd w:id="326"/>
      <w:r>
        <w:rPr>
          <w:noProof/>
          <w:color w:val="000000"/>
          <w:lang w:val="en-US"/>
        </w:rPr>
        <w:t xml:space="preserve"> </w:t>
      </w:r>
      <w:r w:rsidR="001E1598">
        <w:rPr>
          <w:noProof/>
          <w:color w:val="000000"/>
          <w:lang w:val="en-US"/>
        </w:rPr>
        <w:drawing>
          <wp:inline distT="0" distB="0" distL="0" distR="0" wp14:anchorId="58627392" wp14:editId="53F88DCA">
            <wp:extent cx="5486400" cy="7461504"/>
            <wp:effectExtent l="0" t="0" r="0" b="0"/>
            <wp:docPr id="5" name="/private/var/folders/w8/kh3fq2vx7hl304gv83101vhm0000gp/T/xxe7828378761917084220_d/resources/Fig3BasicSurgicalRiskCateg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vate/var/folders/w8/kh3fq2vx7hl304gv83101vhm0000gp/T/xxe7828378761917084220_d/resources/Fig3BasicSurgicalRiskCategorization.png"/>
                    <pic:cNvPicPr/>
                  </pic:nvPicPr>
                  <pic:blipFill>
                    <a:blip r:embed="rId70"/>
                    <a:srcRect/>
                    <a:stretch>
                      <a:fillRect/>
                    </a:stretch>
                  </pic:blipFill>
                  <pic:spPr>
                    <a:xfrm>
                      <a:off x="0" y="0"/>
                      <a:ext cx="5486400" cy="7461504"/>
                    </a:xfrm>
                    <a:prstGeom prst="rect">
                      <a:avLst/>
                    </a:prstGeom>
                  </pic:spPr>
                </pic:pic>
              </a:graphicData>
            </a:graphic>
          </wp:inline>
        </w:drawing>
      </w:r>
    </w:p>
    <w:p w:rsidR="00587598" w:rsidRDefault="001E1598">
      <w:pPr>
        <w:keepNext/>
        <w:spacing w:before="240"/>
        <w:jc w:val="both"/>
      </w:pPr>
      <w:bookmarkStart w:id="331" w:name="d0e1271"/>
      <w:bookmarkEnd w:id="330"/>
      <w:r>
        <w:rPr>
          <w:b/>
          <w:color w:val="000000"/>
          <w:sz w:val="24"/>
        </w:rPr>
        <w:t xml:space="preserve">Figure A.4. Met </w:t>
      </w:r>
      <w:commentRangeStart w:id="332"/>
      <w:commentRangeStart w:id="333"/>
      <w:commentRangeStart w:id="334"/>
      <w:commentRangeStart w:id="335"/>
      <w:commentRangeStart w:id="336"/>
      <w:commentRangeStart w:id="337"/>
      <w:r>
        <w:rPr>
          <w:b/>
          <w:color w:val="000000"/>
          <w:sz w:val="24"/>
        </w:rPr>
        <w:t>Equivalents</w:t>
      </w:r>
      <w:commentRangeEnd w:id="332"/>
      <w:commentRangeEnd w:id="335"/>
      <w:r w:rsidR="00A838FA">
        <w:rPr>
          <w:rStyle w:val="CommentReference"/>
        </w:rPr>
        <w:commentReference w:id="332"/>
      </w:r>
      <w:commentRangeEnd w:id="333"/>
      <w:r w:rsidR="00323212">
        <w:rPr>
          <w:rStyle w:val="CommentReference"/>
        </w:rPr>
        <w:commentReference w:id="333"/>
      </w:r>
      <w:commentRangeEnd w:id="334"/>
      <w:r w:rsidR="004C7EF2">
        <w:rPr>
          <w:rStyle w:val="CommentReference"/>
        </w:rPr>
        <w:commentReference w:id="334"/>
      </w:r>
      <w:ins w:id="338" w:author="Linda Wedemeyer" w:date="2018-04-18T12:03:00Z">
        <w:r w:rsidR="00323212">
          <w:rPr>
            <w:b/>
            <w:color w:val="000000"/>
            <w:sz w:val="24"/>
          </w:rPr>
          <w:t xml:space="preserve"> (</w:t>
        </w:r>
        <w:proofErr w:type="spellStart"/>
        <w:r w:rsidR="00323212">
          <w:rPr>
            <w:b/>
            <w:color w:val="000000"/>
            <w:sz w:val="24"/>
          </w:rPr>
          <w:t>Jette</w:t>
        </w:r>
        <w:proofErr w:type="spellEnd"/>
        <w:r w:rsidR="00323212">
          <w:rPr>
            <w:b/>
            <w:color w:val="000000"/>
            <w:sz w:val="24"/>
          </w:rPr>
          <w:t xml:space="preserve"> </w:t>
        </w:r>
      </w:ins>
      <w:ins w:id="339" w:author="Linda Wedemeyer" w:date="2018-04-18T12:04:00Z">
        <w:r w:rsidR="00323212">
          <w:rPr>
            <w:b/>
            <w:color w:val="000000"/>
            <w:sz w:val="24"/>
          </w:rPr>
          <w:t>1990)</w:t>
        </w:r>
      </w:ins>
      <w:r w:rsidR="00E24A37">
        <w:rPr>
          <w:rStyle w:val="CommentReference"/>
        </w:rPr>
        <w:commentReference w:id="335"/>
      </w:r>
      <w:commentRangeEnd w:id="336"/>
      <w:r w:rsidR="00930327">
        <w:rPr>
          <w:rStyle w:val="CommentReference"/>
        </w:rPr>
        <w:commentReference w:id="336"/>
      </w:r>
      <w:commentRangeEnd w:id="337"/>
      <w:r w:rsidR="00791301">
        <w:rPr>
          <w:rStyle w:val="CommentReference"/>
        </w:rPr>
        <w:commentReference w:id="337"/>
      </w:r>
    </w:p>
    <w:p w:rsidR="00587598" w:rsidRDefault="001E1598">
      <w:pPr>
        <w:spacing w:before="144"/>
        <w:jc w:val="center"/>
      </w:pPr>
      <w:bookmarkStart w:id="340" w:name="d0e1274"/>
      <w:bookmarkEnd w:id="331"/>
      <w:r>
        <w:rPr>
          <w:noProof/>
          <w:color w:val="000000"/>
          <w:lang w:val="en-US"/>
        </w:rPr>
        <w:drawing>
          <wp:inline distT="0" distB="0" distL="0" distR="0" wp14:anchorId="016471DA" wp14:editId="3AC6DC25">
            <wp:extent cx="5486400" cy="8257032"/>
            <wp:effectExtent l="0" t="0" r="0" b="0"/>
            <wp:docPr id="7" name="/private/var/folders/w8/kh3fq2vx7hl304gv83101vhm0000gp/T/xxe7828378761917084220_d/resources/Fig4MetEquival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vate/var/folders/w8/kh3fq2vx7hl304gv83101vhm0000gp/T/xxe7828378761917084220_d/resources/Fig4MetEquivalents.png"/>
                    <pic:cNvPicPr/>
                  </pic:nvPicPr>
                  <pic:blipFill>
                    <a:blip r:embed="rId71"/>
                    <a:srcRect/>
                    <a:stretch>
                      <a:fillRect/>
                    </a:stretch>
                  </pic:blipFill>
                  <pic:spPr>
                    <a:xfrm>
                      <a:off x="0" y="0"/>
                      <a:ext cx="5486400" cy="8257032"/>
                    </a:xfrm>
                    <a:prstGeom prst="rect">
                      <a:avLst/>
                    </a:prstGeom>
                  </pic:spPr>
                </pic:pic>
              </a:graphicData>
            </a:graphic>
          </wp:inline>
        </w:drawing>
      </w:r>
    </w:p>
    <w:p w:rsidR="00587598" w:rsidRDefault="001E1598">
      <w:pPr>
        <w:keepNext/>
        <w:spacing w:before="240"/>
        <w:jc w:val="both"/>
      </w:pPr>
      <w:bookmarkStart w:id="341" w:name="d0e1279"/>
      <w:bookmarkEnd w:id="340"/>
      <w:r>
        <w:rPr>
          <w:b/>
          <w:color w:val="000000"/>
          <w:sz w:val="24"/>
        </w:rPr>
        <w:t xml:space="preserve">Figure A.5. Template: Cardiology Pre-Op </w:t>
      </w:r>
      <w:r w:rsidR="00D80DE0">
        <w:rPr>
          <w:b/>
          <w:color w:val="000000"/>
          <w:sz w:val="24"/>
        </w:rPr>
        <w:t>Consult</w:t>
      </w:r>
      <w:r w:rsidR="00D72A3C">
        <w:rPr>
          <w:b/>
          <w:color w:val="000000"/>
          <w:sz w:val="24"/>
        </w:rPr>
        <w:t xml:space="preserve"> (Screen 1 of </w:t>
      </w:r>
      <w:commentRangeStart w:id="342"/>
      <w:r w:rsidR="00D72A3C">
        <w:rPr>
          <w:b/>
          <w:color w:val="000000"/>
          <w:sz w:val="24"/>
        </w:rPr>
        <w:t>4</w:t>
      </w:r>
      <w:commentRangeEnd w:id="342"/>
      <w:r w:rsidR="00D72A3C">
        <w:rPr>
          <w:rStyle w:val="CommentReference"/>
        </w:rPr>
        <w:commentReference w:id="342"/>
      </w:r>
      <w:r w:rsidR="00D72A3C">
        <w:rPr>
          <w:b/>
          <w:color w:val="000000"/>
          <w:sz w:val="24"/>
        </w:rPr>
        <w:t>)</w:t>
      </w:r>
    </w:p>
    <w:p w:rsidR="00587598" w:rsidRDefault="001E1598">
      <w:pPr>
        <w:spacing w:before="144"/>
        <w:jc w:val="center"/>
      </w:pPr>
      <w:bookmarkStart w:id="343" w:name="d0e1282"/>
      <w:bookmarkEnd w:id="341"/>
      <w:r>
        <w:rPr>
          <w:noProof/>
          <w:color w:val="000000"/>
          <w:lang w:val="en-US"/>
        </w:rPr>
        <w:drawing>
          <wp:inline distT="0" distB="0" distL="0" distR="0" wp14:anchorId="44585D3C" wp14:editId="0CFDAD8F">
            <wp:extent cx="5486400" cy="4553712"/>
            <wp:effectExtent l="0" t="0" r="0" b="0"/>
            <wp:docPr id="9" name="/private/var/folders/w8/kh3fq2vx7hl304gv83101vhm0000gp/T/xxe7828378761917084220_d/resources/Fig5TemplateCardioPreOp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vate/var/folders/w8/kh3fq2vx7hl304gv83101vhm0000gp/T/xxe7828378761917084220_d/resources/Fig5TemplateCardioPreOpService.png"/>
                    <pic:cNvPicPr/>
                  </pic:nvPicPr>
                  <pic:blipFill>
                    <a:blip r:embed="rId72"/>
                    <a:srcRect/>
                    <a:stretch>
                      <a:fillRect/>
                    </a:stretch>
                  </pic:blipFill>
                  <pic:spPr>
                    <a:xfrm>
                      <a:off x="0" y="0"/>
                      <a:ext cx="5486400" cy="4553712"/>
                    </a:xfrm>
                    <a:prstGeom prst="rect">
                      <a:avLst/>
                    </a:prstGeom>
                  </pic:spPr>
                </pic:pic>
              </a:graphicData>
            </a:graphic>
          </wp:inline>
        </w:drawing>
      </w:r>
    </w:p>
    <w:p w:rsidR="00587598" w:rsidRDefault="001E1598">
      <w:pPr>
        <w:keepNext/>
        <w:spacing w:before="240"/>
        <w:jc w:val="both"/>
      </w:pPr>
      <w:bookmarkStart w:id="344" w:name="d0e1287"/>
      <w:bookmarkEnd w:id="343"/>
      <w:r>
        <w:rPr>
          <w:b/>
          <w:color w:val="000000"/>
          <w:sz w:val="24"/>
        </w:rPr>
        <w:t xml:space="preserve">Figure A.6. Template: Cardiology Pre-Op </w:t>
      </w:r>
      <w:r w:rsidR="00D80DE0">
        <w:rPr>
          <w:b/>
          <w:color w:val="000000"/>
          <w:sz w:val="24"/>
        </w:rPr>
        <w:t>Consult</w:t>
      </w:r>
      <w:r w:rsidR="00D72A3C">
        <w:rPr>
          <w:b/>
          <w:color w:val="000000"/>
          <w:sz w:val="24"/>
        </w:rPr>
        <w:t xml:space="preserve"> (Screen 2 of </w:t>
      </w:r>
      <w:commentRangeStart w:id="345"/>
      <w:r w:rsidR="00D72A3C">
        <w:rPr>
          <w:b/>
          <w:color w:val="000000"/>
          <w:sz w:val="24"/>
        </w:rPr>
        <w:t>4</w:t>
      </w:r>
      <w:commentRangeEnd w:id="345"/>
      <w:r w:rsidR="00D72A3C">
        <w:rPr>
          <w:rStyle w:val="CommentReference"/>
        </w:rPr>
        <w:commentReference w:id="345"/>
      </w:r>
      <w:r w:rsidR="00D72A3C">
        <w:rPr>
          <w:b/>
          <w:color w:val="000000"/>
          <w:sz w:val="24"/>
        </w:rPr>
        <w:t>)</w:t>
      </w:r>
    </w:p>
    <w:p w:rsidR="00587598" w:rsidRDefault="001E1598">
      <w:pPr>
        <w:spacing w:before="144"/>
        <w:jc w:val="center"/>
      </w:pPr>
      <w:bookmarkStart w:id="346" w:name="d0e1290"/>
      <w:bookmarkEnd w:id="344"/>
      <w:r>
        <w:rPr>
          <w:noProof/>
          <w:color w:val="000000"/>
          <w:lang w:val="en-US"/>
        </w:rPr>
        <w:drawing>
          <wp:inline distT="0" distB="0" distL="0" distR="0" wp14:anchorId="7AF80A9B" wp14:editId="18BBDD56">
            <wp:extent cx="6173062" cy="6935168"/>
            <wp:effectExtent l="0" t="0" r="0" b="0"/>
            <wp:docPr id="11" name="/private/var/folders/w8/kh3fq2vx7hl304gv83101vhm0000gp/T/xxe7828378761917084220_d/resources/Fig6TemplateCardioPreOpService.png"/>
            <wp:cNvGraphicFramePr/>
            <a:graphic xmlns:a="http://schemas.openxmlformats.org/drawingml/2006/main">
              <a:graphicData uri="http://schemas.openxmlformats.org/drawingml/2006/picture">
                <pic:pic xmlns:pic="http://schemas.openxmlformats.org/drawingml/2006/picture">
                  <pic:nvPicPr>
                    <pic:cNvPr id="12" name="/private/var/folders/w8/kh3fq2vx7hl304gv83101vhm0000gp/T/xxe7828378761917084220_d/resources/Fig6TemplateCardioPreOpService.png"/>
                    <pic:cNvPicPr/>
                  </pic:nvPicPr>
                  <pic:blipFill>
                    <a:blip r:embed="rId73"/>
                    <a:srcRect/>
                    <a:stretch>
                      <a:fillRect/>
                    </a:stretch>
                  </pic:blipFill>
                  <pic:spPr>
                    <a:xfrm>
                      <a:off x="0" y="0"/>
                      <a:ext cx="6173062" cy="6935168"/>
                    </a:xfrm>
                    <a:prstGeom prst="rect">
                      <a:avLst/>
                    </a:prstGeom>
                  </pic:spPr>
                </pic:pic>
              </a:graphicData>
            </a:graphic>
          </wp:inline>
        </w:drawing>
      </w:r>
    </w:p>
    <w:p w:rsidR="00587598" w:rsidRDefault="001E1598">
      <w:pPr>
        <w:keepNext/>
        <w:spacing w:before="240"/>
        <w:jc w:val="both"/>
      </w:pPr>
      <w:bookmarkStart w:id="347" w:name="d0e1295"/>
      <w:bookmarkEnd w:id="346"/>
      <w:r>
        <w:rPr>
          <w:b/>
          <w:color w:val="000000"/>
          <w:sz w:val="24"/>
        </w:rPr>
        <w:t xml:space="preserve">Figure A.7. Template: Cardiology Pre-Op </w:t>
      </w:r>
      <w:r w:rsidR="00D80DE0">
        <w:rPr>
          <w:b/>
          <w:color w:val="000000"/>
          <w:sz w:val="24"/>
        </w:rPr>
        <w:t>Consult</w:t>
      </w:r>
      <w:r w:rsidR="00D72A3C">
        <w:rPr>
          <w:b/>
          <w:color w:val="000000"/>
          <w:sz w:val="24"/>
        </w:rPr>
        <w:t xml:space="preserve"> (Screen 3 of </w:t>
      </w:r>
      <w:commentRangeStart w:id="348"/>
      <w:r w:rsidR="00D72A3C">
        <w:rPr>
          <w:b/>
          <w:color w:val="000000"/>
          <w:sz w:val="24"/>
        </w:rPr>
        <w:t>4</w:t>
      </w:r>
      <w:commentRangeEnd w:id="348"/>
      <w:r w:rsidR="00D72A3C">
        <w:rPr>
          <w:rStyle w:val="CommentReference"/>
        </w:rPr>
        <w:commentReference w:id="348"/>
      </w:r>
      <w:r w:rsidR="00D72A3C">
        <w:rPr>
          <w:b/>
          <w:color w:val="000000"/>
          <w:sz w:val="24"/>
        </w:rPr>
        <w:t>)</w:t>
      </w:r>
    </w:p>
    <w:p w:rsidR="00587598" w:rsidRDefault="001E1598">
      <w:pPr>
        <w:spacing w:before="144"/>
        <w:jc w:val="center"/>
      </w:pPr>
      <w:bookmarkStart w:id="349" w:name="d0e1298"/>
      <w:bookmarkEnd w:id="347"/>
      <w:r>
        <w:rPr>
          <w:noProof/>
          <w:color w:val="000000"/>
          <w:lang w:val="en-US"/>
        </w:rPr>
        <w:drawing>
          <wp:inline distT="0" distB="0" distL="0" distR="0" wp14:anchorId="7A26FDFC" wp14:editId="44EAB345">
            <wp:extent cx="6173062" cy="6935168"/>
            <wp:effectExtent l="0" t="0" r="0" b="0"/>
            <wp:docPr id="13" name="/private/var/folders/w8/kh3fq2vx7hl304gv83101vhm0000gp/T/xxe7828378761917084220_d/resources/Fig7TemplateCardioPreOpService.png"/>
            <wp:cNvGraphicFramePr/>
            <a:graphic xmlns:a="http://schemas.openxmlformats.org/drawingml/2006/main">
              <a:graphicData uri="http://schemas.openxmlformats.org/drawingml/2006/picture">
                <pic:pic xmlns:pic="http://schemas.openxmlformats.org/drawingml/2006/picture">
                  <pic:nvPicPr>
                    <pic:cNvPr id="14" name="/private/var/folders/w8/kh3fq2vx7hl304gv83101vhm0000gp/T/xxe7828378761917084220_d/resources/Fig7TemplateCardioPreOpService.png"/>
                    <pic:cNvPicPr/>
                  </pic:nvPicPr>
                  <pic:blipFill>
                    <a:blip r:embed="rId74"/>
                    <a:srcRect/>
                    <a:stretch>
                      <a:fillRect/>
                    </a:stretch>
                  </pic:blipFill>
                  <pic:spPr>
                    <a:xfrm>
                      <a:off x="0" y="0"/>
                      <a:ext cx="6173062" cy="6935168"/>
                    </a:xfrm>
                    <a:prstGeom prst="rect">
                      <a:avLst/>
                    </a:prstGeom>
                  </pic:spPr>
                </pic:pic>
              </a:graphicData>
            </a:graphic>
          </wp:inline>
        </w:drawing>
      </w:r>
    </w:p>
    <w:p w:rsidR="00587598" w:rsidRDefault="001E1598">
      <w:pPr>
        <w:keepNext/>
        <w:spacing w:before="240"/>
        <w:jc w:val="both"/>
      </w:pPr>
      <w:bookmarkStart w:id="350" w:name="d0e1303"/>
      <w:bookmarkEnd w:id="349"/>
      <w:r>
        <w:rPr>
          <w:b/>
          <w:color w:val="000000"/>
          <w:sz w:val="24"/>
        </w:rPr>
        <w:t xml:space="preserve">Figure A.8. Template: Cardiology Pre-Op </w:t>
      </w:r>
      <w:r w:rsidR="00D80DE0">
        <w:rPr>
          <w:b/>
          <w:color w:val="000000"/>
          <w:sz w:val="24"/>
        </w:rPr>
        <w:t>Consult</w:t>
      </w:r>
      <w:r w:rsidR="00D72A3C">
        <w:rPr>
          <w:b/>
          <w:color w:val="000000"/>
          <w:sz w:val="24"/>
        </w:rPr>
        <w:t xml:space="preserve"> (Screen 4 of </w:t>
      </w:r>
      <w:commentRangeStart w:id="351"/>
      <w:r w:rsidR="00D72A3C">
        <w:rPr>
          <w:b/>
          <w:color w:val="000000"/>
          <w:sz w:val="24"/>
        </w:rPr>
        <w:t>4</w:t>
      </w:r>
      <w:commentRangeEnd w:id="351"/>
      <w:r w:rsidR="00D72A3C">
        <w:rPr>
          <w:rStyle w:val="CommentReference"/>
        </w:rPr>
        <w:commentReference w:id="351"/>
      </w:r>
      <w:r w:rsidR="00D72A3C">
        <w:rPr>
          <w:b/>
          <w:color w:val="000000"/>
          <w:sz w:val="24"/>
        </w:rPr>
        <w:t>)</w:t>
      </w:r>
    </w:p>
    <w:p w:rsidR="00587598" w:rsidRDefault="001E1598">
      <w:pPr>
        <w:spacing w:before="144"/>
        <w:jc w:val="center"/>
      </w:pPr>
      <w:bookmarkStart w:id="352" w:name="d0e1306"/>
      <w:bookmarkEnd w:id="350"/>
      <w:r>
        <w:rPr>
          <w:noProof/>
          <w:color w:val="000000"/>
          <w:lang w:val="en-US"/>
        </w:rPr>
        <w:drawing>
          <wp:inline distT="0" distB="0" distL="0" distR="0" wp14:anchorId="7AEC2851" wp14:editId="50D3ABDA">
            <wp:extent cx="6173062" cy="6935168"/>
            <wp:effectExtent l="0" t="0" r="0" b="0"/>
            <wp:docPr id="15" name="/private/var/folders/w8/kh3fq2vx7hl304gv83101vhm0000gp/T/xxe7828378761917084220_d/resources/Fig8TemplateCardioPreOpService.png"/>
            <wp:cNvGraphicFramePr/>
            <a:graphic xmlns:a="http://schemas.openxmlformats.org/drawingml/2006/main">
              <a:graphicData uri="http://schemas.openxmlformats.org/drawingml/2006/picture">
                <pic:pic xmlns:pic="http://schemas.openxmlformats.org/drawingml/2006/picture">
                  <pic:nvPicPr>
                    <pic:cNvPr id="16" name="/private/var/folders/w8/kh3fq2vx7hl304gv83101vhm0000gp/T/xxe7828378761917084220_d/resources/Fig8TemplateCardioPreOpService.png"/>
                    <pic:cNvPicPr/>
                  </pic:nvPicPr>
                  <pic:blipFill>
                    <a:blip r:embed="rId75"/>
                    <a:srcRect/>
                    <a:stretch>
                      <a:fillRect/>
                    </a:stretch>
                  </pic:blipFill>
                  <pic:spPr>
                    <a:xfrm>
                      <a:off x="0" y="0"/>
                      <a:ext cx="6173062" cy="6935168"/>
                    </a:xfrm>
                    <a:prstGeom prst="rect">
                      <a:avLst/>
                    </a:prstGeom>
                  </pic:spPr>
                </pic:pic>
              </a:graphicData>
            </a:graphic>
          </wp:inline>
        </w:drawing>
      </w:r>
    </w:p>
    <w:p w:rsidR="00587598" w:rsidRDefault="001E1598">
      <w:pPr>
        <w:keepNext/>
        <w:spacing w:before="240"/>
        <w:jc w:val="both"/>
      </w:pPr>
      <w:bookmarkStart w:id="353" w:name="d0e1311"/>
      <w:bookmarkEnd w:id="352"/>
      <w:r>
        <w:rPr>
          <w:b/>
          <w:color w:val="000000"/>
          <w:sz w:val="24"/>
        </w:rPr>
        <w:t xml:space="preserve">Figure A.9. Order a </w:t>
      </w:r>
      <w:r w:rsidR="00D80DE0">
        <w:rPr>
          <w:b/>
          <w:color w:val="000000"/>
          <w:sz w:val="24"/>
        </w:rPr>
        <w:t xml:space="preserve">Cardiology Pre-Op </w:t>
      </w:r>
      <w:r>
        <w:rPr>
          <w:b/>
          <w:color w:val="000000"/>
          <w:sz w:val="24"/>
        </w:rPr>
        <w:t>Consult</w:t>
      </w:r>
    </w:p>
    <w:p w:rsidR="00587598" w:rsidRDefault="001E1598">
      <w:pPr>
        <w:spacing w:before="144"/>
        <w:jc w:val="center"/>
      </w:pPr>
      <w:bookmarkStart w:id="354" w:name="d0e1314"/>
      <w:bookmarkEnd w:id="353"/>
      <w:r>
        <w:rPr>
          <w:noProof/>
          <w:color w:val="000000"/>
          <w:lang w:val="en-US"/>
        </w:rPr>
        <w:drawing>
          <wp:inline distT="0" distB="0" distL="0" distR="0" wp14:anchorId="6374B0EC" wp14:editId="0EB428B3">
            <wp:extent cx="5849166" cy="4267796"/>
            <wp:effectExtent l="0" t="0" r="0" b="0"/>
            <wp:docPr id="17" name="/private/var/folders/w8/kh3fq2vx7hl304gv83101vhm0000gp/T/xxe7828378761917084220_d/resources/Fig9OrderAConsult.png"/>
            <wp:cNvGraphicFramePr/>
            <a:graphic xmlns:a="http://schemas.openxmlformats.org/drawingml/2006/main">
              <a:graphicData uri="http://schemas.openxmlformats.org/drawingml/2006/picture">
                <pic:pic xmlns:pic="http://schemas.openxmlformats.org/drawingml/2006/picture">
                  <pic:nvPicPr>
                    <pic:cNvPr id="18" name="/private/var/folders/w8/kh3fq2vx7hl304gv83101vhm0000gp/T/xxe7828378761917084220_d/resources/Fig9OrderAConsult.png"/>
                    <pic:cNvPicPr/>
                  </pic:nvPicPr>
                  <pic:blipFill>
                    <a:blip r:embed="rId76"/>
                    <a:srcRect/>
                    <a:stretch>
                      <a:fillRect/>
                    </a:stretch>
                  </pic:blipFill>
                  <pic:spPr>
                    <a:xfrm>
                      <a:off x="0" y="0"/>
                      <a:ext cx="5849166" cy="4267796"/>
                    </a:xfrm>
                    <a:prstGeom prst="rect">
                      <a:avLst/>
                    </a:prstGeom>
                  </pic:spPr>
                </pic:pic>
              </a:graphicData>
            </a:graphic>
          </wp:inline>
        </w:drawing>
      </w:r>
    </w:p>
    <w:p w:rsidR="00587598" w:rsidRDefault="001E1598">
      <w:pPr>
        <w:keepNext/>
        <w:spacing w:before="240"/>
        <w:jc w:val="both"/>
      </w:pPr>
      <w:bookmarkStart w:id="355" w:name="d0e1319"/>
      <w:bookmarkEnd w:id="354"/>
      <w:r>
        <w:rPr>
          <w:b/>
          <w:color w:val="000000"/>
          <w:sz w:val="24"/>
        </w:rPr>
        <w:t xml:space="preserve">Figure A.10. Template: Cardiology Pre-Op </w:t>
      </w:r>
      <w:r w:rsidR="00C011C3">
        <w:rPr>
          <w:b/>
          <w:color w:val="000000"/>
          <w:sz w:val="24"/>
        </w:rPr>
        <w:t>Consult</w:t>
      </w:r>
      <w:r w:rsidR="00791301">
        <w:rPr>
          <w:b/>
          <w:color w:val="000000"/>
          <w:sz w:val="24"/>
        </w:rPr>
        <w:t xml:space="preserve"> (Screen 1 of 4)</w:t>
      </w:r>
    </w:p>
    <w:p w:rsidR="00587598" w:rsidRDefault="001E1598">
      <w:pPr>
        <w:spacing w:before="144"/>
        <w:jc w:val="center"/>
      </w:pPr>
      <w:bookmarkStart w:id="356" w:name="d0e1322"/>
      <w:bookmarkEnd w:id="355"/>
      <w:r>
        <w:rPr>
          <w:noProof/>
          <w:color w:val="000000"/>
          <w:lang w:val="en-US"/>
        </w:rPr>
        <w:drawing>
          <wp:inline distT="0" distB="0" distL="0" distR="0" wp14:anchorId="308A2223" wp14:editId="39EEE75D">
            <wp:extent cx="6173062" cy="6935168"/>
            <wp:effectExtent l="0" t="0" r="0" b="0"/>
            <wp:docPr id="19" name="/private/var/folders/w8/kh3fq2vx7hl304gv83101vhm0000gp/T/xxe7828378761917084220_d/resources/Fig10TemplateCardioPreOpService.png"/>
            <wp:cNvGraphicFramePr/>
            <a:graphic xmlns:a="http://schemas.openxmlformats.org/drawingml/2006/main">
              <a:graphicData uri="http://schemas.openxmlformats.org/drawingml/2006/picture">
                <pic:pic xmlns:pic="http://schemas.openxmlformats.org/drawingml/2006/picture">
                  <pic:nvPicPr>
                    <pic:cNvPr id="20" name="/private/var/folders/w8/kh3fq2vx7hl304gv83101vhm0000gp/T/xxe7828378761917084220_d/resources/Fig10TemplateCardioPreOpService.png"/>
                    <pic:cNvPicPr/>
                  </pic:nvPicPr>
                  <pic:blipFill>
                    <a:blip r:embed="rId77"/>
                    <a:srcRect/>
                    <a:stretch>
                      <a:fillRect/>
                    </a:stretch>
                  </pic:blipFill>
                  <pic:spPr>
                    <a:xfrm>
                      <a:off x="0" y="0"/>
                      <a:ext cx="6173062" cy="6935168"/>
                    </a:xfrm>
                    <a:prstGeom prst="rect">
                      <a:avLst/>
                    </a:prstGeom>
                  </pic:spPr>
                </pic:pic>
              </a:graphicData>
            </a:graphic>
          </wp:inline>
        </w:drawing>
      </w:r>
    </w:p>
    <w:p w:rsidR="00587598" w:rsidRDefault="001E1598">
      <w:pPr>
        <w:keepNext/>
        <w:spacing w:before="240"/>
        <w:jc w:val="both"/>
      </w:pPr>
      <w:bookmarkStart w:id="357" w:name="d0e1327"/>
      <w:bookmarkEnd w:id="356"/>
      <w:r>
        <w:rPr>
          <w:b/>
          <w:color w:val="000000"/>
          <w:sz w:val="24"/>
        </w:rPr>
        <w:t xml:space="preserve">Figure A.11. Template: Cardiology Pre-Op </w:t>
      </w:r>
      <w:r w:rsidR="00C011C3">
        <w:rPr>
          <w:b/>
          <w:color w:val="000000"/>
          <w:sz w:val="24"/>
        </w:rPr>
        <w:t>Consult</w:t>
      </w:r>
      <w:r w:rsidR="00791301">
        <w:rPr>
          <w:b/>
          <w:color w:val="000000"/>
          <w:sz w:val="24"/>
        </w:rPr>
        <w:t xml:space="preserve"> (Screen 2 of 4)</w:t>
      </w:r>
    </w:p>
    <w:p w:rsidR="00587598" w:rsidRDefault="001E1598">
      <w:pPr>
        <w:spacing w:before="144"/>
        <w:jc w:val="center"/>
      </w:pPr>
      <w:bookmarkStart w:id="358" w:name="d0e1330"/>
      <w:bookmarkEnd w:id="357"/>
      <w:r>
        <w:rPr>
          <w:noProof/>
          <w:color w:val="000000"/>
          <w:lang w:val="en-US"/>
        </w:rPr>
        <w:drawing>
          <wp:inline distT="0" distB="0" distL="0" distR="0" wp14:anchorId="123E8C84" wp14:editId="04A16140">
            <wp:extent cx="6173062" cy="6935168"/>
            <wp:effectExtent l="0" t="0" r="0" b="0"/>
            <wp:docPr id="21" name="/private/var/folders/w8/kh3fq2vx7hl304gv83101vhm0000gp/T/xxe7828378761917084220_d/resources/Fig11TemplateCardioPreOpService.png"/>
            <wp:cNvGraphicFramePr/>
            <a:graphic xmlns:a="http://schemas.openxmlformats.org/drawingml/2006/main">
              <a:graphicData uri="http://schemas.openxmlformats.org/drawingml/2006/picture">
                <pic:pic xmlns:pic="http://schemas.openxmlformats.org/drawingml/2006/picture">
                  <pic:nvPicPr>
                    <pic:cNvPr id="22" name="/private/var/folders/w8/kh3fq2vx7hl304gv83101vhm0000gp/T/xxe7828378761917084220_d/resources/Fig11TemplateCardioPreOpService.png"/>
                    <pic:cNvPicPr/>
                  </pic:nvPicPr>
                  <pic:blipFill>
                    <a:blip r:embed="rId78"/>
                    <a:srcRect/>
                    <a:stretch>
                      <a:fillRect/>
                    </a:stretch>
                  </pic:blipFill>
                  <pic:spPr>
                    <a:xfrm>
                      <a:off x="0" y="0"/>
                      <a:ext cx="6173062" cy="6935168"/>
                    </a:xfrm>
                    <a:prstGeom prst="rect">
                      <a:avLst/>
                    </a:prstGeom>
                  </pic:spPr>
                </pic:pic>
              </a:graphicData>
            </a:graphic>
          </wp:inline>
        </w:drawing>
      </w:r>
    </w:p>
    <w:p w:rsidR="00587598" w:rsidRDefault="001E1598">
      <w:pPr>
        <w:keepNext/>
        <w:spacing w:before="240"/>
        <w:jc w:val="both"/>
      </w:pPr>
      <w:bookmarkStart w:id="359" w:name="d0e1335"/>
      <w:bookmarkEnd w:id="358"/>
      <w:r>
        <w:rPr>
          <w:b/>
          <w:color w:val="000000"/>
          <w:sz w:val="24"/>
        </w:rPr>
        <w:t xml:space="preserve">Figure A.12. Template: Cardiology Pre-Op </w:t>
      </w:r>
      <w:r w:rsidR="00C011C3">
        <w:rPr>
          <w:b/>
          <w:color w:val="000000"/>
          <w:sz w:val="24"/>
        </w:rPr>
        <w:t>Consult</w:t>
      </w:r>
      <w:r w:rsidR="00791301">
        <w:rPr>
          <w:b/>
          <w:color w:val="000000"/>
          <w:sz w:val="24"/>
        </w:rPr>
        <w:t xml:space="preserve"> (Screen 3 of 4)</w:t>
      </w:r>
    </w:p>
    <w:p w:rsidR="00587598" w:rsidRDefault="001E1598">
      <w:pPr>
        <w:spacing w:before="144"/>
        <w:jc w:val="center"/>
      </w:pPr>
      <w:bookmarkStart w:id="360" w:name="d0e1338"/>
      <w:bookmarkEnd w:id="359"/>
      <w:r>
        <w:rPr>
          <w:noProof/>
          <w:color w:val="000000"/>
          <w:lang w:val="en-US"/>
        </w:rPr>
        <w:drawing>
          <wp:inline distT="0" distB="0" distL="0" distR="0" wp14:anchorId="3E1C77B1" wp14:editId="652897EA">
            <wp:extent cx="6173062" cy="6935168"/>
            <wp:effectExtent l="0" t="0" r="0" b="0"/>
            <wp:docPr id="23" name="/private/var/folders/w8/kh3fq2vx7hl304gv83101vhm0000gp/T/xxe7828378761917084220_d/resources/Fig12TemplateCardioPreOpService.png"/>
            <wp:cNvGraphicFramePr/>
            <a:graphic xmlns:a="http://schemas.openxmlformats.org/drawingml/2006/main">
              <a:graphicData uri="http://schemas.openxmlformats.org/drawingml/2006/picture">
                <pic:pic xmlns:pic="http://schemas.openxmlformats.org/drawingml/2006/picture">
                  <pic:nvPicPr>
                    <pic:cNvPr id="24" name="/private/var/folders/w8/kh3fq2vx7hl304gv83101vhm0000gp/T/xxe7828378761917084220_d/resources/Fig12TemplateCardioPreOpService.png"/>
                    <pic:cNvPicPr/>
                  </pic:nvPicPr>
                  <pic:blipFill>
                    <a:blip r:embed="rId79"/>
                    <a:srcRect/>
                    <a:stretch>
                      <a:fillRect/>
                    </a:stretch>
                  </pic:blipFill>
                  <pic:spPr>
                    <a:xfrm>
                      <a:off x="0" y="0"/>
                      <a:ext cx="6173062" cy="6935168"/>
                    </a:xfrm>
                    <a:prstGeom prst="rect">
                      <a:avLst/>
                    </a:prstGeom>
                  </pic:spPr>
                </pic:pic>
              </a:graphicData>
            </a:graphic>
          </wp:inline>
        </w:drawing>
      </w:r>
    </w:p>
    <w:p w:rsidR="00587598" w:rsidRDefault="001E1598">
      <w:pPr>
        <w:keepNext/>
        <w:spacing w:before="240"/>
        <w:jc w:val="both"/>
      </w:pPr>
      <w:bookmarkStart w:id="361" w:name="d0e1343"/>
      <w:bookmarkEnd w:id="360"/>
      <w:r>
        <w:rPr>
          <w:b/>
          <w:color w:val="000000"/>
          <w:sz w:val="24"/>
        </w:rPr>
        <w:t>Figure A.13. Order a</w:t>
      </w:r>
      <w:r w:rsidR="00C011C3">
        <w:rPr>
          <w:b/>
          <w:color w:val="000000"/>
          <w:sz w:val="24"/>
        </w:rPr>
        <w:t xml:space="preserve"> Cardiology Pre-Op</w:t>
      </w:r>
      <w:r>
        <w:rPr>
          <w:b/>
          <w:color w:val="000000"/>
          <w:sz w:val="24"/>
        </w:rPr>
        <w:t xml:space="preserve"> Consult</w:t>
      </w:r>
      <w:r w:rsidR="00791301">
        <w:rPr>
          <w:b/>
          <w:color w:val="000000"/>
          <w:sz w:val="24"/>
        </w:rPr>
        <w:t xml:space="preserve"> (Screen 4 of 4)</w:t>
      </w:r>
    </w:p>
    <w:p w:rsidR="008D696A" w:rsidRDefault="001E1598">
      <w:pPr>
        <w:spacing w:before="144"/>
        <w:jc w:val="center"/>
      </w:pPr>
      <w:bookmarkStart w:id="362" w:name="d0e1346"/>
      <w:bookmarkEnd w:id="361"/>
      <w:r>
        <w:rPr>
          <w:noProof/>
          <w:color w:val="000000"/>
          <w:lang w:val="en-US"/>
        </w:rPr>
        <w:drawing>
          <wp:inline distT="0" distB="0" distL="0" distR="0" wp14:anchorId="6158EB4F" wp14:editId="2B4826D8">
            <wp:extent cx="5849166" cy="4239217"/>
            <wp:effectExtent l="0" t="0" r="0" b="0"/>
            <wp:docPr id="25" name="/private/var/folders/w8/kh3fq2vx7hl304gv83101vhm0000gp/T/xxe7828378761917084220_d/resources/Fig13OrderAConsult.png"/>
            <wp:cNvGraphicFramePr/>
            <a:graphic xmlns:a="http://schemas.openxmlformats.org/drawingml/2006/main">
              <a:graphicData uri="http://schemas.openxmlformats.org/drawingml/2006/picture">
                <pic:pic xmlns:pic="http://schemas.openxmlformats.org/drawingml/2006/picture">
                  <pic:nvPicPr>
                    <pic:cNvPr id="26" name="/private/var/folders/w8/kh3fq2vx7hl304gv83101vhm0000gp/T/xxe7828378761917084220_d/resources/Fig13OrderAConsult.png"/>
                    <pic:cNvPicPr/>
                  </pic:nvPicPr>
                  <pic:blipFill>
                    <a:blip r:embed="rId80"/>
                    <a:srcRect/>
                    <a:stretch>
                      <a:fillRect/>
                    </a:stretch>
                  </pic:blipFill>
                  <pic:spPr>
                    <a:xfrm>
                      <a:off x="0" y="0"/>
                      <a:ext cx="5849166" cy="4239217"/>
                    </a:xfrm>
                    <a:prstGeom prst="rect">
                      <a:avLst/>
                    </a:prstGeom>
                  </pic:spPr>
                </pic:pic>
              </a:graphicData>
            </a:graphic>
          </wp:inline>
        </w:drawing>
      </w:r>
      <w:bookmarkEnd w:id="362"/>
    </w:p>
    <w:p w:rsidR="008D696A" w:rsidRDefault="008D696A">
      <w:r>
        <w:br w:type="page"/>
      </w:r>
    </w:p>
    <w:p w:rsidR="00587598" w:rsidRDefault="00A6120B">
      <w:pPr>
        <w:spacing w:before="144"/>
        <w:jc w:val="center"/>
      </w:pPr>
      <w:commentRangeStart w:id="363"/>
      <w:r>
        <w:rPr>
          <w:rStyle w:val="CommentReference"/>
        </w:rPr>
        <w:commentReference w:id="364"/>
      </w:r>
      <w:commentRangeEnd w:id="363"/>
      <w:r w:rsidR="007F375D">
        <w:rPr>
          <w:rStyle w:val="CommentReference"/>
        </w:rPr>
        <w:commentReference w:id="363"/>
      </w:r>
    </w:p>
    <w:p w:rsidR="001162F3" w:rsidRDefault="001162F3"/>
    <w:sectPr w:rsidR="001162F3" w:rsidSect="009D12A4">
      <w:headerReference w:type="even" r:id="rId81"/>
      <w:headerReference w:type="default" r:id="rId82"/>
      <w:footerReference w:type="even" r:id="rId83"/>
      <w:footerReference w:type="default" r:id="rId84"/>
      <w:headerReference w:type="first" r:id="rId85"/>
      <w:footerReference w:type="first" r:id="rId86"/>
      <w:pgSz w:w="11906" w:h="16838"/>
      <w:pgMar w:top="1440" w:right="1440" w:bottom="1440" w:left="1440" w:header="720" w:footer="720" w:gutter="0"/>
      <w:lnNumType w:countBy="1" w:restart="continuous"/>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leen Keating" w:date="2017-12-20T15:46:00Z" w:initials="KK">
    <w:p w:rsidR="00AD3C57" w:rsidRPr="006F0B04" w:rsidRDefault="00AD3C57" w:rsidP="00197703">
      <w:pPr>
        <w:pStyle w:val="CommentText"/>
      </w:pPr>
      <w:r>
        <w:rPr>
          <w:rStyle w:val="CommentReference"/>
        </w:rPr>
        <w:annotationRef/>
      </w:r>
      <w:r w:rsidRPr="006F0B04">
        <w:t>Summary of 12/22 updates:</w:t>
      </w:r>
    </w:p>
    <w:p w:rsidR="00AD3C57" w:rsidRPr="006F0B04" w:rsidRDefault="00AD3C57" w:rsidP="00197703">
      <w:pPr>
        <w:pStyle w:val="CommentText"/>
        <w:numPr>
          <w:ilvl w:val="0"/>
          <w:numId w:val="47"/>
        </w:numPr>
      </w:pPr>
      <w:r w:rsidRPr="006F0B04">
        <w:t>Responded to all PO questions as listed below, and accept any other edits made by PO since 12/15 revision</w:t>
      </w:r>
    </w:p>
    <w:p w:rsidR="00AD3C57" w:rsidRPr="006F0B04" w:rsidRDefault="00AD3C57" w:rsidP="00197703">
      <w:pPr>
        <w:pStyle w:val="CommentText"/>
      </w:pPr>
    </w:p>
    <w:p w:rsidR="00AD3C57" w:rsidRPr="006F0B04" w:rsidRDefault="00AD3C57" w:rsidP="00197703">
      <w:pPr>
        <w:pStyle w:val="CommentText"/>
      </w:pPr>
      <w:r w:rsidRPr="006F0B04">
        <w:t>Questions from PO:</w:t>
      </w:r>
    </w:p>
    <w:p w:rsidR="00AD3C57" w:rsidRPr="006F0B04" w:rsidRDefault="00AD3C57" w:rsidP="00952B27">
      <w:pPr>
        <w:pStyle w:val="CommentText"/>
        <w:numPr>
          <w:ilvl w:val="0"/>
          <w:numId w:val="47"/>
        </w:numPr>
      </w:pPr>
      <w:r w:rsidRPr="006F0B04">
        <w:t xml:space="preserve">Multiple KBS comments beginning on the attached Word file page 28 (when the file is in “Final Show Markup” view on the Review tab) regarding the titles assigned to Figures A.5 through A.13, many of which are duplicate titles from one figure to the next. The VA Program Office will need to see the resolution of the duplicate title problem when B3 Team has had a chance to revise the Figure titles in the DocBook file (see the comment attached to Figure A.10 on the attached Word file page 33). </w:t>
      </w:r>
    </w:p>
    <w:p w:rsidR="00AD3C57" w:rsidRPr="006F0B04" w:rsidRDefault="00AD3C57" w:rsidP="00952B27">
      <w:pPr>
        <w:pStyle w:val="CommentText"/>
        <w:numPr>
          <w:ilvl w:val="0"/>
          <w:numId w:val="47"/>
        </w:numPr>
      </w:pPr>
      <w:r w:rsidRPr="006F0B04">
        <w:t>KBS comments regarding the need for references to be added:</w:t>
      </w:r>
    </w:p>
    <w:p w:rsidR="00AD3C57" w:rsidRPr="00D96EDC" w:rsidRDefault="00AD3C57" w:rsidP="00952B27">
      <w:pPr>
        <w:pStyle w:val="CommentText"/>
        <w:numPr>
          <w:ilvl w:val="1"/>
          <w:numId w:val="47"/>
        </w:numPr>
        <w:rPr>
          <w:b/>
        </w:rPr>
      </w:pPr>
      <w:r w:rsidRPr="00D96EDC">
        <w:rPr>
          <w:b/>
        </w:rPr>
        <w:t>A citation to be added to the bibliography for this KNART, noted by KBS in a comment on Page 11 of the Word file</w:t>
      </w:r>
    </w:p>
    <w:p w:rsidR="00AD3C57" w:rsidRPr="00A838FA" w:rsidRDefault="00AD3C57" w:rsidP="00952B27">
      <w:pPr>
        <w:pStyle w:val="CommentText"/>
        <w:numPr>
          <w:ilvl w:val="1"/>
          <w:numId w:val="47"/>
        </w:numPr>
        <w:rPr>
          <w:b/>
        </w:rPr>
      </w:pPr>
      <w:r w:rsidRPr="00A838FA">
        <w:rPr>
          <w:b/>
        </w:rPr>
        <w:t>A reference is needed for the source material for information included in Figure 4.A MET Equivalents that appears on page 26 of the Word document, and</w:t>
      </w:r>
    </w:p>
    <w:p w:rsidR="00AD3C57" w:rsidRPr="00AA5114" w:rsidRDefault="00AD3C57" w:rsidP="00952B27">
      <w:pPr>
        <w:pStyle w:val="CommentText"/>
        <w:numPr>
          <w:ilvl w:val="1"/>
          <w:numId w:val="47"/>
        </w:numPr>
        <w:rPr>
          <w:b/>
        </w:rPr>
      </w:pPr>
      <w:r w:rsidRPr="00AA5114">
        <w:rPr>
          <w:b/>
        </w:rPr>
        <w:t>A reference is needed for the figure “Appropriate Candidate for CV Imaging Test” that appears on page 37 of the Word document.</w:t>
      </w:r>
    </w:p>
    <w:p w:rsidR="00AD3C57" w:rsidRDefault="00AD3C57" w:rsidP="00AA5114">
      <w:pPr>
        <w:pStyle w:val="CommentText"/>
        <w:numPr>
          <w:ilvl w:val="2"/>
          <w:numId w:val="47"/>
        </w:numPr>
      </w:pPr>
      <w:r w:rsidRPr="00AA5114">
        <w:rPr>
          <w:highlight w:val="green"/>
        </w:rPr>
        <w:t>4/18 Revision: Noted image was removed in earlier version of the document (October 2017)</w:t>
      </w:r>
    </w:p>
    <w:p w:rsidR="00AD3C57" w:rsidRDefault="00AD3C57">
      <w:pPr>
        <w:pStyle w:val="CommentText"/>
      </w:pPr>
    </w:p>
  </w:comment>
  <w:comment w:id="2" w:author="Linda Wedemeyer" w:date="2018-04-13T16:35:00Z" w:initials="LLW">
    <w:p w:rsidR="00AD3C57" w:rsidRPr="006F0B04" w:rsidRDefault="00AD3C57">
      <w:pPr>
        <w:pStyle w:val="CommentText"/>
      </w:pPr>
      <w:r>
        <w:rPr>
          <w:rStyle w:val="CommentReference"/>
        </w:rPr>
        <w:annotationRef/>
      </w:r>
      <w:r w:rsidRPr="006F0B04">
        <w:rPr>
          <w:highlight w:val="yellow"/>
        </w:rPr>
        <w:t>4/13/18 Linda/KBS: The only remaining questions I have relative to these comments are the ones about the references.  Can you please indicate where the 3 references can be found?  I cannot find them.</w:t>
      </w:r>
    </w:p>
  </w:comment>
  <w:comment w:id="3" w:author="Linda Wedemeyer" w:date="2018-04-18T11:27:00Z" w:initials="LLW">
    <w:p w:rsidR="00AD3C57" w:rsidRDefault="00AD3C57">
      <w:pPr>
        <w:pStyle w:val="CommentText"/>
      </w:pPr>
      <w:r>
        <w:rPr>
          <w:rStyle w:val="CommentReference"/>
        </w:rPr>
        <w:annotationRef/>
      </w:r>
      <w:r>
        <w:rPr>
          <w:rStyle w:val="CommentReference"/>
        </w:rPr>
        <w:t>4/18/18 Linda/KBS: OK, resolved – found the first 2 references and the 3</w:t>
      </w:r>
      <w:r w:rsidRPr="00796B20">
        <w:rPr>
          <w:rStyle w:val="CommentReference"/>
          <w:vertAlign w:val="superscript"/>
        </w:rPr>
        <w:t>rd</w:t>
      </w:r>
      <w:r>
        <w:rPr>
          <w:rStyle w:val="CommentReference"/>
        </w:rPr>
        <w:t xml:space="preserve"> is no longer needed because the figure that is referenced has been removed from the document.</w:t>
      </w:r>
    </w:p>
  </w:comment>
  <w:comment w:id="4" w:author="Franklin Cuello" w:date="2018-02-16T12:49:00Z" w:initials="FC">
    <w:p w:rsidR="00AD3C57" w:rsidRDefault="00AD3C57">
      <w:pPr>
        <w:pStyle w:val="CommentText"/>
      </w:pPr>
      <w:r>
        <w:rPr>
          <w:rStyle w:val="CommentReference"/>
        </w:rPr>
        <w:annotationRef/>
      </w:r>
      <w:r w:rsidRPr="003E4092">
        <w:rPr>
          <w:highlight w:val="cyan"/>
        </w:rPr>
        <w:t>02/16/18 KBS:</w:t>
      </w:r>
      <w:r>
        <w:t xml:space="preserve"> Per Dr. </w:t>
      </w:r>
      <w:proofErr w:type="spellStart"/>
      <w:r>
        <w:t>Wedemeyer’s</w:t>
      </w:r>
      <w:proofErr w:type="spellEnd"/>
      <w:r>
        <w:t xml:space="preserve"> comment above from January the identification of KNARTS needs to be represented in a table, consistent with the convention being used in other KNARTS white papers.  B3 please make this change. </w:t>
      </w:r>
    </w:p>
  </w:comment>
  <w:comment w:id="47" w:author="Kathleen Keating" w:date="2017-12-20T15:46:00Z" w:initials="KK">
    <w:p w:rsidR="00AD3C57" w:rsidRPr="006F0B04" w:rsidRDefault="00AD3C57">
      <w:pPr>
        <w:pStyle w:val="CommentText"/>
      </w:pPr>
      <w:r>
        <w:rPr>
          <w:rStyle w:val="CommentReference"/>
        </w:rPr>
        <w:annotationRef/>
      </w:r>
      <w:r w:rsidRPr="006F0B04">
        <w:t>Team B3 11/9: NOTE – per common issues, single bibliography will be made when DocBook is finalized.</w:t>
      </w:r>
    </w:p>
    <w:p w:rsidR="00AD3C57" w:rsidRDefault="00AD3C57">
      <w:pPr>
        <w:pStyle w:val="CommentText"/>
      </w:pPr>
      <w:r w:rsidRPr="006F0B04">
        <w:t>KBS: program office will need to review final document to ensure this happens.</w:t>
      </w:r>
    </w:p>
  </w:comment>
  <w:comment w:id="48" w:author="Kathleen Keating" w:date="2018-04-16T13:14:00Z" w:initials="KK">
    <w:p w:rsidR="00AD3C57" w:rsidRDefault="00AD3C57">
      <w:pPr>
        <w:pStyle w:val="CommentText"/>
      </w:pPr>
      <w:r>
        <w:rPr>
          <w:rStyle w:val="CommentReference"/>
        </w:rPr>
        <w:annotationRef/>
      </w:r>
      <w:r w:rsidRPr="006F0B04">
        <w:rPr>
          <w:highlight w:val="cyan"/>
        </w:rPr>
        <w:t>Team B3 4/16</w:t>
      </w:r>
      <w:r>
        <w:rPr>
          <w:highlight w:val="cyan"/>
        </w:rPr>
        <w:t>: all references have been consolidated into a</w:t>
      </w:r>
      <w:r w:rsidRPr="006F0B04">
        <w:rPr>
          <w:highlight w:val="cyan"/>
        </w:rPr>
        <w:t xml:space="preserve"> single Bibliography at end of document before Appendix A – Existing Sample VA Artifacts.</w:t>
      </w:r>
    </w:p>
  </w:comment>
  <w:comment w:id="50" w:author="JF" w:date="2017-12-20T15:46:00Z" w:initials="JF">
    <w:p w:rsidR="00AD3C57" w:rsidRDefault="00AD3C57">
      <w:pPr>
        <w:pStyle w:val="CommentText"/>
      </w:pPr>
      <w:r>
        <w:rPr>
          <w:rStyle w:val="CommentReference"/>
        </w:rPr>
        <w:annotationRef/>
      </w:r>
    </w:p>
    <w:p w:rsidR="00AD3C57" w:rsidRDefault="00AD3C57">
      <w:pPr>
        <w:pStyle w:val="CommentText"/>
      </w:pPr>
    </w:p>
    <w:p w:rsidR="00AD3C57" w:rsidRDefault="00AD3C57">
      <w:pPr>
        <w:pStyle w:val="CommentText"/>
      </w:pPr>
      <w:r w:rsidRPr="006870F0">
        <w:rPr>
          <w:highlight w:val="yellow"/>
        </w:rPr>
        <w:t>KBS 10/26/2017</w:t>
      </w:r>
      <w:r>
        <w:t>: Please add into the Bibliography the following item:</w:t>
      </w:r>
    </w:p>
    <w:p w:rsidR="00AD3C57" w:rsidRDefault="00AD3C57">
      <w:pPr>
        <w:pStyle w:val="CommentText"/>
      </w:pPr>
    </w:p>
    <w:p w:rsidR="00AD3C57" w:rsidRDefault="00AD3C57">
      <w:pPr>
        <w:pStyle w:val="CommentText"/>
      </w:pPr>
      <w:r w:rsidRPr="006870F0">
        <w:rPr>
          <w:highlight w:val="yellow"/>
        </w:rPr>
        <w:t>The ASA published anesthesia cardiac risk stratification system</w:t>
      </w:r>
      <w:r>
        <w:t xml:space="preserve">. (Here is a link to an article describing the classification system, but please  look for , or check with the Pre-op VA SME team what is best reference to use :  </w:t>
      </w:r>
      <w:hyperlink r:id="rId1" w:history="1">
        <w:r w:rsidRPr="002644F7">
          <w:rPr>
            <w:rStyle w:val="Hyperlink"/>
          </w:rPr>
          <w:t>http://anesthesiology.pubs.asahq.org/article.aspx?articleid=2026575</w:t>
        </w:r>
      </w:hyperlink>
      <w:r>
        <w:t xml:space="preserve"> ) </w:t>
      </w:r>
    </w:p>
    <w:p w:rsidR="00AD3C57" w:rsidRDefault="00AD3C57">
      <w:pPr>
        <w:pStyle w:val="CommentText"/>
      </w:pPr>
    </w:p>
    <w:p w:rsidR="00AD3C57" w:rsidRDefault="00AD3C57">
      <w:pPr>
        <w:pStyle w:val="CommentText"/>
        <w:rPr>
          <w:highlight w:val="green"/>
        </w:rPr>
      </w:pPr>
      <w:r w:rsidRPr="00194EF7">
        <w:rPr>
          <w:highlight w:val="green"/>
        </w:rPr>
        <w:t>Team B3 11/9: will add.</w:t>
      </w:r>
    </w:p>
    <w:p w:rsidR="00AD3C57" w:rsidRDefault="00AD3C57">
      <w:pPr>
        <w:pStyle w:val="CommentText"/>
      </w:pPr>
    </w:p>
    <w:p w:rsidR="00AD3C57" w:rsidRDefault="00AD3C57">
      <w:pPr>
        <w:pStyle w:val="CommentText"/>
      </w:pPr>
      <w:r w:rsidRPr="00197703">
        <w:rPr>
          <w:highlight w:val="cyan"/>
        </w:rPr>
        <w:t>Team B3 12/22: ASA recommendations are based upon the ACC guidelines, which are already cited as a primary source.</w:t>
      </w:r>
    </w:p>
  </w:comment>
  <w:comment w:id="54" w:author="Diane Montella" w:date="2017-12-20T15:46:00Z" w:initials="DM">
    <w:p w:rsidR="00AD3C57" w:rsidRPr="006F0B04" w:rsidRDefault="00AD3C57">
      <w:pPr>
        <w:pStyle w:val="CommentText"/>
      </w:pPr>
      <w:r>
        <w:rPr>
          <w:rStyle w:val="CommentReference"/>
        </w:rPr>
        <w:annotationRef/>
      </w:r>
      <w:r w:rsidRPr="006F0B04">
        <w:t>KBS 10/26/2017:  This is a single reference that is 13 years old. Do we know that it is not outdated? Regardless, there must be more recent reference(s) that are more appropriate to include here.</w:t>
      </w:r>
    </w:p>
    <w:p w:rsidR="00AD3C57" w:rsidRPr="006F0B04" w:rsidRDefault="00AD3C57">
      <w:pPr>
        <w:pStyle w:val="CommentText"/>
      </w:pPr>
      <w:proofErr w:type="spellStart"/>
      <w:r w:rsidRPr="006F0B04">
        <w:t>bibliogra</w:t>
      </w:r>
      <w:proofErr w:type="spellEnd"/>
    </w:p>
    <w:p w:rsidR="00AD3C57" w:rsidRDefault="00AD3C57">
      <w:pPr>
        <w:pStyle w:val="CommentText"/>
      </w:pPr>
      <w:r w:rsidRPr="006F0B04">
        <w:t xml:space="preserve">Team B3 11/9: see comment above for single </w:t>
      </w:r>
      <w:proofErr w:type="spellStart"/>
      <w:r w:rsidRPr="006F0B04">
        <w:t>biblio</w:t>
      </w:r>
      <w:proofErr w:type="spellEnd"/>
      <w:r w:rsidRPr="006F0B04">
        <w:t>.</w:t>
      </w:r>
    </w:p>
  </w:comment>
  <w:comment w:id="55" w:author="Linda Wedemeyer" w:date="2018-01-22T08:35:00Z" w:initials="LLW">
    <w:p w:rsidR="00AD3C57" w:rsidRDefault="00AD3C57">
      <w:pPr>
        <w:pStyle w:val="CommentText"/>
      </w:pPr>
      <w:r>
        <w:rPr>
          <w:rStyle w:val="CommentReference"/>
        </w:rPr>
        <w:annotationRef/>
      </w:r>
      <w:r>
        <w:t>Linda 1/22/18: I do not understand this response.  What comment are you referring to, and how does it answer the question?</w:t>
      </w:r>
    </w:p>
    <w:p w:rsidR="00AD3C57" w:rsidRDefault="00AD3C57">
      <w:pPr>
        <w:pStyle w:val="CommentText"/>
      </w:pPr>
    </w:p>
    <w:p w:rsidR="00AD3C57" w:rsidRDefault="00AD3C57">
      <w:pPr>
        <w:pStyle w:val="CommentText"/>
      </w:pPr>
      <w:r w:rsidRPr="006F0B04">
        <w:rPr>
          <w:highlight w:val="yellow"/>
        </w:rPr>
        <w:t>KBS 02/15/18: B3 team has not answered the question from 10/26/17 regarding the possible need for references that are more recent than the 13 year old</w:t>
      </w:r>
      <w:r>
        <w:t xml:space="preserve"> </w:t>
      </w:r>
    </w:p>
    <w:p w:rsidR="00AD3C57" w:rsidRDefault="00AD3C57">
      <w:pPr>
        <w:pStyle w:val="CommentText"/>
      </w:pPr>
    </w:p>
    <w:p w:rsidR="00AD3C57" w:rsidRDefault="00AD3C57">
      <w:pPr>
        <w:pStyle w:val="CommentText"/>
        <w:rPr>
          <w:highlight w:val="cyan"/>
        </w:rPr>
      </w:pPr>
      <w:r w:rsidRPr="006F0B04">
        <w:rPr>
          <w:highlight w:val="cyan"/>
        </w:rPr>
        <w:t xml:space="preserve">Team </w:t>
      </w:r>
      <w:r w:rsidRPr="005B4E96">
        <w:rPr>
          <w:highlight w:val="cyan"/>
        </w:rPr>
        <w:t>B3 4/16: This article is current per content provided by Motive.</w:t>
      </w:r>
    </w:p>
    <w:p w:rsidR="00AD3C57" w:rsidRDefault="00AD3C57">
      <w:pPr>
        <w:pStyle w:val="CommentText"/>
      </w:pPr>
    </w:p>
    <w:p w:rsidR="00AD3C57" w:rsidRDefault="00AD3C57">
      <w:pPr>
        <w:pStyle w:val="CommentText"/>
      </w:pPr>
      <w:r>
        <w:t>4/18: ready to resolve.</w:t>
      </w:r>
    </w:p>
  </w:comment>
  <w:comment w:id="60" w:author="Diane Montella" w:date="2017-12-20T15:46:00Z" w:initials="DM">
    <w:p w:rsidR="00AD3C57" w:rsidRDefault="00AD3C57">
      <w:pPr>
        <w:pStyle w:val="CommentText"/>
      </w:pPr>
      <w:r>
        <w:rPr>
          <w:rStyle w:val="CommentReference"/>
        </w:rPr>
        <w:annotationRef/>
      </w:r>
      <w:r w:rsidRPr="00670DEC">
        <w:rPr>
          <w:highlight w:val="yellow"/>
        </w:rPr>
        <w:t>KBS 10/26/2017</w:t>
      </w:r>
      <w:r>
        <w:t xml:space="preserve">: See text editing for this Clinical Comment. </w:t>
      </w:r>
    </w:p>
  </w:comment>
  <w:comment w:id="62" w:author="Linda Wedemeyer" w:date="2018-04-13T13:36:00Z" w:initials="LLW">
    <w:p w:rsidR="00AD3C57" w:rsidRDefault="00AD3C57">
      <w:pPr>
        <w:pStyle w:val="CommentText"/>
      </w:pPr>
      <w:r>
        <w:rPr>
          <w:rStyle w:val="CommentReference"/>
        </w:rPr>
        <w:annotationRef/>
      </w:r>
      <w:r w:rsidRPr="006F0B04">
        <w:rPr>
          <w:highlight w:val="yellow"/>
        </w:rPr>
        <w:t>4/13/18 Linda/KBS: We appear to have left this criterion out of the list of checkboxes used to collect data for the RCRI.</w:t>
      </w:r>
    </w:p>
  </w:comment>
  <w:comment w:id="63" w:author="Kathleen Keating" w:date="2018-04-16T13:17:00Z" w:initials="KK">
    <w:p w:rsidR="00AD3C57" w:rsidRDefault="00AD3C57">
      <w:pPr>
        <w:pStyle w:val="CommentText"/>
        <w:rPr>
          <w:highlight w:val="cyan"/>
        </w:rPr>
      </w:pPr>
      <w:r>
        <w:rPr>
          <w:rStyle w:val="CommentReference"/>
        </w:rPr>
        <w:annotationRef/>
      </w:r>
      <w:r w:rsidRPr="005B4E96">
        <w:rPr>
          <w:highlight w:val="cyan"/>
        </w:rPr>
        <w:t>Team B3 4/16: Additional checkbox added below.</w:t>
      </w:r>
    </w:p>
    <w:p w:rsidR="00AD3C57" w:rsidRDefault="00AD3C57">
      <w:pPr>
        <w:pStyle w:val="CommentText"/>
      </w:pPr>
    </w:p>
    <w:p w:rsidR="00AD3C57" w:rsidRDefault="00AD3C57">
      <w:pPr>
        <w:pStyle w:val="CommentText"/>
      </w:pPr>
      <w:r>
        <w:t>4/18: ready to resolve.</w:t>
      </w:r>
    </w:p>
  </w:comment>
  <w:comment w:id="64" w:author="Linda Wedemeyer" w:date="2018-04-18T11:30:00Z" w:initials="LLW">
    <w:p w:rsidR="00AD3C57" w:rsidRDefault="00AD3C57">
      <w:pPr>
        <w:pStyle w:val="CommentText"/>
      </w:pPr>
      <w:r>
        <w:rPr>
          <w:rStyle w:val="CommentReference"/>
        </w:rPr>
        <w:annotationRef/>
      </w:r>
      <w:r>
        <w:t xml:space="preserve">4/18/18 Linda/KBS: OK, </w:t>
      </w:r>
      <w:proofErr w:type="spellStart"/>
      <w:r>
        <w:t>reosolved</w:t>
      </w:r>
      <w:proofErr w:type="spellEnd"/>
      <w:r>
        <w:t>.</w:t>
      </w:r>
    </w:p>
  </w:comment>
  <w:comment w:id="80" w:author="" w:initials="">
    <w:p w:rsidR="00AD3C57" w:rsidRDefault="00AD3C57">
      <w:pPr>
        <w:pStyle w:val="CommentText"/>
      </w:pPr>
      <w:r>
        <w:rPr>
          <w:rStyle w:val="CommentReference"/>
        </w:rPr>
        <w:annotationRef/>
      </w:r>
    </w:p>
  </w:comment>
  <w:comment w:id="81" w:author="" w:initials="">
    <w:p w:rsidR="00AD3C57" w:rsidRDefault="00AD3C57">
      <w:pPr>
        <w:pStyle w:val="CommentText"/>
      </w:pPr>
      <w:r>
        <w:rPr>
          <w:rStyle w:val="CommentReference"/>
        </w:rPr>
        <w:annotationRef/>
      </w:r>
    </w:p>
  </w:comment>
  <w:comment w:id="84" w:author="" w:initials="">
    <w:p w:rsidR="00AD3C57" w:rsidRDefault="00AD3C57">
      <w:pPr>
        <w:pStyle w:val="CommentText"/>
      </w:pPr>
      <w:r>
        <w:rPr>
          <w:rStyle w:val="CommentReference"/>
        </w:rPr>
        <w:annotationRef/>
      </w:r>
    </w:p>
  </w:comment>
  <w:comment w:id="85" w:author="" w:initials="">
    <w:p w:rsidR="00AD3C57" w:rsidRDefault="00AD3C57">
      <w:pPr>
        <w:pStyle w:val="CommentText"/>
      </w:pPr>
      <w:r>
        <w:rPr>
          <w:rStyle w:val="CommentReference"/>
        </w:rPr>
        <w:annotationRef/>
      </w:r>
    </w:p>
  </w:comment>
  <w:comment w:id="89" w:author="" w:initials="">
    <w:p w:rsidR="00AD3C57" w:rsidRDefault="00AD3C57">
      <w:pPr>
        <w:pStyle w:val="CommentText"/>
      </w:pPr>
      <w:r>
        <w:rPr>
          <w:rStyle w:val="CommentReference"/>
        </w:rPr>
        <w:annotationRef/>
      </w:r>
    </w:p>
  </w:comment>
  <w:comment w:id="90" w:author="" w:initials="">
    <w:p w:rsidR="00AD3C57" w:rsidRDefault="00AD3C57">
      <w:pPr>
        <w:pStyle w:val="CommentText"/>
      </w:pPr>
      <w:r>
        <w:rPr>
          <w:rStyle w:val="CommentReference"/>
        </w:rPr>
        <w:annotationRef/>
      </w:r>
    </w:p>
  </w:comment>
  <w:comment w:id="91" w:author="" w:initials="">
    <w:p w:rsidR="00AD3C57" w:rsidRDefault="00AD3C57">
      <w:pPr>
        <w:pStyle w:val="CommentText"/>
      </w:pPr>
      <w:r>
        <w:rPr>
          <w:rStyle w:val="CommentReference"/>
        </w:rPr>
        <w:annotationRef/>
      </w:r>
    </w:p>
  </w:comment>
  <w:comment w:id="92" w:author="" w:initials="">
    <w:p w:rsidR="00AD3C57" w:rsidRDefault="00AD3C57">
      <w:pPr>
        <w:pStyle w:val="CommentText"/>
      </w:pPr>
      <w:r>
        <w:rPr>
          <w:rStyle w:val="CommentReference"/>
        </w:rPr>
        <w:annotationRef/>
      </w:r>
    </w:p>
  </w:comment>
  <w:comment w:id="95" w:author="" w:initials="">
    <w:p w:rsidR="00AD3C57" w:rsidRDefault="00AD3C57">
      <w:pPr>
        <w:pStyle w:val="CommentText"/>
      </w:pPr>
      <w:r>
        <w:rPr>
          <w:rStyle w:val="CommentReference"/>
        </w:rPr>
        <w:annotationRef/>
      </w:r>
    </w:p>
  </w:comment>
  <w:comment w:id="96" w:author="" w:initials="">
    <w:p w:rsidR="00AD3C57" w:rsidRDefault="00AD3C57">
      <w:pPr>
        <w:pStyle w:val="CommentText"/>
      </w:pPr>
      <w:r>
        <w:rPr>
          <w:rStyle w:val="CommentReference"/>
        </w:rPr>
        <w:annotationRef/>
      </w:r>
    </w:p>
  </w:comment>
  <w:comment w:id="93" w:author="Linda Wedemeyer" w:date="2018-04-18T12:16:00Z" w:initials="LLW">
    <w:p w:rsidR="003428D0" w:rsidRDefault="003428D0">
      <w:pPr>
        <w:pStyle w:val="CommentText"/>
      </w:pPr>
      <w:r>
        <w:rPr>
          <w:rStyle w:val="CommentReference"/>
        </w:rPr>
        <w:annotationRef/>
      </w:r>
      <w:r>
        <w:t xml:space="preserve">4/18/18 Linda/KBS: Please add the </w:t>
      </w:r>
      <w:proofErr w:type="spellStart"/>
      <w:r>
        <w:t>Jette</w:t>
      </w:r>
      <w:proofErr w:type="spellEnd"/>
      <w:r>
        <w:t xml:space="preserve"> reference to the bibliography: </w:t>
      </w:r>
      <w:hyperlink r:id="rId2" w:history="1">
        <w:r w:rsidRPr="00153C4E">
          <w:rPr>
            <w:rStyle w:val="Hyperlink"/>
          </w:rPr>
          <w:t>https://onlinelibrary.wiley.com/doi/pdf/10.1002/clc.4960130809</w:t>
        </w:r>
      </w:hyperlink>
      <w:r>
        <w:t xml:space="preserve"> </w:t>
      </w:r>
    </w:p>
  </w:comment>
  <w:comment w:id="94" w:author="Kathleen Keating" w:date="2018-04-19T12:23:00Z" w:initials="KK">
    <w:p w:rsidR="004C7EF2" w:rsidRDefault="004C7EF2">
      <w:pPr>
        <w:pStyle w:val="CommentText"/>
      </w:pPr>
      <w:r>
        <w:rPr>
          <w:rStyle w:val="CommentReference"/>
        </w:rPr>
        <w:annotationRef/>
      </w:r>
      <w:r w:rsidRPr="004C7EF2">
        <w:rPr>
          <w:highlight w:val="yellow"/>
        </w:rPr>
        <w:t xml:space="preserve">4/19: Removal of Fleisher reference from this section noted. Added </w:t>
      </w:r>
      <w:proofErr w:type="spellStart"/>
      <w:r w:rsidRPr="004C7EF2">
        <w:rPr>
          <w:highlight w:val="yellow"/>
        </w:rPr>
        <w:t>Jette</w:t>
      </w:r>
      <w:proofErr w:type="spellEnd"/>
      <w:r w:rsidRPr="004C7EF2">
        <w:rPr>
          <w:highlight w:val="yellow"/>
        </w:rPr>
        <w:t xml:space="preserve"> reference to bibliography.</w:t>
      </w:r>
    </w:p>
  </w:comment>
  <w:comment w:id="100" w:author="" w:initials="">
    <w:p w:rsidR="00AD3C57" w:rsidRDefault="00AD3C57">
      <w:pPr>
        <w:pStyle w:val="CommentText"/>
      </w:pPr>
      <w:r>
        <w:rPr>
          <w:rStyle w:val="CommentReference"/>
        </w:rPr>
        <w:annotationRef/>
      </w:r>
    </w:p>
  </w:comment>
  <w:comment w:id="101" w:author="" w:initials="">
    <w:p w:rsidR="00AD3C57" w:rsidRDefault="00AD3C57">
      <w:pPr>
        <w:pStyle w:val="CommentText"/>
      </w:pPr>
      <w:r>
        <w:rPr>
          <w:rStyle w:val="CommentReference"/>
        </w:rPr>
        <w:annotationRef/>
      </w:r>
    </w:p>
  </w:comment>
  <w:comment w:id="104" w:author="" w:initials="">
    <w:p w:rsidR="00AD3C57" w:rsidRDefault="00AD3C57">
      <w:pPr>
        <w:pStyle w:val="CommentText"/>
      </w:pPr>
      <w:r>
        <w:rPr>
          <w:rStyle w:val="CommentReference"/>
        </w:rPr>
        <w:annotationRef/>
      </w:r>
    </w:p>
  </w:comment>
  <w:comment w:id="105" w:author="" w:initials="">
    <w:p w:rsidR="00AD3C57" w:rsidRDefault="00AD3C57">
      <w:pPr>
        <w:pStyle w:val="CommentText"/>
      </w:pPr>
      <w:r>
        <w:rPr>
          <w:rStyle w:val="CommentReference"/>
        </w:rPr>
        <w:annotationRef/>
      </w:r>
    </w:p>
  </w:comment>
  <w:comment w:id="107" w:author="" w:initials="">
    <w:p w:rsidR="00AD3C57" w:rsidRDefault="00AD3C57">
      <w:pPr>
        <w:pStyle w:val="CommentText"/>
      </w:pPr>
      <w:r>
        <w:rPr>
          <w:rStyle w:val="CommentReference"/>
        </w:rPr>
        <w:annotationRef/>
      </w:r>
    </w:p>
  </w:comment>
  <w:comment w:id="108" w:author="" w:initials="">
    <w:p w:rsidR="00AD3C57" w:rsidRDefault="00AD3C57">
      <w:pPr>
        <w:pStyle w:val="CommentText"/>
      </w:pPr>
      <w:r>
        <w:rPr>
          <w:rStyle w:val="CommentReference"/>
        </w:rPr>
        <w:annotationRef/>
      </w:r>
    </w:p>
  </w:comment>
  <w:comment w:id="111" w:author="" w:initials="">
    <w:p w:rsidR="00AD3C57" w:rsidRDefault="00AD3C57">
      <w:pPr>
        <w:pStyle w:val="CommentText"/>
      </w:pPr>
      <w:r>
        <w:rPr>
          <w:rStyle w:val="CommentReference"/>
        </w:rPr>
        <w:annotationRef/>
      </w:r>
    </w:p>
  </w:comment>
  <w:comment w:id="112" w:author="" w:initials="">
    <w:p w:rsidR="00AD3C57" w:rsidRDefault="00AD3C57">
      <w:pPr>
        <w:pStyle w:val="CommentText"/>
      </w:pPr>
      <w:r>
        <w:rPr>
          <w:rStyle w:val="CommentReference"/>
        </w:rPr>
        <w:annotationRef/>
      </w:r>
    </w:p>
  </w:comment>
  <w:comment w:id="117" w:author="" w:initials="">
    <w:p w:rsidR="00AD3C57" w:rsidRDefault="00AD3C57">
      <w:pPr>
        <w:pStyle w:val="CommentText"/>
      </w:pPr>
      <w:r>
        <w:rPr>
          <w:rStyle w:val="CommentReference"/>
        </w:rPr>
        <w:annotationRef/>
      </w:r>
    </w:p>
  </w:comment>
  <w:comment w:id="114" w:author="" w:initials="">
    <w:p w:rsidR="00AD3C57" w:rsidRDefault="00AD3C57">
      <w:pPr>
        <w:pStyle w:val="CommentText"/>
      </w:pPr>
      <w:r>
        <w:rPr>
          <w:rStyle w:val="CommentReference"/>
        </w:rPr>
        <w:annotationRef/>
      </w:r>
    </w:p>
  </w:comment>
  <w:comment w:id="115" w:author="" w:initials="">
    <w:p w:rsidR="00AD3C57" w:rsidRDefault="00AD3C57">
      <w:pPr>
        <w:pStyle w:val="CommentText"/>
      </w:pPr>
      <w:r>
        <w:rPr>
          <w:rStyle w:val="CommentReference"/>
        </w:rPr>
        <w:annotationRef/>
      </w:r>
    </w:p>
  </w:comment>
  <w:comment w:id="116" w:author="" w:initials="">
    <w:p w:rsidR="00AD3C57" w:rsidRDefault="00AD3C57">
      <w:pPr>
        <w:pStyle w:val="CommentText"/>
      </w:pPr>
      <w:r>
        <w:rPr>
          <w:rStyle w:val="CommentReference"/>
        </w:rPr>
        <w:annotationRef/>
      </w:r>
    </w:p>
  </w:comment>
  <w:comment w:id="149" w:author="" w:initials="">
    <w:p w:rsidR="00AD3C57" w:rsidRDefault="00AD3C57">
      <w:pPr>
        <w:pStyle w:val="CommentText"/>
      </w:pPr>
      <w:r>
        <w:rPr>
          <w:rStyle w:val="CommentReference"/>
        </w:rPr>
        <w:annotationRef/>
      </w:r>
    </w:p>
  </w:comment>
  <w:comment w:id="150" w:author="" w:initials="">
    <w:p w:rsidR="00AD3C57" w:rsidRDefault="00AD3C57">
      <w:pPr>
        <w:pStyle w:val="CommentText"/>
      </w:pPr>
      <w:r>
        <w:rPr>
          <w:rStyle w:val="CommentReference"/>
        </w:rPr>
        <w:annotationRef/>
      </w:r>
    </w:p>
  </w:comment>
  <w:comment w:id="160" w:author="" w:initials="">
    <w:p w:rsidR="00AD3C57" w:rsidRDefault="00AD3C57">
      <w:pPr>
        <w:pStyle w:val="CommentText"/>
      </w:pPr>
      <w:r>
        <w:rPr>
          <w:rStyle w:val="CommentReference"/>
        </w:rPr>
        <w:annotationRef/>
      </w:r>
    </w:p>
  </w:comment>
  <w:comment w:id="165" w:author="Kathleen Keating" w:date="2018-04-16T13:13:00Z" w:initials="KK">
    <w:p w:rsidR="00AD3C57" w:rsidRDefault="00AD3C57">
      <w:pPr>
        <w:pStyle w:val="CommentText"/>
      </w:pPr>
      <w:r>
        <w:rPr>
          <w:rStyle w:val="CommentReference"/>
        </w:rPr>
        <w:annotationRef/>
      </w:r>
      <w:r w:rsidRPr="006F0B04">
        <w:rPr>
          <w:highlight w:val="cyan"/>
        </w:rPr>
        <w:t>Team B3 4/16</w:t>
      </w:r>
      <w:r>
        <w:rPr>
          <w:highlight w:val="cyan"/>
        </w:rPr>
        <w:t>: all references have been consolidated into a</w:t>
      </w:r>
      <w:r w:rsidRPr="006F0B04">
        <w:rPr>
          <w:highlight w:val="cyan"/>
        </w:rPr>
        <w:t xml:space="preserve"> single Bibliography at end of document before Appendix A – Existing Sample VA Artifacts.</w:t>
      </w:r>
    </w:p>
  </w:comment>
  <w:comment w:id="168" w:author="" w:initials="">
    <w:p w:rsidR="00AD3C57" w:rsidRDefault="00AD3C57">
      <w:pPr>
        <w:pStyle w:val="CommentText"/>
      </w:pPr>
      <w:r>
        <w:rPr>
          <w:rStyle w:val="CommentReference"/>
        </w:rPr>
        <w:annotationRef/>
      </w:r>
    </w:p>
  </w:comment>
  <w:comment w:id="198" w:author="" w:initials="">
    <w:p w:rsidR="00AD3C57" w:rsidRDefault="00AD3C57">
      <w:pPr>
        <w:pStyle w:val="CommentText"/>
      </w:pPr>
      <w:r>
        <w:rPr>
          <w:rStyle w:val="CommentReference"/>
        </w:rPr>
        <w:annotationRef/>
      </w:r>
    </w:p>
  </w:comment>
  <w:comment w:id="199" w:author="" w:initials="">
    <w:p w:rsidR="00AD3C57" w:rsidRDefault="00AD3C57">
      <w:pPr>
        <w:pStyle w:val="CommentText"/>
      </w:pPr>
      <w:r>
        <w:rPr>
          <w:rStyle w:val="CommentReference"/>
        </w:rPr>
        <w:annotationRef/>
      </w:r>
    </w:p>
  </w:comment>
  <w:comment w:id="201" w:author="" w:initials="">
    <w:p w:rsidR="00AD3C57" w:rsidRDefault="00AD3C57">
      <w:pPr>
        <w:pStyle w:val="CommentText"/>
      </w:pPr>
      <w:r>
        <w:rPr>
          <w:rStyle w:val="CommentReference"/>
        </w:rPr>
        <w:annotationRef/>
      </w:r>
    </w:p>
  </w:comment>
  <w:comment w:id="202" w:author="" w:initials="">
    <w:p w:rsidR="00AD3C57" w:rsidRDefault="00AD3C57">
      <w:pPr>
        <w:pStyle w:val="CommentText"/>
      </w:pPr>
      <w:r>
        <w:rPr>
          <w:rStyle w:val="CommentReference"/>
        </w:rPr>
        <w:annotationRef/>
      </w:r>
    </w:p>
  </w:comment>
  <w:comment w:id="203" w:author="" w:initials="">
    <w:p w:rsidR="00AD3C57" w:rsidRDefault="00AD3C57">
      <w:pPr>
        <w:pStyle w:val="CommentText"/>
      </w:pPr>
      <w:r>
        <w:rPr>
          <w:rStyle w:val="CommentReference"/>
        </w:rPr>
        <w:annotationRef/>
      </w:r>
    </w:p>
  </w:comment>
  <w:comment w:id="208" w:author="" w:initials="">
    <w:p w:rsidR="00AD3C57" w:rsidRDefault="00AD3C57">
      <w:pPr>
        <w:pStyle w:val="CommentText"/>
      </w:pPr>
      <w:r>
        <w:rPr>
          <w:rStyle w:val="CommentReference"/>
        </w:rPr>
        <w:annotationRef/>
      </w:r>
    </w:p>
  </w:comment>
  <w:comment w:id="209" w:author="" w:initials="">
    <w:p w:rsidR="00AD3C57" w:rsidRDefault="00AD3C57">
      <w:pPr>
        <w:pStyle w:val="CommentText"/>
      </w:pPr>
      <w:r>
        <w:rPr>
          <w:rStyle w:val="CommentReference"/>
        </w:rPr>
        <w:annotationRef/>
      </w:r>
    </w:p>
  </w:comment>
  <w:comment w:id="210" w:author="" w:initials="">
    <w:p w:rsidR="00AD3C57" w:rsidRDefault="00AD3C57">
      <w:pPr>
        <w:pStyle w:val="CommentText"/>
      </w:pPr>
      <w:r>
        <w:rPr>
          <w:rStyle w:val="CommentReference"/>
        </w:rPr>
        <w:annotationRef/>
      </w:r>
    </w:p>
  </w:comment>
  <w:comment w:id="211" w:author="" w:initials="">
    <w:p w:rsidR="00AD3C57" w:rsidRDefault="00AD3C57">
      <w:pPr>
        <w:pStyle w:val="CommentText"/>
      </w:pPr>
      <w:r>
        <w:rPr>
          <w:rStyle w:val="CommentReference"/>
        </w:rPr>
        <w:annotationRef/>
      </w:r>
    </w:p>
  </w:comment>
  <w:comment w:id="215" w:author="" w:initials="">
    <w:p w:rsidR="00AD3C57" w:rsidRDefault="00AD3C57">
      <w:pPr>
        <w:pStyle w:val="CommentText"/>
      </w:pPr>
      <w:r>
        <w:rPr>
          <w:rStyle w:val="CommentReference"/>
        </w:rPr>
        <w:annotationRef/>
      </w:r>
    </w:p>
  </w:comment>
  <w:comment w:id="216" w:author="" w:initials="">
    <w:p w:rsidR="00AD3C57" w:rsidRDefault="00AD3C57">
      <w:pPr>
        <w:pStyle w:val="CommentText"/>
      </w:pPr>
      <w:r>
        <w:rPr>
          <w:rStyle w:val="CommentReference"/>
        </w:rPr>
        <w:annotationRef/>
      </w:r>
    </w:p>
  </w:comment>
  <w:comment w:id="212" w:author="" w:initials="">
    <w:p w:rsidR="00AD3C57" w:rsidRDefault="00AD3C57">
      <w:pPr>
        <w:pStyle w:val="CommentText"/>
      </w:pPr>
      <w:r>
        <w:rPr>
          <w:rStyle w:val="CommentReference"/>
        </w:rPr>
        <w:annotationRef/>
      </w:r>
    </w:p>
  </w:comment>
  <w:comment w:id="213" w:author="" w:initials="">
    <w:p w:rsidR="00AD3C57" w:rsidRDefault="00AD3C57">
      <w:pPr>
        <w:pStyle w:val="CommentText"/>
      </w:pPr>
      <w:r>
        <w:rPr>
          <w:rStyle w:val="CommentReference"/>
        </w:rPr>
        <w:annotationRef/>
      </w:r>
    </w:p>
  </w:comment>
  <w:comment w:id="214" w:author="" w:initials="">
    <w:p w:rsidR="00AD3C57" w:rsidRDefault="00AD3C57">
      <w:pPr>
        <w:pStyle w:val="CommentText"/>
      </w:pPr>
      <w:r>
        <w:rPr>
          <w:rStyle w:val="CommentReference"/>
        </w:rPr>
        <w:annotationRef/>
      </w:r>
    </w:p>
  </w:comment>
  <w:comment w:id="219" w:author="" w:initials="">
    <w:p w:rsidR="00AD3C57" w:rsidRDefault="00AD3C57">
      <w:pPr>
        <w:pStyle w:val="CommentText"/>
      </w:pPr>
      <w:r>
        <w:rPr>
          <w:rStyle w:val="CommentReference"/>
        </w:rPr>
        <w:annotationRef/>
      </w:r>
    </w:p>
  </w:comment>
  <w:comment w:id="220" w:author="" w:initials="">
    <w:p w:rsidR="00AD3C57" w:rsidRDefault="00AD3C57">
      <w:pPr>
        <w:pStyle w:val="CommentText"/>
      </w:pPr>
      <w:r>
        <w:rPr>
          <w:rStyle w:val="CommentReference"/>
        </w:rPr>
        <w:annotationRef/>
      </w:r>
    </w:p>
  </w:comment>
  <w:comment w:id="223" w:author="" w:initials="">
    <w:p w:rsidR="00AD3C57" w:rsidRDefault="00AD3C57">
      <w:pPr>
        <w:pStyle w:val="CommentText"/>
      </w:pPr>
      <w:r>
        <w:rPr>
          <w:rStyle w:val="CommentReference"/>
        </w:rPr>
        <w:annotationRef/>
      </w:r>
    </w:p>
  </w:comment>
  <w:comment w:id="224" w:author="" w:initials="">
    <w:p w:rsidR="00AD3C57" w:rsidRDefault="00AD3C57">
      <w:pPr>
        <w:pStyle w:val="CommentText"/>
      </w:pPr>
      <w:r>
        <w:rPr>
          <w:rStyle w:val="CommentReference"/>
        </w:rPr>
        <w:annotationRef/>
      </w:r>
    </w:p>
  </w:comment>
  <w:comment w:id="227" w:author="" w:initials="">
    <w:p w:rsidR="00AD3C57" w:rsidRDefault="00AD3C57">
      <w:pPr>
        <w:pStyle w:val="CommentText"/>
      </w:pPr>
      <w:r>
        <w:rPr>
          <w:rStyle w:val="CommentReference"/>
        </w:rPr>
        <w:annotationRef/>
      </w:r>
    </w:p>
  </w:comment>
  <w:comment w:id="228" w:author="" w:initials="">
    <w:p w:rsidR="00AD3C57" w:rsidRDefault="00AD3C57">
      <w:pPr>
        <w:pStyle w:val="CommentText"/>
      </w:pPr>
      <w:r>
        <w:rPr>
          <w:rStyle w:val="CommentReference"/>
        </w:rPr>
        <w:annotationRef/>
      </w:r>
    </w:p>
  </w:comment>
  <w:comment w:id="229" w:author="" w:initials="">
    <w:p w:rsidR="00AD3C57" w:rsidRDefault="00AD3C57">
      <w:pPr>
        <w:pStyle w:val="CommentText"/>
      </w:pPr>
      <w:r>
        <w:rPr>
          <w:rStyle w:val="CommentReference"/>
        </w:rPr>
        <w:annotationRef/>
      </w:r>
    </w:p>
  </w:comment>
  <w:comment w:id="230" w:author="" w:initials="">
    <w:p w:rsidR="00AD3C57" w:rsidRDefault="00AD3C57">
      <w:pPr>
        <w:pStyle w:val="CommentText"/>
      </w:pPr>
      <w:r>
        <w:rPr>
          <w:rStyle w:val="CommentReference"/>
        </w:rPr>
        <w:annotationRef/>
      </w:r>
    </w:p>
  </w:comment>
  <w:comment w:id="231" w:author="" w:initials="">
    <w:p w:rsidR="00AD3C57" w:rsidRDefault="00AD3C57">
      <w:pPr>
        <w:pStyle w:val="CommentText"/>
      </w:pPr>
      <w:r>
        <w:rPr>
          <w:rStyle w:val="CommentReference"/>
        </w:rPr>
        <w:annotationRef/>
      </w:r>
    </w:p>
  </w:comment>
  <w:comment w:id="232" w:author="" w:initials="">
    <w:p w:rsidR="00AD3C57" w:rsidRDefault="00AD3C57">
      <w:pPr>
        <w:pStyle w:val="CommentText"/>
      </w:pPr>
      <w:r>
        <w:rPr>
          <w:rStyle w:val="CommentReference"/>
        </w:rPr>
        <w:annotationRef/>
      </w:r>
    </w:p>
  </w:comment>
  <w:comment w:id="233" w:author="" w:initials="">
    <w:p w:rsidR="00AD3C57" w:rsidRDefault="00AD3C57">
      <w:pPr>
        <w:pStyle w:val="CommentText"/>
      </w:pPr>
      <w:r>
        <w:rPr>
          <w:rStyle w:val="CommentReference"/>
        </w:rPr>
        <w:annotationRef/>
      </w:r>
    </w:p>
  </w:comment>
  <w:comment w:id="236" w:author="" w:initials="">
    <w:p w:rsidR="00AD3C57" w:rsidRDefault="00AD3C57">
      <w:pPr>
        <w:pStyle w:val="CommentText"/>
      </w:pPr>
      <w:r>
        <w:rPr>
          <w:rStyle w:val="CommentReference"/>
        </w:rPr>
        <w:annotationRef/>
      </w:r>
    </w:p>
  </w:comment>
  <w:comment w:id="237" w:author="" w:initials="">
    <w:p w:rsidR="00AD3C57" w:rsidRDefault="00AD3C57">
      <w:pPr>
        <w:pStyle w:val="CommentText"/>
      </w:pPr>
      <w:r>
        <w:rPr>
          <w:rStyle w:val="CommentReference"/>
        </w:rPr>
        <w:annotationRef/>
      </w:r>
    </w:p>
  </w:comment>
  <w:comment w:id="240" w:author="" w:initials="">
    <w:p w:rsidR="00AD3C57" w:rsidRDefault="00AD3C57">
      <w:pPr>
        <w:pStyle w:val="CommentText"/>
      </w:pPr>
      <w:r>
        <w:rPr>
          <w:rStyle w:val="CommentReference"/>
        </w:rPr>
        <w:annotationRef/>
      </w:r>
    </w:p>
  </w:comment>
  <w:comment w:id="241" w:author="" w:initials="">
    <w:p w:rsidR="00AD3C57" w:rsidRDefault="00AD3C57">
      <w:pPr>
        <w:pStyle w:val="CommentText"/>
      </w:pPr>
      <w:r>
        <w:rPr>
          <w:rStyle w:val="CommentReference"/>
        </w:rPr>
        <w:annotationRef/>
      </w:r>
    </w:p>
  </w:comment>
  <w:comment w:id="242" w:author="" w:initials="">
    <w:p w:rsidR="00AD3C57" w:rsidRDefault="00AD3C57">
      <w:pPr>
        <w:pStyle w:val="CommentText"/>
      </w:pPr>
      <w:r>
        <w:rPr>
          <w:rStyle w:val="CommentReference"/>
        </w:rPr>
        <w:annotationRef/>
      </w:r>
    </w:p>
  </w:comment>
  <w:comment w:id="243" w:author="" w:initials="">
    <w:p w:rsidR="00AD3C57" w:rsidRDefault="00AD3C57">
      <w:pPr>
        <w:pStyle w:val="CommentText"/>
      </w:pPr>
      <w:r>
        <w:rPr>
          <w:rStyle w:val="CommentReference"/>
        </w:rPr>
        <w:annotationRef/>
      </w:r>
    </w:p>
  </w:comment>
  <w:comment w:id="244" w:author="" w:initials="">
    <w:p w:rsidR="00AD3C57" w:rsidRDefault="00AD3C57">
      <w:pPr>
        <w:pStyle w:val="CommentText"/>
      </w:pPr>
      <w:r>
        <w:rPr>
          <w:rStyle w:val="CommentReference"/>
        </w:rPr>
        <w:annotationRef/>
      </w:r>
    </w:p>
  </w:comment>
  <w:comment w:id="245" w:author="" w:initials="">
    <w:p w:rsidR="00AD3C57" w:rsidRDefault="00AD3C57">
      <w:pPr>
        <w:pStyle w:val="CommentText"/>
      </w:pPr>
      <w:r>
        <w:rPr>
          <w:rStyle w:val="CommentReference"/>
        </w:rPr>
        <w:annotationRef/>
      </w:r>
    </w:p>
  </w:comment>
  <w:comment w:id="247" w:author="" w:initials="">
    <w:p w:rsidR="00AD3C57" w:rsidRDefault="00AD3C57">
      <w:pPr>
        <w:pStyle w:val="CommentText"/>
      </w:pPr>
      <w:r>
        <w:rPr>
          <w:rStyle w:val="CommentReference"/>
        </w:rPr>
        <w:annotationRef/>
      </w:r>
    </w:p>
  </w:comment>
  <w:comment w:id="248" w:author="" w:initials="">
    <w:p w:rsidR="00AD3C57" w:rsidRDefault="00AD3C57">
      <w:pPr>
        <w:pStyle w:val="CommentText"/>
      </w:pPr>
      <w:r>
        <w:rPr>
          <w:rStyle w:val="CommentReference"/>
        </w:rPr>
        <w:annotationRef/>
      </w:r>
    </w:p>
  </w:comment>
  <w:comment w:id="249" w:author="" w:initials="">
    <w:p w:rsidR="00AD3C57" w:rsidRDefault="00AD3C57">
      <w:pPr>
        <w:pStyle w:val="CommentText"/>
      </w:pPr>
      <w:r>
        <w:rPr>
          <w:rStyle w:val="CommentReference"/>
        </w:rPr>
        <w:annotationRef/>
      </w:r>
    </w:p>
  </w:comment>
  <w:comment w:id="250" w:author="" w:initials="">
    <w:p w:rsidR="00AD3C57" w:rsidRDefault="00AD3C57">
      <w:pPr>
        <w:pStyle w:val="CommentText"/>
      </w:pPr>
      <w:r>
        <w:rPr>
          <w:rStyle w:val="CommentReference"/>
        </w:rPr>
        <w:annotationRef/>
      </w:r>
    </w:p>
  </w:comment>
  <w:comment w:id="255" w:author="" w:initials="">
    <w:p w:rsidR="00AD3C57" w:rsidRDefault="00AD3C57">
      <w:pPr>
        <w:pStyle w:val="CommentText"/>
      </w:pPr>
      <w:r>
        <w:rPr>
          <w:rStyle w:val="CommentReference"/>
        </w:rPr>
        <w:annotationRef/>
      </w:r>
    </w:p>
  </w:comment>
  <w:comment w:id="256" w:author="" w:initials="">
    <w:p w:rsidR="00AD3C57" w:rsidRDefault="00AD3C57">
      <w:pPr>
        <w:pStyle w:val="CommentText"/>
      </w:pPr>
      <w:r>
        <w:rPr>
          <w:rStyle w:val="CommentReference"/>
        </w:rPr>
        <w:annotationRef/>
      </w:r>
    </w:p>
  </w:comment>
  <w:comment w:id="257" w:author="" w:initials="">
    <w:p w:rsidR="00AD3C57" w:rsidRDefault="00AD3C57">
      <w:pPr>
        <w:pStyle w:val="CommentText"/>
      </w:pPr>
      <w:r>
        <w:rPr>
          <w:rStyle w:val="CommentReference"/>
        </w:rPr>
        <w:annotationRef/>
      </w:r>
    </w:p>
  </w:comment>
  <w:comment w:id="258" w:author="" w:initials="">
    <w:p w:rsidR="00AD3C57" w:rsidRDefault="00AD3C57">
      <w:pPr>
        <w:pStyle w:val="CommentText"/>
      </w:pPr>
      <w:r>
        <w:rPr>
          <w:rStyle w:val="CommentReference"/>
        </w:rPr>
        <w:annotationRef/>
      </w:r>
    </w:p>
  </w:comment>
  <w:comment w:id="253" w:author="" w:initials="">
    <w:p w:rsidR="00AD3C57" w:rsidRDefault="00AD3C57">
      <w:pPr>
        <w:pStyle w:val="CommentText"/>
      </w:pPr>
      <w:r>
        <w:rPr>
          <w:rStyle w:val="CommentReference"/>
        </w:rPr>
        <w:annotationRef/>
      </w:r>
    </w:p>
  </w:comment>
  <w:comment w:id="254" w:author="" w:initials="">
    <w:p w:rsidR="00AD3C57" w:rsidRDefault="00AD3C57">
      <w:pPr>
        <w:pStyle w:val="CommentText"/>
      </w:pPr>
      <w:r>
        <w:rPr>
          <w:rStyle w:val="CommentReference"/>
        </w:rPr>
        <w:annotationRef/>
      </w:r>
    </w:p>
  </w:comment>
  <w:comment w:id="259" w:author="" w:initials="">
    <w:p w:rsidR="00AD3C57" w:rsidRDefault="00AD3C57">
      <w:pPr>
        <w:pStyle w:val="CommentText"/>
      </w:pPr>
      <w:r>
        <w:rPr>
          <w:rStyle w:val="CommentReference"/>
        </w:rPr>
        <w:annotationRef/>
      </w:r>
    </w:p>
  </w:comment>
  <w:comment w:id="260" w:author="" w:initials="">
    <w:p w:rsidR="00AD3C57" w:rsidRDefault="00AD3C57">
      <w:pPr>
        <w:pStyle w:val="CommentText"/>
      </w:pPr>
      <w:r>
        <w:rPr>
          <w:rStyle w:val="CommentReference"/>
        </w:rPr>
        <w:annotationRef/>
      </w:r>
    </w:p>
  </w:comment>
  <w:comment w:id="261" w:author="" w:initials="">
    <w:p w:rsidR="00AD3C57" w:rsidRDefault="00AD3C57">
      <w:pPr>
        <w:pStyle w:val="CommentText"/>
      </w:pPr>
      <w:r>
        <w:rPr>
          <w:rStyle w:val="CommentReference"/>
        </w:rPr>
        <w:annotationRef/>
      </w:r>
    </w:p>
  </w:comment>
  <w:comment w:id="264" w:author="" w:initials="">
    <w:p w:rsidR="00AD3C57" w:rsidRDefault="00AD3C57">
      <w:pPr>
        <w:pStyle w:val="CommentText"/>
      </w:pPr>
      <w:r>
        <w:rPr>
          <w:rStyle w:val="CommentReference"/>
        </w:rPr>
        <w:annotationRef/>
      </w:r>
    </w:p>
  </w:comment>
  <w:comment w:id="265" w:author="" w:initials="">
    <w:p w:rsidR="00AD3C57" w:rsidRDefault="00AD3C57">
      <w:pPr>
        <w:pStyle w:val="CommentText"/>
      </w:pPr>
      <w:r>
        <w:rPr>
          <w:rStyle w:val="CommentReference"/>
        </w:rPr>
        <w:annotationRef/>
      </w:r>
    </w:p>
  </w:comment>
  <w:comment w:id="266" w:author="" w:initials="">
    <w:p w:rsidR="00AD3C57" w:rsidRDefault="00AD3C57">
      <w:pPr>
        <w:pStyle w:val="CommentText"/>
      </w:pPr>
      <w:r>
        <w:rPr>
          <w:rStyle w:val="CommentReference"/>
        </w:rPr>
        <w:annotationRef/>
      </w:r>
    </w:p>
  </w:comment>
  <w:comment w:id="267" w:author="" w:initials="">
    <w:p w:rsidR="00AD3C57" w:rsidRDefault="00AD3C57">
      <w:pPr>
        <w:pStyle w:val="CommentText"/>
      </w:pPr>
      <w:r>
        <w:rPr>
          <w:rStyle w:val="CommentReference"/>
        </w:rPr>
        <w:annotationRef/>
      </w:r>
    </w:p>
  </w:comment>
  <w:comment w:id="268" w:author="" w:initials="">
    <w:p w:rsidR="00AD3C57" w:rsidRDefault="00AD3C57">
      <w:pPr>
        <w:pStyle w:val="CommentText"/>
      </w:pPr>
      <w:r>
        <w:rPr>
          <w:rStyle w:val="CommentReference"/>
        </w:rPr>
        <w:annotationRef/>
      </w:r>
    </w:p>
  </w:comment>
  <w:comment w:id="269" w:author="" w:initials="">
    <w:p w:rsidR="00AD3C57" w:rsidRDefault="00AD3C57">
      <w:pPr>
        <w:pStyle w:val="CommentText"/>
      </w:pPr>
      <w:r>
        <w:rPr>
          <w:rStyle w:val="CommentReference"/>
        </w:rPr>
        <w:annotationRef/>
      </w:r>
    </w:p>
  </w:comment>
  <w:comment w:id="270" w:author="" w:initials="">
    <w:p w:rsidR="00AD3C57" w:rsidRDefault="00AD3C57">
      <w:pPr>
        <w:pStyle w:val="CommentText"/>
      </w:pPr>
      <w:r>
        <w:rPr>
          <w:rStyle w:val="CommentReference"/>
        </w:rPr>
        <w:annotationRef/>
      </w:r>
    </w:p>
  </w:comment>
  <w:comment w:id="272" w:author="" w:initials="">
    <w:p w:rsidR="00AD3C57" w:rsidRDefault="00AD3C57">
      <w:pPr>
        <w:pStyle w:val="CommentText"/>
      </w:pPr>
      <w:r>
        <w:rPr>
          <w:rStyle w:val="CommentReference"/>
        </w:rPr>
        <w:annotationRef/>
      </w:r>
    </w:p>
  </w:comment>
  <w:comment w:id="273" w:author="" w:initials="">
    <w:p w:rsidR="00AD3C57" w:rsidRDefault="00AD3C57">
      <w:pPr>
        <w:pStyle w:val="CommentText"/>
      </w:pPr>
      <w:r>
        <w:rPr>
          <w:rStyle w:val="CommentReference"/>
        </w:rPr>
        <w:annotationRef/>
      </w:r>
    </w:p>
  </w:comment>
  <w:comment w:id="274" w:author="" w:initials="">
    <w:p w:rsidR="00AD3C57" w:rsidRDefault="00AD3C57">
      <w:pPr>
        <w:pStyle w:val="CommentText"/>
      </w:pPr>
      <w:r>
        <w:rPr>
          <w:rStyle w:val="CommentReference"/>
        </w:rPr>
        <w:annotationRef/>
      </w:r>
    </w:p>
  </w:comment>
  <w:comment w:id="275" w:author="" w:initials="">
    <w:p w:rsidR="00AD3C57" w:rsidRDefault="00AD3C57">
      <w:pPr>
        <w:pStyle w:val="CommentText"/>
      </w:pPr>
      <w:r>
        <w:rPr>
          <w:rStyle w:val="CommentReference"/>
        </w:rPr>
        <w:annotationRef/>
      </w:r>
    </w:p>
  </w:comment>
  <w:comment w:id="282" w:author="Kathleen Keating" w:date="2018-04-16T13:18:00Z" w:initials="KK">
    <w:p w:rsidR="00AD3C57" w:rsidRDefault="00AD3C57">
      <w:pPr>
        <w:pStyle w:val="CommentText"/>
      </w:pPr>
      <w:r>
        <w:rPr>
          <w:rStyle w:val="CommentReference"/>
        </w:rPr>
        <w:annotationRef/>
      </w:r>
      <w:r w:rsidRPr="006F0B04">
        <w:rPr>
          <w:highlight w:val="cyan"/>
        </w:rPr>
        <w:t xml:space="preserve">Team B3 4/16: see response regarding this reference per the comment on page </w:t>
      </w:r>
      <w:r>
        <w:rPr>
          <w:highlight w:val="cyan"/>
        </w:rPr>
        <w:t>10</w:t>
      </w:r>
      <w:r w:rsidRPr="006F0B04">
        <w:rPr>
          <w:highlight w:val="cyan"/>
        </w:rPr>
        <w:t>.</w:t>
      </w:r>
    </w:p>
  </w:comment>
  <w:comment w:id="283" w:author="Linda Wedemeyer" w:date="2018-04-18T11:31:00Z" w:initials="LLW">
    <w:p w:rsidR="00AD3C57" w:rsidRDefault="00AD3C57">
      <w:pPr>
        <w:pStyle w:val="CommentText"/>
      </w:pPr>
      <w:r>
        <w:rPr>
          <w:rStyle w:val="CommentReference"/>
        </w:rPr>
        <w:annotationRef/>
      </w:r>
      <w:r>
        <w:t xml:space="preserve">4/18/18 Linda/KBS: OK, </w:t>
      </w:r>
      <w:proofErr w:type="spellStart"/>
      <w:r>
        <w:t>reosolved</w:t>
      </w:r>
      <w:proofErr w:type="spellEnd"/>
      <w:r>
        <w:t>.</w:t>
      </w:r>
    </w:p>
  </w:comment>
  <w:comment w:id="297" w:author="Kathleen Keating" w:date="2018-04-19T12:28:00Z" w:initials="KK">
    <w:p w:rsidR="004C7EF2" w:rsidRDefault="004C7EF2">
      <w:pPr>
        <w:pStyle w:val="CommentText"/>
      </w:pPr>
      <w:r>
        <w:rPr>
          <w:rStyle w:val="CommentReference"/>
        </w:rPr>
        <w:annotationRef/>
      </w:r>
      <w:r w:rsidRPr="004C7EF2">
        <w:rPr>
          <w:highlight w:val="yellow"/>
        </w:rPr>
        <w:t xml:space="preserve">4/19: added per request in section </w:t>
      </w:r>
      <w:r>
        <w:rPr>
          <w:highlight w:val="yellow"/>
        </w:rPr>
        <w:t>3.4</w:t>
      </w:r>
      <w:r w:rsidRPr="004C7EF2">
        <w:rPr>
          <w:highlight w:val="yellow"/>
        </w:rPr>
        <w:t>.</w:t>
      </w:r>
    </w:p>
  </w:comment>
  <w:comment w:id="327" w:author="" w:initials="">
    <w:p w:rsidR="00AD3C57" w:rsidRDefault="00AD3C57">
      <w:pPr>
        <w:pStyle w:val="CommentText"/>
      </w:pPr>
      <w:r>
        <w:rPr>
          <w:rStyle w:val="CommentReference"/>
        </w:rPr>
        <w:annotationRef/>
      </w:r>
    </w:p>
  </w:comment>
  <w:comment w:id="328" w:author="" w:initials="">
    <w:p w:rsidR="00AD3C57" w:rsidRDefault="00AD3C57">
      <w:pPr>
        <w:pStyle w:val="CommentText"/>
      </w:pPr>
      <w:r>
        <w:rPr>
          <w:rStyle w:val="CommentReference"/>
        </w:rPr>
        <w:annotationRef/>
      </w:r>
    </w:p>
  </w:comment>
  <w:comment w:id="329" w:author="" w:initials="">
    <w:p w:rsidR="00AD3C57" w:rsidRDefault="00AD3C57">
      <w:pPr>
        <w:pStyle w:val="CommentText"/>
      </w:pPr>
      <w:r>
        <w:rPr>
          <w:rStyle w:val="CommentReference"/>
        </w:rPr>
        <w:annotationRef/>
      </w:r>
    </w:p>
  </w:comment>
  <w:comment w:id="332" w:author="Kathleen Keating" w:date="2018-04-18T13:59:00Z" w:initials="KK">
    <w:p w:rsidR="00AD3C57" w:rsidRDefault="00AD3C57">
      <w:pPr>
        <w:pStyle w:val="CommentText"/>
      </w:pPr>
      <w:r>
        <w:rPr>
          <w:rStyle w:val="CommentReference"/>
        </w:rPr>
        <w:annotationRef/>
      </w:r>
      <w:r w:rsidRPr="00A838FA">
        <w:rPr>
          <w:highlight w:val="yellow"/>
        </w:rPr>
        <w:t xml:space="preserve">4/18 update: confirm </w:t>
      </w:r>
      <w:r w:rsidRPr="00A838FA">
        <w:rPr>
          <w:color w:val="000000"/>
          <w:highlight w:val="yellow"/>
        </w:rPr>
        <w:t>Fleisher 2014 is correct reference; if so, add as note for Figure title/support</w:t>
      </w:r>
    </w:p>
  </w:comment>
  <w:comment w:id="333" w:author="Linda Wedemeyer" w:date="2018-04-18T12:07:00Z" w:initials="LLW">
    <w:p w:rsidR="00323212" w:rsidRDefault="00323212">
      <w:pPr>
        <w:pStyle w:val="CommentText"/>
      </w:pPr>
      <w:r>
        <w:rPr>
          <w:rStyle w:val="CommentReference"/>
        </w:rPr>
        <w:annotationRef/>
      </w:r>
      <w:r>
        <w:t xml:space="preserve">Fleischer is not the correct reference.  </w:t>
      </w:r>
      <w:hyperlink r:id="rId3" w:history="1">
        <w:r w:rsidRPr="00922776">
          <w:rPr>
            <w:rStyle w:val="Hyperlink"/>
          </w:rPr>
          <w:t>https://onlinelibrary.wiley.com/doi/pdf/10.1002/clc.4960130809</w:t>
        </w:r>
      </w:hyperlink>
      <w:r>
        <w:t xml:space="preserve"> </w:t>
      </w:r>
    </w:p>
    <w:p w:rsidR="00323212" w:rsidRDefault="00323212">
      <w:pPr>
        <w:pStyle w:val="CommentText"/>
      </w:pPr>
    </w:p>
    <w:p w:rsidR="00323212" w:rsidRDefault="00323212">
      <w:pPr>
        <w:pStyle w:val="CommentText"/>
      </w:pPr>
      <w:r>
        <w:t xml:space="preserve">This chart is very nice, but I am not comfortable keeping it here unless we know exactly where it came from.  Is it possible to figure that out?  </w:t>
      </w:r>
      <w:proofErr w:type="spellStart"/>
      <w:r>
        <w:t>Jette</w:t>
      </w:r>
      <w:proofErr w:type="spellEnd"/>
      <w:r>
        <w:t xml:space="preserve"> is the original source, but this table came from elsewhere.  Would Motive know the exact reference for this very nice summary table?</w:t>
      </w:r>
    </w:p>
  </w:comment>
  <w:comment w:id="334" w:author="Kathleen Keating" w:date="2018-04-19T12:29:00Z" w:initials="KK">
    <w:p w:rsidR="004C7EF2" w:rsidRPr="00E678D8" w:rsidRDefault="004C7EF2">
      <w:pPr>
        <w:pStyle w:val="CommentText"/>
        <w:rPr>
          <w:highlight w:val="yellow"/>
        </w:rPr>
      </w:pPr>
      <w:r>
        <w:rPr>
          <w:rStyle w:val="CommentReference"/>
        </w:rPr>
        <w:annotationRef/>
      </w:r>
      <w:r w:rsidRPr="004C7EF2">
        <w:rPr>
          <w:highlight w:val="yellow"/>
        </w:rPr>
        <w:t>4/</w:t>
      </w:r>
      <w:r w:rsidRPr="00E678D8">
        <w:rPr>
          <w:highlight w:val="yellow"/>
        </w:rPr>
        <w:t xml:space="preserve">19: </w:t>
      </w:r>
      <w:r w:rsidR="00E678D8" w:rsidRPr="00E678D8">
        <w:rPr>
          <w:highlight w:val="yellow"/>
        </w:rPr>
        <w:t xml:space="preserve">In the Portland KNARTs screenshots Linda provided early on in this project, </w:t>
      </w:r>
      <w:proofErr w:type="spellStart"/>
      <w:r w:rsidR="00E678D8" w:rsidRPr="00E678D8">
        <w:rPr>
          <w:highlight w:val="yellow"/>
        </w:rPr>
        <w:t>pg</w:t>
      </w:r>
      <w:proofErr w:type="spellEnd"/>
      <w:r w:rsidR="00E678D8" w:rsidRPr="00E678D8">
        <w:rPr>
          <w:highlight w:val="yellow"/>
        </w:rPr>
        <w:t xml:space="preserve"> 110 is the image in Figure A.4 </w:t>
      </w:r>
      <w:r w:rsidR="00E678D8">
        <w:rPr>
          <w:highlight w:val="yellow"/>
        </w:rPr>
        <w:t>h</w:t>
      </w:r>
      <w:r w:rsidR="00E678D8" w:rsidRPr="00E678D8">
        <w:rPr>
          <w:highlight w:val="yellow"/>
        </w:rPr>
        <w:t xml:space="preserve">ere. There is a reference in that screenshots document at the end of </w:t>
      </w:r>
      <w:proofErr w:type="spellStart"/>
      <w:r w:rsidR="00E678D8" w:rsidRPr="00E678D8">
        <w:rPr>
          <w:highlight w:val="yellow"/>
        </w:rPr>
        <w:t>pg</w:t>
      </w:r>
      <w:proofErr w:type="spellEnd"/>
      <w:r w:rsidR="00E678D8" w:rsidRPr="00E678D8">
        <w:rPr>
          <w:highlight w:val="yellow"/>
        </w:rPr>
        <w:t xml:space="preserve"> 106.</w:t>
      </w:r>
    </w:p>
    <w:p w:rsidR="00E678D8" w:rsidRPr="00E678D8" w:rsidRDefault="00E678D8">
      <w:pPr>
        <w:pStyle w:val="CommentText"/>
        <w:rPr>
          <w:highlight w:val="yellow"/>
        </w:rPr>
      </w:pPr>
    </w:p>
    <w:p w:rsidR="00E678D8" w:rsidRDefault="00E678D8">
      <w:pPr>
        <w:pStyle w:val="CommentText"/>
      </w:pPr>
      <w:r w:rsidRPr="00E678D8">
        <w:rPr>
          <w:highlight w:val="yellow"/>
        </w:rPr>
        <w:t>B3 will need confirmation 1) if that’s the correct reference, and 2) if the PO would like to leave the image in as-is</w:t>
      </w:r>
      <w:r>
        <w:rPr>
          <w:highlight w:val="yellow"/>
        </w:rPr>
        <w:t xml:space="preserve"> or remove entirely</w:t>
      </w:r>
      <w:r w:rsidRPr="00E678D8">
        <w:rPr>
          <w:highlight w:val="yellow"/>
        </w:rPr>
        <w:t>.</w:t>
      </w:r>
    </w:p>
  </w:comment>
  <w:comment w:id="335" w:author="" w:initials="">
    <w:p w:rsidR="00AD3C57" w:rsidRDefault="00AD3C57">
      <w:pPr>
        <w:pStyle w:val="CommentText"/>
      </w:pPr>
      <w:r>
        <w:rPr>
          <w:rStyle w:val="CommentReference"/>
        </w:rPr>
        <w:annotationRef/>
      </w:r>
    </w:p>
  </w:comment>
  <w:comment w:id="336" w:author="" w:initials="">
    <w:p w:rsidR="00AD3C57" w:rsidRDefault="00AD3C57">
      <w:pPr>
        <w:pStyle w:val="CommentText"/>
      </w:pPr>
      <w:r>
        <w:rPr>
          <w:rStyle w:val="CommentReference"/>
        </w:rPr>
        <w:annotationRef/>
      </w:r>
    </w:p>
  </w:comment>
  <w:comment w:id="337" w:author="" w:initials="">
    <w:p w:rsidR="00AD3C57" w:rsidRDefault="00AD3C57">
      <w:pPr>
        <w:pStyle w:val="CommentText"/>
      </w:pPr>
      <w:r>
        <w:rPr>
          <w:rStyle w:val="CommentReference"/>
        </w:rPr>
        <w:annotationRef/>
      </w:r>
    </w:p>
  </w:comment>
  <w:comment w:id="342" w:author="" w:initials="">
    <w:p w:rsidR="00AD3C57" w:rsidRDefault="00AD3C57">
      <w:pPr>
        <w:pStyle w:val="CommentText"/>
      </w:pPr>
      <w:r>
        <w:rPr>
          <w:rStyle w:val="CommentReference"/>
        </w:rPr>
        <w:annotationRef/>
      </w:r>
    </w:p>
  </w:comment>
  <w:comment w:id="345" w:author="" w:initials="">
    <w:p w:rsidR="00AD3C57" w:rsidRDefault="00AD3C57">
      <w:pPr>
        <w:pStyle w:val="CommentText"/>
      </w:pPr>
      <w:r>
        <w:rPr>
          <w:rStyle w:val="CommentReference"/>
        </w:rPr>
        <w:annotationRef/>
      </w:r>
    </w:p>
  </w:comment>
  <w:comment w:id="348" w:author="" w:initials="">
    <w:p w:rsidR="00AD3C57" w:rsidRDefault="00AD3C57">
      <w:pPr>
        <w:pStyle w:val="CommentText"/>
      </w:pPr>
      <w:r>
        <w:rPr>
          <w:rStyle w:val="CommentReference"/>
        </w:rPr>
        <w:annotationRef/>
      </w:r>
    </w:p>
  </w:comment>
  <w:comment w:id="351" w:author="" w:initials="">
    <w:p w:rsidR="00AD3C57" w:rsidRDefault="00AD3C57">
      <w:pPr>
        <w:pStyle w:val="CommentText"/>
      </w:pPr>
      <w:r>
        <w:rPr>
          <w:rStyle w:val="CommentReference"/>
        </w:rPr>
        <w:annotationRef/>
      </w:r>
    </w:p>
  </w:comment>
  <w:comment w:id="364" w:author="" w:initials="">
    <w:p w:rsidR="00AD3C57" w:rsidRDefault="00AD3C57">
      <w:pPr>
        <w:pStyle w:val="CommentText"/>
      </w:pPr>
      <w:r>
        <w:rPr>
          <w:rStyle w:val="CommentReference"/>
        </w:rPr>
        <w:annotationRef/>
      </w:r>
    </w:p>
  </w:comment>
  <w:comment w:id="363" w:author="" w:initials="">
    <w:p w:rsidR="00AD3C57" w:rsidRDefault="00AD3C5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3F3D42" w15:done="1"/>
  <w15:commentEx w15:paraId="2F2F6BAB" w15:paraIdParent="093F3D42" w15:done="1"/>
  <w15:commentEx w15:paraId="485886E2" w15:paraIdParent="093F3D42" w15:done="1"/>
  <w15:commentEx w15:paraId="6FA3273D" w15:done="1"/>
  <w15:commentEx w15:paraId="2D76FA07" w15:done="1"/>
  <w15:commentEx w15:paraId="7BFF07AD" w15:paraIdParent="2D76FA07" w15:done="1"/>
  <w15:commentEx w15:paraId="5CA37A58" w15:done="1"/>
  <w15:commentEx w15:paraId="1041D060" w15:done="1"/>
  <w15:commentEx w15:paraId="09E13BC6" w15:paraIdParent="1041D060" w15:done="1"/>
  <w15:commentEx w15:paraId="43867960" w15:done="1"/>
  <w15:commentEx w15:paraId="3A05A89C" w15:done="1"/>
  <w15:commentEx w15:paraId="010BAA84" w15:paraIdParent="3A05A89C" w15:done="1"/>
  <w15:commentEx w15:paraId="4E6258AD" w15:paraIdParent="3A05A89C" w15:done="1"/>
  <w15:commentEx w15:paraId="3ADB98E8" w15:done="0"/>
  <w15:commentEx w15:paraId="1585BD2C" w15:done="0"/>
  <w15:commentEx w15:paraId="7587D09F" w15:done="0"/>
  <w15:commentEx w15:paraId="765B4EAE" w15:done="0"/>
  <w15:commentEx w15:paraId="27E67135" w15:done="0"/>
  <w15:commentEx w15:paraId="4E91CBCE" w15:done="0"/>
  <w15:commentEx w15:paraId="4A44779A" w15:done="0"/>
  <w15:commentEx w15:paraId="3FAD19A6" w15:done="0"/>
  <w15:commentEx w15:paraId="6EBDD2D0" w15:done="0"/>
  <w15:commentEx w15:paraId="034D69C8" w15:done="0"/>
  <w15:commentEx w15:paraId="1130DE94" w15:done="0"/>
  <w15:commentEx w15:paraId="3BE20BA6" w15:paraIdParent="1130DE94" w15:done="0"/>
  <w15:commentEx w15:paraId="4BDFC6A4" w15:done="0"/>
  <w15:commentEx w15:paraId="62D46921" w15:done="0"/>
  <w15:commentEx w15:paraId="59AB7D2C" w15:done="0"/>
  <w15:commentEx w15:paraId="22EDEE3B" w15:done="0"/>
  <w15:commentEx w15:paraId="50CD4539" w15:done="0"/>
  <w15:commentEx w15:paraId="6DE57E3C" w15:done="0"/>
  <w15:commentEx w15:paraId="6E222F43" w15:done="0"/>
  <w15:commentEx w15:paraId="307BFE99" w15:done="0"/>
  <w15:commentEx w15:paraId="1FE304BB" w15:done="0"/>
  <w15:commentEx w15:paraId="633948E8" w15:done="0"/>
  <w15:commentEx w15:paraId="27AED75B" w15:done="0"/>
  <w15:commentEx w15:paraId="7988872F" w15:done="0"/>
  <w15:commentEx w15:paraId="05B72112" w15:done="0"/>
  <w15:commentEx w15:paraId="5D7C60EA" w15:done="0"/>
  <w15:commentEx w15:paraId="75E0AA13" w15:done="0"/>
  <w15:commentEx w15:paraId="535D8BF1" w15:done="1"/>
  <w15:commentEx w15:paraId="07A032A3" w15:done="0"/>
  <w15:commentEx w15:paraId="403009C9" w15:done="0"/>
  <w15:commentEx w15:paraId="0DF44C66" w15:done="0"/>
  <w15:commentEx w15:paraId="70239980" w15:done="0"/>
  <w15:commentEx w15:paraId="386F184F" w15:done="0"/>
  <w15:commentEx w15:paraId="190468C4" w15:done="0"/>
  <w15:commentEx w15:paraId="5933E76A" w15:done="0"/>
  <w15:commentEx w15:paraId="3741C0E6" w15:done="0"/>
  <w15:commentEx w15:paraId="709206E7" w15:done="0"/>
  <w15:commentEx w15:paraId="2D1FB378" w15:done="0"/>
  <w15:commentEx w15:paraId="6B275DED" w15:done="0"/>
  <w15:commentEx w15:paraId="604B3146" w15:done="0"/>
  <w15:commentEx w15:paraId="3FAE4516" w15:done="0"/>
  <w15:commentEx w15:paraId="1B9D4419" w15:done="0"/>
  <w15:commentEx w15:paraId="7B4A2428" w15:done="0"/>
  <w15:commentEx w15:paraId="665A11C2" w15:done="0"/>
  <w15:commentEx w15:paraId="286829CD" w15:done="0"/>
  <w15:commentEx w15:paraId="3F186DA5" w15:done="0"/>
  <w15:commentEx w15:paraId="27333A6B" w15:done="0"/>
  <w15:commentEx w15:paraId="7354EECA" w15:done="0"/>
  <w15:commentEx w15:paraId="1C59A602" w15:done="0"/>
  <w15:commentEx w15:paraId="3642607C" w15:done="0"/>
  <w15:commentEx w15:paraId="2B7C5302" w15:done="0"/>
  <w15:commentEx w15:paraId="5B894506" w15:done="0"/>
  <w15:commentEx w15:paraId="3C29D417" w15:done="0"/>
  <w15:commentEx w15:paraId="2BBA5930" w15:done="0"/>
  <w15:commentEx w15:paraId="26FC5052" w15:done="0"/>
  <w15:commentEx w15:paraId="38A21103" w15:done="0"/>
  <w15:commentEx w15:paraId="3C7374E9" w15:done="0"/>
  <w15:commentEx w15:paraId="3458D9CC" w15:done="0"/>
  <w15:commentEx w15:paraId="4FA84811" w15:done="0"/>
  <w15:commentEx w15:paraId="05E18FAB" w15:done="0"/>
  <w15:commentEx w15:paraId="39513E48" w15:done="0"/>
  <w15:commentEx w15:paraId="7CCF1B9B" w15:done="0"/>
  <w15:commentEx w15:paraId="30630624" w15:done="0"/>
  <w15:commentEx w15:paraId="61EF5E3B" w15:done="0"/>
  <w15:commentEx w15:paraId="36FEDE64" w15:done="0"/>
  <w15:commentEx w15:paraId="6AA67DD0" w15:done="0"/>
  <w15:commentEx w15:paraId="10358C73" w15:done="0"/>
  <w15:commentEx w15:paraId="7159E33A" w15:done="0"/>
  <w15:commentEx w15:paraId="206F24E7" w15:done="0"/>
  <w15:commentEx w15:paraId="62E77D12" w15:done="0"/>
  <w15:commentEx w15:paraId="65B5FC7F" w15:done="0"/>
  <w15:commentEx w15:paraId="11A46FA1" w15:done="0"/>
  <w15:commentEx w15:paraId="6DE70FDC" w15:done="0"/>
  <w15:commentEx w15:paraId="54586727" w15:done="0"/>
  <w15:commentEx w15:paraId="2AE9ADAC" w15:done="0"/>
  <w15:commentEx w15:paraId="7CA03BFE" w15:done="0"/>
  <w15:commentEx w15:paraId="2A2A8A6B" w15:done="0"/>
  <w15:commentEx w15:paraId="3D0CEA30" w15:done="0"/>
  <w15:commentEx w15:paraId="75F33079" w15:done="0"/>
  <w15:commentEx w15:paraId="0D979B61" w15:done="0"/>
  <w15:commentEx w15:paraId="0C3090D0" w15:done="0"/>
  <w15:commentEx w15:paraId="3E30345C" w15:done="0"/>
  <w15:commentEx w15:paraId="7573770F" w15:done="0"/>
  <w15:commentEx w15:paraId="69AB679E" w15:done="0"/>
  <w15:commentEx w15:paraId="6FB30B43" w15:done="0"/>
  <w15:commentEx w15:paraId="42C3F4A3" w15:done="0"/>
  <w15:commentEx w15:paraId="39B8982E" w15:done="1"/>
  <w15:commentEx w15:paraId="1C8B4CA7" w15:paraIdParent="39B8982E" w15:done="1"/>
  <w15:commentEx w15:paraId="184ADB2C" w15:done="0"/>
  <w15:commentEx w15:paraId="7D43210F" w15:done="0"/>
  <w15:commentEx w15:paraId="13582D38" w15:done="0"/>
  <w15:commentEx w15:paraId="38CB7F0E" w15:done="0"/>
  <w15:commentEx w15:paraId="6F43D324" w15:done="0"/>
  <w15:commentEx w15:paraId="6327008D" w15:paraIdParent="6F43D324" w15:done="0"/>
  <w15:commentEx w15:paraId="7494A43B" w15:paraIdParent="6F43D324" w15:done="0"/>
  <w15:commentEx w15:paraId="71D62163" w15:done="0"/>
  <w15:commentEx w15:paraId="3ECBC2FC" w15:done="0"/>
  <w15:commentEx w15:paraId="2A04064E" w15:done="0"/>
  <w15:commentEx w15:paraId="0375B18A" w15:done="0"/>
  <w15:commentEx w15:paraId="55289A60" w15:done="0"/>
  <w15:commentEx w15:paraId="11B74B44" w15:done="0"/>
  <w15:commentEx w15:paraId="3FCF22E1" w15:done="0"/>
  <w15:commentEx w15:paraId="48A87A6E" w15:done="0"/>
  <w15:commentEx w15:paraId="026D9A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3F3D42" w16cid:durableId="1E2FE20C"/>
  <w16cid:commentId w16cid:paraId="2F2F6BAB" w16cid:durableId="1E7B5AEE"/>
  <w16cid:commentId w16cid:paraId="485886E2" w16cid:durableId="1E81AA65"/>
  <w16cid:commentId w16cid:paraId="6FA3273D" w16cid:durableId="1E3151C3"/>
  <w16cid:commentId w16cid:paraId="2D76FA07" w16cid:durableId="1E2FE220"/>
  <w16cid:commentId w16cid:paraId="7BFF07AD" w16cid:durableId="1E7F204C"/>
  <w16cid:commentId w16cid:paraId="5CA37A58" w16cid:durableId="1E2FE221"/>
  <w16cid:commentId w16cid:paraId="1041D060" w16cid:durableId="1E2FE223"/>
  <w16cid:commentId w16cid:paraId="09E13BC6" w16cid:durableId="1E2FE224"/>
  <w16cid:commentId w16cid:paraId="3A05A89C" w16cid:durableId="1E7B30D1"/>
  <w16cid:commentId w16cid:paraId="010BAA84" w16cid:durableId="1E7F2105"/>
  <w16cid:commentId w16cid:paraId="4E6258AD" w16cid:durableId="1E81AAD9"/>
  <w16cid:commentId w16cid:paraId="3ADB98E8" w16cid:durableId="1E7ED7B3"/>
  <w16cid:commentId w16cid:paraId="1585BD2C" w16cid:durableId="1E7ED7B4"/>
  <w16cid:commentId w16cid:paraId="7587D09F" w16cid:durableId="1E7ED7B6"/>
  <w16cid:commentId w16cid:paraId="765B4EAE" w16cid:durableId="1E7ED7B7"/>
  <w16cid:commentId w16cid:paraId="27E67135" w16cid:durableId="1E7ED7B8"/>
  <w16cid:commentId w16cid:paraId="4E91CBCE" w16cid:durableId="1E7ED7B9"/>
  <w16cid:commentId w16cid:paraId="4A44779A" w16cid:durableId="1E7ED7BA"/>
  <w16cid:commentId w16cid:paraId="3FAD19A6" w16cid:durableId="1E7ED7BB"/>
  <w16cid:commentId w16cid:paraId="6EBDD2D0" w16cid:durableId="1E7ED7BC"/>
  <w16cid:commentId w16cid:paraId="034D69C8" w16cid:durableId="1E7ED7BD"/>
  <w16cid:commentId w16cid:paraId="1130DE94" w16cid:durableId="1E81B5E2"/>
  <w16cid:commentId w16cid:paraId="3BE20BA6" w16cid:durableId="1E830905"/>
  <w16cid:commentId w16cid:paraId="4BDFC6A4" w16cid:durableId="1E7ED7BE"/>
  <w16cid:commentId w16cid:paraId="62D46921" w16cid:durableId="1E7ED7BF"/>
  <w16cid:commentId w16cid:paraId="59AB7D2C" w16cid:durableId="1E7ED7C1"/>
  <w16cid:commentId w16cid:paraId="22EDEE3B" w16cid:durableId="1E7ED7C2"/>
  <w16cid:commentId w16cid:paraId="50CD4539" w16cid:durableId="1E7ED7C4"/>
  <w16cid:commentId w16cid:paraId="6DE57E3C" w16cid:durableId="1E7ED7C5"/>
  <w16cid:commentId w16cid:paraId="6E222F43" w16cid:durableId="1E7ED7C7"/>
  <w16cid:commentId w16cid:paraId="307BFE99" w16cid:durableId="1E7ED7C8"/>
  <w16cid:commentId w16cid:paraId="633948E8" w16cid:durableId="1E7ED7CA"/>
  <w16cid:commentId w16cid:paraId="27AED75B" w16cid:durableId="1E7ED7CB"/>
  <w16cid:commentId w16cid:paraId="7988872F" w16cid:durableId="1E7ED7CC"/>
  <w16cid:commentId w16cid:paraId="05B72112" w16cid:durableId="1E7ED7CD"/>
  <w16cid:commentId w16cid:paraId="5D7C60EA" w16cid:durableId="1E7ED7CE"/>
  <w16cid:commentId w16cid:paraId="535D8BF1" w16cid:durableId="1E7F2015"/>
  <w16cid:commentId w16cid:paraId="07A032A3" w16cid:durableId="1E7ED7D2"/>
  <w16cid:commentId w16cid:paraId="403009C9" w16cid:durableId="1E7ED7D3"/>
  <w16cid:commentId w16cid:paraId="0DF44C66" w16cid:durableId="1E7ED7D4"/>
  <w16cid:commentId w16cid:paraId="386F184F" w16cid:durableId="1E7ED7D7"/>
  <w16cid:commentId w16cid:paraId="190468C4" w16cid:durableId="1E7ED7D8"/>
  <w16cid:commentId w16cid:paraId="5933E76A" w16cid:durableId="1E7ED7D9"/>
  <w16cid:commentId w16cid:paraId="3741C0E6" w16cid:durableId="1E7ED7DA"/>
  <w16cid:commentId w16cid:paraId="709206E7" w16cid:durableId="1E7ED7DB"/>
  <w16cid:commentId w16cid:paraId="2D1FB378" w16cid:durableId="1E7ED7DC"/>
  <w16cid:commentId w16cid:paraId="3FAE4516" w16cid:durableId="1E7ED7DE"/>
  <w16cid:commentId w16cid:paraId="1B9D4419" w16cid:durableId="1E7ED7DF"/>
  <w16cid:commentId w16cid:paraId="7B4A2428" w16cid:durableId="1E7ED7E0"/>
  <w16cid:commentId w16cid:paraId="7354EECA" w16cid:durableId="1E7ED7E1"/>
  <w16cid:commentId w16cid:paraId="1C59A602" w16cid:durableId="1E7ED7E2"/>
  <w16cid:commentId w16cid:paraId="3642607C" w16cid:durableId="1E7ED7E3"/>
  <w16cid:commentId w16cid:paraId="2B7C5302" w16cid:durableId="1E7ED7E4"/>
  <w16cid:commentId w16cid:paraId="5B894506" w16cid:durableId="1E7ED7E5"/>
  <w16cid:commentId w16cid:paraId="3C7374E9" w16cid:durableId="1E7ED7E6"/>
  <w16cid:commentId w16cid:paraId="3458D9CC" w16cid:durableId="1E7ED7E7"/>
  <w16cid:commentId w16cid:paraId="4FA84811" w16cid:durableId="1E7ED7E8"/>
  <w16cid:commentId w16cid:paraId="05E18FAB" w16cid:durableId="1E7ED7E9"/>
  <w16cid:commentId w16cid:paraId="39513E48" w16cid:durableId="1E7ED7EA"/>
  <w16cid:commentId w16cid:paraId="7CCF1B9B" w16cid:durableId="1E7ED7EB"/>
  <w16cid:commentId w16cid:paraId="36FEDE64" w16cid:durableId="1E7ED7EC"/>
  <w16cid:commentId w16cid:paraId="6AA67DD0" w16cid:durableId="1E7ED7ED"/>
  <w16cid:commentId w16cid:paraId="206F24E7" w16cid:durableId="1E7ED7EE"/>
  <w16cid:commentId w16cid:paraId="62E77D12" w16cid:durableId="1E7ED7EF"/>
  <w16cid:commentId w16cid:paraId="65B5FC7F" w16cid:durableId="1E7ED7F0"/>
  <w16cid:commentId w16cid:paraId="11A46FA1" w16cid:durableId="1E7ED7F1"/>
  <w16cid:commentId w16cid:paraId="6DE70FDC" w16cid:durableId="1E7ED7F5"/>
  <w16cid:commentId w16cid:paraId="54586727" w16cid:durableId="1E7ED7F6"/>
  <w16cid:commentId w16cid:paraId="7CA03BFE" w16cid:durableId="1E7ED7FC"/>
  <w16cid:commentId w16cid:paraId="2A2A8A6B" w16cid:durableId="1E7ED7FD"/>
  <w16cid:commentId w16cid:paraId="3D0CEA30" w16cid:durableId="1E7ED7FE"/>
  <w16cid:commentId w16cid:paraId="75F33079" w16cid:durableId="1E7ED800"/>
  <w16cid:commentId w16cid:paraId="0D979B61" w16cid:durableId="1E7ED801"/>
  <w16cid:commentId w16cid:paraId="0C3090D0" w16cid:durableId="1E7ED802"/>
  <w16cid:commentId w16cid:paraId="3E30345C" w16cid:durableId="1E7ED803"/>
  <w16cid:commentId w16cid:paraId="7573770F" w16cid:durableId="1E7ED807"/>
  <w16cid:commentId w16cid:paraId="69AB679E" w16cid:durableId="1E7ED808"/>
  <w16cid:commentId w16cid:paraId="6FB30B43" w16cid:durableId="1E7ED809"/>
  <w16cid:commentId w16cid:paraId="42C3F4A3" w16cid:durableId="1E7ED80A"/>
  <w16cid:commentId w16cid:paraId="39B8982E" w16cid:durableId="1E7F2131"/>
  <w16cid:commentId w16cid:paraId="1C8B4CA7" w16cid:durableId="1E81AB1C"/>
  <w16cid:commentId w16cid:paraId="184ADB2C" w16cid:durableId="1E8309D2"/>
  <w16cid:commentId w16cid:paraId="7D43210F" w16cid:durableId="1E7ED80C"/>
  <w16cid:commentId w16cid:paraId="13582D38" w16cid:durableId="1E7ED80D"/>
  <w16cid:commentId w16cid:paraId="38CB7F0E" w16cid:durableId="1E7ED80E"/>
  <w16cid:commentId w16cid:paraId="6F43D324" w16cid:durableId="1E81CDC1"/>
  <w16cid:commentId w16cid:paraId="6327008D" w16cid:durableId="1E81B37D"/>
  <w16cid:commentId w16cid:paraId="7494A43B" w16cid:durableId="1E830A18"/>
  <w16cid:commentId w16cid:paraId="71D62163" w16cid:durableId="1E7ED80F"/>
  <w16cid:commentId w16cid:paraId="3ECBC2FC" w16cid:durableId="1E7ED810"/>
  <w16cid:commentId w16cid:paraId="2A04064E" w16cid:durableId="1E7ED811"/>
  <w16cid:commentId w16cid:paraId="0375B18A" w16cid:durableId="1E7ED813"/>
  <w16cid:commentId w16cid:paraId="55289A60" w16cid:durableId="1E7ED814"/>
  <w16cid:commentId w16cid:paraId="11B74B44" w16cid:durableId="1E7ED815"/>
  <w16cid:commentId w16cid:paraId="3FCF22E1" w16cid:durableId="1E7ED816"/>
  <w16cid:commentId w16cid:paraId="026D9AB1" w16cid:durableId="1E7ED8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640" w:rsidRDefault="00AF1640">
      <w:r>
        <w:separator/>
      </w:r>
    </w:p>
  </w:endnote>
  <w:endnote w:type="continuationSeparator" w:id="0">
    <w:p w:rsidR="00AF1640" w:rsidRDefault="00AF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C57" w:rsidRDefault="00AD3C57">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top w:val="single" w:sz="4" w:space="0" w:color="000000"/>
          </w:tcBorders>
          <w:vAlign w:val="bottom"/>
        </w:tcPr>
        <w:p w:rsidR="00AD3C57" w:rsidRDefault="00AD3C57"/>
      </w:tc>
      <w:tc>
        <w:tcPr>
          <w:tcW w:w="3009" w:type="dxa"/>
          <w:tcBorders>
            <w:top w:val="single" w:sz="4" w:space="0" w:color="000000"/>
          </w:tcBorders>
          <w:vAlign w:val="bottom"/>
        </w:tcPr>
        <w:p w:rsidR="00AD3C57" w:rsidRDefault="00AD3C57">
          <w:pPr>
            <w:jc w:val="center"/>
          </w:pPr>
          <w:r>
            <w:rPr>
              <w:color w:val="000000"/>
            </w:rPr>
            <w:pgNum/>
          </w:r>
        </w:p>
      </w:tc>
      <w:tc>
        <w:tcPr>
          <w:tcW w:w="3009" w:type="dxa"/>
          <w:tcBorders>
            <w:top w:val="single" w:sz="4" w:space="0" w:color="000000"/>
          </w:tcBorders>
          <w:vAlign w:val="bottom"/>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640" w:rsidRDefault="00AF1640">
      <w:r>
        <w:separator/>
      </w:r>
    </w:p>
  </w:footnote>
  <w:footnote w:type="continuationSeparator" w:id="0">
    <w:p w:rsidR="00AF1640" w:rsidRDefault="00AF16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Clinical Decision Support (CDS) Content and Health Level 7 (HL7)-compliant Knowledge Artifacts (KNARTS)</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Clinical Decision Support (CDS) Content and Health Level 7 (HL7)-compliant Knowledge Artifacts (KNARTS)</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VA Subject Matter Expert Panel</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VA Subject Matter Expert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VA Subject Matter Expert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VA Subject Matter Expert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VA Subject Matter Expert Panel</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VA Subject Matter Expert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VA Subject Matter Expert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VA Subject Matter Expert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Introduction</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Introduction</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Composite</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Composite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Composite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Composite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Composite</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Composite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Composite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Composite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Documentation Template</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Documentation Template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Documentation Template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Documentation Template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Documentation Template</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Documentation Template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Documentation Template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Documentation Template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Order Set</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Order Set</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Order Set</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Order Set</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Order Set</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Order Set</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Order Set</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Order Set</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Appendix: Existing VA Artifacts</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Appendix: Existing VA Artifacts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Appendix: Existing VA Artifacts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Appendix: Existing VA Artifacts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Appendix: Existing VA Artifacts</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Appendix: Existing VA Artifacts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Appendix: Existing VA Artifacts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Appendix: Existing VA Artifacts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C57" w:rsidRDefault="00AD3C57">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Clinical Decision Support (CDS) Content and Health Level 7 (HL7)-compliant Knowledge Artifacts (KNARTS)</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Clinical Decision Support (CDS) Content and Health Level 7 (HL7)-compliant Knowledge Artifacts (KNARTS)</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Clinical Decision Support (CDS) Content and Health Level 7 (HL7)-compliant Knowledge Artifacts (KNARTS)</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pPr>
            <w:jc w:val="center"/>
          </w:pPr>
          <w:r>
            <w:rPr>
              <w:color w:val="000000"/>
            </w:rPr>
            <w:t>Clinical Decision Support (CDS) Content and Health Level 7 (HL7)-compliant Knowledge Artifacts (KNARTS)</w:t>
          </w:r>
        </w:p>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pPr>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60"/>
      <w:gridCol w:w="360"/>
      <w:gridCol w:w="360"/>
      <w:gridCol w:w="360"/>
      <w:gridCol w:w="360"/>
      <w:gridCol w:w="360"/>
      <w:gridCol w:w="360"/>
      <w:gridCol w:w="360"/>
      <w:gridCol w:w="360"/>
    </w:tblGrid>
    <w:tr w:rsidR="00AD3C57">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009" w:type="dxa"/>
          <w:tcBorders>
            <w:bottom w:val="single" w:sz="4" w:space="0" w:color="000000"/>
          </w:tcBorders>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AD3C57" w:rsidRDefault="00AD3C57"/>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D9"/>
    <w:multiLevelType w:val="singleLevel"/>
    <w:tmpl w:val="554EFB26"/>
    <w:lvl w:ilvl="0">
      <w:start w:val="1"/>
      <w:numFmt w:val="bullet"/>
      <w:lvlText w:val="•"/>
      <w:lvlJc w:val="left"/>
      <w:rPr>
        <w:rFonts w:ascii="Times New Roman" w:hAnsi="Times New Roman"/>
        <w:color w:val="000000"/>
        <w:sz w:val="20"/>
      </w:rPr>
    </w:lvl>
  </w:abstractNum>
  <w:abstractNum w:abstractNumId="1">
    <w:nsid w:val="FFFFFFDA"/>
    <w:multiLevelType w:val="singleLevel"/>
    <w:tmpl w:val="F7E6D880"/>
    <w:lvl w:ilvl="0">
      <w:start w:val="1"/>
      <w:numFmt w:val="bullet"/>
      <w:lvlText w:val="•"/>
      <w:lvlJc w:val="left"/>
      <w:rPr>
        <w:rFonts w:ascii="Times New Roman" w:hAnsi="Times New Roman"/>
        <w:color w:val="000000"/>
        <w:sz w:val="20"/>
      </w:rPr>
    </w:lvl>
  </w:abstractNum>
  <w:abstractNum w:abstractNumId="2">
    <w:nsid w:val="FFFFFFDB"/>
    <w:multiLevelType w:val="singleLevel"/>
    <w:tmpl w:val="DF1A6D7E"/>
    <w:lvl w:ilvl="0">
      <w:start w:val="1"/>
      <w:numFmt w:val="bullet"/>
      <w:lvlText w:val="•"/>
      <w:lvlJc w:val="left"/>
      <w:rPr>
        <w:rFonts w:ascii="Times New Roman" w:hAnsi="Times New Roman"/>
        <w:color w:val="000000"/>
        <w:sz w:val="20"/>
      </w:rPr>
    </w:lvl>
  </w:abstractNum>
  <w:abstractNum w:abstractNumId="3">
    <w:nsid w:val="FFFFFFDC"/>
    <w:multiLevelType w:val="singleLevel"/>
    <w:tmpl w:val="8B768E84"/>
    <w:lvl w:ilvl="0">
      <w:start w:val="1"/>
      <w:numFmt w:val="bullet"/>
      <w:lvlText w:val="•"/>
      <w:lvlJc w:val="left"/>
      <w:rPr>
        <w:rFonts w:ascii="Times New Roman" w:hAnsi="Times New Roman"/>
        <w:color w:val="000000"/>
        <w:sz w:val="20"/>
      </w:rPr>
    </w:lvl>
  </w:abstractNum>
  <w:abstractNum w:abstractNumId="4">
    <w:nsid w:val="FFFFFFDD"/>
    <w:multiLevelType w:val="singleLevel"/>
    <w:tmpl w:val="A2C011C8"/>
    <w:lvl w:ilvl="0">
      <w:start w:val="1"/>
      <w:numFmt w:val="bullet"/>
      <w:lvlText w:val="•"/>
      <w:lvlJc w:val="left"/>
      <w:rPr>
        <w:rFonts w:ascii="Times New Roman" w:hAnsi="Times New Roman"/>
        <w:color w:val="000000"/>
        <w:sz w:val="20"/>
      </w:rPr>
    </w:lvl>
  </w:abstractNum>
  <w:abstractNum w:abstractNumId="5">
    <w:nsid w:val="FFFFFFDE"/>
    <w:multiLevelType w:val="singleLevel"/>
    <w:tmpl w:val="41EA0C70"/>
    <w:lvl w:ilvl="0">
      <w:start w:val="1"/>
      <w:numFmt w:val="bullet"/>
      <w:lvlText w:val="•"/>
      <w:lvlJc w:val="left"/>
      <w:rPr>
        <w:rFonts w:ascii="Times New Roman" w:hAnsi="Times New Roman"/>
        <w:color w:val="000000"/>
        <w:sz w:val="20"/>
      </w:rPr>
    </w:lvl>
  </w:abstractNum>
  <w:abstractNum w:abstractNumId="6">
    <w:nsid w:val="FFFFFFDF"/>
    <w:multiLevelType w:val="singleLevel"/>
    <w:tmpl w:val="BA18BB70"/>
    <w:lvl w:ilvl="0">
      <w:start w:val="1"/>
      <w:numFmt w:val="bullet"/>
      <w:lvlText w:val="•"/>
      <w:lvlJc w:val="left"/>
      <w:rPr>
        <w:rFonts w:ascii="Times New Roman" w:hAnsi="Times New Roman"/>
        <w:color w:val="000000"/>
        <w:sz w:val="20"/>
      </w:rPr>
    </w:lvl>
  </w:abstractNum>
  <w:abstractNum w:abstractNumId="7">
    <w:nsid w:val="FFFFFFE0"/>
    <w:multiLevelType w:val="singleLevel"/>
    <w:tmpl w:val="E7D68F3E"/>
    <w:lvl w:ilvl="0">
      <w:start w:val="1"/>
      <w:numFmt w:val="bullet"/>
      <w:lvlText w:val="•"/>
      <w:lvlJc w:val="left"/>
      <w:rPr>
        <w:rFonts w:ascii="Times New Roman" w:hAnsi="Times New Roman"/>
        <w:color w:val="000000"/>
        <w:sz w:val="20"/>
      </w:rPr>
    </w:lvl>
  </w:abstractNum>
  <w:abstractNum w:abstractNumId="8">
    <w:nsid w:val="FFFFFFE1"/>
    <w:multiLevelType w:val="singleLevel"/>
    <w:tmpl w:val="6F3E1924"/>
    <w:lvl w:ilvl="0">
      <w:start w:val="1"/>
      <w:numFmt w:val="bullet"/>
      <w:lvlText w:val="•"/>
      <w:lvlJc w:val="left"/>
      <w:rPr>
        <w:rFonts w:ascii="Times New Roman" w:hAnsi="Times New Roman"/>
        <w:color w:val="000000"/>
        <w:sz w:val="20"/>
      </w:rPr>
    </w:lvl>
  </w:abstractNum>
  <w:abstractNum w:abstractNumId="9">
    <w:nsid w:val="FFFFFFE2"/>
    <w:multiLevelType w:val="singleLevel"/>
    <w:tmpl w:val="7368B8F0"/>
    <w:lvl w:ilvl="0">
      <w:start w:val="1"/>
      <w:numFmt w:val="bullet"/>
      <w:lvlText w:val="•"/>
      <w:lvlJc w:val="left"/>
      <w:rPr>
        <w:rFonts w:ascii="Times New Roman" w:hAnsi="Times New Roman"/>
        <w:color w:val="000000"/>
        <w:sz w:val="20"/>
      </w:rPr>
    </w:lvl>
  </w:abstractNum>
  <w:abstractNum w:abstractNumId="10">
    <w:nsid w:val="FFFFFFE3"/>
    <w:multiLevelType w:val="singleLevel"/>
    <w:tmpl w:val="ABB0EBE0"/>
    <w:lvl w:ilvl="0">
      <w:start w:val="1"/>
      <w:numFmt w:val="bullet"/>
      <w:lvlText w:val="•"/>
      <w:lvlJc w:val="left"/>
      <w:rPr>
        <w:rFonts w:ascii="Times New Roman" w:hAnsi="Times New Roman"/>
        <w:color w:val="000000"/>
        <w:sz w:val="20"/>
      </w:rPr>
    </w:lvl>
  </w:abstractNum>
  <w:abstractNum w:abstractNumId="11">
    <w:nsid w:val="FFFFFFE4"/>
    <w:multiLevelType w:val="singleLevel"/>
    <w:tmpl w:val="8F3A4DDE"/>
    <w:lvl w:ilvl="0">
      <w:start w:val="1"/>
      <w:numFmt w:val="bullet"/>
      <w:lvlText w:val="•"/>
      <w:lvlJc w:val="left"/>
      <w:rPr>
        <w:rFonts w:ascii="Times New Roman" w:hAnsi="Times New Roman"/>
        <w:color w:val="000000"/>
        <w:sz w:val="20"/>
      </w:rPr>
    </w:lvl>
  </w:abstractNum>
  <w:abstractNum w:abstractNumId="12">
    <w:nsid w:val="FFFFFFE5"/>
    <w:multiLevelType w:val="singleLevel"/>
    <w:tmpl w:val="EE7225EE"/>
    <w:lvl w:ilvl="0">
      <w:start w:val="1"/>
      <w:numFmt w:val="bullet"/>
      <w:lvlText w:val="•"/>
      <w:lvlJc w:val="left"/>
      <w:rPr>
        <w:rFonts w:ascii="Times New Roman" w:hAnsi="Times New Roman"/>
        <w:color w:val="000000"/>
        <w:sz w:val="20"/>
      </w:rPr>
    </w:lvl>
  </w:abstractNum>
  <w:abstractNum w:abstractNumId="13">
    <w:nsid w:val="FFFFFFE6"/>
    <w:multiLevelType w:val="singleLevel"/>
    <w:tmpl w:val="0BDEB818"/>
    <w:lvl w:ilvl="0">
      <w:start w:val="1"/>
      <w:numFmt w:val="bullet"/>
      <w:lvlText w:val="•"/>
      <w:lvlJc w:val="left"/>
      <w:rPr>
        <w:rFonts w:ascii="Times New Roman" w:hAnsi="Times New Roman"/>
        <w:color w:val="000000"/>
        <w:sz w:val="20"/>
      </w:rPr>
    </w:lvl>
  </w:abstractNum>
  <w:abstractNum w:abstractNumId="14">
    <w:nsid w:val="FFFFFFE7"/>
    <w:multiLevelType w:val="singleLevel"/>
    <w:tmpl w:val="503C911A"/>
    <w:lvl w:ilvl="0">
      <w:start w:val="1"/>
      <w:numFmt w:val="bullet"/>
      <w:lvlText w:val="•"/>
      <w:lvlJc w:val="left"/>
      <w:rPr>
        <w:rFonts w:ascii="Times New Roman" w:hAnsi="Times New Roman"/>
        <w:color w:val="000000"/>
        <w:sz w:val="20"/>
      </w:rPr>
    </w:lvl>
  </w:abstractNum>
  <w:abstractNum w:abstractNumId="15">
    <w:nsid w:val="FFFFFFE8"/>
    <w:multiLevelType w:val="singleLevel"/>
    <w:tmpl w:val="8F6E1538"/>
    <w:lvl w:ilvl="0">
      <w:start w:val="1"/>
      <w:numFmt w:val="bullet"/>
      <w:lvlText w:val="•"/>
      <w:lvlJc w:val="left"/>
      <w:rPr>
        <w:rFonts w:ascii="Times New Roman" w:hAnsi="Times New Roman"/>
        <w:color w:val="000000"/>
        <w:sz w:val="20"/>
      </w:rPr>
    </w:lvl>
  </w:abstractNum>
  <w:abstractNum w:abstractNumId="16">
    <w:nsid w:val="FFFFFFE9"/>
    <w:multiLevelType w:val="singleLevel"/>
    <w:tmpl w:val="69DC9EE6"/>
    <w:lvl w:ilvl="0">
      <w:start w:val="1"/>
      <w:numFmt w:val="bullet"/>
      <w:lvlText w:val="•"/>
      <w:lvlJc w:val="left"/>
      <w:rPr>
        <w:rFonts w:ascii="Times New Roman" w:hAnsi="Times New Roman"/>
        <w:color w:val="000000"/>
        <w:sz w:val="20"/>
      </w:rPr>
    </w:lvl>
  </w:abstractNum>
  <w:abstractNum w:abstractNumId="17">
    <w:nsid w:val="FFFFFFEA"/>
    <w:multiLevelType w:val="singleLevel"/>
    <w:tmpl w:val="765E6FEE"/>
    <w:lvl w:ilvl="0">
      <w:start w:val="1"/>
      <w:numFmt w:val="bullet"/>
      <w:lvlText w:val="•"/>
      <w:lvlJc w:val="left"/>
      <w:rPr>
        <w:rFonts w:ascii="Times New Roman" w:hAnsi="Times New Roman"/>
        <w:color w:val="000000"/>
        <w:sz w:val="20"/>
      </w:rPr>
    </w:lvl>
  </w:abstractNum>
  <w:abstractNum w:abstractNumId="18">
    <w:nsid w:val="FFFFFFEB"/>
    <w:multiLevelType w:val="singleLevel"/>
    <w:tmpl w:val="6C6CD5E6"/>
    <w:lvl w:ilvl="0">
      <w:start w:val="1"/>
      <w:numFmt w:val="bullet"/>
      <w:lvlText w:val="•"/>
      <w:lvlJc w:val="left"/>
      <w:rPr>
        <w:rFonts w:ascii="Times New Roman" w:hAnsi="Times New Roman"/>
        <w:color w:val="000000"/>
        <w:sz w:val="20"/>
      </w:rPr>
    </w:lvl>
  </w:abstractNum>
  <w:abstractNum w:abstractNumId="19">
    <w:nsid w:val="FFFFFFEC"/>
    <w:multiLevelType w:val="singleLevel"/>
    <w:tmpl w:val="643E31CA"/>
    <w:lvl w:ilvl="0">
      <w:start w:val="1"/>
      <w:numFmt w:val="bullet"/>
      <w:lvlText w:val="•"/>
      <w:lvlJc w:val="left"/>
      <w:rPr>
        <w:rFonts w:ascii="Times New Roman" w:hAnsi="Times New Roman"/>
        <w:color w:val="000000"/>
        <w:sz w:val="20"/>
      </w:rPr>
    </w:lvl>
  </w:abstractNum>
  <w:abstractNum w:abstractNumId="20">
    <w:nsid w:val="FFFFFFED"/>
    <w:multiLevelType w:val="singleLevel"/>
    <w:tmpl w:val="5D723DE2"/>
    <w:lvl w:ilvl="0">
      <w:start w:val="1"/>
      <w:numFmt w:val="bullet"/>
      <w:lvlText w:val="•"/>
      <w:lvlJc w:val="left"/>
      <w:rPr>
        <w:rFonts w:ascii="Times New Roman" w:hAnsi="Times New Roman"/>
        <w:color w:val="000000"/>
        <w:sz w:val="20"/>
      </w:rPr>
    </w:lvl>
  </w:abstractNum>
  <w:abstractNum w:abstractNumId="21">
    <w:nsid w:val="FFFFFFEE"/>
    <w:multiLevelType w:val="singleLevel"/>
    <w:tmpl w:val="D3168DEE"/>
    <w:lvl w:ilvl="0">
      <w:start w:val="1"/>
      <w:numFmt w:val="bullet"/>
      <w:lvlText w:val="•"/>
      <w:lvlJc w:val="left"/>
      <w:rPr>
        <w:rFonts w:ascii="Times New Roman" w:hAnsi="Times New Roman"/>
        <w:color w:val="000000"/>
        <w:sz w:val="20"/>
      </w:rPr>
    </w:lvl>
  </w:abstractNum>
  <w:abstractNum w:abstractNumId="22">
    <w:nsid w:val="FFFFFFEF"/>
    <w:multiLevelType w:val="singleLevel"/>
    <w:tmpl w:val="996E7ABA"/>
    <w:lvl w:ilvl="0">
      <w:start w:val="1"/>
      <w:numFmt w:val="bullet"/>
      <w:lvlText w:val="•"/>
      <w:lvlJc w:val="left"/>
      <w:rPr>
        <w:rFonts w:ascii="Times New Roman" w:hAnsi="Times New Roman"/>
        <w:color w:val="000000"/>
        <w:sz w:val="20"/>
      </w:rPr>
    </w:lvl>
  </w:abstractNum>
  <w:abstractNum w:abstractNumId="23">
    <w:nsid w:val="FFFFFFF0"/>
    <w:multiLevelType w:val="singleLevel"/>
    <w:tmpl w:val="CFBE5E28"/>
    <w:lvl w:ilvl="0">
      <w:start w:val="1"/>
      <w:numFmt w:val="bullet"/>
      <w:lvlText w:val="•"/>
      <w:lvlJc w:val="left"/>
      <w:rPr>
        <w:rFonts w:ascii="Times New Roman" w:hAnsi="Times New Roman"/>
        <w:color w:val="000000"/>
        <w:sz w:val="20"/>
      </w:rPr>
    </w:lvl>
  </w:abstractNum>
  <w:abstractNum w:abstractNumId="24">
    <w:nsid w:val="FFFFFFF1"/>
    <w:multiLevelType w:val="singleLevel"/>
    <w:tmpl w:val="A2CAA3F8"/>
    <w:lvl w:ilvl="0">
      <w:start w:val="1"/>
      <w:numFmt w:val="bullet"/>
      <w:lvlText w:val="•"/>
      <w:lvlJc w:val="left"/>
      <w:rPr>
        <w:rFonts w:ascii="Times New Roman" w:hAnsi="Times New Roman"/>
        <w:color w:val="000000"/>
        <w:sz w:val="20"/>
      </w:rPr>
    </w:lvl>
  </w:abstractNum>
  <w:abstractNum w:abstractNumId="25">
    <w:nsid w:val="FFFFFFF2"/>
    <w:multiLevelType w:val="singleLevel"/>
    <w:tmpl w:val="E9005030"/>
    <w:lvl w:ilvl="0">
      <w:start w:val="1"/>
      <w:numFmt w:val="bullet"/>
      <w:lvlText w:val="•"/>
      <w:lvlJc w:val="left"/>
      <w:rPr>
        <w:rFonts w:ascii="Times New Roman" w:hAnsi="Times New Roman"/>
        <w:color w:val="000000"/>
        <w:sz w:val="20"/>
      </w:rPr>
    </w:lvl>
  </w:abstractNum>
  <w:abstractNum w:abstractNumId="26">
    <w:nsid w:val="FFFFFFF3"/>
    <w:multiLevelType w:val="singleLevel"/>
    <w:tmpl w:val="37449086"/>
    <w:lvl w:ilvl="0">
      <w:start w:val="1"/>
      <w:numFmt w:val="bullet"/>
      <w:lvlText w:val="•"/>
      <w:lvlJc w:val="left"/>
      <w:rPr>
        <w:rFonts w:ascii="Times New Roman" w:hAnsi="Times New Roman"/>
        <w:color w:val="000000"/>
        <w:sz w:val="20"/>
      </w:rPr>
    </w:lvl>
  </w:abstractNum>
  <w:abstractNum w:abstractNumId="27">
    <w:nsid w:val="FFFFFFF4"/>
    <w:multiLevelType w:val="singleLevel"/>
    <w:tmpl w:val="B6C66BD4"/>
    <w:lvl w:ilvl="0">
      <w:start w:val="1"/>
      <w:numFmt w:val="bullet"/>
      <w:lvlText w:val="•"/>
      <w:lvlJc w:val="left"/>
      <w:rPr>
        <w:rFonts w:ascii="Times New Roman" w:hAnsi="Times New Roman"/>
        <w:color w:val="000000"/>
        <w:sz w:val="20"/>
      </w:rPr>
    </w:lvl>
  </w:abstractNum>
  <w:abstractNum w:abstractNumId="28">
    <w:nsid w:val="FFFFFFF5"/>
    <w:multiLevelType w:val="singleLevel"/>
    <w:tmpl w:val="EDBABE44"/>
    <w:lvl w:ilvl="0">
      <w:start w:val="1"/>
      <w:numFmt w:val="bullet"/>
      <w:lvlText w:val="•"/>
      <w:lvlJc w:val="left"/>
      <w:rPr>
        <w:rFonts w:ascii="Times New Roman" w:hAnsi="Times New Roman"/>
        <w:color w:val="000000"/>
        <w:sz w:val="20"/>
      </w:rPr>
    </w:lvl>
  </w:abstractNum>
  <w:abstractNum w:abstractNumId="29">
    <w:nsid w:val="FFFFFFF6"/>
    <w:multiLevelType w:val="singleLevel"/>
    <w:tmpl w:val="4E7C49E2"/>
    <w:lvl w:ilvl="0">
      <w:start w:val="1"/>
      <w:numFmt w:val="bullet"/>
      <w:lvlText w:val="•"/>
      <w:lvlJc w:val="left"/>
      <w:rPr>
        <w:rFonts w:ascii="Times New Roman" w:hAnsi="Times New Roman"/>
        <w:color w:val="000000"/>
        <w:sz w:val="20"/>
      </w:rPr>
    </w:lvl>
  </w:abstractNum>
  <w:abstractNum w:abstractNumId="30">
    <w:nsid w:val="FFFFFFF7"/>
    <w:multiLevelType w:val="singleLevel"/>
    <w:tmpl w:val="88DCC4A4"/>
    <w:lvl w:ilvl="0">
      <w:start w:val="1"/>
      <w:numFmt w:val="bullet"/>
      <w:lvlText w:val="•"/>
      <w:lvlJc w:val="left"/>
      <w:rPr>
        <w:rFonts w:ascii="Times New Roman" w:hAnsi="Times New Roman"/>
        <w:color w:val="000000"/>
        <w:sz w:val="20"/>
      </w:rPr>
    </w:lvl>
  </w:abstractNum>
  <w:abstractNum w:abstractNumId="31">
    <w:nsid w:val="FFFFFFF8"/>
    <w:multiLevelType w:val="singleLevel"/>
    <w:tmpl w:val="60507868"/>
    <w:lvl w:ilvl="0">
      <w:start w:val="1"/>
      <w:numFmt w:val="bullet"/>
      <w:lvlText w:val="•"/>
      <w:lvlJc w:val="left"/>
      <w:rPr>
        <w:rFonts w:ascii="Times New Roman" w:hAnsi="Times New Roman"/>
        <w:color w:val="000000"/>
        <w:sz w:val="20"/>
      </w:rPr>
    </w:lvl>
  </w:abstractNum>
  <w:abstractNum w:abstractNumId="32">
    <w:nsid w:val="FFFFFFF9"/>
    <w:multiLevelType w:val="singleLevel"/>
    <w:tmpl w:val="35DED25A"/>
    <w:lvl w:ilvl="0">
      <w:start w:val="1"/>
      <w:numFmt w:val="bullet"/>
      <w:lvlText w:val="•"/>
      <w:lvlJc w:val="left"/>
      <w:rPr>
        <w:rFonts w:ascii="Times New Roman" w:hAnsi="Times New Roman"/>
        <w:color w:val="000000"/>
        <w:sz w:val="20"/>
      </w:rPr>
    </w:lvl>
  </w:abstractNum>
  <w:abstractNum w:abstractNumId="33">
    <w:nsid w:val="FFFFFFFA"/>
    <w:multiLevelType w:val="singleLevel"/>
    <w:tmpl w:val="B2643C28"/>
    <w:lvl w:ilvl="0">
      <w:start w:val="1"/>
      <w:numFmt w:val="bullet"/>
      <w:lvlText w:val="•"/>
      <w:lvlJc w:val="left"/>
      <w:rPr>
        <w:rFonts w:ascii="Times New Roman" w:hAnsi="Times New Roman"/>
        <w:color w:val="000000"/>
        <w:sz w:val="20"/>
      </w:rPr>
    </w:lvl>
  </w:abstractNum>
  <w:abstractNum w:abstractNumId="34">
    <w:nsid w:val="FFFFFFFB"/>
    <w:multiLevelType w:val="singleLevel"/>
    <w:tmpl w:val="9F0C18EE"/>
    <w:lvl w:ilvl="0">
      <w:start w:val="1"/>
      <w:numFmt w:val="bullet"/>
      <w:lvlText w:val="•"/>
      <w:lvlJc w:val="left"/>
      <w:rPr>
        <w:rFonts w:ascii="Times New Roman" w:hAnsi="Times New Roman"/>
        <w:color w:val="000000"/>
        <w:sz w:val="20"/>
      </w:rPr>
    </w:lvl>
  </w:abstractNum>
  <w:abstractNum w:abstractNumId="35">
    <w:nsid w:val="FFFFFFFC"/>
    <w:multiLevelType w:val="singleLevel"/>
    <w:tmpl w:val="92A680C6"/>
    <w:lvl w:ilvl="0">
      <w:start w:val="1"/>
      <w:numFmt w:val="bullet"/>
      <w:lvlText w:val="•"/>
      <w:lvlJc w:val="left"/>
      <w:rPr>
        <w:rFonts w:ascii="Times New Roman" w:hAnsi="Times New Roman"/>
        <w:color w:val="000000"/>
        <w:sz w:val="20"/>
      </w:rPr>
    </w:lvl>
  </w:abstractNum>
  <w:abstractNum w:abstractNumId="36">
    <w:nsid w:val="FFFFFFFD"/>
    <w:multiLevelType w:val="singleLevel"/>
    <w:tmpl w:val="BBD8DC78"/>
    <w:lvl w:ilvl="0">
      <w:start w:val="1"/>
      <w:numFmt w:val="bullet"/>
      <w:lvlText w:val="•"/>
      <w:lvlJc w:val="left"/>
      <w:rPr>
        <w:rFonts w:ascii="Times New Roman" w:hAnsi="Times New Roman"/>
        <w:color w:val="000000"/>
        <w:sz w:val="20"/>
      </w:rPr>
    </w:lvl>
  </w:abstractNum>
  <w:abstractNum w:abstractNumId="37">
    <w:nsid w:val="FFFFFFFE"/>
    <w:multiLevelType w:val="singleLevel"/>
    <w:tmpl w:val="F3E2B4D4"/>
    <w:lvl w:ilvl="0">
      <w:start w:val="1"/>
      <w:numFmt w:val="bullet"/>
      <w:lvlText w:val="•"/>
      <w:lvlJc w:val="left"/>
      <w:rPr>
        <w:rFonts w:ascii="Times New Roman" w:hAnsi="Times New Roman"/>
        <w:color w:val="000000"/>
        <w:sz w:val="20"/>
      </w:rPr>
    </w:lvl>
  </w:abstractNum>
  <w:abstractNum w:abstractNumId="38">
    <w:nsid w:val="0DC56106"/>
    <w:multiLevelType w:val="hybridMultilevel"/>
    <w:tmpl w:val="EFD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21120A"/>
    <w:multiLevelType w:val="hybridMultilevel"/>
    <w:tmpl w:val="7E3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9C6A99"/>
    <w:multiLevelType w:val="hybridMultilevel"/>
    <w:tmpl w:val="7268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9875DB6"/>
    <w:multiLevelType w:val="hybridMultilevel"/>
    <w:tmpl w:val="B4B8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4826D9"/>
    <w:multiLevelType w:val="hybridMultilevel"/>
    <w:tmpl w:val="73C83EBA"/>
    <w:lvl w:ilvl="0" w:tplc="970053C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AC325A"/>
    <w:multiLevelType w:val="hybridMultilevel"/>
    <w:tmpl w:val="1848ED1A"/>
    <w:lvl w:ilvl="0" w:tplc="594C1C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75103D"/>
    <w:multiLevelType w:val="hybridMultilevel"/>
    <w:tmpl w:val="2974C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C8C1581"/>
    <w:multiLevelType w:val="hybridMultilevel"/>
    <w:tmpl w:val="F856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386C22"/>
    <w:multiLevelType w:val="multilevel"/>
    <w:tmpl w:val="57B4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6"/>
  </w:num>
  <w:num w:numId="3">
    <w:abstractNumId w:val="35"/>
  </w:num>
  <w:num w:numId="4">
    <w:abstractNumId w:val="34"/>
  </w:num>
  <w:num w:numId="5">
    <w:abstractNumId w:val="33"/>
  </w:num>
  <w:num w:numId="6">
    <w:abstractNumId w:val="32"/>
  </w:num>
  <w:num w:numId="7">
    <w:abstractNumId w:val="31"/>
  </w:num>
  <w:num w:numId="8">
    <w:abstractNumId w:val="30"/>
  </w:num>
  <w:num w:numId="9">
    <w:abstractNumId w:val="29"/>
  </w:num>
  <w:num w:numId="10">
    <w:abstractNumId w:val="28"/>
  </w:num>
  <w:num w:numId="11">
    <w:abstractNumId w:val="27"/>
  </w:num>
  <w:num w:numId="12">
    <w:abstractNumId w:val="26"/>
  </w:num>
  <w:num w:numId="13">
    <w:abstractNumId w:val="25"/>
  </w:num>
  <w:num w:numId="14">
    <w:abstractNumId w:val="24"/>
  </w:num>
  <w:num w:numId="15">
    <w:abstractNumId w:val="23"/>
  </w:num>
  <w:num w:numId="16">
    <w:abstractNumId w:val="22"/>
  </w:num>
  <w:num w:numId="17">
    <w:abstractNumId w:val="21"/>
  </w:num>
  <w:num w:numId="18">
    <w:abstractNumId w:val="20"/>
  </w:num>
  <w:num w:numId="19">
    <w:abstractNumId w:val="19"/>
  </w:num>
  <w:num w:numId="20">
    <w:abstractNumId w:val="18"/>
  </w:num>
  <w:num w:numId="21">
    <w:abstractNumId w:val="17"/>
  </w:num>
  <w:num w:numId="22">
    <w:abstractNumId w:val="16"/>
  </w:num>
  <w:num w:numId="23">
    <w:abstractNumId w:val="15"/>
  </w:num>
  <w:num w:numId="24">
    <w:abstractNumId w:val="14"/>
  </w:num>
  <w:num w:numId="25">
    <w:abstractNumId w:val="13"/>
  </w:num>
  <w:num w:numId="26">
    <w:abstractNumId w:val="12"/>
  </w:num>
  <w:num w:numId="27">
    <w:abstractNumId w:val="11"/>
  </w:num>
  <w:num w:numId="28">
    <w:abstractNumId w:val="10"/>
  </w:num>
  <w:num w:numId="29">
    <w:abstractNumId w:val="9"/>
  </w:num>
  <w:num w:numId="30">
    <w:abstractNumId w:val="8"/>
  </w:num>
  <w:num w:numId="31">
    <w:abstractNumId w:val="7"/>
  </w:num>
  <w:num w:numId="32">
    <w:abstractNumId w:val="6"/>
  </w:num>
  <w:num w:numId="33">
    <w:abstractNumId w:val="5"/>
  </w:num>
  <w:num w:numId="34">
    <w:abstractNumId w:val="4"/>
  </w:num>
  <w:num w:numId="35">
    <w:abstractNumId w:val="3"/>
  </w:num>
  <w:num w:numId="36">
    <w:abstractNumId w:val="2"/>
  </w:num>
  <w:num w:numId="37">
    <w:abstractNumId w:val="1"/>
  </w:num>
  <w:num w:numId="38">
    <w:abstractNumId w:val="0"/>
  </w:num>
  <w:num w:numId="39">
    <w:abstractNumId w:val="46"/>
  </w:num>
  <w:num w:numId="40">
    <w:abstractNumId w:val="44"/>
  </w:num>
  <w:num w:numId="41">
    <w:abstractNumId w:val="40"/>
  </w:num>
  <w:num w:numId="42">
    <w:abstractNumId w:val="45"/>
  </w:num>
  <w:num w:numId="43">
    <w:abstractNumId w:val="38"/>
  </w:num>
  <w:num w:numId="44">
    <w:abstractNumId w:val="39"/>
  </w:num>
  <w:num w:numId="45">
    <w:abstractNumId w:val="43"/>
  </w:num>
  <w:num w:numId="46">
    <w:abstractNumId w:val="41"/>
  </w:num>
  <w:num w:numId="47">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leen Keating">
    <w15:presenceInfo w15:providerId="None" w15:userId="Kathleen Keating"/>
  </w15:person>
  <w15:person w15:author="Linda Wedemeyer">
    <w15:presenceInfo w15:providerId="None" w15:userId="Linda Wedemeyer"/>
  </w15:person>
  <w15:person w15:author="Franklin Cuello">
    <w15:presenceInfo w15:providerId="None" w15:userId="Franklin Cue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98"/>
    <w:rsid w:val="00002133"/>
    <w:rsid w:val="00006122"/>
    <w:rsid w:val="000256B0"/>
    <w:rsid w:val="000269E1"/>
    <w:rsid w:val="0002742E"/>
    <w:rsid w:val="0002764C"/>
    <w:rsid w:val="00035A24"/>
    <w:rsid w:val="00040981"/>
    <w:rsid w:val="00041795"/>
    <w:rsid w:val="00041FC2"/>
    <w:rsid w:val="0008238E"/>
    <w:rsid w:val="000833B1"/>
    <w:rsid w:val="00091F4E"/>
    <w:rsid w:val="00095443"/>
    <w:rsid w:val="0009701E"/>
    <w:rsid w:val="000B2B3C"/>
    <w:rsid w:val="000B5E8A"/>
    <w:rsid w:val="000C0266"/>
    <w:rsid w:val="000C7025"/>
    <w:rsid w:val="000E7D01"/>
    <w:rsid w:val="000F5EC4"/>
    <w:rsid w:val="000F7478"/>
    <w:rsid w:val="0011365F"/>
    <w:rsid w:val="001162F3"/>
    <w:rsid w:val="001309C0"/>
    <w:rsid w:val="001325F7"/>
    <w:rsid w:val="001327EA"/>
    <w:rsid w:val="00133BBB"/>
    <w:rsid w:val="0013590F"/>
    <w:rsid w:val="00141C76"/>
    <w:rsid w:val="001430EE"/>
    <w:rsid w:val="00147424"/>
    <w:rsid w:val="00161DB5"/>
    <w:rsid w:val="00163C99"/>
    <w:rsid w:val="001749A0"/>
    <w:rsid w:val="001814D3"/>
    <w:rsid w:val="00183034"/>
    <w:rsid w:val="00194EF7"/>
    <w:rsid w:val="00197703"/>
    <w:rsid w:val="001A0DB9"/>
    <w:rsid w:val="001B259D"/>
    <w:rsid w:val="001B61D5"/>
    <w:rsid w:val="001B7949"/>
    <w:rsid w:val="001D20C6"/>
    <w:rsid w:val="001D5B8E"/>
    <w:rsid w:val="001D6184"/>
    <w:rsid w:val="001E1598"/>
    <w:rsid w:val="001F2A65"/>
    <w:rsid w:val="001F332A"/>
    <w:rsid w:val="002071EE"/>
    <w:rsid w:val="002177CF"/>
    <w:rsid w:val="00220C46"/>
    <w:rsid w:val="00222422"/>
    <w:rsid w:val="002228D2"/>
    <w:rsid w:val="0022442B"/>
    <w:rsid w:val="00231659"/>
    <w:rsid w:val="00241A8B"/>
    <w:rsid w:val="002466C0"/>
    <w:rsid w:val="002522F8"/>
    <w:rsid w:val="002545AE"/>
    <w:rsid w:val="00255582"/>
    <w:rsid w:val="00255FCC"/>
    <w:rsid w:val="002572C9"/>
    <w:rsid w:val="002610BF"/>
    <w:rsid w:val="00262AD8"/>
    <w:rsid w:val="00273768"/>
    <w:rsid w:val="00283700"/>
    <w:rsid w:val="002865E1"/>
    <w:rsid w:val="00293666"/>
    <w:rsid w:val="002A104A"/>
    <w:rsid w:val="002A21CD"/>
    <w:rsid w:val="002A5150"/>
    <w:rsid w:val="002B0351"/>
    <w:rsid w:val="002B159A"/>
    <w:rsid w:val="002B42E7"/>
    <w:rsid w:val="002B760D"/>
    <w:rsid w:val="002E1AC1"/>
    <w:rsid w:val="002E2519"/>
    <w:rsid w:val="002E666A"/>
    <w:rsid w:val="002F3206"/>
    <w:rsid w:val="002F77A2"/>
    <w:rsid w:val="003023FD"/>
    <w:rsid w:val="003110C6"/>
    <w:rsid w:val="003217AF"/>
    <w:rsid w:val="00323212"/>
    <w:rsid w:val="003353B7"/>
    <w:rsid w:val="0033583D"/>
    <w:rsid w:val="003428D0"/>
    <w:rsid w:val="00353FC1"/>
    <w:rsid w:val="00354C77"/>
    <w:rsid w:val="0036012C"/>
    <w:rsid w:val="00370ACA"/>
    <w:rsid w:val="00375B21"/>
    <w:rsid w:val="00384F87"/>
    <w:rsid w:val="00391289"/>
    <w:rsid w:val="003A0C49"/>
    <w:rsid w:val="003B1844"/>
    <w:rsid w:val="003B1D74"/>
    <w:rsid w:val="003D760E"/>
    <w:rsid w:val="003E4092"/>
    <w:rsid w:val="003F33E1"/>
    <w:rsid w:val="003F780B"/>
    <w:rsid w:val="00403D1D"/>
    <w:rsid w:val="0040753B"/>
    <w:rsid w:val="004127CB"/>
    <w:rsid w:val="004223B2"/>
    <w:rsid w:val="00423D7B"/>
    <w:rsid w:val="00433BCA"/>
    <w:rsid w:val="00434C88"/>
    <w:rsid w:val="004601E5"/>
    <w:rsid w:val="0048608A"/>
    <w:rsid w:val="00486271"/>
    <w:rsid w:val="004864B6"/>
    <w:rsid w:val="004961EB"/>
    <w:rsid w:val="00496AA7"/>
    <w:rsid w:val="004A2DBB"/>
    <w:rsid w:val="004A3F8E"/>
    <w:rsid w:val="004A55AF"/>
    <w:rsid w:val="004C219D"/>
    <w:rsid w:val="004C439D"/>
    <w:rsid w:val="004C487C"/>
    <w:rsid w:val="004C5AC6"/>
    <w:rsid w:val="004C7EF2"/>
    <w:rsid w:val="004F0C1A"/>
    <w:rsid w:val="004F10E6"/>
    <w:rsid w:val="00505FB7"/>
    <w:rsid w:val="0052483C"/>
    <w:rsid w:val="00526060"/>
    <w:rsid w:val="00533CB6"/>
    <w:rsid w:val="00541A8C"/>
    <w:rsid w:val="00576708"/>
    <w:rsid w:val="00576AD6"/>
    <w:rsid w:val="00577648"/>
    <w:rsid w:val="00580D51"/>
    <w:rsid w:val="00585CB5"/>
    <w:rsid w:val="00587598"/>
    <w:rsid w:val="00591210"/>
    <w:rsid w:val="005A1E17"/>
    <w:rsid w:val="005B43E5"/>
    <w:rsid w:val="005B4950"/>
    <w:rsid w:val="005B4E96"/>
    <w:rsid w:val="005B6D93"/>
    <w:rsid w:val="005C50BC"/>
    <w:rsid w:val="005C5955"/>
    <w:rsid w:val="005C5BCC"/>
    <w:rsid w:val="005D2246"/>
    <w:rsid w:val="005D6A7D"/>
    <w:rsid w:val="005E1848"/>
    <w:rsid w:val="005E1E82"/>
    <w:rsid w:val="006009D1"/>
    <w:rsid w:val="00603FF6"/>
    <w:rsid w:val="00605407"/>
    <w:rsid w:val="006106F3"/>
    <w:rsid w:val="00614EFE"/>
    <w:rsid w:val="00631301"/>
    <w:rsid w:val="00641EB0"/>
    <w:rsid w:val="00645F17"/>
    <w:rsid w:val="00647ADA"/>
    <w:rsid w:val="00654BD8"/>
    <w:rsid w:val="006610C9"/>
    <w:rsid w:val="00662A72"/>
    <w:rsid w:val="0066514D"/>
    <w:rsid w:val="00670DEC"/>
    <w:rsid w:val="00680A7A"/>
    <w:rsid w:val="00680F1F"/>
    <w:rsid w:val="006870F0"/>
    <w:rsid w:val="0068730F"/>
    <w:rsid w:val="006918A9"/>
    <w:rsid w:val="00695F5F"/>
    <w:rsid w:val="006B10A1"/>
    <w:rsid w:val="006B2D39"/>
    <w:rsid w:val="006B546A"/>
    <w:rsid w:val="006C0294"/>
    <w:rsid w:val="006C174A"/>
    <w:rsid w:val="006C46A0"/>
    <w:rsid w:val="006C584A"/>
    <w:rsid w:val="006C58C6"/>
    <w:rsid w:val="006C5A80"/>
    <w:rsid w:val="006D3711"/>
    <w:rsid w:val="006E10B7"/>
    <w:rsid w:val="006E2C45"/>
    <w:rsid w:val="006E3D5B"/>
    <w:rsid w:val="006F0B04"/>
    <w:rsid w:val="006F1FB9"/>
    <w:rsid w:val="007100FD"/>
    <w:rsid w:val="00720A19"/>
    <w:rsid w:val="007246BD"/>
    <w:rsid w:val="00745623"/>
    <w:rsid w:val="0075090D"/>
    <w:rsid w:val="007523FB"/>
    <w:rsid w:val="00755E0C"/>
    <w:rsid w:val="00790801"/>
    <w:rsid w:val="00791301"/>
    <w:rsid w:val="0079187C"/>
    <w:rsid w:val="00791A81"/>
    <w:rsid w:val="007920EA"/>
    <w:rsid w:val="00793BE9"/>
    <w:rsid w:val="00796B20"/>
    <w:rsid w:val="007A248C"/>
    <w:rsid w:val="007A785D"/>
    <w:rsid w:val="007B6325"/>
    <w:rsid w:val="007D61AD"/>
    <w:rsid w:val="007E45DD"/>
    <w:rsid w:val="007E51AF"/>
    <w:rsid w:val="007F375D"/>
    <w:rsid w:val="00800F7A"/>
    <w:rsid w:val="0081001D"/>
    <w:rsid w:val="00811D09"/>
    <w:rsid w:val="00816586"/>
    <w:rsid w:val="00821223"/>
    <w:rsid w:val="00824CB8"/>
    <w:rsid w:val="00830DCE"/>
    <w:rsid w:val="00835FCD"/>
    <w:rsid w:val="00836965"/>
    <w:rsid w:val="008371ED"/>
    <w:rsid w:val="00857D5A"/>
    <w:rsid w:val="008604F3"/>
    <w:rsid w:val="00863E94"/>
    <w:rsid w:val="00877F5F"/>
    <w:rsid w:val="00887502"/>
    <w:rsid w:val="00890D27"/>
    <w:rsid w:val="008A2E3C"/>
    <w:rsid w:val="008A4D0A"/>
    <w:rsid w:val="008A787A"/>
    <w:rsid w:val="008B1776"/>
    <w:rsid w:val="008C68D3"/>
    <w:rsid w:val="008D0816"/>
    <w:rsid w:val="008D696A"/>
    <w:rsid w:val="008E7348"/>
    <w:rsid w:val="008F1322"/>
    <w:rsid w:val="00911C4B"/>
    <w:rsid w:val="00925755"/>
    <w:rsid w:val="00930327"/>
    <w:rsid w:val="00930AD3"/>
    <w:rsid w:val="009324CD"/>
    <w:rsid w:val="00936C62"/>
    <w:rsid w:val="00952B27"/>
    <w:rsid w:val="00955081"/>
    <w:rsid w:val="009659F0"/>
    <w:rsid w:val="00975861"/>
    <w:rsid w:val="0097669D"/>
    <w:rsid w:val="009A0B95"/>
    <w:rsid w:val="009A5120"/>
    <w:rsid w:val="009D12A4"/>
    <w:rsid w:val="009D1683"/>
    <w:rsid w:val="009D176D"/>
    <w:rsid w:val="009D65DA"/>
    <w:rsid w:val="009E117C"/>
    <w:rsid w:val="00A00844"/>
    <w:rsid w:val="00A07068"/>
    <w:rsid w:val="00A114EC"/>
    <w:rsid w:val="00A17A36"/>
    <w:rsid w:val="00A20116"/>
    <w:rsid w:val="00A2016D"/>
    <w:rsid w:val="00A20C25"/>
    <w:rsid w:val="00A236D7"/>
    <w:rsid w:val="00A24F3B"/>
    <w:rsid w:val="00A27F1E"/>
    <w:rsid w:val="00A309C0"/>
    <w:rsid w:val="00A3167F"/>
    <w:rsid w:val="00A34C9A"/>
    <w:rsid w:val="00A35C9B"/>
    <w:rsid w:val="00A44355"/>
    <w:rsid w:val="00A57B17"/>
    <w:rsid w:val="00A6120B"/>
    <w:rsid w:val="00A71C4D"/>
    <w:rsid w:val="00A720EC"/>
    <w:rsid w:val="00A7213E"/>
    <w:rsid w:val="00A814B4"/>
    <w:rsid w:val="00A838FA"/>
    <w:rsid w:val="00A8480C"/>
    <w:rsid w:val="00A84C84"/>
    <w:rsid w:val="00A9220D"/>
    <w:rsid w:val="00AA0227"/>
    <w:rsid w:val="00AA5114"/>
    <w:rsid w:val="00AA708D"/>
    <w:rsid w:val="00AB0218"/>
    <w:rsid w:val="00AB2274"/>
    <w:rsid w:val="00AC2A55"/>
    <w:rsid w:val="00AD1B18"/>
    <w:rsid w:val="00AD3C57"/>
    <w:rsid w:val="00AE2B83"/>
    <w:rsid w:val="00AF1640"/>
    <w:rsid w:val="00B0116B"/>
    <w:rsid w:val="00B03019"/>
    <w:rsid w:val="00B07649"/>
    <w:rsid w:val="00B1395A"/>
    <w:rsid w:val="00B204D6"/>
    <w:rsid w:val="00B321E9"/>
    <w:rsid w:val="00B370F3"/>
    <w:rsid w:val="00B43F57"/>
    <w:rsid w:val="00B46FBA"/>
    <w:rsid w:val="00B55B73"/>
    <w:rsid w:val="00B643E5"/>
    <w:rsid w:val="00B6689E"/>
    <w:rsid w:val="00B669A6"/>
    <w:rsid w:val="00B7379C"/>
    <w:rsid w:val="00B7562A"/>
    <w:rsid w:val="00B75BFC"/>
    <w:rsid w:val="00B815BD"/>
    <w:rsid w:val="00B93308"/>
    <w:rsid w:val="00BA121C"/>
    <w:rsid w:val="00BC001B"/>
    <w:rsid w:val="00BD1A96"/>
    <w:rsid w:val="00BD7BEE"/>
    <w:rsid w:val="00C00008"/>
    <w:rsid w:val="00C011C3"/>
    <w:rsid w:val="00C0446D"/>
    <w:rsid w:val="00C16E2E"/>
    <w:rsid w:val="00C236A1"/>
    <w:rsid w:val="00C34201"/>
    <w:rsid w:val="00C4135F"/>
    <w:rsid w:val="00C4354C"/>
    <w:rsid w:val="00C7728E"/>
    <w:rsid w:val="00C86306"/>
    <w:rsid w:val="00C92988"/>
    <w:rsid w:val="00CA68B6"/>
    <w:rsid w:val="00CC13D9"/>
    <w:rsid w:val="00CC4B7D"/>
    <w:rsid w:val="00CC72DA"/>
    <w:rsid w:val="00CC7A10"/>
    <w:rsid w:val="00CD496E"/>
    <w:rsid w:val="00CE2E1F"/>
    <w:rsid w:val="00CE487A"/>
    <w:rsid w:val="00CF3174"/>
    <w:rsid w:val="00D0032D"/>
    <w:rsid w:val="00D10502"/>
    <w:rsid w:val="00D15B83"/>
    <w:rsid w:val="00D21BE7"/>
    <w:rsid w:val="00D32C88"/>
    <w:rsid w:val="00D4533E"/>
    <w:rsid w:val="00D474C0"/>
    <w:rsid w:val="00D675DC"/>
    <w:rsid w:val="00D72A3C"/>
    <w:rsid w:val="00D80DE0"/>
    <w:rsid w:val="00D85CF2"/>
    <w:rsid w:val="00D9016A"/>
    <w:rsid w:val="00D91256"/>
    <w:rsid w:val="00D953B7"/>
    <w:rsid w:val="00D96EDC"/>
    <w:rsid w:val="00DA2CC6"/>
    <w:rsid w:val="00DB1A4E"/>
    <w:rsid w:val="00DB31B7"/>
    <w:rsid w:val="00DC7917"/>
    <w:rsid w:val="00DD02F7"/>
    <w:rsid w:val="00DD2B30"/>
    <w:rsid w:val="00DD5640"/>
    <w:rsid w:val="00DF24E9"/>
    <w:rsid w:val="00DF6C27"/>
    <w:rsid w:val="00DF725E"/>
    <w:rsid w:val="00E13586"/>
    <w:rsid w:val="00E24A37"/>
    <w:rsid w:val="00E316EE"/>
    <w:rsid w:val="00E35A0A"/>
    <w:rsid w:val="00E44911"/>
    <w:rsid w:val="00E45FDC"/>
    <w:rsid w:val="00E52866"/>
    <w:rsid w:val="00E566DE"/>
    <w:rsid w:val="00E61C50"/>
    <w:rsid w:val="00E678D8"/>
    <w:rsid w:val="00E67B4C"/>
    <w:rsid w:val="00E729B6"/>
    <w:rsid w:val="00E916C0"/>
    <w:rsid w:val="00E93A02"/>
    <w:rsid w:val="00ED1FE9"/>
    <w:rsid w:val="00ED4CDE"/>
    <w:rsid w:val="00EE3FFD"/>
    <w:rsid w:val="00F006EA"/>
    <w:rsid w:val="00F049E5"/>
    <w:rsid w:val="00F24444"/>
    <w:rsid w:val="00F25771"/>
    <w:rsid w:val="00F27FAC"/>
    <w:rsid w:val="00F362DA"/>
    <w:rsid w:val="00F36410"/>
    <w:rsid w:val="00F409C5"/>
    <w:rsid w:val="00F414D0"/>
    <w:rsid w:val="00F417FF"/>
    <w:rsid w:val="00F642D9"/>
    <w:rsid w:val="00F73FFC"/>
    <w:rsid w:val="00F7561A"/>
    <w:rsid w:val="00F84F6F"/>
    <w:rsid w:val="00F9007B"/>
    <w:rsid w:val="00FA1CC9"/>
    <w:rsid w:val="00FA216C"/>
    <w:rsid w:val="00FA238C"/>
    <w:rsid w:val="00FA44D5"/>
    <w:rsid w:val="00FB4833"/>
    <w:rsid w:val="00FB737D"/>
    <w:rsid w:val="00FE7E86"/>
    <w:rsid w:val="00FF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27EA"/>
    <w:pPr>
      <w:spacing w:before="100" w:beforeAutospacing="1" w:after="100" w:afterAutospacing="1"/>
      <w:outlineLvl w:val="0"/>
    </w:pPr>
    <w:rPr>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D12A4"/>
  </w:style>
  <w:style w:type="character" w:styleId="CommentReference">
    <w:name w:val="annotation reference"/>
    <w:basedOn w:val="DefaultParagraphFont"/>
    <w:uiPriority w:val="99"/>
    <w:semiHidden/>
    <w:unhideWhenUsed/>
    <w:rsid w:val="00A44355"/>
    <w:rPr>
      <w:sz w:val="16"/>
      <w:szCs w:val="16"/>
    </w:rPr>
  </w:style>
  <w:style w:type="paragraph" w:styleId="CommentText">
    <w:name w:val="annotation text"/>
    <w:basedOn w:val="Normal"/>
    <w:link w:val="CommentTextChar"/>
    <w:uiPriority w:val="99"/>
    <w:unhideWhenUsed/>
    <w:rsid w:val="00A44355"/>
  </w:style>
  <w:style w:type="character" w:customStyle="1" w:styleId="CommentTextChar">
    <w:name w:val="Comment Text Char"/>
    <w:basedOn w:val="DefaultParagraphFont"/>
    <w:link w:val="CommentText"/>
    <w:uiPriority w:val="99"/>
    <w:rsid w:val="00A44355"/>
  </w:style>
  <w:style w:type="paragraph" w:styleId="CommentSubject">
    <w:name w:val="annotation subject"/>
    <w:basedOn w:val="CommentText"/>
    <w:next w:val="CommentText"/>
    <w:link w:val="CommentSubjectChar"/>
    <w:uiPriority w:val="99"/>
    <w:semiHidden/>
    <w:unhideWhenUsed/>
    <w:rsid w:val="00A44355"/>
    <w:rPr>
      <w:b/>
      <w:bCs/>
    </w:rPr>
  </w:style>
  <w:style w:type="character" w:customStyle="1" w:styleId="CommentSubjectChar">
    <w:name w:val="Comment Subject Char"/>
    <w:basedOn w:val="CommentTextChar"/>
    <w:link w:val="CommentSubject"/>
    <w:uiPriority w:val="99"/>
    <w:semiHidden/>
    <w:rsid w:val="00A44355"/>
    <w:rPr>
      <w:b/>
      <w:bCs/>
    </w:rPr>
  </w:style>
  <w:style w:type="paragraph" w:styleId="BalloonText">
    <w:name w:val="Balloon Text"/>
    <w:basedOn w:val="Normal"/>
    <w:link w:val="BalloonTextChar"/>
    <w:uiPriority w:val="99"/>
    <w:semiHidden/>
    <w:unhideWhenUsed/>
    <w:rsid w:val="00A44355"/>
    <w:rPr>
      <w:rFonts w:ascii="Tahoma" w:hAnsi="Tahoma" w:cs="Tahoma"/>
      <w:sz w:val="16"/>
      <w:szCs w:val="16"/>
    </w:rPr>
  </w:style>
  <w:style w:type="character" w:customStyle="1" w:styleId="BalloonTextChar">
    <w:name w:val="Balloon Text Char"/>
    <w:basedOn w:val="DefaultParagraphFont"/>
    <w:link w:val="BalloonText"/>
    <w:uiPriority w:val="99"/>
    <w:semiHidden/>
    <w:rsid w:val="00A44355"/>
    <w:rPr>
      <w:rFonts w:ascii="Tahoma" w:hAnsi="Tahoma" w:cs="Tahoma"/>
      <w:sz w:val="16"/>
      <w:szCs w:val="16"/>
    </w:rPr>
  </w:style>
  <w:style w:type="paragraph" w:styleId="Revision">
    <w:name w:val="Revision"/>
    <w:hidden/>
    <w:uiPriority w:val="99"/>
    <w:semiHidden/>
    <w:rsid w:val="00645F17"/>
  </w:style>
  <w:style w:type="paragraph" w:styleId="NormalWeb">
    <w:name w:val="Normal (Web)"/>
    <w:basedOn w:val="Normal"/>
    <w:uiPriority w:val="99"/>
    <w:unhideWhenUsed/>
    <w:rsid w:val="00CE2E1F"/>
    <w:pPr>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1327EA"/>
    <w:rPr>
      <w:b/>
      <w:bCs/>
      <w:kern w:val="36"/>
      <w:sz w:val="48"/>
      <w:szCs w:val="48"/>
      <w:lang w:val="en-US"/>
    </w:rPr>
  </w:style>
  <w:style w:type="paragraph" w:styleId="ListParagraph">
    <w:name w:val="List Paragraph"/>
    <w:basedOn w:val="Normal"/>
    <w:uiPriority w:val="34"/>
    <w:qFormat/>
    <w:rsid w:val="000C0266"/>
    <w:pPr>
      <w:ind w:left="720"/>
      <w:contextualSpacing/>
    </w:pPr>
  </w:style>
  <w:style w:type="character" w:styleId="Hyperlink">
    <w:name w:val="Hyperlink"/>
    <w:basedOn w:val="DefaultParagraphFont"/>
    <w:uiPriority w:val="99"/>
    <w:unhideWhenUsed/>
    <w:rsid w:val="006870F0"/>
    <w:rPr>
      <w:color w:val="0563C1" w:themeColor="hyperlink"/>
      <w:u w:val="single"/>
    </w:rPr>
  </w:style>
  <w:style w:type="table" w:styleId="TableGrid">
    <w:name w:val="Table Grid"/>
    <w:basedOn w:val="TableNormal"/>
    <w:uiPriority w:val="39"/>
    <w:rsid w:val="00006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0B95"/>
  </w:style>
  <w:style w:type="character" w:customStyle="1" w:styleId="UnresolvedMention">
    <w:name w:val="Unresolved Mention"/>
    <w:basedOn w:val="DefaultParagraphFont"/>
    <w:uiPriority w:val="99"/>
    <w:semiHidden/>
    <w:unhideWhenUsed/>
    <w:rsid w:val="00323212"/>
    <w:rPr>
      <w:color w:val="808080"/>
      <w:shd w:val="clear" w:color="auto" w:fill="E6E6E6"/>
    </w:rPr>
  </w:style>
  <w:style w:type="character" w:styleId="FollowedHyperlink">
    <w:name w:val="FollowedHyperlink"/>
    <w:basedOn w:val="DefaultParagraphFont"/>
    <w:uiPriority w:val="99"/>
    <w:semiHidden/>
    <w:unhideWhenUsed/>
    <w:rsid w:val="004C7EF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27EA"/>
    <w:pPr>
      <w:spacing w:before="100" w:beforeAutospacing="1" w:after="100" w:afterAutospacing="1"/>
      <w:outlineLvl w:val="0"/>
    </w:pPr>
    <w:rPr>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D12A4"/>
  </w:style>
  <w:style w:type="character" w:styleId="CommentReference">
    <w:name w:val="annotation reference"/>
    <w:basedOn w:val="DefaultParagraphFont"/>
    <w:uiPriority w:val="99"/>
    <w:semiHidden/>
    <w:unhideWhenUsed/>
    <w:rsid w:val="00A44355"/>
    <w:rPr>
      <w:sz w:val="16"/>
      <w:szCs w:val="16"/>
    </w:rPr>
  </w:style>
  <w:style w:type="paragraph" w:styleId="CommentText">
    <w:name w:val="annotation text"/>
    <w:basedOn w:val="Normal"/>
    <w:link w:val="CommentTextChar"/>
    <w:uiPriority w:val="99"/>
    <w:unhideWhenUsed/>
    <w:rsid w:val="00A44355"/>
  </w:style>
  <w:style w:type="character" w:customStyle="1" w:styleId="CommentTextChar">
    <w:name w:val="Comment Text Char"/>
    <w:basedOn w:val="DefaultParagraphFont"/>
    <w:link w:val="CommentText"/>
    <w:uiPriority w:val="99"/>
    <w:rsid w:val="00A44355"/>
  </w:style>
  <w:style w:type="paragraph" w:styleId="CommentSubject">
    <w:name w:val="annotation subject"/>
    <w:basedOn w:val="CommentText"/>
    <w:next w:val="CommentText"/>
    <w:link w:val="CommentSubjectChar"/>
    <w:uiPriority w:val="99"/>
    <w:semiHidden/>
    <w:unhideWhenUsed/>
    <w:rsid w:val="00A44355"/>
    <w:rPr>
      <w:b/>
      <w:bCs/>
    </w:rPr>
  </w:style>
  <w:style w:type="character" w:customStyle="1" w:styleId="CommentSubjectChar">
    <w:name w:val="Comment Subject Char"/>
    <w:basedOn w:val="CommentTextChar"/>
    <w:link w:val="CommentSubject"/>
    <w:uiPriority w:val="99"/>
    <w:semiHidden/>
    <w:rsid w:val="00A44355"/>
    <w:rPr>
      <w:b/>
      <w:bCs/>
    </w:rPr>
  </w:style>
  <w:style w:type="paragraph" w:styleId="BalloonText">
    <w:name w:val="Balloon Text"/>
    <w:basedOn w:val="Normal"/>
    <w:link w:val="BalloonTextChar"/>
    <w:uiPriority w:val="99"/>
    <w:semiHidden/>
    <w:unhideWhenUsed/>
    <w:rsid w:val="00A44355"/>
    <w:rPr>
      <w:rFonts w:ascii="Tahoma" w:hAnsi="Tahoma" w:cs="Tahoma"/>
      <w:sz w:val="16"/>
      <w:szCs w:val="16"/>
    </w:rPr>
  </w:style>
  <w:style w:type="character" w:customStyle="1" w:styleId="BalloonTextChar">
    <w:name w:val="Balloon Text Char"/>
    <w:basedOn w:val="DefaultParagraphFont"/>
    <w:link w:val="BalloonText"/>
    <w:uiPriority w:val="99"/>
    <w:semiHidden/>
    <w:rsid w:val="00A44355"/>
    <w:rPr>
      <w:rFonts w:ascii="Tahoma" w:hAnsi="Tahoma" w:cs="Tahoma"/>
      <w:sz w:val="16"/>
      <w:szCs w:val="16"/>
    </w:rPr>
  </w:style>
  <w:style w:type="paragraph" w:styleId="Revision">
    <w:name w:val="Revision"/>
    <w:hidden/>
    <w:uiPriority w:val="99"/>
    <w:semiHidden/>
    <w:rsid w:val="00645F17"/>
  </w:style>
  <w:style w:type="paragraph" w:styleId="NormalWeb">
    <w:name w:val="Normal (Web)"/>
    <w:basedOn w:val="Normal"/>
    <w:uiPriority w:val="99"/>
    <w:unhideWhenUsed/>
    <w:rsid w:val="00CE2E1F"/>
    <w:pPr>
      <w:spacing w:before="100" w:beforeAutospacing="1" w:after="100" w:afterAutospacing="1"/>
    </w:pPr>
    <w:rPr>
      <w:sz w:val="24"/>
      <w:szCs w:val="24"/>
      <w:lang w:val="en-US"/>
    </w:rPr>
  </w:style>
  <w:style w:type="character" w:customStyle="1" w:styleId="Heading1Char">
    <w:name w:val="Heading 1 Char"/>
    <w:basedOn w:val="DefaultParagraphFont"/>
    <w:link w:val="Heading1"/>
    <w:uiPriority w:val="9"/>
    <w:rsid w:val="001327EA"/>
    <w:rPr>
      <w:b/>
      <w:bCs/>
      <w:kern w:val="36"/>
      <w:sz w:val="48"/>
      <w:szCs w:val="48"/>
      <w:lang w:val="en-US"/>
    </w:rPr>
  </w:style>
  <w:style w:type="paragraph" w:styleId="ListParagraph">
    <w:name w:val="List Paragraph"/>
    <w:basedOn w:val="Normal"/>
    <w:uiPriority w:val="34"/>
    <w:qFormat/>
    <w:rsid w:val="000C0266"/>
    <w:pPr>
      <w:ind w:left="720"/>
      <w:contextualSpacing/>
    </w:pPr>
  </w:style>
  <w:style w:type="character" w:styleId="Hyperlink">
    <w:name w:val="Hyperlink"/>
    <w:basedOn w:val="DefaultParagraphFont"/>
    <w:uiPriority w:val="99"/>
    <w:unhideWhenUsed/>
    <w:rsid w:val="006870F0"/>
    <w:rPr>
      <w:color w:val="0563C1" w:themeColor="hyperlink"/>
      <w:u w:val="single"/>
    </w:rPr>
  </w:style>
  <w:style w:type="table" w:styleId="TableGrid">
    <w:name w:val="Table Grid"/>
    <w:basedOn w:val="TableNormal"/>
    <w:uiPriority w:val="39"/>
    <w:rsid w:val="00006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0B95"/>
  </w:style>
  <w:style w:type="character" w:customStyle="1" w:styleId="UnresolvedMention">
    <w:name w:val="Unresolved Mention"/>
    <w:basedOn w:val="DefaultParagraphFont"/>
    <w:uiPriority w:val="99"/>
    <w:semiHidden/>
    <w:unhideWhenUsed/>
    <w:rsid w:val="00323212"/>
    <w:rPr>
      <w:color w:val="808080"/>
      <w:shd w:val="clear" w:color="auto" w:fill="E6E6E6"/>
    </w:rPr>
  </w:style>
  <w:style w:type="character" w:styleId="FollowedHyperlink">
    <w:name w:val="FollowedHyperlink"/>
    <w:basedOn w:val="DefaultParagraphFont"/>
    <w:uiPriority w:val="99"/>
    <w:semiHidden/>
    <w:unhideWhenUsed/>
    <w:rsid w:val="004C7E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98076">
      <w:bodyDiv w:val="1"/>
      <w:marLeft w:val="0"/>
      <w:marRight w:val="0"/>
      <w:marTop w:val="0"/>
      <w:marBottom w:val="0"/>
      <w:divBdr>
        <w:top w:val="none" w:sz="0" w:space="0" w:color="auto"/>
        <w:left w:val="none" w:sz="0" w:space="0" w:color="auto"/>
        <w:bottom w:val="none" w:sz="0" w:space="0" w:color="auto"/>
        <w:right w:val="none" w:sz="0" w:space="0" w:color="auto"/>
      </w:divBdr>
    </w:div>
    <w:div w:id="215629936">
      <w:bodyDiv w:val="1"/>
      <w:marLeft w:val="0"/>
      <w:marRight w:val="0"/>
      <w:marTop w:val="0"/>
      <w:marBottom w:val="0"/>
      <w:divBdr>
        <w:top w:val="none" w:sz="0" w:space="0" w:color="auto"/>
        <w:left w:val="none" w:sz="0" w:space="0" w:color="auto"/>
        <w:bottom w:val="none" w:sz="0" w:space="0" w:color="auto"/>
        <w:right w:val="none" w:sz="0" w:space="0" w:color="auto"/>
      </w:divBdr>
    </w:div>
    <w:div w:id="444808174">
      <w:bodyDiv w:val="1"/>
      <w:marLeft w:val="0"/>
      <w:marRight w:val="0"/>
      <w:marTop w:val="0"/>
      <w:marBottom w:val="0"/>
      <w:divBdr>
        <w:top w:val="none" w:sz="0" w:space="0" w:color="auto"/>
        <w:left w:val="none" w:sz="0" w:space="0" w:color="auto"/>
        <w:bottom w:val="none" w:sz="0" w:space="0" w:color="auto"/>
        <w:right w:val="none" w:sz="0" w:space="0" w:color="auto"/>
      </w:divBdr>
    </w:div>
    <w:div w:id="520701363">
      <w:bodyDiv w:val="1"/>
      <w:marLeft w:val="0"/>
      <w:marRight w:val="0"/>
      <w:marTop w:val="0"/>
      <w:marBottom w:val="0"/>
      <w:divBdr>
        <w:top w:val="none" w:sz="0" w:space="0" w:color="auto"/>
        <w:left w:val="none" w:sz="0" w:space="0" w:color="auto"/>
        <w:bottom w:val="none" w:sz="0" w:space="0" w:color="auto"/>
        <w:right w:val="none" w:sz="0" w:space="0" w:color="auto"/>
      </w:divBdr>
    </w:div>
    <w:div w:id="1056008719">
      <w:bodyDiv w:val="1"/>
      <w:marLeft w:val="0"/>
      <w:marRight w:val="0"/>
      <w:marTop w:val="0"/>
      <w:marBottom w:val="0"/>
      <w:divBdr>
        <w:top w:val="none" w:sz="0" w:space="0" w:color="auto"/>
        <w:left w:val="none" w:sz="0" w:space="0" w:color="auto"/>
        <w:bottom w:val="none" w:sz="0" w:space="0" w:color="auto"/>
        <w:right w:val="none" w:sz="0" w:space="0" w:color="auto"/>
      </w:divBdr>
    </w:div>
    <w:div w:id="1245722986">
      <w:bodyDiv w:val="1"/>
      <w:marLeft w:val="0"/>
      <w:marRight w:val="0"/>
      <w:marTop w:val="0"/>
      <w:marBottom w:val="0"/>
      <w:divBdr>
        <w:top w:val="none" w:sz="0" w:space="0" w:color="auto"/>
        <w:left w:val="none" w:sz="0" w:space="0" w:color="auto"/>
        <w:bottom w:val="none" w:sz="0" w:space="0" w:color="auto"/>
        <w:right w:val="none" w:sz="0" w:space="0" w:color="auto"/>
      </w:divBdr>
    </w:div>
    <w:div w:id="1398361933">
      <w:bodyDiv w:val="1"/>
      <w:marLeft w:val="0"/>
      <w:marRight w:val="0"/>
      <w:marTop w:val="0"/>
      <w:marBottom w:val="0"/>
      <w:divBdr>
        <w:top w:val="none" w:sz="0" w:space="0" w:color="auto"/>
        <w:left w:val="none" w:sz="0" w:space="0" w:color="auto"/>
        <w:bottom w:val="none" w:sz="0" w:space="0" w:color="auto"/>
        <w:right w:val="none" w:sz="0" w:space="0" w:color="auto"/>
      </w:divBdr>
    </w:div>
    <w:div w:id="1814444158">
      <w:bodyDiv w:val="1"/>
      <w:marLeft w:val="0"/>
      <w:marRight w:val="0"/>
      <w:marTop w:val="0"/>
      <w:marBottom w:val="0"/>
      <w:divBdr>
        <w:top w:val="none" w:sz="0" w:space="0" w:color="auto"/>
        <w:left w:val="none" w:sz="0" w:space="0" w:color="auto"/>
        <w:bottom w:val="none" w:sz="0" w:space="0" w:color="auto"/>
        <w:right w:val="none" w:sz="0" w:space="0" w:color="auto"/>
      </w:divBdr>
    </w:div>
    <w:div w:id="1984962968">
      <w:bodyDiv w:val="1"/>
      <w:marLeft w:val="0"/>
      <w:marRight w:val="0"/>
      <w:marTop w:val="0"/>
      <w:marBottom w:val="0"/>
      <w:divBdr>
        <w:top w:val="none" w:sz="0" w:space="0" w:color="auto"/>
        <w:left w:val="none" w:sz="0" w:space="0" w:color="auto"/>
        <w:bottom w:val="none" w:sz="0" w:space="0" w:color="auto"/>
        <w:right w:val="none" w:sz="0" w:space="0" w:color="auto"/>
      </w:divBdr>
    </w:div>
    <w:div w:id="200084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doi/pdf/10.1002/clc.4960130809" TargetMode="External"/><Relationship Id="rId2" Type="http://schemas.openxmlformats.org/officeDocument/2006/relationships/hyperlink" Target="https://onlinelibrary.wiley.com/doi/pdf/10.1002/clc.4960130809" TargetMode="External"/><Relationship Id="rId1" Type="http://schemas.openxmlformats.org/officeDocument/2006/relationships/hyperlink" Target="http://anesthesiology.pubs.asahq.org/article.aspx?articleid=2026575"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eader" Target="header14.xml"/><Relationship Id="rId21" Type="http://schemas.openxmlformats.org/officeDocument/2006/relationships/header" Target="header5.xml"/><Relationship Id="rId34" Type="http://schemas.openxmlformats.org/officeDocument/2006/relationships/footer" Target="footer10.xml"/><Relationship Id="rId42" Type="http://schemas.openxmlformats.org/officeDocument/2006/relationships/header" Target="header15.xml"/><Relationship Id="rId47" Type="http://schemas.openxmlformats.org/officeDocument/2006/relationships/footer" Target="footer17.xml"/><Relationship Id="rId50" Type="http://schemas.openxmlformats.org/officeDocument/2006/relationships/header" Target="header19.xml"/><Relationship Id="rId55" Type="http://schemas.openxmlformats.org/officeDocument/2006/relationships/footer" Target="footer21.xml"/><Relationship Id="rId63" Type="http://schemas.openxmlformats.org/officeDocument/2006/relationships/header" Target="header26.xml"/><Relationship Id="rId68" Type="http://schemas.openxmlformats.org/officeDocument/2006/relationships/image" Target="media/image1.png"/><Relationship Id="rId76" Type="http://schemas.openxmlformats.org/officeDocument/2006/relationships/image" Target="media/image9.png"/><Relationship Id="rId84" Type="http://schemas.openxmlformats.org/officeDocument/2006/relationships/footer" Target="footer29.xml"/><Relationship Id="rId89" Type="http://schemas.microsoft.com/office/2011/relationships/commentsExtended" Target="commentsExtended.xml"/><Relationship Id="rId7" Type="http://schemas.openxmlformats.org/officeDocument/2006/relationships/styles" Target="styles.xml"/><Relationship Id="rId71"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8.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header" Target="header17.xml"/><Relationship Id="rId53" Type="http://schemas.openxmlformats.org/officeDocument/2006/relationships/footer" Target="footer20.xml"/><Relationship Id="rId58" Type="http://schemas.openxmlformats.org/officeDocument/2006/relationships/footer" Target="footer22.xml"/><Relationship Id="rId66" Type="http://schemas.openxmlformats.org/officeDocument/2006/relationships/header" Target="header27.xml"/><Relationship Id="rId74" Type="http://schemas.openxmlformats.org/officeDocument/2006/relationships/image" Target="media/image7.png"/><Relationship Id="rId79" Type="http://schemas.openxmlformats.org/officeDocument/2006/relationships/image" Target="media/image12.png"/><Relationship Id="rId87"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footer" Target="footer24.xml"/><Relationship Id="rId82" Type="http://schemas.openxmlformats.org/officeDocument/2006/relationships/header" Target="header29.xml"/><Relationship Id="rId90" Type="http://schemas.microsoft.com/office/2011/relationships/people" Target="people.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footer" Target="footer15.xml"/><Relationship Id="rId48" Type="http://schemas.openxmlformats.org/officeDocument/2006/relationships/header" Target="header18.xml"/><Relationship Id="rId56" Type="http://schemas.openxmlformats.org/officeDocument/2006/relationships/header" Target="header22.xml"/><Relationship Id="rId64" Type="http://schemas.openxmlformats.org/officeDocument/2006/relationships/footer" Target="footer25.xml"/><Relationship Id="rId69" Type="http://schemas.openxmlformats.org/officeDocument/2006/relationships/image" Target="media/image2.png"/><Relationship Id="rId77" Type="http://schemas.openxmlformats.org/officeDocument/2006/relationships/image" Target="media/image10.png"/><Relationship Id="rId8" Type="http://schemas.microsoft.com/office/2007/relationships/stylesWithEffects" Target="stylesWithEffects.xml"/><Relationship Id="rId51" Type="http://schemas.openxmlformats.org/officeDocument/2006/relationships/header" Target="header20.xml"/><Relationship Id="rId72" Type="http://schemas.openxmlformats.org/officeDocument/2006/relationships/image" Target="media/image5.png"/><Relationship Id="rId80" Type="http://schemas.openxmlformats.org/officeDocument/2006/relationships/image" Target="media/image13.png"/><Relationship Id="rId85" Type="http://schemas.openxmlformats.org/officeDocument/2006/relationships/header" Target="header30.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footer" Target="footer16.xml"/><Relationship Id="rId59" Type="http://schemas.openxmlformats.org/officeDocument/2006/relationships/footer" Target="footer23.xml"/><Relationship Id="rId67" Type="http://schemas.openxmlformats.org/officeDocument/2006/relationships/footer" Target="footer27.xml"/><Relationship Id="rId20" Type="http://schemas.openxmlformats.org/officeDocument/2006/relationships/header" Target="header4.xml"/><Relationship Id="rId41" Type="http://schemas.openxmlformats.org/officeDocument/2006/relationships/footer" Target="footer14.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image" Target="media/image3.png"/><Relationship Id="rId75" Type="http://schemas.openxmlformats.org/officeDocument/2006/relationships/image" Target="media/image8.png"/><Relationship Id="rId83" Type="http://schemas.openxmlformats.org/officeDocument/2006/relationships/footer" Target="footer28.xml"/><Relationship Id="rId88" Type="http://schemas.openxmlformats.org/officeDocument/2006/relationships/theme" Target="theme/theme1.xml"/><Relationship Id="rId9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2.xml"/><Relationship Id="rId49" Type="http://schemas.openxmlformats.org/officeDocument/2006/relationships/footer" Target="footer18.xml"/><Relationship Id="rId57" Type="http://schemas.openxmlformats.org/officeDocument/2006/relationships/header" Target="header23.xml"/><Relationship Id="rId10" Type="http://schemas.openxmlformats.org/officeDocument/2006/relationships/webSettings" Target="webSettings.xml"/><Relationship Id="rId31" Type="http://schemas.openxmlformats.org/officeDocument/2006/relationships/footer" Target="footer9.xml"/><Relationship Id="rId44" Type="http://schemas.openxmlformats.org/officeDocument/2006/relationships/header" Target="header16.xml"/><Relationship Id="rId52" Type="http://schemas.openxmlformats.org/officeDocument/2006/relationships/footer" Target="footer19.xml"/><Relationship Id="rId60" Type="http://schemas.openxmlformats.org/officeDocument/2006/relationships/header" Target="header24.xml"/><Relationship Id="rId65" Type="http://schemas.openxmlformats.org/officeDocument/2006/relationships/footer" Target="footer26.xm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header" Target="header28.xml"/><Relationship Id="rId86" Type="http://schemas.openxmlformats.org/officeDocument/2006/relationships/footer" Target="footer30.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EF1AFC265AE64E9A9909F016197F8F" ma:contentTypeVersion="1" ma:contentTypeDescription="Create a new document." ma:contentTypeScope="" ma:versionID="4501d385a4680e2641ab50dc8d696b0c">
  <xsd:schema xmlns:xsd="http://www.w3.org/2001/XMLSchema" xmlns:xs="http://www.w3.org/2001/XMLSchema" xmlns:p="http://schemas.microsoft.com/office/2006/metadata/properties" xmlns:ns2="e04d9b5e-484e-4898-9b37-a3a0793d5489" targetNamespace="http://schemas.microsoft.com/office/2006/metadata/properties" ma:root="true" ma:fieldsID="1a03492d68c81fa9227ec379b8e4a1cd" ns2:_="">
    <xsd:import namespace="e04d9b5e-484e-4898-9b37-a3a0793d548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d9b5e-484e-4898-9b37-a3a0793d548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e04d9b5e-484e-4898-9b37-a3a0793d5489">ZNHHN4MMEWHW-1446820818-1870</_dlc_DocId>
    <_dlc_DocIdUrl xmlns="e04d9b5e-484e-4898-9b37-a3a0793d5489">
      <Url>https://vaww.infoshare.va.gov/sites/chio/KBS/cdsknart2017/_layouts/15/DocIdRedir.aspx?ID=ZNHHN4MMEWHW-1446820818-1870</Url>
      <Description>ZNHHN4MMEWHW-1446820818-1870</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8BCA8-E512-4045-B3A1-DD10619C3B4E}">
  <ds:schemaRefs>
    <ds:schemaRef ds:uri="http://schemas.microsoft.com/sharepoint/v3/contenttype/forms"/>
  </ds:schemaRefs>
</ds:datastoreItem>
</file>

<file path=customXml/itemProps2.xml><?xml version="1.0" encoding="utf-8"?>
<ds:datastoreItem xmlns:ds="http://schemas.openxmlformats.org/officeDocument/2006/customXml" ds:itemID="{0D71A20A-E3DA-4AC7-8AA6-BBFAEACF7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d9b5e-484e-4898-9b37-a3a0793d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8AC5A-2F39-4038-964D-F07D72F410E9}">
  <ds:schemaRefs>
    <ds:schemaRef ds:uri="http://schemas.microsoft.com/office/2006/metadata/properties"/>
    <ds:schemaRef ds:uri="http://schemas.microsoft.com/office/infopath/2007/PartnerControls"/>
    <ds:schemaRef ds:uri="e04d9b5e-484e-4898-9b37-a3a0793d5489"/>
  </ds:schemaRefs>
</ds:datastoreItem>
</file>

<file path=customXml/itemProps4.xml><?xml version="1.0" encoding="utf-8"?>
<ds:datastoreItem xmlns:ds="http://schemas.openxmlformats.org/officeDocument/2006/customXml" ds:itemID="{F86599E5-1105-4694-958E-62FFB036C786}">
  <ds:schemaRefs>
    <ds:schemaRef ds:uri="http://schemas.microsoft.com/sharepoint/events"/>
  </ds:schemaRefs>
</ds:datastoreItem>
</file>

<file path=customXml/itemProps5.xml><?xml version="1.0" encoding="utf-8"?>
<ds:datastoreItem xmlns:ds="http://schemas.openxmlformats.org/officeDocument/2006/customXml" ds:itemID="{53A84C94-14F4-4CA3-8010-94A584A3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4845</Words>
  <Characters>27618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Cognitive Medical Systems</Company>
  <LinksUpToDate>false</LinksUpToDate>
  <CharactersWithSpaces>32399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Apurva D.</dc:creator>
  <cp:lastModifiedBy>vacomathisj</cp:lastModifiedBy>
  <cp:revision>2</cp:revision>
  <dcterms:created xsi:type="dcterms:W3CDTF">2018-04-27T14:41:00Z</dcterms:created>
  <dcterms:modified xsi:type="dcterms:W3CDTF">2018-04-27T14:41:00Z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0x010100FCEF1AFC265AE64E9A9909F016197F8F</vt:lpwstr>
  </property>
  <property fmtid="{D5CDD505-2E9C-101B-9397-08002B2CF9AE}" pid="3" name="_dlc_DocIdItemGuid">
    <vt:lpwstr>c049063a-1370-4764-bd30-f086f9760458</vt:lpwstr>
  </property>
</Properties>
</file>