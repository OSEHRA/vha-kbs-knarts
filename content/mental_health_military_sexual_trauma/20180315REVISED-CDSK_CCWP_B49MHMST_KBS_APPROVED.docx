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D39" w:rsidRDefault="009A7D39" w:rsidP="009A7D39">
      <w:pPr>
        <w:keepNext/>
        <w:spacing w:before="373" w:after="0" w:line="240" w:lineRule="auto"/>
        <w:jc w:val="center"/>
      </w:pPr>
      <w:bookmarkStart w:id="0" w:name="d0e1"/>
      <w:bookmarkStart w:id="1" w:name="d0e117"/>
      <w:bookmarkStart w:id="2" w:name="d0e260"/>
      <w:commentRangeStart w:id="3"/>
      <w:commentRangeStart w:id="4"/>
      <w:r>
        <w:rPr>
          <w:rFonts w:ascii="Arial" w:hAnsi="Arial"/>
          <w:b/>
          <w:color w:val="000000"/>
          <w:sz w:val="50"/>
        </w:rPr>
        <w:t xml:space="preserve">Clinical Decision Support (CDS) </w:t>
      </w:r>
      <w:commentRangeStart w:id="5"/>
      <w:commentRangeStart w:id="6"/>
      <w:commentRangeStart w:id="7"/>
      <w:commentRangeStart w:id="8"/>
      <w:r>
        <w:rPr>
          <w:rFonts w:ascii="Arial" w:hAnsi="Arial"/>
          <w:b/>
          <w:color w:val="000000"/>
          <w:sz w:val="50"/>
        </w:rPr>
        <w:t>Content</w:t>
      </w:r>
      <w:commentRangeEnd w:id="5"/>
      <w:r w:rsidR="005B33A2">
        <w:rPr>
          <w:rStyle w:val="CommentReference"/>
        </w:rPr>
        <w:commentReference w:id="5"/>
      </w:r>
      <w:commentRangeEnd w:id="6"/>
      <w:r w:rsidR="001078D9">
        <w:rPr>
          <w:rStyle w:val="CommentReference"/>
        </w:rPr>
        <w:commentReference w:id="6"/>
      </w:r>
      <w:commentRangeEnd w:id="7"/>
      <w:r w:rsidR="005F2D8F">
        <w:rPr>
          <w:rStyle w:val="CommentReference"/>
        </w:rPr>
        <w:commentReference w:id="7"/>
      </w:r>
      <w:commentRangeEnd w:id="8"/>
      <w:r w:rsidR="00E63C19">
        <w:rPr>
          <w:rStyle w:val="CommentReference"/>
        </w:rPr>
        <w:commentReference w:id="8"/>
      </w:r>
      <w:r>
        <w:rPr>
          <w:rFonts w:ascii="Arial" w:hAnsi="Arial"/>
          <w:b/>
          <w:color w:val="000000"/>
          <w:sz w:val="50"/>
        </w:rPr>
        <w:t xml:space="preserve"> and Health Level 7 (HL7)-Compliant Knowledge Artifacts (KNARTs)</w:t>
      </w:r>
      <w:commentRangeEnd w:id="3"/>
      <w:r w:rsidR="00A77B62">
        <w:rPr>
          <w:rStyle w:val="CommentReference"/>
        </w:rPr>
        <w:commentReference w:id="3"/>
      </w:r>
      <w:commentRangeEnd w:id="4"/>
      <w:r w:rsidR="00E63C19">
        <w:rPr>
          <w:rStyle w:val="CommentReference"/>
        </w:rPr>
        <w:commentReference w:id="4"/>
      </w:r>
    </w:p>
    <w:bookmarkEnd w:id="0"/>
    <w:p w:rsidR="009A7D39" w:rsidRDefault="00FD5D2A" w:rsidP="009A7D39">
      <w:pPr>
        <w:spacing w:before="311" w:after="0" w:line="240" w:lineRule="auto"/>
        <w:jc w:val="center"/>
      </w:pPr>
      <w:commentRangeStart w:id="9"/>
      <w:commentRangeStart w:id="10"/>
      <w:commentRangeStart w:id="11"/>
      <w:commentRangeStart w:id="12"/>
      <w:r w:rsidRPr="00FD5D2A">
        <w:rPr>
          <w:rFonts w:ascii="Arial" w:hAnsi="Arial"/>
          <w:b/>
          <w:sz w:val="41"/>
        </w:rPr>
        <w:t>Mental Health:</w:t>
      </w:r>
      <w:r w:rsidR="000176AD">
        <w:rPr>
          <w:rFonts w:ascii="Arial" w:hAnsi="Arial"/>
          <w:b/>
          <w:sz w:val="41"/>
        </w:rPr>
        <w:t xml:space="preserve"> Military Sexual Trauma</w:t>
      </w:r>
      <w:r w:rsidRPr="00FD5D2A">
        <w:rPr>
          <w:rFonts w:ascii="Arial" w:hAnsi="Arial"/>
          <w:b/>
          <w:sz w:val="41"/>
        </w:rPr>
        <w:t xml:space="preserve"> </w:t>
      </w:r>
      <w:r w:rsidR="00502D78">
        <w:rPr>
          <w:rFonts w:ascii="Arial" w:hAnsi="Arial"/>
          <w:b/>
          <w:sz w:val="41"/>
        </w:rPr>
        <w:t xml:space="preserve">(MST) </w:t>
      </w:r>
      <w:r w:rsidR="009A7D39">
        <w:rPr>
          <w:rFonts w:ascii="Arial" w:hAnsi="Arial"/>
          <w:b/>
          <w:color w:val="000000"/>
          <w:sz w:val="41"/>
        </w:rPr>
        <w:t>Clinical Content White Paper</w:t>
      </w:r>
      <w:commentRangeEnd w:id="9"/>
      <w:r w:rsidR="003A1E55">
        <w:rPr>
          <w:rStyle w:val="CommentReference"/>
        </w:rPr>
        <w:commentReference w:id="9"/>
      </w:r>
      <w:commentRangeEnd w:id="10"/>
      <w:commentRangeEnd w:id="11"/>
      <w:commentRangeEnd w:id="12"/>
      <w:r w:rsidR="00BB2922">
        <w:rPr>
          <w:rStyle w:val="CommentReference"/>
        </w:rPr>
        <w:commentReference w:id="10"/>
      </w:r>
      <w:r w:rsidR="00DD4DE7">
        <w:rPr>
          <w:rStyle w:val="CommentReference"/>
        </w:rPr>
        <w:commentReference w:id="11"/>
      </w:r>
      <w:r w:rsidR="00BB2922">
        <w:rPr>
          <w:rStyle w:val="CommentReference"/>
        </w:rPr>
        <w:commentReference w:id="12"/>
      </w:r>
    </w:p>
    <w:p w:rsidR="009A7D39" w:rsidRDefault="009A7D39" w:rsidP="009A7D39">
      <w:pPr>
        <w:spacing w:before="2880" w:after="0" w:line="240" w:lineRule="auto"/>
        <w:jc w:val="center"/>
      </w:pPr>
      <w:r>
        <w:rPr>
          <w:rFonts w:ascii="Arial" w:hAnsi="Arial"/>
          <w:b/>
          <w:color w:val="000000"/>
          <w:sz w:val="24"/>
        </w:rPr>
        <w:t>Department of Veterans Affairs (VA)</w:t>
      </w:r>
    </w:p>
    <w:p w:rsidR="009A7D39" w:rsidRDefault="009A7D39" w:rsidP="009A7D39">
      <w:pPr>
        <w:spacing w:after="0" w:line="240" w:lineRule="auto"/>
        <w:jc w:val="center"/>
      </w:pPr>
      <w:r>
        <w:rPr>
          <w:rFonts w:ascii="Arial" w:hAnsi="Arial"/>
          <w:b/>
          <w:noProof/>
          <w:color w:val="000000"/>
          <w:sz w:val="24"/>
        </w:rPr>
        <w:drawing>
          <wp:inline distT="0" distB="0" distL="0" distR="0" wp14:anchorId="14AA468F" wp14:editId="6361AAEC">
            <wp:extent cx="1828800" cy="1828800"/>
            <wp:effectExtent l="0" t="0" r="0" b="0"/>
            <wp:docPr id="15" name="C:\Users\sjmah\AppData\Local\Temp\xxe4952993239023706585_d\resources\VASealColor.jpg"/>
            <wp:cNvGraphicFramePr/>
            <a:graphic xmlns:a="http://schemas.openxmlformats.org/drawingml/2006/main">
              <a:graphicData uri="http://schemas.openxmlformats.org/drawingml/2006/picture">
                <pic:pic xmlns:pic="http://schemas.openxmlformats.org/drawingml/2006/picture">
                  <pic:nvPicPr>
                    <pic:cNvPr id="2" name="C:\Users\sjmah\AppData\Local\Temp\xxe4952993239023706585_d\resources\VASealColor.jpg"/>
                    <pic:cNvPicPr/>
                  </pic:nvPicPr>
                  <pic:blipFill>
                    <a:blip r:embed="rId14"/>
                    <a:srcRect/>
                    <a:stretch>
                      <a:fillRect/>
                    </a:stretch>
                  </pic:blipFill>
                  <pic:spPr>
                    <a:xfrm>
                      <a:off x="0" y="0"/>
                      <a:ext cx="1828800" cy="1828800"/>
                    </a:xfrm>
                    <a:prstGeom prst="rect">
                      <a:avLst/>
                    </a:prstGeom>
                  </pic:spPr>
                </pic:pic>
              </a:graphicData>
            </a:graphic>
          </wp:inline>
        </w:drawing>
      </w:r>
    </w:p>
    <w:p w:rsidR="009A7D39" w:rsidRDefault="009A7D39" w:rsidP="009A7D39">
      <w:pPr>
        <w:spacing w:after="0" w:line="240" w:lineRule="auto"/>
        <w:jc w:val="center"/>
      </w:pPr>
      <w:r>
        <w:rPr>
          <w:rFonts w:ascii="Arial" w:hAnsi="Arial"/>
          <w:b/>
          <w:color w:val="000000"/>
          <w:sz w:val="24"/>
        </w:rPr>
        <w:t>Knowledge Based Systems (KBS)</w:t>
      </w:r>
    </w:p>
    <w:p w:rsidR="009A7D39" w:rsidRDefault="009A7D39" w:rsidP="009A7D39">
      <w:pPr>
        <w:spacing w:after="0" w:line="240" w:lineRule="auto"/>
        <w:jc w:val="center"/>
      </w:pPr>
      <w:r>
        <w:rPr>
          <w:rFonts w:ascii="Arial" w:hAnsi="Arial"/>
          <w:b/>
          <w:color w:val="000000"/>
          <w:sz w:val="24"/>
        </w:rPr>
        <w:t>Office of Informatics and Information Governance (OIIG)</w:t>
      </w:r>
    </w:p>
    <w:p w:rsidR="009A7D39" w:rsidRDefault="009A7D39" w:rsidP="009A7D39">
      <w:pPr>
        <w:spacing w:after="0" w:line="240" w:lineRule="auto"/>
        <w:jc w:val="center"/>
      </w:pPr>
      <w:r>
        <w:rPr>
          <w:rFonts w:ascii="Arial" w:hAnsi="Arial"/>
          <w:b/>
          <w:color w:val="000000"/>
          <w:sz w:val="24"/>
        </w:rPr>
        <w:t>Clinical Decision Support (CDS)</w:t>
      </w:r>
    </w:p>
    <w:p w:rsidR="009A7D39" w:rsidRDefault="009A7D39" w:rsidP="008454F7">
      <w:pPr>
        <w:pageBreakBefore/>
        <w:spacing w:after="0" w:line="240" w:lineRule="auto"/>
      </w:pPr>
      <w:r>
        <w:rPr>
          <w:rFonts w:ascii="Arial" w:hAnsi="Arial"/>
          <w:b/>
          <w:color w:val="000000"/>
          <w:sz w:val="29"/>
        </w:rPr>
        <w:t xml:space="preserve">Clinical Decision Support (CDS) Content and Health Level 7 (HL7)-Compliant Knowledge Artifacts (KNARTs): </w:t>
      </w:r>
      <w:r w:rsidR="00880C60" w:rsidRPr="00880C60">
        <w:rPr>
          <w:rFonts w:ascii="Arial" w:hAnsi="Arial"/>
          <w:b/>
          <w:color w:val="000000"/>
          <w:sz w:val="29"/>
        </w:rPr>
        <w:t>Mental Health: Military Sexual Trauma (MST) Clinical Content White Paper</w:t>
      </w:r>
    </w:p>
    <w:p w:rsidR="009A7D39" w:rsidRDefault="009A7D39" w:rsidP="009A7D39">
      <w:pPr>
        <w:spacing w:before="200" w:after="0" w:line="240" w:lineRule="auto"/>
        <w:jc w:val="both"/>
      </w:pPr>
      <w:r>
        <w:rPr>
          <w:color w:val="000000"/>
        </w:rPr>
        <w:t>Publication date</w:t>
      </w:r>
      <w:r w:rsidR="00FD5D2A">
        <w:rPr>
          <w:color w:val="000000"/>
        </w:rPr>
        <w:t xml:space="preserve"> </w:t>
      </w:r>
      <w:del w:id="13" w:author="Author">
        <w:r w:rsidR="00FD5D2A" w:rsidDel="00CD5861">
          <w:rPr>
            <w:color w:val="000000"/>
          </w:rPr>
          <w:delText xml:space="preserve">January </w:delText>
        </w:r>
      </w:del>
      <w:ins w:id="14" w:author="Author">
        <w:r w:rsidR="00CD5861">
          <w:rPr>
            <w:color w:val="000000"/>
          </w:rPr>
          <w:t xml:space="preserve">March </w:t>
        </w:r>
      </w:ins>
      <w:r w:rsidR="00FD5D2A">
        <w:rPr>
          <w:color w:val="000000"/>
        </w:rPr>
        <w:t>2018</w:t>
      </w:r>
    </w:p>
    <w:p w:rsidR="009A7D39" w:rsidRDefault="009A7D39" w:rsidP="009A7D39">
      <w:pPr>
        <w:keepNext/>
        <w:spacing w:before="200" w:after="0" w:line="240" w:lineRule="auto"/>
        <w:jc w:val="center"/>
      </w:pPr>
      <w:r>
        <w:rPr>
          <w:rFonts w:ascii="Arial" w:hAnsi="Arial"/>
          <w:b/>
          <w:color w:val="000000"/>
        </w:rPr>
        <w:t>Contract: VA118-16-D-1008, Task Order (TO): VA-118-16-F-1008-0007</w:t>
      </w:r>
    </w:p>
    <w:p w:rsidR="009A7D39" w:rsidRDefault="009A7D39" w:rsidP="000176AD">
      <w:pPr>
        <w:keepNext/>
        <w:spacing w:before="240" w:after="0" w:line="240" w:lineRule="auto"/>
        <w:jc w:val="both"/>
        <w:rPr>
          <w:sz w:val="14"/>
        </w:rPr>
      </w:pPr>
      <w:bookmarkStart w:id="15" w:name="d0e33"/>
      <w:r>
        <w:rPr>
          <w:b/>
          <w:color w:val="000000"/>
          <w:sz w:val="24"/>
        </w:rPr>
        <w:t>Table 1. Relevant KNART Information</w:t>
      </w:r>
      <w:r w:rsidR="001D3C89">
        <w:rPr>
          <w:b/>
          <w:color w:val="000000"/>
          <w:sz w:val="24"/>
        </w:rPr>
        <w:t xml:space="preserve">: Mental Health: </w:t>
      </w:r>
      <w:r w:rsidR="000176AD">
        <w:rPr>
          <w:b/>
          <w:color w:val="000000"/>
          <w:sz w:val="24"/>
        </w:rPr>
        <w:t>Military Sexual Trauma</w:t>
      </w:r>
      <w:bookmarkEnd w:id="15"/>
      <w:r w:rsidR="00502D78">
        <w:rPr>
          <w:b/>
          <w:color w:val="000000"/>
          <w:sz w:val="24"/>
        </w:rPr>
        <w:t xml:space="preserve"> (MST)</w:t>
      </w:r>
    </w:p>
    <w:tbl>
      <w:tblPr>
        <w:tblW w:w="9026" w:type="dxa"/>
        <w:tblInd w:w="45" w:type="dxa"/>
        <w:tblLayout w:type="fixed"/>
        <w:tblCellMar>
          <w:left w:w="10" w:type="dxa"/>
          <w:right w:w="10" w:type="dxa"/>
        </w:tblCellMar>
        <w:tblLook w:val="0000" w:firstRow="0" w:lastRow="0" w:firstColumn="0" w:lastColumn="0" w:noHBand="0" w:noVBand="0"/>
      </w:tblPr>
      <w:tblGrid>
        <w:gridCol w:w="4513"/>
        <w:gridCol w:w="4513"/>
      </w:tblGrid>
      <w:tr w:rsidR="009A7D39" w:rsidTr="000176AD">
        <w:trPr>
          <w:tblHeader/>
        </w:trPr>
        <w:tc>
          <w:tcPr>
            <w:tcW w:w="4513"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center"/>
          </w:tcPr>
          <w:p w:rsidR="009A7D39" w:rsidRPr="008454F7" w:rsidRDefault="008454F7" w:rsidP="00E97FFC">
            <w:pPr>
              <w:keepNext/>
              <w:spacing w:after="0" w:line="240" w:lineRule="auto"/>
            </w:pPr>
            <w:r w:rsidRPr="008454F7">
              <w:rPr>
                <w:b/>
              </w:rPr>
              <w:t xml:space="preserve">Mental Health </w:t>
            </w:r>
            <w:r w:rsidR="009A7D39" w:rsidRPr="008454F7">
              <w:rPr>
                <w:b/>
              </w:rPr>
              <w:t>KNART</w:t>
            </w:r>
          </w:p>
        </w:tc>
        <w:tc>
          <w:tcPr>
            <w:tcW w:w="4513"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center"/>
          </w:tcPr>
          <w:p w:rsidR="009A7D39" w:rsidRDefault="009A7D39" w:rsidP="00E97FFC">
            <w:pPr>
              <w:spacing w:after="0" w:line="240" w:lineRule="auto"/>
            </w:pPr>
            <w:r>
              <w:rPr>
                <w:b/>
                <w:color w:val="000000"/>
              </w:rPr>
              <w:t>Associated CLIN</w:t>
            </w:r>
          </w:p>
        </w:tc>
      </w:tr>
      <w:tr w:rsidR="000176AD" w:rsidTr="000176AD">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0176AD" w:rsidRPr="008454F7" w:rsidRDefault="000176AD" w:rsidP="000176AD">
            <w:pPr>
              <w:spacing w:after="0" w:line="240" w:lineRule="auto"/>
            </w:pPr>
            <w:r w:rsidRPr="00372350">
              <w:t xml:space="preserve">Military Sexual Trauma </w:t>
            </w:r>
            <w:r w:rsidR="00502D78">
              <w:t xml:space="preserve">(MST) </w:t>
            </w:r>
            <w:r w:rsidRPr="00372350">
              <w:t>- Documentation Template</w:t>
            </w:r>
          </w:p>
        </w:tc>
        <w:tc>
          <w:tcPr>
            <w:tcW w:w="4513" w:type="dxa"/>
            <w:tcBorders>
              <w:bottom w:val="single" w:sz="4" w:space="0" w:color="000000"/>
              <w:right w:val="single" w:sz="4" w:space="0" w:color="000000"/>
            </w:tcBorders>
            <w:tcMar>
              <w:top w:w="40" w:type="dxa"/>
              <w:left w:w="40" w:type="dxa"/>
              <w:bottom w:w="40" w:type="dxa"/>
              <w:right w:w="40" w:type="dxa"/>
            </w:tcMar>
          </w:tcPr>
          <w:p w:rsidR="000176AD" w:rsidRPr="00690DA1" w:rsidRDefault="000176AD" w:rsidP="000176AD">
            <w:pPr>
              <w:spacing w:after="0" w:line="240" w:lineRule="auto"/>
              <w:rPr>
                <w:color w:val="C0504D" w:themeColor="accent2"/>
              </w:rPr>
            </w:pPr>
            <w:r w:rsidRPr="00372350">
              <w:t>CLIN0005AA</w:t>
            </w:r>
          </w:p>
        </w:tc>
      </w:tr>
    </w:tbl>
    <w:p w:rsidR="00672869" w:rsidRDefault="00672869" w:rsidP="00AC23E9">
      <w:pPr>
        <w:pStyle w:val="ccwpHeading1"/>
        <w:numPr>
          <w:ilvl w:val="0"/>
          <w:numId w:val="0"/>
        </w:numPr>
      </w:pPr>
    </w:p>
    <w:p w:rsidR="00672869" w:rsidRDefault="00672869">
      <w:pPr>
        <w:spacing w:after="0" w:line="240" w:lineRule="auto"/>
        <w:rPr>
          <w:rFonts w:ascii="Arial" w:eastAsiaTheme="majorEastAsia" w:hAnsi="Arial" w:cstheme="majorBidi"/>
          <w:b/>
          <w:color w:val="000000" w:themeColor="text1"/>
          <w:sz w:val="50"/>
          <w:szCs w:val="32"/>
        </w:rPr>
      </w:pPr>
      <w:r>
        <w:br w:type="page"/>
      </w:r>
    </w:p>
    <w:bookmarkStart w:id="16" w:name="_Toc505163649" w:displacedByCustomXml="next"/>
    <w:sdt>
      <w:sdtPr>
        <w:rPr>
          <w:rFonts w:ascii="Times New Roman" w:eastAsia="Times New Roman" w:hAnsi="Times New Roman" w:cs="Times New Roman"/>
          <w:b w:val="0"/>
          <w:color w:val="auto"/>
          <w:sz w:val="20"/>
          <w:szCs w:val="20"/>
        </w:rPr>
        <w:id w:val="1577322753"/>
        <w:docPartObj>
          <w:docPartGallery w:val="Table of Contents"/>
          <w:docPartUnique/>
        </w:docPartObj>
      </w:sdtPr>
      <w:sdtEndPr>
        <w:rPr>
          <w:bCs/>
          <w:noProof/>
        </w:rPr>
      </w:sdtEndPr>
      <w:sdtContent>
        <w:p w:rsidR="00672869" w:rsidRDefault="000C0EBE" w:rsidP="00DD0884">
          <w:pPr>
            <w:pStyle w:val="ccwpHeading1"/>
            <w:numPr>
              <w:ilvl w:val="0"/>
              <w:numId w:val="0"/>
            </w:numPr>
          </w:pPr>
          <w:r>
            <w:t>Table of Contents</w:t>
          </w:r>
          <w:bookmarkEnd w:id="16"/>
        </w:p>
        <w:p w:rsidR="0025552B" w:rsidRDefault="00672869">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5163649" w:history="1">
            <w:r w:rsidR="0025552B" w:rsidRPr="006E1BC0">
              <w:rPr>
                <w:rStyle w:val="Hyperlink"/>
                <w:noProof/>
              </w:rPr>
              <w:t>Table of Contents</w:t>
            </w:r>
            <w:r w:rsidR="0025552B">
              <w:rPr>
                <w:noProof/>
                <w:webHidden/>
              </w:rPr>
              <w:tab/>
            </w:r>
            <w:r w:rsidR="0025552B">
              <w:rPr>
                <w:noProof/>
                <w:webHidden/>
              </w:rPr>
              <w:fldChar w:fldCharType="begin"/>
            </w:r>
            <w:r w:rsidR="0025552B">
              <w:rPr>
                <w:noProof/>
                <w:webHidden/>
              </w:rPr>
              <w:instrText xml:space="preserve"> PAGEREF _Toc505163649 \h </w:instrText>
            </w:r>
            <w:r w:rsidR="0025552B">
              <w:rPr>
                <w:noProof/>
                <w:webHidden/>
              </w:rPr>
            </w:r>
            <w:r w:rsidR="0025552B">
              <w:rPr>
                <w:noProof/>
                <w:webHidden/>
              </w:rPr>
              <w:fldChar w:fldCharType="separate"/>
            </w:r>
            <w:r w:rsidR="0025552B">
              <w:rPr>
                <w:noProof/>
                <w:webHidden/>
              </w:rPr>
              <w:t>iii</w:t>
            </w:r>
            <w:r w:rsidR="0025552B">
              <w:rPr>
                <w:noProof/>
                <w:webHidden/>
              </w:rPr>
              <w:fldChar w:fldCharType="end"/>
            </w:r>
          </w:hyperlink>
        </w:p>
        <w:p w:rsidR="0025552B" w:rsidRDefault="00D30162">
          <w:pPr>
            <w:pStyle w:val="TOC1"/>
            <w:tabs>
              <w:tab w:val="right" w:leader="dot" w:pos="9016"/>
            </w:tabs>
            <w:rPr>
              <w:rFonts w:asciiTheme="minorHAnsi" w:eastAsiaTheme="minorEastAsia" w:hAnsiTheme="minorHAnsi" w:cstheme="minorBidi"/>
              <w:noProof/>
              <w:sz w:val="22"/>
              <w:szCs w:val="22"/>
            </w:rPr>
          </w:pPr>
          <w:hyperlink w:anchor="_Toc505163650" w:history="1">
            <w:r w:rsidR="0025552B" w:rsidRPr="006E1BC0">
              <w:rPr>
                <w:rStyle w:val="Hyperlink"/>
                <w:noProof/>
              </w:rPr>
              <w:t>VA Subject Matter Expert (SME) Panel</w:t>
            </w:r>
            <w:r w:rsidR="0025552B">
              <w:rPr>
                <w:noProof/>
                <w:webHidden/>
              </w:rPr>
              <w:tab/>
            </w:r>
            <w:r w:rsidR="0025552B">
              <w:rPr>
                <w:noProof/>
                <w:webHidden/>
              </w:rPr>
              <w:fldChar w:fldCharType="begin"/>
            </w:r>
            <w:r w:rsidR="0025552B">
              <w:rPr>
                <w:noProof/>
                <w:webHidden/>
              </w:rPr>
              <w:instrText xml:space="preserve"> PAGEREF _Toc505163650 \h </w:instrText>
            </w:r>
            <w:r w:rsidR="0025552B">
              <w:rPr>
                <w:noProof/>
                <w:webHidden/>
              </w:rPr>
            </w:r>
            <w:r w:rsidR="0025552B">
              <w:rPr>
                <w:noProof/>
                <w:webHidden/>
              </w:rPr>
              <w:fldChar w:fldCharType="separate"/>
            </w:r>
            <w:r w:rsidR="0025552B">
              <w:rPr>
                <w:noProof/>
                <w:webHidden/>
              </w:rPr>
              <w:t>v</w:t>
            </w:r>
            <w:r w:rsidR="0025552B">
              <w:rPr>
                <w:noProof/>
                <w:webHidden/>
              </w:rPr>
              <w:fldChar w:fldCharType="end"/>
            </w:r>
          </w:hyperlink>
        </w:p>
        <w:p w:rsidR="0025552B" w:rsidRDefault="00D30162">
          <w:pPr>
            <w:pStyle w:val="TOC1"/>
            <w:tabs>
              <w:tab w:val="right" w:leader="dot" w:pos="9016"/>
            </w:tabs>
            <w:rPr>
              <w:rFonts w:asciiTheme="minorHAnsi" w:eastAsiaTheme="minorEastAsia" w:hAnsiTheme="minorHAnsi" w:cstheme="minorBidi"/>
              <w:noProof/>
              <w:sz w:val="22"/>
              <w:szCs w:val="22"/>
            </w:rPr>
          </w:pPr>
          <w:hyperlink w:anchor="_Toc505163651" w:history="1">
            <w:r w:rsidR="0025552B" w:rsidRPr="006E1BC0">
              <w:rPr>
                <w:rStyle w:val="Hyperlink"/>
                <w:noProof/>
              </w:rPr>
              <w:t>Introduction</w:t>
            </w:r>
            <w:r w:rsidR="0025552B">
              <w:rPr>
                <w:noProof/>
                <w:webHidden/>
              </w:rPr>
              <w:tab/>
            </w:r>
            <w:r w:rsidR="0025552B">
              <w:rPr>
                <w:noProof/>
                <w:webHidden/>
              </w:rPr>
              <w:fldChar w:fldCharType="begin"/>
            </w:r>
            <w:r w:rsidR="0025552B">
              <w:rPr>
                <w:noProof/>
                <w:webHidden/>
              </w:rPr>
              <w:instrText xml:space="preserve"> PAGEREF _Toc505163651 \h </w:instrText>
            </w:r>
            <w:r w:rsidR="0025552B">
              <w:rPr>
                <w:noProof/>
                <w:webHidden/>
              </w:rPr>
            </w:r>
            <w:r w:rsidR="0025552B">
              <w:rPr>
                <w:noProof/>
                <w:webHidden/>
              </w:rPr>
              <w:fldChar w:fldCharType="separate"/>
            </w:r>
            <w:r w:rsidR="0025552B">
              <w:rPr>
                <w:noProof/>
                <w:webHidden/>
              </w:rPr>
              <w:t>vi</w:t>
            </w:r>
            <w:r w:rsidR="0025552B">
              <w:rPr>
                <w:noProof/>
                <w:webHidden/>
              </w:rPr>
              <w:fldChar w:fldCharType="end"/>
            </w:r>
          </w:hyperlink>
        </w:p>
        <w:p w:rsidR="0025552B" w:rsidRDefault="00D30162">
          <w:pPr>
            <w:pStyle w:val="TOC1"/>
            <w:tabs>
              <w:tab w:val="right" w:leader="dot" w:pos="9016"/>
            </w:tabs>
            <w:rPr>
              <w:rFonts w:asciiTheme="minorHAnsi" w:eastAsiaTheme="minorEastAsia" w:hAnsiTheme="minorHAnsi" w:cstheme="minorBidi"/>
              <w:noProof/>
              <w:sz w:val="22"/>
              <w:szCs w:val="22"/>
            </w:rPr>
          </w:pPr>
          <w:hyperlink w:anchor="_Toc505163652" w:history="1">
            <w:r w:rsidR="0025552B" w:rsidRPr="006E1BC0">
              <w:rPr>
                <w:rStyle w:val="Hyperlink"/>
                <w:noProof/>
              </w:rPr>
              <w:t>Conventions Used</w:t>
            </w:r>
            <w:r w:rsidR="0025552B">
              <w:rPr>
                <w:noProof/>
                <w:webHidden/>
              </w:rPr>
              <w:tab/>
            </w:r>
            <w:r w:rsidR="0025552B">
              <w:rPr>
                <w:noProof/>
                <w:webHidden/>
              </w:rPr>
              <w:fldChar w:fldCharType="begin"/>
            </w:r>
            <w:r w:rsidR="0025552B">
              <w:rPr>
                <w:noProof/>
                <w:webHidden/>
              </w:rPr>
              <w:instrText xml:space="preserve"> PAGEREF _Toc505163652 \h </w:instrText>
            </w:r>
            <w:r w:rsidR="0025552B">
              <w:rPr>
                <w:noProof/>
                <w:webHidden/>
              </w:rPr>
            </w:r>
            <w:r w:rsidR="0025552B">
              <w:rPr>
                <w:noProof/>
                <w:webHidden/>
              </w:rPr>
              <w:fldChar w:fldCharType="separate"/>
            </w:r>
            <w:r w:rsidR="0025552B">
              <w:rPr>
                <w:noProof/>
                <w:webHidden/>
              </w:rPr>
              <w:t>7</w:t>
            </w:r>
            <w:r w:rsidR="0025552B">
              <w:rPr>
                <w:noProof/>
                <w:webHidden/>
              </w:rPr>
              <w:fldChar w:fldCharType="end"/>
            </w:r>
          </w:hyperlink>
        </w:p>
        <w:p w:rsidR="0025552B" w:rsidRDefault="00D30162">
          <w:pPr>
            <w:pStyle w:val="TOC1"/>
            <w:tabs>
              <w:tab w:val="right" w:leader="dot" w:pos="9016"/>
            </w:tabs>
            <w:rPr>
              <w:rFonts w:asciiTheme="minorHAnsi" w:eastAsiaTheme="minorEastAsia" w:hAnsiTheme="minorHAnsi" w:cstheme="minorBidi"/>
              <w:noProof/>
              <w:sz w:val="22"/>
              <w:szCs w:val="22"/>
            </w:rPr>
          </w:pPr>
          <w:hyperlink w:anchor="_Toc505163653" w:history="1">
            <w:r w:rsidR="0025552B" w:rsidRPr="006E1BC0">
              <w:rPr>
                <w:rStyle w:val="Hyperlink"/>
                <w:noProof/>
              </w:rPr>
              <w:t>Chapter 1 - Mental Health: Military Sexual Trauma (MST)</w:t>
            </w:r>
            <w:r w:rsidR="0025552B">
              <w:rPr>
                <w:noProof/>
                <w:webHidden/>
              </w:rPr>
              <w:tab/>
            </w:r>
            <w:r w:rsidR="0025552B">
              <w:rPr>
                <w:noProof/>
                <w:webHidden/>
              </w:rPr>
              <w:fldChar w:fldCharType="begin"/>
            </w:r>
            <w:r w:rsidR="0025552B">
              <w:rPr>
                <w:noProof/>
                <w:webHidden/>
              </w:rPr>
              <w:instrText xml:space="preserve"> PAGEREF _Toc505163653 \h </w:instrText>
            </w:r>
            <w:r w:rsidR="0025552B">
              <w:rPr>
                <w:noProof/>
                <w:webHidden/>
              </w:rPr>
            </w:r>
            <w:r w:rsidR="0025552B">
              <w:rPr>
                <w:noProof/>
                <w:webHidden/>
              </w:rPr>
              <w:fldChar w:fldCharType="separate"/>
            </w:r>
            <w:r w:rsidR="0025552B">
              <w:rPr>
                <w:noProof/>
                <w:webHidden/>
              </w:rPr>
              <w:t>8</w:t>
            </w:r>
            <w:r w:rsidR="0025552B">
              <w:rPr>
                <w:noProof/>
                <w:webHidden/>
              </w:rPr>
              <w:fldChar w:fldCharType="end"/>
            </w:r>
          </w:hyperlink>
        </w:p>
        <w:p w:rsidR="0025552B" w:rsidRDefault="00D30162">
          <w:pPr>
            <w:pStyle w:val="TOC2"/>
            <w:tabs>
              <w:tab w:val="right" w:leader="dot" w:pos="9016"/>
            </w:tabs>
            <w:rPr>
              <w:rFonts w:asciiTheme="minorHAnsi" w:eastAsiaTheme="minorEastAsia" w:hAnsiTheme="minorHAnsi" w:cstheme="minorBidi"/>
              <w:noProof/>
              <w:sz w:val="22"/>
              <w:szCs w:val="22"/>
            </w:rPr>
          </w:pPr>
          <w:hyperlink w:anchor="_Toc505163654" w:history="1">
            <w:r w:rsidR="0025552B" w:rsidRPr="006E1BC0">
              <w:rPr>
                <w:rStyle w:val="Hyperlink"/>
                <w:noProof/>
              </w:rPr>
              <w:t>Section 1.1 - Clinical Context</w:t>
            </w:r>
            <w:r w:rsidR="0025552B">
              <w:rPr>
                <w:noProof/>
                <w:webHidden/>
              </w:rPr>
              <w:tab/>
            </w:r>
            <w:r w:rsidR="0025552B">
              <w:rPr>
                <w:noProof/>
                <w:webHidden/>
              </w:rPr>
              <w:fldChar w:fldCharType="begin"/>
            </w:r>
            <w:r w:rsidR="0025552B">
              <w:rPr>
                <w:noProof/>
                <w:webHidden/>
              </w:rPr>
              <w:instrText xml:space="preserve"> PAGEREF _Toc505163654 \h </w:instrText>
            </w:r>
            <w:r w:rsidR="0025552B">
              <w:rPr>
                <w:noProof/>
                <w:webHidden/>
              </w:rPr>
            </w:r>
            <w:r w:rsidR="0025552B">
              <w:rPr>
                <w:noProof/>
                <w:webHidden/>
              </w:rPr>
              <w:fldChar w:fldCharType="separate"/>
            </w:r>
            <w:r w:rsidR="0025552B">
              <w:rPr>
                <w:noProof/>
                <w:webHidden/>
              </w:rPr>
              <w:t>8</w:t>
            </w:r>
            <w:r w:rsidR="0025552B">
              <w:rPr>
                <w:noProof/>
                <w:webHidden/>
              </w:rPr>
              <w:fldChar w:fldCharType="end"/>
            </w:r>
          </w:hyperlink>
        </w:p>
        <w:p w:rsidR="0025552B" w:rsidRDefault="00D30162">
          <w:pPr>
            <w:pStyle w:val="TOC2"/>
            <w:tabs>
              <w:tab w:val="right" w:leader="dot" w:pos="9016"/>
            </w:tabs>
            <w:rPr>
              <w:rFonts w:asciiTheme="minorHAnsi" w:eastAsiaTheme="minorEastAsia" w:hAnsiTheme="minorHAnsi" w:cstheme="minorBidi"/>
              <w:noProof/>
              <w:sz w:val="22"/>
              <w:szCs w:val="22"/>
            </w:rPr>
          </w:pPr>
          <w:hyperlink w:anchor="_Toc505163655" w:history="1">
            <w:r w:rsidR="0025552B" w:rsidRPr="006E1BC0">
              <w:rPr>
                <w:rStyle w:val="Hyperlink"/>
                <w:noProof/>
              </w:rPr>
              <w:t>Section 1.2 - Knowledge Artifacts</w:t>
            </w:r>
            <w:r w:rsidR="0025552B">
              <w:rPr>
                <w:noProof/>
                <w:webHidden/>
              </w:rPr>
              <w:tab/>
            </w:r>
            <w:r w:rsidR="0025552B">
              <w:rPr>
                <w:noProof/>
                <w:webHidden/>
              </w:rPr>
              <w:fldChar w:fldCharType="begin"/>
            </w:r>
            <w:r w:rsidR="0025552B">
              <w:rPr>
                <w:noProof/>
                <w:webHidden/>
              </w:rPr>
              <w:instrText xml:space="preserve"> PAGEREF _Toc505163655 \h </w:instrText>
            </w:r>
            <w:r w:rsidR="0025552B">
              <w:rPr>
                <w:noProof/>
                <w:webHidden/>
              </w:rPr>
            </w:r>
            <w:r w:rsidR="0025552B">
              <w:rPr>
                <w:noProof/>
                <w:webHidden/>
              </w:rPr>
              <w:fldChar w:fldCharType="separate"/>
            </w:r>
            <w:r w:rsidR="0025552B">
              <w:rPr>
                <w:noProof/>
                <w:webHidden/>
              </w:rPr>
              <w:t>8</w:t>
            </w:r>
            <w:r w:rsidR="0025552B">
              <w:rPr>
                <w:noProof/>
                <w:webHidden/>
              </w:rPr>
              <w:fldChar w:fldCharType="end"/>
            </w:r>
          </w:hyperlink>
        </w:p>
        <w:p w:rsidR="0025552B" w:rsidRDefault="00D30162">
          <w:pPr>
            <w:pStyle w:val="TOC1"/>
            <w:tabs>
              <w:tab w:val="right" w:leader="dot" w:pos="9016"/>
            </w:tabs>
            <w:rPr>
              <w:rFonts w:asciiTheme="minorHAnsi" w:eastAsiaTheme="minorEastAsia" w:hAnsiTheme="minorHAnsi" w:cstheme="minorBidi"/>
              <w:noProof/>
              <w:sz w:val="22"/>
              <w:szCs w:val="22"/>
            </w:rPr>
          </w:pPr>
          <w:hyperlink w:anchor="_Toc505163656" w:history="1">
            <w:r w:rsidR="0025552B" w:rsidRPr="006E1BC0">
              <w:rPr>
                <w:rStyle w:val="Hyperlink"/>
                <w:noProof/>
              </w:rPr>
              <w:t>Chapter 2 -</w:t>
            </w:r>
            <w:r w:rsidR="0025552B" w:rsidRPr="006E1BC0">
              <w:rPr>
                <w:rStyle w:val="Hyperlink"/>
                <w:rFonts w:eastAsiaTheme="minorHAnsi"/>
                <w:noProof/>
              </w:rPr>
              <w:t xml:space="preserve"> Documentation Template - Mental Health: </w:t>
            </w:r>
            <w:r w:rsidR="0025552B" w:rsidRPr="006E1BC0">
              <w:rPr>
                <w:rStyle w:val="Hyperlink"/>
                <w:noProof/>
              </w:rPr>
              <w:t>Military Sexual Trauma (MST)</w:t>
            </w:r>
            <w:r w:rsidR="0025552B">
              <w:rPr>
                <w:noProof/>
                <w:webHidden/>
              </w:rPr>
              <w:tab/>
            </w:r>
            <w:r w:rsidR="0025552B">
              <w:rPr>
                <w:noProof/>
                <w:webHidden/>
              </w:rPr>
              <w:fldChar w:fldCharType="begin"/>
            </w:r>
            <w:r w:rsidR="0025552B">
              <w:rPr>
                <w:noProof/>
                <w:webHidden/>
              </w:rPr>
              <w:instrText xml:space="preserve"> PAGEREF _Toc505163656 \h </w:instrText>
            </w:r>
            <w:r w:rsidR="0025552B">
              <w:rPr>
                <w:noProof/>
                <w:webHidden/>
              </w:rPr>
            </w:r>
            <w:r w:rsidR="0025552B">
              <w:rPr>
                <w:noProof/>
                <w:webHidden/>
              </w:rPr>
              <w:fldChar w:fldCharType="separate"/>
            </w:r>
            <w:r w:rsidR="0025552B">
              <w:rPr>
                <w:noProof/>
                <w:webHidden/>
              </w:rPr>
              <w:t>9</w:t>
            </w:r>
            <w:r w:rsidR="0025552B">
              <w:rPr>
                <w:noProof/>
                <w:webHidden/>
              </w:rPr>
              <w:fldChar w:fldCharType="end"/>
            </w:r>
          </w:hyperlink>
        </w:p>
        <w:p w:rsidR="0025552B" w:rsidRDefault="00D30162">
          <w:pPr>
            <w:pStyle w:val="TOC2"/>
            <w:tabs>
              <w:tab w:val="right" w:leader="dot" w:pos="9016"/>
            </w:tabs>
            <w:rPr>
              <w:rFonts w:asciiTheme="minorHAnsi" w:eastAsiaTheme="minorEastAsia" w:hAnsiTheme="minorHAnsi" w:cstheme="minorBidi"/>
              <w:noProof/>
              <w:sz w:val="22"/>
              <w:szCs w:val="22"/>
            </w:rPr>
          </w:pPr>
          <w:hyperlink w:anchor="_Toc505163657" w:history="1">
            <w:r w:rsidR="0025552B" w:rsidRPr="006E1BC0">
              <w:rPr>
                <w:rStyle w:val="Hyperlink"/>
                <w:noProof/>
              </w:rPr>
              <w:t>Section 2.1 - Knowledge Narrative</w:t>
            </w:r>
            <w:r w:rsidR="0025552B">
              <w:rPr>
                <w:noProof/>
                <w:webHidden/>
              </w:rPr>
              <w:tab/>
            </w:r>
            <w:r w:rsidR="0025552B">
              <w:rPr>
                <w:noProof/>
                <w:webHidden/>
              </w:rPr>
              <w:fldChar w:fldCharType="begin"/>
            </w:r>
            <w:r w:rsidR="0025552B">
              <w:rPr>
                <w:noProof/>
                <w:webHidden/>
              </w:rPr>
              <w:instrText xml:space="preserve"> PAGEREF _Toc505163657 \h </w:instrText>
            </w:r>
            <w:r w:rsidR="0025552B">
              <w:rPr>
                <w:noProof/>
                <w:webHidden/>
              </w:rPr>
            </w:r>
            <w:r w:rsidR="0025552B">
              <w:rPr>
                <w:noProof/>
                <w:webHidden/>
              </w:rPr>
              <w:fldChar w:fldCharType="separate"/>
            </w:r>
            <w:r w:rsidR="0025552B">
              <w:rPr>
                <w:noProof/>
                <w:webHidden/>
              </w:rPr>
              <w:t>9</w:t>
            </w:r>
            <w:r w:rsidR="0025552B">
              <w:rPr>
                <w:noProof/>
                <w:webHidden/>
              </w:rPr>
              <w:fldChar w:fldCharType="end"/>
            </w:r>
          </w:hyperlink>
        </w:p>
        <w:p w:rsidR="0025552B" w:rsidRDefault="00D30162">
          <w:pPr>
            <w:pStyle w:val="TOC2"/>
            <w:tabs>
              <w:tab w:val="right" w:leader="dot" w:pos="9016"/>
            </w:tabs>
            <w:rPr>
              <w:rFonts w:asciiTheme="minorHAnsi" w:eastAsiaTheme="minorEastAsia" w:hAnsiTheme="minorHAnsi" w:cstheme="minorBidi"/>
              <w:noProof/>
              <w:sz w:val="22"/>
              <w:szCs w:val="22"/>
            </w:rPr>
          </w:pPr>
          <w:hyperlink w:anchor="_Toc505163658" w:history="1">
            <w:r w:rsidR="0025552B" w:rsidRPr="006E1BC0">
              <w:rPr>
                <w:rStyle w:val="Hyperlink"/>
                <w:rFonts w:eastAsiaTheme="minorHAnsi"/>
                <w:noProof/>
              </w:rPr>
              <w:t>Section 2.2 - Screening Procedure and Constraints</w:t>
            </w:r>
            <w:r w:rsidR="0025552B">
              <w:rPr>
                <w:noProof/>
                <w:webHidden/>
              </w:rPr>
              <w:tab/>
            </w:r>
            <w:r w:rsidR="0025552B">
              <w:rPr>
                <w:noProof/>
                <w:webHidden/>
              </w:rPr>
              <w:fldChar w:fldCharType="begin"/>
            </w:r>
            <w:r w:rsidR="0025552B">
              <w:rPr>
                <w:noProof/>
                <w:webHidden/>
              </w:rPr>
              <w:instrText xml:space="preserve"> PAGEREF _Toc505163658 \h </w:instrText>
            </w:r>
            <w:r w:rsidR="0025552B">
              <w:rPr>
                <w:noProof/>
                <w:webHidden/>
              </w:rPr>
            </w:r>
            <w:r w:rsidR="0025552B">
              <w:rPr>
                <w:noProof/>
                <w:webHidden/>
              </w:rPr>
              <w:fldChar w:fldCharType="separate"/>
            </w:r>
            <w:r w:rsidR="0025552B">
              <w:rPr>
                <w:noProof/>
                <w:webHidden/>
              </w:rPr>
              <w:t>9</w:t>
            </w:r>
            <w:r w:rsidR="0025552B">
              <w:rPr>
                <w:noProof/>
                <w:webHidden/>
              </w:rPr>
              <w:fldChar w:fldCharType="end"/>
            </w:r>
          </w:hyperlink>
        </w:p>
        <w:p w:rsidR="0025552B" w:rsidRDefault="00D30162">
          <w:pPr>
            <w:pStyle w:val="TOC2"/>
            <w:tabs>
              <w:tab w:val="right" w:leader="dot" w:pos="9016"/>
            </w:tabs>
            <w:rPr>
              <w:rFonts w:asciiTheme="minorHAnsi" w:eastAsiaTheme="minorEastAsia" w:hAnsiTheme="minorHAnsi" w:cstheme="minorBidi"/>
              <w:noProof/>
              <w:sz w:val="22"/>
              <w:szCs w:val="22"/>
            </w:rPr>
          </w:pPr>
          <w:hyperlink w:anchor="_Toc505163659" w:history="1">
            <w:r w:rsidR="0025552B" w:rsidRPr="006E1BC0">
              <w:rPr>
                <w:rStyle w:val="Hyperlink"/>
                <w:rFonts w:eastAsiaTheme="minorHAnsi"/>
                <w:noProof/>
              </w:rPr>
              <w:t>Section 2.3 - Screening Clinical Considerations</w:t>
            </w:r>
            <w:r w:rsidR="0025552B">
              <w:rPr>
                <w:noProof/>
                <w:webHidden/>
              </w:rPr>
              <w:tab/>
            </w:r>
            <w:r w:rsidR="0025552B">
              <w:rPr>
                <w:noProof/>
                <w:webHidden/>
              </w:rPr>
              <w:fldChar w:fldCharType="begin"/>
            </w:r>
            <w:r w:rsidR="0025552B">
              <w:rPr>
                <w:noProof/>
                <w:webHidden/>
              </w:rPr>
              <w:instrText xml:space="preserve"> PAGEREF _Toc505163659 \h </w:instrText>
            </w:r>
            <w:r w:rsidR="0025552B">
              <w:rPr>
                <w:noProof/>
                <w:webHidden/>
              </w:rPr>
            </w:r>
            <w:r w:rsidR="0025552B">
              <w:rPr>
                <w:noProof/>
                <w:webHidden/>
              </w:rPr>
              <w:fldChar w:fldCharType="separate"/>
            </w:r>
            <w:r w:rsidR="0025552B">
              <w:rPr>
                <w:noProof/>
                <w:webHidden/>
              </w:rPr>
              <w:t>10</w:t>
            </w:r>
            <w:r w:rsidR="0025552B">
              <w:rPr>
                <w:noProof/>
                <w:webHidden/>
              </w:rPr>
              <w:fldChar w:fldCharType="end"/>
            </w:r>
          </w:hyperlink>
        </w:p>
        <w:p w:rsidR="0025552B" w:rsidRDefault="00D30162">
          <w:pPr>
            <w:pStyle w:val="TOC2"/>
            <w:tabs>
              <w:tab w:val="right" w:leader="dot" w:pos="9016"/>
            </w:tabs>
            <w:rPr>
              <w:rFonts w:asciiTheme="minorHAnsi" w:eastAsiaTheme="minorEastAsia" w:hAnsiTheme="minorHAnsi" w:cstheme="minorBidi"/>
              <w:noProof/>
              <w:sz w:val="22"/>
              <w:szCs w:val="22"/>
            </w:rPr>
          </w:pPr>
          <w:hyperlink w:anchor="_Toc505163660" w:history="1">
            <w:r w:rsidR="0025552B" w:rsidRPr="006E1BC0">
              <w:rPr>
                <w:rStyle w:val="Hyperlink"/>
                <w:rFonts w:eastAsiaTheme="minorHAnsi"/>
                <w:noProof/>
              </w:rPr>
              <w:t>Section 2.4 - Screening Text and Functionality</w:t>
            </w:r>
            <w:r w:rsidR="0025552B">
              <w:rPr>
                <w:noProof/>
                <w:webHidden/>
              </w:rPr>
              <w:tab/>
            </w:r>
            <w:r w:rsidR="0025552B">
              <w:rPr>
                <w:noProof/>
                <w:webHidden/>
              </w:rPr>
              <w:fldChar w:fldCharType="begin"/>
            </w:r>
            <w:r w:rsidR="0025552B">
              <w:rPr>
                <w:noProof/>
                <w:webHidden/>
              </w:rPr>
              <w:instrText xml:space="preserve"> PAGEREF _Toc505163660 \h </w:instrText>
            </w:r>
            <w:r w:rsidR="0025552B">
              <w:rPr>
                <w:noProof/>
                <w:webHidden/>
              </w:rPr>
            </w:r>
            <w:r w:rsidR="0025552B">
              <w:rPr>
                <w:noProof/>
                <w:webHidden/>
              </w:rPr>
              <w:fldChar w:fldCharType="separate"/>
            </w:r>
            <w:r w:rsidR="0025552B">
              <w:rPr>
                <w:noProof/>
                <w:webHidden/>
              </w:rPr>
              <w:t>13</w:t>
            </w:r>
            <w:r w:rsidR="0025552B">
              <w:rPr>
                <w:noProof/>
                <w:webHidden/>
              </w:rPr>
              <w:fldChar w:fldCharType="end"/>
            </w:r>
          </w:hyperlink>
        </w:p>
        <w:p w:rsidR="0025552B" w:rsidRDefault="00D30162">
          <w:pPr>
            <w:pStyle w:val="TOC2"/>
            <w:tabs>
              <w:tab w:val="right" w:leader="dot" w:pos="9016"/>
            </w:tabs>
            <w:rPr>
              <w:rFonts w:asciiTheme="minorHAnsi" w:eastAsiaTheme="minorEastAsia" w:hAnsiTheme="minorHAnsi" w:cstheme="minorBidi"/>
              <w:noProof/>
              <w:sz w:val="22"/>
              <w:szCs w:val="22"/>
            </w:rPr>
          </w:pPr>
          <w:hyperlink w:anchor="_Toc505163661" w:history="1">
            <w:r w:rsidR="0025552B" w:rsidRPr="006E1BC0">
              <w:rPr>
                <w:rStyle w:val="Hyperlink"/>
                <w:rFonts w:eastAsiaTheme="minorHAnsi"/>
                <w:noProof/>
              </w:rPr>
              <w:t>Section 2.5 - Military Sexual Trauma (MST) Fact Sheet, Referral Request Text, and Response Options for “Yes” Responses</w:t>
            </w:r>
            <w:r w:rsidR="0025552B">
              <w:rPr>
                <w:noProof/>
                <w:webHidden/>
              </w:rPr>
              <w:tab/>
            </w:r>
            <w:r w:rsidR="0025552B">
              <w:rPr>
                <w:noProof/>
                <w:webHidden/>
              </w:rPr>
              <w:fldChar w:fldCharType="begin"/>
            </w:r>
            <w:r w:rsidR="0025552B">
              <w:rPr>
                <w:noProof/>
                <w:webHidden/>
              </w:rPr>
              <w:instrText xml:space="preserve"> PAGEREF _Toc505163661 \h </w:instrText>
            </w:r>
            <w:r w:rsidR="0025552B">
              <w:rPr>
                <w:noProof/>
                <w:webHidden/>
              </w:rPr>
            </w:r>
            <w:r w:rsidR="0025552B">
              <w:rPr>
                <w:noProof/>
                <w:webHidden/>
              </w:rPr>
              <w:fldChar w:fldCharType="separate"/>
            </w:r>
            <w:r w:rsidR="0025552B">
              <w:rPr>
                <w:noProof/>
                <w:webHidden/>
              </w:rPr>
              <w:t>15</w:t>
            </w:r>
            <w:r w:rsidR="0025552B">
              <w:rPr>
                <w:noProof/>
                <w:webHidden/>
              </w:rPr>
              <w:fldChar w:fldCharType="end"/>
            </w:r>
          </w:hyperlink>
        </w:p>
        <w:p w:rsidR="0025552B" w:rsidRDefault="00D30162">
          <w:pPr>
            <w:pStyle w:val="TOC2"/>
            <w:tabs>
              <w:tab w:val="right" w:leader="dot" w:pos="9016"/>
            </w:tabs>
            <w:rPr>
              <w:rFonts w:asciiTheme="minorHAnsi" w:eastAsiaTheme="minorEastAsia" w:hAnsiTheme="minorHAnsi" w:cstheme="minorBidi"/>
              <w:noProof/>
              <w:sz w:val="22"/>
              <w:szCs w:val="22"/>
            </w:rPr>
          </w:pPr>
          <w:hyperlink w:anchor="_Toc505163662" w:history="1">
            <w:r w:rsidR="0025552B" w:rsidRPr="006E1BC0">
              <w:rPr>
                <w:rStyle w:val="Hyperlink"/>
                <w:rFonts w:eastAsiaTheme="minorHAnsi"/>
                <w:noProof/>
              </w:rPr>
              <w:t>Section 2.6 - Other Data Issues and Definitions</w:t>
            </w:r>
            <w:r w:rsidR="0025552B">
              <w:rPr>
                <w:noProof/>
                <w:webHidden/>
              </w:rPr>
              <w:tab/>
            </w:r>
            <w:r w:rsidR="0025552B">
              <w:rPr>
                <w:noProof/>
                <w:webHidden/>
              </w:rPr>
              <w:fldChar w:fldCharType="begin"/>
            </w:r>
            <w:r w:rsidR="0025552B">
              <w:rPr>
                <w:noProof/>
                <w:webHidden/>
              </w:rPr>
              <w:instrText xml:space="preserve"> PAGEREF _Toc505163662 \h </w:instrText>
            </w:r>
            <w:r w:rsidR="0025552B">
              <w:rPr>
                <w:noProof/>
                <w:webHidden/>
              </w:rPr>
            </w:r>
            <w:r w:rsidR="0025552B">
              <w:rPr>
                <w:noProof/>
                <w:webHidden/>
              </w:rPr>
              <w:fldChar w:fldCharType="separate"/>
            </w:r>
            <w:r w:rsidR="0025552B">
              <w:rPr>
                <w:noProof/>
                <w:webHidden/>
              </w:rPr>
              <w:t>16</w:t>
            </w:r>
            <w:r w:rsidR="0025552B">
              <w:rPr>
                <w:noProof/>
                <w:webHidden/>
              </w:rPr>
              <w:fldChar w:fldCharType="end"/>
            </w:r>
          </w:hyperlink>
        </w:p>
        <w:p w:rsidR="0025552B" w:rsidRDefault="00D30162">
          <w:pPr>
            <w:pStyle w:val="TOC1"/>
            <w:tabs>
              <w:tab w:val="right" w:leader="dot" w:pos="9016"/>
            </w:tabs>
            <w:rPr>
              <w:rFonts w:asciiTheme="minorHAnsi" w:eastAsiaTheme="minorEastAsia" w:hAnsiTheme="minorHAnsi" w:cstheme="minorBidi"/>
              <w:noProof/>
              <w:sz w:val="22"/>
              <w:szCs w:val="22"/>
            </w:rPr>
          </w:pPr>
          <w:hyperlink w:anchor="_Toc505163663" w:history="1">
            <w:r w:rsidR="0025552B" w:rsidRPr="006E1BC0">
              <w:rPr>
                <w:rStyle w:val="Hyperlink"/>
                <w:noProof/>
              </w:rPr>
              <w:t>Bibliography/Evidence</w:t>
            </w:r>
            <w:r w:rsidR="0025552B">
              <w:rPr>
                <w:noProof/>
                <w:webHidden/>
              </w:rPr>
              <w:tab/>
            </w:r>
            <w:r w:rsidR="0025552B">
              <w:rPr>
                <w:noProof/>
                <w:webHidden/>
              </w:rPr>
              <w:fldChar w:fldCharType="begin"/>
            </w:r>
            <w:r w:rsidR="0025552B">
              <w:rPr>
                <w:noProof/>
                <w:webHidden/>
              </w:rPr>
              <w:instrText xml:space="preserve"> PAGEREF _Toc505163663 \h </w:instrText>
            </w:r>
            <w:r w:rsidR="0025552B">
              <w:rPr>
                <w:noProof/>
                <w:webHidden/>
              </w:rPr>
            </w:r>
            <w:r w:rsidR="0025552B">
              <w:rPr>
                <w:noProof/>
                <w:webHidden/>
              </w:rPr>
              <w:fldChar w:fldCharType="separate"/>
            </w:r>
            <w:r w:rsidR="0025552B">
              <w:rPr>
                <w:noProof/>
                <w:webHidden/>
              </w:rPr>
              <w:t>18</w:t>
            </w:r>
            <w:r w:rsidR="0025552B">
              <w:rPr>
                <w:noProof/>
                <w:webHidden/>
              </w:rPr>
              <w:fldChar w:fldCharType="end"/>
            </w:r>
          </w:hyperlink>
        </w:p>
        <w:p w:rsidR="0025552B" w:rsidRDefault="00D30162">
          <w:pPr>
            <w:pStyle w:val="TOC1"/>
            <w:tabs>
              <w:tab w:val="right" w:leader="dot" w:pos="9016"/>
            </w:tabs>
            <w:rPr>
              <w:rFonts w:asciiTheme="minorHAnsi" w:eastAsiaTheme="minorEastAsia" w:hAnsiTheme="minorHAnsi" w:cstheme="minorBidi"/>
              <w:noProof/>
              <w:sz w:val="22"/>
              <w:szCs w:val="22"/>
            </w:rPr>
          </w:pPr>
          <w:hyperlink w:anchor="_Toc505163664" w:history="1">
            <w:r w:rsidR="0025552B" w:rsidRPr="006E1BC0">
              <w:rPr>
                <w:rStyle w:val="Hyperlink"/>
                <w:noProof/>
              </w:rPr>
              <w:t>Appendix A - Existing Sample VA Artifacts</w:t>
            </w:r>
            <w:r w:rsidR="0025552B">
              <w:rPr>
                <w:noProof/>
                <w:webHidden/>
              </w:rPr>
              <w:tab/>
            </w:r>
            <w:r w:rsidR="0025552B">
              <w:rPr>
                <w:noProof/>
                <w:webHidden/>
              </w:rPr>
              <w:fldChar w:fldCharType="begin"/>
            </w:r>
            <w:r w:rsidR="0025552B">
              <w:rPr>
                <w:noProof/>
                <w:webHidden/>
              </w:rPr>
              <w:instrText xml:space="preserve"> PAGEREF _Toc505163664 \h </w:instrText>
            </w:r>
            <w:r w:rsidR="0025552B">
              <w:rPr>
                <w:noProof/>
                <w:webHidden/>
              </w:rPr>
            </w:r>
            <w:r w:rsidR="0025552B">
              <w:rPr>
                <w:noProof/>
                <w:webHidden/>
              </w:rPr>
              <w:fldChar w:fldCharType="separate"/>
            </w:r>
            <w:r w:rsidR="0025552B">
              <w:rPr>
                <w:noProof/>
                <w:webHidden/>
              </w:rPr>
              <w:t>19</w:t>
            </w:r>
            <w:r w:rsidR="0025552B">
              <w:rPr>
                <w:noProof/>
                <w:webHidden/>
              </w:rPr>
              <w:fldChar w:fldCharType="end"/>
            </w:r>
          </w:hyperlink>
        </w:p>
        <w:p w:rsidR="0025552B" w:rsidRDefault="00D30162">
          <w:pPr>
            <w:pStyle w:val="TOC1"/>
            <w:tabs>
              <w:tab w:val="right" w:leader="dot" w:pos="9016"/>
            </w:tabs>
            <w:rPr>
              <w:rFonts w:asciiTheme="minorHAnsi" w:eastAsiaTheme="minorEastAsia" w:hAnsiTheme="minorHAnsi" w:cstheme="minorBidi"/>
              <w:noProof/>
              <w:sz w:val="22"/>
              <w:szCs w:val="22"/>
            </w:rPr>
          </w:pPr>
          <w:hyperlink w:anchor="_Toc505163665" w:history="1">
            <w:r w:rsidR="0025552B" w:rsidRPr="006E1BC0">
              <w:rPr>
                <w:rStyle w:val="Hyperlink"/>
                <w:noProof/>
              </w:rPr>
              <w:t>Appendix B – Additional References</w:t>
            </w:r>
            <w:r w:rsidR="0025552B">
              <w:rPr>
                <w:noProof/>
                <w:webHidden/>
              </w:rPr>
              <w:tab/>
            </w:r>
            <w:r w:rsidR="0025552B">
              <w:rPr>
                <w:noProof/>
                <w:webHidden/>
              </w:rPr>
              <w:fldChar w:fldCharType="begin"/>
            </w:r>
            <w:r w:rsidR="0025552B">
              <w:rPr>
                <w:noProof/>
                <w:webHidden/>
              </w:rPr>
              <w:instrText xml:space="preserve"> PAGEREF _Toc505163665 \h </w:instrText>
            </w:r>
            <w:r w:rsidR="0025552B">
              <w:rPr>
                <w:noProof/>
                <w:webHidden/>
              </w:rPr>
            </w:r>
            <w:r w:rsidR="0025552B">
              <w:rPr>
                <w:noProof/>
                <w:webHidden/>
              </w:rPr>
              <w:fldChar w:fldCharType="separate"/>
            </w:r>
            <w:r w:rsidR="0025552B">
              <w:rPr>
                <w:noProof/>
                <w:webHidden/>
              </w:rPr>
              <w:t>22</w:t>
            </w:r>
            <w:r w:rsidR="0025552B">
              <w:rPr>
                <w:noProof/>
                <w:webHidden/>
              </w:rPr>
              <w:fldChar w:fldCharType="end"/>
            </w:r>
          </w:hyperlink>
        </w:p>
        <w:p w:rsidR="0025552B" w:rsidRDefault="00D30162">
          <w:pPr>
            <w:pStyle w:val="TOC1"/>
            <w:tabs>
              <w:tab w:val="right" w:leader="dot" w:pos="9016"/>
            </w:tabs>
            <w:rPr>
              <w:rFonts w:asciiTheme="minorHAnsi" w:eastAsiaTheme="minorEastAsia" w:hAnsiTheme="minorHAnsi" w:cstheme="minorBidi"/>
              <w:noProof/>
              <w:sz w:val="22"/>
              <w:szCs w:val="22"/>
            </w:rPr>
          </w:pPr>
          <w:hyperlink w:anchor="_Toc505163666" w:history="1">
            <w:r w:rsidR="0025552B" w:rsidRPr="006E1BC0">
              <w:rPr>
                <w:rStyle w:val="Hyperlink"/>
                <w:noProof/>
              </w:rPr>
              <w:t>Acronyms</w:t>
            </w:r>
            <w:r w:rsidR="0025552B">
              <w:rPr>
                <w:noProof/>
                <w:webHidden/>
              </w:rPr>
              <w:tab/>
            </w:r>
            <w:r w:rsidR="0025552B">
              <w:rPr>
                <w:noProof/>
                <w:webHidden/>
              </w:rPr>
              <w:fldChar w:fldCharType="begin"/>
            </w:r>
            <w:r w:rsidR="0025552B">
              <w:rPr>
                <w:noProof/>
                <w:webHidden/>
              </w:rPr>
              <w:instrText xml:space="preserve"> PAGEREF _Toc505163666 \h </w:instrText>
            </w:r>
            <w:r w:rsidR="0025552B">
              <w:rPr>
                <w:noProof/>
                <w:webHidden/>
              </w:rPr>
            </w:r>
            <w:r w:rsidR="0025552B">
              <w:rPr>
                <w:noProof/>
                <w:webHidden/>
              </w:rPr>
              <w:fldChar w:fldCharType="separate"/>
            </w:r>
            <w:r w:rsidR="0025552B">
              <w:rPr>
                <w:noProof/>
                <w:webHidden/>
              </w:rPr>
              <w:t>23</w:t>
            </w:r>
            <w:r w:rsidR="0025552B">
              <w:rPr>
                <w:noProof/>
                <w:webHidden/>
              </w:rPr>
              <w:fldChar w:fldCharType="end"/>
            </w:r>
          </w:hyperlink>
        </w:p>
        <w:p w:rsidR="00672869" w:rsidRDefault="00672869">
          <w:r>
            <w:rPr>
              <w:b/>
              <w:bCs/>
              <w:noProof/>
            </w:rPr>
            <w:fldChar w:fldCharType="end"/>
          </w:r>
        </w:p>
      </w:sdtContent>
    </w:sdt>
    <w:p w:rsidR="00672869" w:rsidRDefault="00672869">
      <w:pPr>
        <w:spacing w:after="0" w:line="240" w:lineRule="auto"/>
      </w:pPr>
      <w:r>
        <w:br w:type="page"/>
      </w:r>
    </w:p>
    <w:p w:rsidR="009319FB" w:rsidRDefault="009319FB" w:rsidP="009319FB">
      <w:pPr>
        <w:spacing w:before="518" w:after="0" w:line="240" w:lineRule="auto"/>
      </w:pPr>
      <w:bookmarkStart w:id="17" w:name="lot___figure___d0e3"/>
      <w:r>
        <w:rPr>
          <w:rFonts w:ascii="Arial" w:hAnsi="Arial"/>
          <w:b/>
          <w:color w:val="000000"/>
          <w:sz w:val="35"/>
        </w:rPr>
        <w:t>List of Figures</w:t>
      </w:r>
      <w:bookmarkEnd w:id="17"/>
    </w:p>
    <w:p w:rsidR="009319FB" w:rsidRDefault="009319FB">
      <w:pPr>
        <w:spacing w:after="0" w:line="240" w:lineRule="auto"/>
      </w:pPr>
    </w:p>
    <w:p w:rsidR="0025552B" w:rsidRDefault="00672869">
      <w:pPr>
        <w:pStyle w:val="TableofFigures"/>
        <w:tabs>
          <w:tab w:val="right" w:leader="dot" w:pos="9016"/>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505163667" w:history="1">
        <w:r w:rsidR="0025552B" w:rsidRPr="00FC4291">
          <w:rPr>
            <w:rStyle w:val="Hyperlink"/>
            <w:noProof/>
          </w:rPr>
          <w:t>Figure 1 – Reminder Resolution: Military Sexual Trauma (MST) Screening (image 1 of 2)</w:t>
        </w:r>
        <w:r w:rsidR="0025552B">
          <w:rPr>
            <w:noProof/>
            <w:webHidden/>
          </w:rPr>
          <w:tab/>
        </w:r>
        <w:r w:rsidR="0025552B">
          <w:rPr>
            <w:noProof/>
            <w:webHidden/>
          </w:rPr>
          <w:fldChar w:fldCharType="begin"/>
        </w:r>
        <w:r w:rsidR="0025552B">
          <w:rPr>
            <w:noProof/>
            <w:webHidden/>
          </w:rPr>
          <w:instrText xml:space="preserve"> PAGEREF _Toc505163667 \h </w:instrText>
        </w:r>
        <w:r w:rsidR="0025552B">
          <w:rPr>
            <w:noProof/>
            <w:webHidden/>
          </w:rPr>
        </w:r>
        <w:r w:rsidR="0025552B">
          <w:rPr>
            <w:noProof/>
            <w:webHidden/>
          </w:rPr>
          <w:fldChar w:fldCharType="separate"/>
        </w:r>
        <w:r w:rsidR="0025552B">
          <w:rPr>
            <w:noProof/>
            <w:webHidden/>
          </w:rPr>
          <w:t>20</w:t>
        </w:r>
        <w:r w:rsidR="0025552B">
          <w:rPr>
            <w:noProof/>
            <w:webHidden/>
          </w:rPr>
          <w:fldChar w:fldCharType="end"/>
        </w:r>
      </w:hyperlink>
    </w:p>
    <w:p w:rsidR="0025552B" w:rsidRDefault="00D30162">
      <w:pPr>
        <w:pStyle w:val="TableofFigures"/>
        <w:tabs>
          <w:tab w:val="right" w:leader="dot" w:pos="9016"/>
        </w:tabs>
        <w:rPr>
          <w:rFonts w:asciiTheme="minorHAnsi" w:eastAsiaTheme="minorEastAsia" w:hAnsiTheme="minorHAnsi" w:cstheme="minorBidi"/>
          <w:noProof/>
          <w:sz w:val="22"/>
          <w:szCs w:val="22"/>
        </w:rPr>
      </w:pPr>
      <w:hyperlink w:anchor="_Toc505163668" w:history="1">
        <w:r w:rsidR="0025552B" w:rsidRPr="00FC4291">
          <w:rPr>
            <w:rStyle w:val="Hyperlink"/>
            <w:noProof/>
          </w:rPr>
          <w:t>Figure 2 – Reminder Resolution: Military Sexual Trauma (MST) Screening (image 2 of 2)</w:t>
        </w:r>
        <w:r w:rsidR="0025552B">
          <w:rPr>
            <w:noProof/>
            <w:webHidden/>
          </w:rPr>
          <w:tab/>
        </w:r>
        <w:r w:rsidR="0025552B">
          <w:rPr>
            <w:noProof/>
            <w:webHidden/>
          </w:rPr>
          <w:fldChar w:fldCharType="begin"/>
        </w:r>
        <w:r w:rsidR="0025552B">
          <w:rPr>
            <w:noProof/>
            <w:webHidden/>
          </w:rPr>
          <w:instrText xml:space="preserve"> PAGEREF _Toc505163668 \h </w:instrText>
        </w:r>
        <w:r w:rsidR="0025552B">
          <w:rPr>
            <w:noProof/>
            <w:webHidden/>
          </w:rPr>
        </w:r>
        <w:r w:rsidR="0025552B">
          <w:rPr>
            <w:noProof/>
            <w:webHidden/>
          </w:rPr>
          <w:fldChar w:fldCharType="separate"/>
        </w:r>
        <w:r w:rsidR="0025552B">
          <w:rPr>
            <w:noProof/>
            <w:webHidden/>
          </w:rPr>
          <w:t>21</w:t>
        </w:r>
        <w:r w:rsidR="0025552B">
          <w:rPr>
            <w:noProof/>
            <w:webHidden/>
          </w:rPr>
          <w:fldChar w:fldCharType="end"/>
        </w:r>
      </w:hyperlink>
    </w:p>
    <w:p w:rsidR="00672869" w:rsidRDefault="00672869">
      <w:pPr>
        <w:spacing w:after="0" w:line="240" w:lineRule="auto"/>
        <w:rPr>
          <w:rFonts w:ascii="Arial" w:eastAsiaTheme="majorEastAsia" w:hAnsi="Arial" w:cstheme="majorBidi"/>
          <w:b/>
          <w:color w:val="000000" w:themeColor="text1"/>
          <w:sz w:val="50"/>
          <w:szCs w:val="32"/>
        </w:rPr>
      </w:pPr>
      <w:r>
        <w:fldChar w:fldCharType="end"/>
      </w:r>
      <w:r>
        <w:br w:type="page"/>
      </w:r>
    </w:p>
    <w:p w:rsidR="0031764A" w:rsidRDefault="0031764A" w:rsidP="000A7D27">
      <w:pPr>
        <w:pStyle w:val="ccwpHeading1"/>
        <w:numPr>
          <w:ilvl w:val="0"/>
          <w:numId w:val="0"/>
        </w:numPr>
      </w:pPr>
      <w:bookmarkStart w:id="18" w:name="_Toc505163650"/>
      <w:r>
        <w:t>VA Subject Matter Expert (SME) Panel</w:t>
      </w:r>
      <w:bookmarkEnd w:id="18"/>
    </w:p>
    <w:p w:rsidR="00502D78" w:rsidRPr="00502D78" w:rsidRDefault="00502D78" w:rsidP="00502D78"/>
    <w:tbl>
      <w:tblPr>
        <w:tblW w:w="9025" w:type="dxa"/>
        <w:tblInd w:w="45" w:type="dxa"/>
        <w:tblLayout w:type="fixed"/>
        <w:tblCellMar>
          <w:left w:w="10" w:type="dxa"/>
          <w:right w:w="10" w:type="dxa"/>
        </w:tblCellMar>
        <w:tblLook w:val="04A0" w:firstRow="1" w:lastRow="0" w:firstColumn="1" w:lastColumn="0" w:noHBand="0" w:noVBand="1"/>
      </w:tblPr>
      <w:tblGrid>
        <w:gridCol w:w="2978"/>
        <w:gridCol w:w="2978"/>
        <w:gridCol w:w="3069"/>
      </w:tblGrid>
      <w:tr w:rsidR="000176AD" w:rsidTr="000176AD">
        <w:trPr>
          <w:tblHeader/>
        </w:trPr>
        <w:tc>
          <w:tcPr>
            <w:tcW w:w="2978"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0176AD" w:rsidRDefault="000176AD" w:rsidP="000176AD">
            <w:pPr>
              <w:keepNext/>
              <w:spacing w:after="0" w:line="240" w:lineRule="auto"/>
            </w:pPr>
            <w:bookmarkStart w:id="19" w:name="va_SME_List"/>
            <w:r>
              <w:rPr>
                <w:b/>
                <w:color w:val="000000"/>
              </w:rPr>
              <w:t>Name</w:t>
            </w:r>
          </w:p>
        </w:tc>
        <w:tc>
          <w:tcPr>
            <w:tcW w:w="2978"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0176AD" w:rsidRDefault="000176AD" w:rsidP="000176AD">
            <w:pPr>
              <w:spacing w:after="0" w:line="240" w:lineRule="auto"/>
            </w:pPr>
            <w:r>
              <w:rPr>
                <w:b/>
                <w:color w:val="000000"/>
              </w:rPr>
              <w:t>Title</w:t>
            </w:r>
          </w:p>
        </w:tc>
        <w:tc>
          <w:tcPr>
            <w:tcW w:w="3069"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0176AD" w:rsidRDefault="000176AD" w:rsidP="000176AD">
            <w:pPr>
              <w:spacing w:after="0" w:line="240" w:lineRule="auto"/>
            </w:pPr>
            <w:r>
              <w:rPr>
                <w:b/>
                <w:color w:val="000000"/>
              </w:rPr>
              <w:t>Project Role</w:t>
            </w:r>
          </w:p>
        </w:tc>
      </w:tr>
      <w:bookmarkEnd w:id="19"/>
      <w:tr w:rsidR="000176AD" w:rsidTr="000176AD">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rsidR="000176AD" w:rsidRPr="000176AD" w:rsidRDefault="000176AD" w:rsidP="000176AD">
            <w:pPr>
              <w:pStyle w:val="ccwpBodyText"/>
            </w:pPr>
            <w:r w:rsidRPr="000176AD">
              <w:t>Chris Skidmore</w:t>
            </w:r>
          </w:p>
        </w:tc>
        <w:tc>
          <w:tcPr>
            <w:tcW w:w="2978" w:type="dxa"/>
            <w:tcBorders>
              <w:bottom w:val="single" w:sz="4" w:space="0" w:color="000000"/>
              <w:right w:val="single" w:sz="4" w:space="0" w:color="000000"/>
            </w:tcBorders>
            <w:tcMar>
              <w:top w:w="40" w:type="dxa"/>
              <w:left w:w="40" w:type="dxa"/>
              <w:bottom w:w="40" w:type="dxa"/>
              <w:right w:w="40" w:type="dxa"/>
            </w:tcMar>
          </w:tcPr>
          <w:p w:rsidR="000176AD" w:rsidRPr="000176AD" w:rsidRDefault="000176AD" w:rsidP="000176AD">
            <w:pPr>
              <w:pStyle w:val="ccwpBodyText"/>
            </w:pPr>
            <w:r w:rsidRPr="000176AD">
              <w:t>Veterans Health Administration (</w:t>
            </w:r>
            <w:r w:rsidRPr="00732709">
              <w:rPr>
                <w:rStyle w:val="ccwpAcronym"/>
              </w:rPr>
              <w:t>VHA</w:t>
            </w:r>
            <w:r w:rsidRPr="000176AD">
              <w:t>) M</w:t>
            </w:r>
            <w:r w:rsidR="00502D78">
              <w:t>ST</w:t>
            </w:r>
            <w:r w:rsidRPr="000176AD">
              <w:t xml:space="preserve"> Support Team, Boston Healthcare System, 150 S Huntington Ave, 4C-16, Boston, MA 02130</w:t>
            </w:r>
          </w:p>
        </w:tc>
        <w:tc>
          <w:tcPr>
            <w:tcW w:w="3069" w:type="dxa"/>
            <w:tcBorders>
              <w:bottom w:val="single" w:sz="4" w:space="0" w:color="000000"/>
              <w:right w:val="single" w:sz="4" w:space="0" w:color="000000"/>
            </w:tcBorders>
            <w:tcMar>
              <w:top w:w="40" w:type="dxa"/>
              <w:left w:w="40" w:type="dxa"/>
              <w:bottom w:w="40" w:type="dxa"/>
              <w:right w:w="40" w:type="dxa"/>
            </w:tcMar>
          </w:tcPr>
          <w:p w:rsidR="000176AD" w:rsidRPr="000176AD" w:rsidRDefault="000176AD" w:rsidP="000176AD">
            <w:pPr>
              <w:pStyle w:val="ccwpBodyText"/>
            </w:pPr>
            <w:r w:rsidRPr="00732709">
              <w:rPr>
                <w:rStyle w:val="ccwpAcronym"/>
              </w:rPr>
              <w:t>SME</w:t>
            </w:r>
            <w:r w:rsidRPr="000176AD">
              <w:t>, Primary</w:t>
            </w:r>
          </w:p>
        </w:tc>
      </w:tr>
    </w:tbl>
    <w:p w:rsidR="0031764A" w:rsidRDefault="0031764A" w:rsidP="0031764A">
      <w:pPr>
        <w:widowControl w:val="0"/>
        <w:spacing w:after="0" w:line="240" w:lineRule="auto"/>
        <w:rPr>
          <w:b/>
        </w:rPr>
      </w:pPr>
    </w:p>
    <w:p w:rsidR="0031764A" w:rsidRDefault="0031764A">
      <w:pPr>
        <w:spacing w:after="0" w:line="240" w:lineRule="auto"/>
        <w:rPr>
          <w:rFonts w:ascii="Arial" w:eastAsiaTheme="majorEastAsia" w:hAnsi="Arial" w:cstheme="majorBidi"/>
          <w:b/>
          <w:color w:val="000000" w:themeColor="text1"/>
          <w:sz w:val="50"/>
          <w:szCs w:val="32"/>
        </w:rPr>
      </w:pPr>
      <w:r>
        <w:br w:type="page"/>
      </w:r>
    </w:p>
    <w:p w:rsidR="00B2151C" w:rsidRDefault="00B2151C" w:rsidP="00AC23E9">
      <w:pPr>
        <w:pStyle w:val="ccwpHeading1"/>
        <w:numPr>
          <w:ilvl w:val="0"/>
          <w:numId w:val="0"/>
        </w:numPr>
      </w:pPr>
      <w:bookmarkStart w:id="20" w:name="_Toc505163651"/>
      <w:r>
        <w:t>Introduction</w:t>
      </w:r>
      <w:bookmarkEnd w:id="20"/>
    </w:p>
    <w:bookmarkEnd w:id="1"/>
    <w:p w:rsidR="00B2151C" w:rsidRPr="00B4018D" w:rsidRDefault="00B2151C" w:rsidP="00B2151C">
      <w:pPr>
        <w:spacing w:before="200" w:after="0" w:line="240" w:lineRule="auto"/>
      </w:pPr>
      <w:r>
        <w:rPr>
          <w:color w:val="000000"/>
        </w:rPr>
        <w:t xml:space="preserve">The VA is committed to improving the ability of clinicians to provide care for patients while increasing quality, </w:t>
      </w:r>
      <w:r w:rsidRPr="00B4018D">
        <w:rPr>
          <w:color w:val="000000"/>
        </w:rPr>
        <w:t>safety, and efficiency. Recognizing the importance of standardizing clinical knowledge in support of this goal, VA is implementing the Health Level 7 (</w:t>
      </w:r>
      <w:hyperlink r:id="rId15" w:anchor="d17e368" w:history="1">
        <w:r w:rsidRPr="00732709">
          <w:rPr>
            <w:rStyle w:val="ccwpAcronym"/>
          </w:rPr>
          <w:t>HL7</w:t>
        </w:r>
      </w:hyperlink>
      <w:r w:rsidRPr="00B4018D">
        <w:rPr>
          <w:color w:val="000000"/>
        </w:rPr>
        <w:t xml:space="preserve">) Knowledge Artifact Specification for a wide range of </w:t>
      </w:r>
      <w:r w:rsidRPr="0082104D">
        <w:rPr>
          <w:rStyle w:val="ccwpAcronym"/>
        </w:rPr>
        <w:t>VA</w:t>
      </w:r>
      <w:r w:rsidRPr="0082104D">
        <w:rPr>
          <w:rStyle w:val="Hyperlink"/>
          <w:i/>
          <w:color w:val="000000"/>
          <w:u w:val="none"/>
        </w:rPr>
        <w:t xml:space="preserve"> </w:t>
      </w:r>
      <w:r w:rsidRPr="00B4018D">
        <w:rPr>
          <w:color w:val="000000"/>
        </w:rPr>
        <w:t>clinical use cases. Knowledge Artifacts, referred to as (</w:t>
      </w:r>
      <w:hyperlink r:id="rId16" w:anchor="d17e440" w:history="1">
        <w:r w:rsidRPr="00732709">
          <w:rPr>
            <w:rStyle w:val="ccwpAcronym"/>
          </w:rPr>
          <w:t>KNARTs</w:t>
        </w:r>
      </w:hyperlink>
      <w:r w:rsidRPr="00B4018D">
        <w:rPr>
          <w:color w:val="000000"/>
        </w:rPr>
        <w:t>), enable the structuring and encoding of clinical knowledge so the knowledge can be integrated with electronic health records to enable clinical decision support.</w:t>
      </w:r>
    </w:p>
    <w:p w:rsidR="00B2151C" w:rsidRPr="00B4018D" w:rsidRDefault="00B2151C" w:rsidP="00B2151C">
      <w:pPr>
        <w:spacing w:before="200" w:after="0" w:line="240" w:lineRule="auto"/>
      </w:pPr>
      <w:r w:rsidRPr="00B4018D">
        <w:rPr>
          <w:color w:val="000000"/>
        </w:rPr>
        <w:t>The purpose of this Clinical Content White Paper (</w:t>
      </w:r>
      <w:hyperlink r:id="rId17" w:anchor="d17e206" w:history="1">
        <w:r w:rsidRPr="00732709">
          <w:rPr>
            <w:rStyle w:val="ccwpAcronym"/>
          </w:rPr>
          <w:t>CCWP</w:t>
        </w:r>
      </w:hyperlink>
      <w:r w:rsidRPr="00B4018D">
        <w:rPr>
          <w:color w:val="000000"/>
        </w:rPr>
        <w:t xml:space="preserve">) is to capture the clinical context and intent of </w:t>
      </w:r>
      <w:hyperlink r:id="rId18" w:anchor="d17e434" w:history="1">
        <w:r w:rsidRPr="00732709">
          <w:rPr>
            <w:rStyle w:val="ccwpAcronym"/>
          </w:rPr>
          <w:t>KNART</w:t>
        </w:r>
      </w:hyperlink>
      <w:r w:rsidRPr="00B4018D">
        <w:rPr>
          <w:color w:val="000000"/>
        </w:rPr>
        <w:t xml:space="preserve"> use cases in sufficient detail to provide the </w:t>
      </w:r>
      <w:hyperlink r:id="rId19" w:anchor="d17e434" w:history="1">
        <w:r w:rsidRPr="00732709">
          <w:rPr>
            <w:rStyle w:val="ccwpAcronym"/>
          </w:rPr>
          <w:t>KNART</w:t>
        </w:r>
      </w:hyperlink>
      <w:r w:rsidRPr="00B4018D">
        <w:rPr>
          <w:color w:val="000000"/>
        </w:rPr>
        <w:t xml:space="preserve"> authoring team with the clinical source material to construct the corresponding knowledge artifacts using the </w:t>
      </w:r>
      <w:r w:rsidRPr="00732709">
        <w:rPr>
          <w:rStyle w:val="ccwpAcronym"/>
        </w:rPr>
        <w:t>HL7</w:t>
      </w:r>
      <w:r w:rsidRPr="00B4018D">
        <w:rPr>
          <w:color w:val="000000"/>
        </w:rPr>
        <w:t xml:space="preserve"> Knowledge Artifact Specification. This paper has been developed using material from a variety of sources: </w:t>
      </w:r>
      <w:r w:rsidRPr="00732709">
        <w:rPr>
          <w:rStyle w:val="ccwpAcronym"/>
        </w:rPr>
        <w:t>VA</w:t>
      </w:r>
      <w:r w:rsidRPr="00B4018D">
        <w:rPr>
          <w:color w:val="000000"/>
        </w:rPr>
        <w:t xml:space="preserve"> artifacts, clinical practice guidelines, evidence in the body of medical literature, and clinical expertise. After reviewing these sources, the material has been synthesized and harmonized under the guidance of </w:t>
      </w:r>
      <w:r w:rsidRPr="0082104D">
        <w:rPr>
          <w:rStyle w:val="ccwpAcronym"/>
        </w:rPr>
        <w:t>VA</w:t>
      </w:r>
      <w:r w:rsidRPr="00B4018D">
        <w:rPr>
          <w:color w:val="000000"/>
        </w:rPr>
        <w:t xml:space="preserve"> subject matter experts to reflect clinical intent for this use case.</w:t>
      </w:r>
    </w:p>
    <w:p w:rsidR="00B2151C" w:rsidRPr="00B4018D" w:rsidRDefault="00B2151C" w:rsidP="00117E72">
      <w:pPr>
        <w:spacing w:before="200" w:after="0" w:line="240" w:lineRule="auto"/>
        <w:sectPr w:rsidR="00B2151C" w:rsidRPr="00B4018D">
          <w:pgSz w:w="11906" w:h="16838"/>
          <w:pgMar w:top="1440" w:right="1440" w:bottom="1440" w:left="1440" w:header="720" w:footer="720" w:gutter="0"/>
          <w:pgNumType w:fmt="lowerRoman"/>
          <w:cols w:space="720"/>
        </w:sectPr>
      </w:pPr>
      <w:r w:rsidRPr="00B4018D">
        <w:rPr>
          <w:color w:val="000000"/>
        </w:rPr>
        <w:t>Unless otherwise noted, items within this white paper (e.g., documentation template fields, orderable items, etc.) are chosen to reflect the clinical intent at the time of creation. To provide an exhaustive list of all possible items and their variations is beyond the scope of this work.</w:t>
      </w:r>
      <w:bookmarkEnd w:id="2"/>
    </w:p>
    <w:p w:rsidR="00B2151C" w:rsidRDefault="00B2151C" w:rsidP="00AC23E9">
      <w:pPr>
        <w:pStyle w:val="ccwpHeading1"/>
        <w:numPr>
          <w:ilvl w:val="0"/>
          <w:numId w:val="0"/>
        </w:numPr>
      </w:pPr>
      <w:bookmarkStart w:id="21" w:name="_Toc505163652"/>
      <w:bookmarkStart w:id="22" w:name="d0e269"/>
      <w:r>
        <w:t>Conventions Used</w:t>
      </w:r>
      <w:bookmarkEnd w:id="21"/>
    </w:p>
    <w:bookmarkEnd w:id="22"/>
    <w:p w:rsidR="002F1A4C" w:rsidRDefault="002F1A4C" w:rsidP="002F1A4C">
      <w:pPr>
        <w:spacing w:before="200" w:after="0" w:line="240" w:lineRule="auto"/>
        <w:jc w:val="both"/>
      </w:pPr>
      <w:r>
        <w:rPr>
          <w:color w:val="000000"/>
        </w:rPr>
        <w:t>Conventions used within the knowledge artifact descriptions include:</w:t>
      </w:r>
    </w:p>
    <w:p w:rsidR="002F1A4C" w:rsidRDefault="002F1A4C" w:rsidP="002F1A4C">
      <w:pPr>
        <w:tabs>
          <w:tab w:val="left" w:pos="200"/>
        </w:tabs>
        <w:spacing w:before="200" w:after="0" w:line="240" w:lineRule="auto"/>
        <w:ind w:left="200"/>
        <w:jc w:val="both"/>
      </w:pPr>
      <w:bookmarkStart w:id="23" w:name="d0e91"/>
      <w:bookmarkStart w:id="24" w:name="d0e90"/>
      <w:r>
        <w:rPr>
          <w:i/>
          <w:color w:val="000000"/>
        </w:rPr>
        <w:t>&lt;obtain&gt;</w:t>
      </w:r>
      <w:r>
        <w:rPr>
          <w:color w:val="000000"/>
        </w:rPr>
        <w:t>: Indicates a prompt to obtain the information listed</w:t>
      </w:r>
    </w:p>
    <w:p w:rsidR="002F1A4C" w:rsidRPr="004B1A0D" w:rsidRDefault="002F1A4C" w:rsidP="004B1A0D">
      <w:pPr>
        <w:pStyle w:val="ccwpListBulleted"/>
      </w:pPr>
      <w:bookmarkStart w:id="25" w:name="d0e97"/>
      <w:bookmarkStart w:id="26" w:name="d0e96"/>
      <w:bookmarkEnd w:id="23"/>
      <w:bookmarkEnd w:id="24"/>
      <w:r w:rsidRPr="004B1A0D">
        <w:t>If possible, the requested information should be obtained from the underlying system(s). Otherwise, prompting the user for information may be required</w:t>
      </w:r>
    </w:p>
    <w:p w:rsidR="002F1A4C" w:rsidRPr="004B1A0D" w:rsidRDefault="002F1A4C" w:rsidP="004B1A0D">
      <w:pPr>
        <w:pStyle w:val="ccwpListBulleted"/>
      </w:pPr>
      <w:bookmarkStart w:id="27" w:name="d0e100"/>
      <w:bookmarkEnd w:id="25"/>
      <w:bookmarkEnd w:id="26"/>
      <w:r w:rsidRPr="004B1A0D">
        <w:t>The technical and clinical notes associated with a section should be consulted for specific constraints on the information (e.g., time-frame, patient interview, etc.)</w:t>
      </w:r>
    </w:p>
    <w:p w:rsidR="002F1A4C" w:rsidRPr="004B1A0D" w:rsidRDefault="002F1A4C" w:rsidP="004B1A0D">
      <w:pPr>
        <w:pStyle w:val="ccwpListBulleted"/>
      </w:pPr>
      <w:bookmarkStart w:id="28" w:name="d0e103"/>
      <w:bookmarkEnd w:id="27"/>
      <w:r w:rsidRPr="004B1A0D">
        <w:t>Default Values: Unless otherwise noted, &lt;obtain&gt; indicates to obtain the most recent observation. It is recognized that this default time-frame value may be altered by future implementations</w:t>
      </w:r>
    </w:p>
    <w:p w:rsidR="002F1A4C" w:rsidRDefault="002F1A4C" w:rsidP="002F1A4C">
      <w:pPr>
        <w:tabs>
          <w:tab w:val="left" w:pos="200"/>
        </w:tabs>
        <w:spacing w:before="200" w:after="0" w:line="240" w:lineRule="auto"/>
        <w:ind w:left="200"/>
        <w:jc w:val="both"/>
      </w:pPr>
      <w:bookmarkStart w:id="29" w:name="d0e106"/>
      <w:bookmarkEnd w:id="28"/>
      <w:r>
        <w:rPr>
          <w:i/>
          <w:color w:val="000000"/>
        </w:rPr>
        <w:t>[...]</w:t>
      </w:r>
      <w:r>
        <w:rPr>
          <w:color w:val="000000"/>
        </w:rPr>
        <w:t>: Square brackets enclose explanatory text that indicates some action on the part of the clinical user, or general guidance to the clinical or technical teams. Examples include, but are not limited to:</w:t>
      </w:r>
    </w:p>
    <w:p w:rsidR="002F1A4C" w:rsidRDefault="002F1A4C" w:rsidP="002F1A4C">
      <w:pPr>
        <w:tabs>
          <w:tab w:val="left" w:pos="400"/>
        </w:tabs>
        <w:spacing w:before="200" w:after="0" w:line="240" w:lineRule="auto"/>
        <w:ind w:left="400"/>
        <w:jc w:val="both"/>
      </w:pPr>
      <w:bookmarkStart w:id="30" w:name="d0e112"/>
      <w:bookmarkStart w:id="31" w:name="d0e111"/>
      <w:bookmarkEnd w:id="29"/>
      <w:r>
        <w:rPr>
          <w:i/>
          <w:color w:val="000000"/>
        </w:rPr>
        <w:t>[Begin ...]</w:t>
      </w:r>
      <w:r>
        <w:rPr>
          <w:color w:val="000000"/>
        </w:rPr>
        <w:t xml:space="preserve">, </w:t>
      </w:r>
      <w:r>
        <w:rPr>
          <w:i/>
          <w:color w:val="000000"/>
        </w:rPr>
        <w:t>[End ...]</w:t>
      </w:r>
      <w:r>
        <w:rPr>
          <w:color w:val="000000"/>
        </w:rPr>
        <w:t>: Indicates the start and end of specific areas to clearly delineate them for technical purposes.</w:t>
      </w:r>
    </w:p>
    <w:bookmarkEnd w:id="30"/>
    <w:bookmarkEnd w:id="31"/>
    <w:p w:rsidR="002F1A4C" w:rsidRDefault="002F1A4C" w:rsidP="002F1A4C">
      <w:pPr>
        <w:spacing w:before="200" w:after="0" w:line="240" w:lineRule="auto"/>
        <w:ind w:left="400"/>
        <w:jc w:val="both"/>
      </w:pPr>
      <w:r>
        <w:rPr>
          <w:i/>
          <w:color w:val="000000"/>
        </w:rPr>
        <w:t>[Activate ...]</w:t>
      </w:r>
      <w:r>
        <w:rPr>
          <w:color w:val="000000"/>
        </w:rPr>
        <w:t>: Initiates another knowledge artifact or knowledge artifact section.</w:t>
      </w:r>
    </w:p>
    <w:p w:rsidR="002F1A4C" w:rsidRDefault="002F1A4C" w:rsidP="002F1A4C">
      <w:pPr>
        <w:spacing w:before="200" w:after="0" w:line="240" w:lineRule="auto"/>
        <w:ind w:left="400"/>
        <w:jc w:val="both"/>
      </w:pPr>
      <w:r>
        <w:rPr>
          <w:i/>
          <w:color w:val="000000"/>
        </w:rPr>
        <w:t>[Section Prompt: ...]</w:t>
      </w:r>
      <w:r>
        <w:rPr>
          <w:color w:val="000000"/>
        </w:rPr>
        <w:t>: If this section is applicable, then the following prompt should be displayed to the user.</w:t>
      </w:r>
    </w:p>
    <w:p w:rsidR="002F1A4C" w:rsidRDefault="002F1A4C" w:rsidP="002F1A4C">
      <w:pPr>
        <w:spacing w:before="200" w:after="0" w:line="240" w:lineRule="auto"/>
        <w:ind w:left="400"/>
        <w:jc w:val="both"/>
      </w:pPr>
      <w:r>
        <w:rPr>
          <w:i/>
          <w:color w:val="000000"/>
        </w:rPr>
        <w:t>[Section Selection Behavior: ...]</w:t>
      </w:r>
      <w:r>
        <w:rPr>
          <w:color w:val="000000"/>
        </w:rPr>
        <w:t>: Indicates technical constraints or considerations for the selection of items within the section.</w:t>
      </w:r>
    </w:p>
    <w:p w:rsidR="002F1A4C" w:rsidRDefault="002F1A4C" w:rsidP="002F1A4C">
      <w:pPr>
        <w:spacing w:before="200" w:after="0" w:line="240" w:lineRule="auto"/>
        <w:ind w:left="400"/>
        <w:jc w:val="both"/>
      </w:pPr>
      <w:r>
        <w:rPr>
          <w:i/>
          <w:color w:val="000000"/>
        </w:rPr>
        <w:t>[Attach: ...]</w:t>
      </w:r>
      <w:r>
        <w:rPr>
          <w:color w:val="000000"/>
        </w:rPr>
        <w:t>: Indicates that the specified item should be attached to the documentation template if available.</w:t>
      </w:r>
    </w:p>
    <w:p w:rsidR="002F1A4C" w:rsidRDefault="002F1A4C" w:rsidP="002F1A4C">
      <w:pPr>
        <w:spacing w:before="200" w:after="0" w:line="240" w:lineRule="auto"/>
        <w:ind w:left="400"/>
        <w:jc w:val="both"/>
      </w:pPr>
      <w:r>
        <w:rPr>
          <w:i/>
          <w:color w:val="000000"/>
        </w:rPr>
        <w:t>[Link: ...]</w:t>
      </w:r>
      <w:r>
        <w:rPr>
          <w:color w:val="000000"/>
        </w:rPr>
        <w:t>: Indicates that rather than attaching an item, a link should be included in the documentation template.</w:t>
      </w:r>
    </w:p>
    <w:p w:rsidR="002F1A4C" w:rsidRDefault="002F1A4C" w:rsidP="002F1A4C">
      <w:pPr>
        <w:spacing w:before="200" w:after="0" w:line="240" w:lineRule="auto"/>
        <w:ind w:left="400"/>
        <w:jc w:val="both"/>
      </w:pPr>
      <w:r>
        <w:rPr>
          <w:i/>
          <w:color w:val="000000"/>
        </w:rPr>
        <w:t>[Clinical Comment: ...]</w:t>
      </w:r>
      <w:r>
        <w:rPr>
          <w:color w:val="000000"/>
        </w:rPr>
        <w:t>: Indicates clinical rationale or guidance.</w:t>
      </w:r>
    </w:p>
    <w:p w:rsidR="002F1A4C" w:rsidRDefault="002F1A4C" w:rsidP="002F1A4C">
      <w:pPr>
        <w:spacing w:before="200" w:after="0" w:line="240" w:lineRule="auto"/>
        <w:ind w:left="400"/>
        <w:jc w:val="both"/>
      </w:pPr>
      <w:r>
        <w:rPr>
          <w:i/>
          <w:color w:val="000000"/>
        </w:rPr>
        <w:t>[Technical Note: ...]</w:t>
      </w:r>
      <w:r>
        <w:rPr>
          <w:color w:val="000000"/>
        </w:rPr>
        <w:t>: Indicates technical considerations or notes.</w:t>
      </w:r>
    </w:p>
    <w:p w:rsidR="002F1A4C" w:rsidRDefault="002F1A4C" w:rsidP="002F1A4C">
      <w:pPr>
        <w:spacing w:before="200" w:after="0" w:line="240" w:lineRule="auto"/>
        <w:ind w:left="400"/>
        <w:jc w:val="both"/>
      </w:pPr>
      <w:r>
        <w:rPr>
          <w:i/>
          <w:color w:val="000000"/>
        </w:rPr>
        <w:t>[If ...]</w:t>
      </w:r>
      <w:r>
        <w:rPr>
          <w:color w:val="000000"/>
        </w:rPr>
        <w:t>: Indicates the beginning of a conditional section.</w:t>
      </w:r>
    </w:p>
    <w:p w:rsidR="002F1A4C" w:rsidRDefault="002F1A4C" w:rsidP="002F1A4C">
      <w:pPr>
        <w:spacing w:before="200" w:after="0" w:line="240" w:lineRule="auto"/>
        <w:ind w:left="400"/>
        <w:jc w:val="both"/>
      </w:pPr>
      <w:r>
        <w:rPr>
          <w:i/>
          <w:color w:val="000000"/>
        </w:rPr>
        <w:t>[Else, ...]</w:t>
      </w:r>
      <w:r>
        <w:rPr>
          <w:color w:val="000000"/>
        </w:rPr>
        <w:t>: Indicates the beginning of the alternative branch of a conditional section.</w:t>
      </w:r>
    </w:p>
    <w:p w:rsidR="002F1A4C" w:rsidRDefault="002F1A4C" w:rsidP="002F1A4C">
      <w:pPr>
        <w:spacing w:before="200" w:after="0" w:line="240" w:lineRule="auto"/>
        <w:ind w:left="400"/>
        <w:jc w:val="both"/>
      </w:pPr>
      <w:r>
        <w:rPr>
          <w:i/>
          <w:color w:val="000000"/>
        </w:rPr>
        <w:t>[End if ...]</w:t>
      </w:r>
      <w:r>
        <w:rPr>
          <w:color w:val="000000"/>
        </w:rPr>
        <w:t>: Indicates the end of a conditional section.</w:t>
      </w:r>
    </w:p>
    <w:p w:rsidR="00B2151C" w:rsidRDefault="002F1A4C" w:rsidP="004B1A0D">
      <w:pPr>
        <w:pStyle w:val="ccwpCheckbox"/>
      </w:pPr>
      <w:bookmarkStart w:id="32" w:name="d0e160"/>
      <w:r>
        <w:rPr>
          <w:i/>
        </w:rPr>
        <w:t>[Check box]</w:t>
      </w:r>
      <w:r>
        <w:t>: Indicates items that should be selected based upon the section selection behavior.</w:t>
      </w:r>
      <w:bookmarkEnd w:id="32"/>
    </w:p>
    <w:p w:rsidR="000E757E" w:rsidRDefault="000E757E">
      <w:pPr>
        <w:spacing w:after="0" w:line="240" w:lineRule="auto"/>
        <w:rPr>
          <w:rFonts w:asciiTheme="majorHAnsi" w:eastAsiaTheme="majorEastAsia" w:hAnsiTheme="majorHAnsi" w:cstheme="majorBidi"/>
          <w:color w:val="365F91" w:themeColor="accent1" w:themeShade="BF"/>
          <w:sz w:val="32"/>
          <w:szCs w:val="32"/>
        </w:rPr>
      </w:pPr>
      <w:r>
        <w:br w:type="page"/>
      </w:r>
    </w:p>
    <w:p w:rsidR="000E757E" w:rsidRDefault="000E757E" w:rsidP="00AC23E9">
      <w:pPr>
        <w:pStyle w:val="ccwpHeading1"/>
      </w:pPr>
      <w:bookmarkStart w:id="33" w:name="_Toc505163653"/>
      <w:r>
        <w:t xml:space="preserve">Mental Health: </w:t>
      </w:r>
      <w:r w:rsidR="00502D78">
        <w:t>Military Sexual Trauma (MST)</w:t>
      </w:r>
      <w:bookmarkEnd w:id="33"/>
    </w:p>
    <w:p w:rsidR="000E757E" w:rsidRDefault="000E757E" w:rsidP="00840127">
      <w:pPr>
        <w:pStyle w:val="ccwpHeading2"/>
      </w:pPr>
      <w:bookmarkStart w:id="34" w:name="_tuztin2x98gb"/>
      <w:bookmarkStart w:id="35" w:name="_Toc505163654"/>
      <w:bookmarkEnd w:id="34"/>
      <w:r w:rsidRPr="00AC23E9">
        <w:t>Clinical</w:t>
      </w:r>
      <w:r>
        <w:t xml:space="preserve"> Context</w:t>
      </w:r>
      <w:bookmarkEnd w:id="35"/>
      <w:r>
        <w:t xml:space="preserve"> </w:t>
      </w:r>
    </w:p>
    <w:p w:rsidR="000E757E" w:rsidRDefault="000E757E" w:rsidP="00860B7A">
      <w:pPr>
        <w:pStyle w:val="ccwpTechnicalNote"/>
      </w:pPr>
      <w:r>
        <w:t>[Begin Clinical Context</w:t>
      </w:r>
      <w:r w:rsidR="00E97FFC">
        <w:t>.</w:t>
      </w:r>
      <w:r>
        <w:t>]</w:t>
      </w:r>
    </w:p>
    <w:p w:rsidR="00502D78" w:rsidRPr="00A7339B" w:rsidRDefault="00502D78" w:rsidP="00502D78">
      <w:pPr>
        <w:pStyle w:val="ccwpBodyText"/>
      </w:pPr>
      <w:r w:rsidRPr="00A7339B">
        <w:t>[Clinical Comment:</w:t>
      </w:r>
      <w:r w:rsidR="00A374E8">
        <w:t xml:space="preserve"> </w:t>
      </w:r>
      <w:r w:rsidRPr="00A7339B">
        <w:t>Intended to support documentation of screening-related findings and decisions from screening for military sexual trauma</w:t>
      </w:r>
      <w:r>
        <w:t xml:space="preserve"> (</w:t>
      </w:r>
      <w:r w:rsidRPr="00732709">
        <w:rPr>
          <w:rStyle w:val="ccwpAcronym"/>
        </w:rPr>
        <w:t>MST</w:t>
      </w:r>
      <w:r>
        <w:t>)</w:t>
      </w:r>
      <w:r w:rsidRPr="00A7339B">
        <w:t>.</w:t>
      </w:r>
    </w:p>
    <w:p w:rsidR="00502D78" w:rsidRPr="00A7339B" w:rsidRDefault="00502D78" w:rsidP="00502D78">
      <w:pPr>
        <w:pStyle w:val="ccwpBodyText"/>
      </w:pPr>
      <w:r w:rsidRPr="00A7339B">
        <w:t>The following preexisting VA materials are regarded as the preferred sources: Documentation Related to Military Sexual Trauma (https://www.mirecc.va.gov/cih-visn2/Documents/Provider_Education_Handouts/</w:t>
      </w:r>
      <w:r w:rsidRPr="00A7339B">
        <w:rPr>
          <w:rStyle w:val="ccwpAcronym"/>
          <w:sz w:val="24"/>
          <w:szCs w:val="24"/>
        </w:rPr>
        <w:t>MST</w:t>
      </w:r>
      <w:r w:rsidRPr="00A7339B">
        <w:t xml:space="preserve">-Documentation_Handout.pdf) and screenshots from </w:t>
      </w:r>
      <w:r>
        <w:t xml:space="preserve">the </w:t>
      </w:r>
      <w:r w:rsidRPr="00A7339B">
        <w:t xml:space="preserve">Portland VA </w:t>
      </w:r>
      <w:r>
        <w:t>Medical Center (</w:t>
      </w:r>
      <w:r w:rsidRPr="00732709">
        <w:rPr>
          <w:rStyle w:val="ccwpAcronym"/>
        </w:rPr>
        <w:t>VAMC</w:t>
      </w:r>
      <w:r>
        <w:t xml:space="preserve">) </w:t>
      </w:r>
      <w:r w:rsidRPr="00A7339B">
        <w:t>(</w:t>
      </w:r>
      <w:r w:rsidRPr="00A7339B">
        <w:rPr>
          <w:rStyle w:val="ccwpAcronym"/>
          <w:sz w:val="24"/>
          <w:szCs w:val="24"/>
        </w:rPr>
        <w:t>MST</w:t>
      </w:r>
      <w:r w:rsidRPr="00A7339B">
        <w:t xml:space="preserve"> screening.docx).]</w:t>
      </w:r>
    </w:p>
    <w:p w:rsidR="005B62F2" w:rsidRPr="001A148B" w:rsidRDefault="005B62F2" w:rsidP="00474E7F">
      <w:pPr>
        <w:pStyle w:val="ccwpTechnicalNote"/>
        <w:rPr>
          <w:rStyle w:val="ccwpTableCaption"/>
        </w:rPr>
      </w:pPr>
      <w:r w:rsidRPr="001A148B">
        <w:rPr>
          <w:rStyle w:val="ccwpTableCaption"/>
        </w:rPr>
        <w:t>Table 1.1. Clinical Context Domains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635"/>
        <w:gridCol w:w="6925"/>
      </w:tblGrid>
      <w:tr w:rsidR="00502D78" w:rsidTr="001A148B">
        <w:tc>
          <w:tcPr>
            <w:tcW w:w="13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2D78" w:rsidRPr="0034036E" w:rsidRDefault="00502D78" w:rsidP="00502D78">
            <w:pPr>
              <w:pStyle w:val="ccwpTableContent"/>
              <w:rPr>
                <w:b/>
              </w:rPr>
            </w:pPr>
            <w:r w:rsidRPr="0034036E">
              <w:rPr>
                <w:b/>
              </w:rPr>
              <w:t>Target User</w:t>
            </w:r>
          </w:p>
        </w:tc>
        <w:tc>
          <w:tcPr>
            <w:tcW w:w="36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2D78" w:rsidRDefault="00502D78" w:rsidP="00502D78">
            <w:pPr>
              <w:pStyle w:val="ccwpTableContent"/>
            </w:pPr>
            <w:r w:rsidRPr="00683E8D">
              <w:t xml:space="preserve">Any </w:t>
            </w:r>
            <w:commentRangeStart w:id="36"/>
            <w:commentRangeStart w:id="37"/>
            <w:r w:rsidRPr="00683E8D">
              <w:t>clinician</w:t>
            </w:r>
            <w:commentRangeEnd w:id="36"/>
            <w:r w:rsidR="009F0FD6">
              <w:rPr>
                <w:rStyle w:val="CommentReference"/>
                <w:color w:val="auto"/>
              </w:rPr>
              <w:commentReference w:id="36"/>
            </w:r>
            <w:commentRangeEnd w:id="37"/>
            <w:r w:rsidR="00275AF9">
              <w:rPr>
                <w:rStyle w:val="CommentReference"/>
                <w:color w:val="auto"/>
              </w:rPr>
              <w:commentReference w:id="37"/>
            </w:r>
            <w:r w:rsidRPr="00683E8D">
              <w:t xml:space="preserve"> (primarily used by primary care providers</w:t>
            </w:r>
            <w:r w:rsidR="00880C60">
              <w:t xml:space="preserve">, </w:t>
            </w:r>
            <w:r w:rsidR="00880C60" w:rsidRPr="00732709">
              <w:rPr>
                <w:rStyle w:val="ccwpAcronym"/>
              </w:rPr>
              <w:t>PCP</w:t>
            </w:r>
            <w:r w:rsidR="00880C60">
              <w:t>s</w:t>
            </w:r>
            <w:r w:rsidRPr="00683E8D">
              <w:t>)</w:t>
            </w:r>
          </w:p>
        </w:tc>
      </w:tr>
      <w:tr w:rsidR="00502D78" w:rsidTr="001A148B">
        <w:tc>
          <w:tcPr>
            <w:tcW w:w="13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2D78" w:rsidRPr="0034036E" w:rsidRDefault="00502D78" w:rsidP="00502D78">
            <w:pPr>
              <w:pStyle w:val="ccwpTableContent"/>
              <w:rPr>
                <w:b/>
              </w:rPr>
            </w:pPr>
            <w:r w:rsidRPr="0034036E">
              <w:rPr>
                <w:b/>
              </w:rPr>
              <w:t>Patient</w:t>
            </w:r>
          </w:p>
        </w:tc>
        <w:tc>
          <w:tcPr>
            <w:tcW w:w="36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2D78" w:rsidRDefault="00502D78" w:rsidP="00502D78">
            <w:pPr>
              <w:pStyle w:val="ccwpTableContent"/>
            </w:pPr>
            <w:r w:rsidRPr="00683E8D">
              <w:t xml:space="preserve">All </w:t>
            </w:r>
            <w:commentRangeStart w:id="38"/>
            <w:commentRangeStart w:id="39"/>
            <w:r w:rsidRPr="00683E8D">
              <w:t>patients</w:t>
            </w:r>
            <w:commentRangeEnd w:id="38"/>
            <w:r w:rsidR="00753283">
              <w:rPr>
                <w:rStyle w:val="CommentReference"/>
                <w:color w:val="auto"/>
              </w:rPr>
              <w:commentReference w:id="38"/>
            </w:r>
            <w:commentRangeEnd w:id="39"/>
            <w:r w:rsidR="00275AF9">
              <w:rPr>
                <w:rStyle w:val="CommentReference"/>
                <w:color w:val="auto"/>
              </w:rPr>
              <w:commentReference w:id="39"/>
            </w:r>
            <w:r w:rsidRPr="00683E8D">
              <w:t xml:space="preserve"> </w:t>
            </w:r>
          </w:p>
        </w:tc>
      </w:tr>
      <w:tr w:rsidR="00502D78" w:rsidTr="001A148B">
        <w:tc>
          <w:tcPr>
            <w:tcW w:w="13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2D78" w:rsidRPr="0034036E" w:rsidRDefault="00502D78" w:rsidP="00502D78">
            <w:pPr>
              <w:pStyle w:val="ccwpTableContent"/>
              <w:rPr>
                <w:b/>
              </w:rPr>
            </w:pPr>
            <w:r w:rsidRPr="0034036E">
              <w:rPr>
                <w:b/>
              </w:rPr>
              <w:t>Priority</w:t>
            </w:r>
          </w:p>
        </w:tc>
        <w:tc>
          <w:tcPr>
            <w:tcW w:w="36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2D78" w:rsidRDefault="00502D78" w:rsidP="00502D78">
            <w:pPr>
              <w:pStyle w:val="ccwpTableContent"/>
            </w:pPr>
            <w:r w:rsidRPr="00683E8D">
              <w:t xml:space="preserve">Routine </w:t>
            </w:r>
          </w:p>
        </w:tc>
      </w:tr>
      <w:tr w:rsidR="00502D78" w:rsidTr="001A148B">
        <w:tc>
          <w:tcPr>
            <w:tcW w:w="13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2D78" w:rsidRPr="0034036E" w:rsidRDefault="00502D78" w:rsidP="00502D78">
            <w:pPr>
              <w:pStyle w:val="ccwpTableContent"/>
              <w:rPr>
                <w:b/>
              </w:rPr>
            </w:pPr>
            <w:r w:rsidRPr="0034036E">
              <w:rPr>
                <w:b/>
              </w:rPr>
              <w:t>Specialty</w:t>
            </w:r>
          </w:p>
        </w:tc>
        <w:tc>
          <w:tcPr>
            <w:tcW w:w="36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2D78" w:rsidRDefault="00502D78" w:rsidP="00502D78">
            <w:pPr>
              <w:pStyle w:val="ccwpTableContent"/>
            </w:pPr>
            <w:commentRangeStart w:id="40"/>
            <w:del w:id="41" w:author="Author">
              <w:r w:rsidRPr="00683E8D" w:rsidDel="00830189">
                <w:delText xml:space="preserve">Primary </w:delText>
              </w:r>
              <w:commentRangeStart w:id="42"/>
              <w:r w:rsidRPr="00683E8D" w:rsidDel="00830189">
                <w:delText>care</w:delText>
              </w:r>
              <w:commentRangeEnd w:id="40"/>
              <w:r w:rsidR="006A63AB" w:rsidDel="00830189">
                <w:rPr>
                  <w:rStyle w:val="CommentReference"/>
                  <w:color w:val="auto"/>
                </w:rPr>
                <w:commentReference w:id="40"/>
              </w:r>
              <w:commentRangeEnd w:id="42"/>
              <w:r w:rsidR="005B33A2" w:rsidDel="00830189">
                <w:rPr>
                  <w:rStyle w:val="CommentReference"/>
                  <w:color w:val="auto"/>
                </w:rPr>
                <w:commentReference w:id="42"/>
              </w:r>
            </w:del>
            <w:ins w:id="43" w:author="Author">
              <w:r w:rsidR="00830189">
                <w:t>All specialties</w:t>
              </w:r>
            </w:ins>
          </w:p>
        </w:tc>
      </w:tr>
      <w:tr w:rsidR="00502D78" w:rsidTr="001A148B">
        <w:tc>
          <w:tcPr>
            <w:tcW w:w="13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2D78" w:rsidRPr="0034036E" w:rsidRDefault="00502D78" w:rsidP="00502D78">
            <w:pPr>
              <w:pStyle w:val="ccwpTableContent"/>
              <w:rPr>
                <w:b/>
              </w:rPr>
            </w:pPr>
            <w:r w:rsidRPr="0034036E">
              <w:rPr>
                <w:b/>
              </w:rPr>
              <w:t>Location</w:t>
            </w:r>
          </w:p>
        </w:tc>
        <w:tc>
          <w:tcPr>
            <w:tcW w:w="36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2D78" w:rsidRDefault="00502D78" w:rsidP="00502D78">
            <w:pPr>
              <w:pStyle w:val="ccwpTableContent"/>
            </w:pPr>
            <w:r w:rsidRPr="00683E8D">
              <w:t>Outpatient</w:t>
            </w:r>
          </w:p>
        </w:tc>
      </w:tr>
    </w:tbl>
    <w:p w:rsidR="000E757E" w:rsidRPr="00860B7A" w:rsidRDefault="000E757E" w:rsidP="00860B7A">
      <w:pPr>
        <w:pStyle w:val="ccwpTechnicalNote"/>
      </w:pPr>
      <w:bookmarkStart w:id="44" w:name="_2bn6wsx"/>
      <w:bookmarkEnd w:id="44"/>
      <w:r w:rsidRPr="00860B7A">
        <w:t>[End Clinical Context</w:t>
      </w:r>
      <w:r w:rsidR="00E97FFC">
        <w:t>.</w:t>
      </w:r>
      <w:r w:rsidRPr="00860B7A">
        <w:t>]</w:t>
      </w:r>
    </w:p>
    <w:p w:rsidR="00E10412" w:rsidRPr="00E10412" w:rsidRDefault="00E10412" w:rsidP="00E10412">
      <w:pPr>
        <w:pStyle w:val="ccwpHeading2"/>
      </w:pPr>
      <w:bookmarkStart w:id="45" w:name="_Toc505163655"/>
      <w:r w:rsidRPr="00E10412">
        <w:t>Knowledge Artifacts</w:t>
      </w:r>
      <w:bookmarkEnd w:id="45"/>
    </w:p>
    <w:p w:rsidR="00E10412" w:rsidRDefault="00E10412" w:rsidP="00E10412">
      <w:pPr>
        <w:pStyle w:val="ccwpTechnicalNote"/>
      </w:pPr>
      <w:r>
        <w:t>[Begin Knowledge Artifacts</w:t>
      </w:r>
      <w:r w:rsidR="00E97FFC">
        <w:t>.</w:t>
      </w:r>
      <w:r>
        <w:t>]</w:t>
      </w:r>
    </w:p>
    <w:p w:rsidR="00502D78" w:rsidRPr="00502D78" w:rsidRDefault="00E10412" w:rsidP="00502D78">
      <w:pPr>
        <w:pStyle w:val="ccwpBodyText"/>
      </w:pPr>
      <w:bookmarkStart w:id="46" w:name="_qsh70q"/>
      <w:bookmarkEnd w:id="46"/>
      <w:r w:rsidRPr="00502D78">
        <w:t xml:space="preserve">This section describes the </w:t>
      </w:r>
      <w:r w:rsidRPr="00732709">
        <w:rPr>
          <w:rStyle w:val="ccwpAcronym"/>
        </w:rPr>
        <w:t>CDS</w:t>
      </w:r>
      <w:r w:rsidRPr="00502D78">
        <w:t xml:space="preserve"> </w:t>
      </w:r>
      <w:r w:rsidR="00502D78">
        <w:t>knowledge artifact</w:t>
      </w:r>
      <w:r w:rsidR="00502D78" w:rsidRPr="00502D78">
        <w:t xml:space="preserve"> that is specific to </w:t>
      </w:r>
      <w:r w:rsidR="00502D78" w:rsidRPr="00732709">
        <w:rPr>
          <w:rStyle w:val="ccwpAcronym"/>
        </w:rPr>
        <w:t>MST</w:t>
      </w:r>
      <w:r w:rsidR="00502D78" w:rsidRPr="00502D78">
        <w:t xml:space="preserve">. Health care professionals are required to screen all Veterans for </w:t>
      </w:r>
      <w:r w:rsidR="00502D78" w:rsidRPr="00732709">
        <w:rPr>
          <w:rStyle w:val="ccwpAcronym"/>
        </w:rPr>
        <w:t>MST</w:t>
      </w:r>
      <w:r w:rsidR="00502D78" w:rsidRPr="00502D78">
        <w:t xml:space="preserve"> and to document the results </w:t>
      </w:r>
      <w:ins w:id="47" w:author="Author">
        <w:r w:rsidR="00275AF9">
          <w:t xml:space="preserve">of </w:t>
        </w:r>
      </w:ins>
      <w:r w:rsidR="00502D78" w:rsidRPr="00502D78">
        <w:t xml:space="preserve">this screening. The scope of </w:t>
      </w:r>
      <w:r w:rsidR="00502D78" w:rsidRPr="00732709">
        <w:rPr>
          <w:rStyle w:val="ccwpAcronym"/>
        </w:rPr>
        <w:t>MST</w:t>
      </w:r>
      <w:r w:rsidR="00502D78" w:rsidRPr="00502D78">
        <w:t xml:space="preserve"> is broad and includes events that may have taken place on-base or off-base, on-duty or off-duty, and perpetrated by military personnel or civilians.</w:t>
      </w:r>
    </w:p>
    <w:p w:rsidR="00502D78" w:rsidRPr="00502D78" w:rsidRDefault="00502D78" w:rsidP="00502D78">
      <w:pPr>
        <w:pStyle w:val="ccwpBodyText"/>
      </w:pPr>
      <w:r w:rsidRPr="00502D78">
        <w:t>The knowledge artifact defines this clinical use case.</w:t>
      </w:r>
      <w:r w:rsidR="00A374E8">
        <w:t xml:space="preserve"> </w:t>
      </w:r>
      <w:r w:rsidRPr="00502D78">
        <w:t>The artifact is the Documentation Template and is described in detail in the following sections.</w:t>
      </w:r>
    </w:p>
    <w:p w:rsidR="00502D78" w:rsidRPr="004018DA" w:rsidRDefault="00502D78" w:rsidP="00502D78">
      <w:pPr>
        <w:pStyle w:val="ccwpBodyText"/>
        <w:numPr>
          <w:ilvl w:val="0"/>
          <w:numId w:val="44"/>
        </w:numPr>
        <w:rPr>
          <w:ins w:id="48" w:author="Author"/>
          <w:rStyle w:val="ccwpAcronym"/>
          <w:i w:val="0"/>
          <w:color w:val="000000" w:themeColor="text1"/>
          <w:rPrChange w:id="49" w:author="Author">
            <w:rPr>
              <w:ins w:id="50" w:author="Author"/>
              <w:rStyle w:val="ccwpAcronym"/>
            </w:rPr>
          </w:rPrChange>
        </w:rPr>
      </w:pPr>
      <w:r w:rsidRPr="00502D78">
        <w:t xml:space="preserve">A Documentation Template: Mental Health: </w:t>
      </w:r>
      <w:r w:rsidRPr="00732709">
        <w:rPr>
          <w:rStyle w:val="ccwpAcronym"/>
        </w:rPr>
        <w:t>MST</w:t>
      </w:r>
      <w:r w:rsidRPr="00502D78">
        <w:t xml:space="preserve"> </w:t>
      </w:r>
      <w:r w:rsidRPr="00732709">
        <w:rPr>
          <w:rStyle w:val="ccwpAcronym"/>
        </w:rPr>
        <w:t>KNART</w:t>
      </w:r>
    </w:p>
    <w:p w:rsidR="00CC3398" w:rsidRDefault="00CC3398">
      <w:pPr>
        <w:pStyle w:val="ccwpBodyText"/>
        <w:numPr>
          <w:ilvl w:val="1"/>
          <w:numId w:val="44"/>
        </w:numPr>
        <w:pPrChange w:id="51" w:author="Author">
          <w:pPr>
            <w:pStyle w:val="ccwpBodyText"/>
            <w:numPr>
              <w:numId w:val="44"/>
            </w:numPr>
            <w:ind w:left="720" w:hanging="360"/>
          </w:pPr>
        </w:pPrChange>
      </w:pPr>
      <w:ins w:id="52" w:author="Author">
        <w:r>
          <w:t xml:space="preserve">Supports documentation of MST related findings and </w:t>
        </w:r>
        <w:r w:rsidR="00C41329">
          <w:t>decisions</w:t>
        </w:r>
      </w:ins>
    </w:p>
    <w:p w:rsidR="00502D78" w:rsidDel="00830189" w:rsidRDefault="00502D78">
      <w:pPr>
        <w:pStyle w:val="ccwpBodyText"/>
        <w:numPr>
          <w:ilvl w:val="0"/>
          <w:numId w:val="44"/>
        </w:numPr>
        <w:rPr>
          <w:del w:id="53" w:author="Author"/>
        </w:rPr>
        <w:pPrChange w:id="54" w:author="Author">
          <w:pPr>
            <w:pStyle w:val="ccwpBodyText"/>
            <w:numPr>
              <w:ilvl w:val="1"/>
              <w:numId w:val="44"/>
            </w:numPr>
            <w:ind w:left="1440" w:hanging="360"/>
          </w:pPr>
        </w:pPrChange>
      </w:pPr>
      <w:del w:id="55" w:author="Author">
        <w:r w:rsidRPr="00502D78" w:rsidDel="00830189">
          <w:delText xml:space="preserve">Documents the information provided by the </w:delText>
        </w:r>
        <w:commentRangeStart w:id="56"/>
        <w:r w:rsidRPr="00502D78" w:rsidDel="00830189">
          <w:delText>referring provider</w:delText>
        </w:r>
        <w:commentRangeEnd w:id="56"/>
        <w:r w:rsidR="005D1E49" w:rsidDel="00830189">
          <w:rPr>
            <w:rStyle w:val="CommentReference"/>
            <w:color w:val="auto"/>
          </w:rPr>
          <w:commentReference w:id="56"/>
        </w:r>
      </w:del>
    </w:p>
    <w:p w:rsidR="00502D78" w:rsidRPr="00502D78" w:rsidRDefault="00502D78" w:rsidP="00502D78">
      <w:pPr>
        <w:pStyle w:val="ccwpBodyText"/>
        <w:numPr>
          <w:ilvl w:val="1"/>
          <w:numId w:val="44"/>
        </w:numPr>
      </w:pPr>
      <w:r w:rsidRPr="00502D78">
        <w:t>Includes logic for appropriate display of documentation sections</w:t>
      </w:r>
    </w:p>
    <w:p w:rsidR="00FF500C" w:rsidRDefault="00E10412" w:rsidP="00E66EBE">
      <w:pPr>
        <w:pStyle w:val="ccwpTechnicalNote"/>
      </w:pPr>
      <w:r w:rsidRPr="00E66EBE">
        <w:t>[End Knowledge Artifacts</w:t>
      </w:r>
      <w:r w:rsidR="00E97FFC">
        <w:t>.</w:t>
      </w:r>
      <w:r w:rsidRPr="00E66EBE">
        <w:t>]</w:t>
      </w:r>
    </w:p>
    <w:p w:rsidR="00FF500C" w:rsidRDefault="00FF500C">
      <w:pPr>
        <w:spacing w:after="0" w:line="240" w:lineRule="auto"/>
      </w:pPr>
      <w:r>
        <w:br w:type="page"/>
      </w:r>
    </w:p>
    <w:p w:rsidR="00E10412" w:rsidRPr="00E66EBE" w:rsidRDefault="00E10412" w:rsidP="00E66EBE">
      <w:pPr>
        <w:pStyle w:val="ccwpTechnicalNote"/>
      </w:pPr>
    </w:p>
    <w:p w:rsidR="00E97FFC" w:rsidRDefault="00D83BBA" w:rsidP="00614562">
      <w:pPr>
        <w:pStyle w:val="ccwpHeading1"/>
      </w:pPr>
      <w:bookmarkStart w:id="57" w:name="_Toc505163656"/>
      <w:r w:rsidRPr="00614562">
        <w:rPr>
          <w:rFonts w:eastAsiaTheme="minorHAnsi"/>
        </w:rPr>
        <w:t>Documentation Template</w:t>
      </w:r>
      <w:r w:rsidR="00123DD3">
        <w:rPr>
          <w:rFonts w:eastAsiaTheme="minorHAnsi"/>
        </w:rPr>
        <w:t xml:space="preserve"> -</w:t>
      </w:r>
      <w:r w:rsidR="00E97FFC" w:rsidRPr="00614562">
        <w:rPr>
          <w:rFonts w:eastAsiaTheme="minorHAnsi"/>
        </w:rPr>
        <w:t xml:space="preserve"> </w:t>
      </w:r>
      <w:r w:rsidR="00123DD3">
        <w:rPr>
          <w:rFonts w:eastAsiaTheme="minorHAnsi"/>
        </w:rPr>
        <w:t xml:space="preserve">Mental Health: </w:t>
      </w:r>
      <w:r w:rsidR="00502D78">
        <w:t>Military Sexual Trauma (MST)</w:t>
      </w:r>
      <w:bookmarkEnd w:id="57"/>
    </w:p>
    <w:p w:rsidR="00E97FFC" w:rsidRDefault="00E97FFC" w:rsidP="00EC70E1">
      <w:pPr>
        <w:pStyle w:val="ccwpBodyText"/>
        <w:rPr>
          <w:rFonts w:eastAsiaTheme="majorEastAsia"/>
        </w:rPr>
      </w:pPr>
      <w:r>
        <w:rPr>
          <w:rFonts w:eastAsiaTheme="majorEastAsia"/>
        </w:rPr>
        <w:t>[Begin Documentation Template</w:t>
      </w:r>
      <w:r w:rsidR="00123DD3">
        <w:rPr>
          <w:rFonts w:eastAsiaTheme="majorEastAsia"/>
        </w:rPr>
        <w:t xml:space="preserve"> – Mental Health</w:t>
      </w:r>
      <w:r>
        <w:rPr>
          <w:rFonts w:eastAsiaTheme="majorEastAsia"/>
        </w:rPr>
        <w:t xml:space="preserve">: </w:t>
      </w:r>
      <w:r w:rsidR="00502D78">
        <w:rPr>
          <w:rFonts w:eastAsiaTheme="majorEastAsia"/>
        </w:rPr>
        <w:t>Military Sexual Trauma</w:t>
      </w:r>
      <w:r>
        <w:rPr>
          <w:rFonts w:eastAsiaTheme="majorEastAsia"/>
        </w:rPr>
        <w:t xml:space="preserve"> (</w:t>
      </w:r>
      <w:r w:rsidR="00502D78">
        <w:rPr>
          <w:rStyle w:val="ccwpAcronym"/>
          <w:rFonts w:eastAsiaTheme="majorEastAsia"/>
        </w:rPr>
        <w:t>MST</w:t>
      </w:r>
      <w:r>
        <w:rPr>
          <w:rFonts w:eastAsiaTheme="majorEastAsia"/>
        </w:rPr>
        <w:t>).]</w:t>
      </w:r>
    </w:p>
    <w:p w:rsidR="00502D78" w:rsidRPr="00EC70E1" w:rsidRDefault="00502D78" w:rsidP="00EC70E1">
      <w:pPr>
        <w:pStyle w:val="ccwpBodyText"/>
        <w:rPr>
          <w:rFonts w:eastAsiaTheme="majorEastAsia"/>
        </w:rPr>
      </w:pPr>
      <w:r w:rsidRPr="00502D78">
        <w:rPr>
          <w:rFonts w:eastAsiaTheme="majorEastAsia"/>
        </w:rPr>
        <w:t>[</w:t>
      </w:r>
      <w:r>
        <w:rPr>
          <w:rFonts w:eastAsiaTheme="majorEastAsia"/>
        </w:rPr>
        <w:t xml:space="preserve">Clinical Comment: </w:t>
      </w:r>
      <w:r w:rsidRPr="00502D78">
        <w:rPr>
          <w:rFonts w:eastAsiaTheme="majorEastAsia"/>
        </w:rPr>
        <w:t xml:space="preserve">This documentation template is appropriate for all patients </w:t>
      </w:r>
      <w:del w:id="58" w:author="Author">
        <w:r w:rsidRPr="00502D78" w:rsidDel="00C41329">
          <w:rPr>
            <w:rFonts w:eastAsiaTheme="majorEastAsia"/>
          </w:rPr>
          <w:delText xml:space="preserve">in any clinical setting </w:delText>
        </w:r>
      </w:del>
      <w:r w:rsidRPr="00502D78">
        <w:rPr>
          <w:rFonts w:eastAsiaTheme="majorEastAsia"/>
        </w:rPr>
        <w:t xml:space="preserve">seen in </w:t>
      </w:r>
      <w:del w:id="59" w:author="Author">
        <w:r w:rsidRPr="00502D78" w:rsidDel="00C41329">
          <w:rPr>
            <w:rFonts w:eastAsiaTheme="majorEastAsia"/>
          </w:rPr>
          <w:delText xml:space="preserve">the </w:delText>
        </w:r>
      </w:del>
      <w:ins w:id="60" w:author="Author">
        <w:r w:rsidR="00C41329" w:rsidRPr="00502D78">
          <w:rPr>
            <w:rFonts w:eastAsiaTheme="majorEastAsia"/>
          </w:rPr>
          <w:t xml:space="preserve">any clinical setting </w:t>
        </w:r>
        <w:r w:rsidR="00C41329">
          <w:rPr>
            <w:rFonts w:eastAsiaTheme="majorEastAsia"/>
          </w:rPr>
          <w:t xml:space="preserve">in the </w:t>
        </w:r>
      </w:ins>
      <w:r w:rsidR="00B50420" w:rsidRPr="00732709">
        <w:rPr>
          <w:rStyle w:val="ccwpAcronym"/>
          <w:rFonts w:eastAsiaTheme="majorEastAsia"/>
        </w:rPr>
        <w:t>VHA</w:t>
      </w:r>
      <w:r w:rsidRPr="00502D78">
        <w:rPr>
          <w:rFonts w:eastAsiaTheme="majorEastAsia"/>
        </w:rPr>
        <w:t xml:space="preserve">; however, screening for </w:t>
      </w:r>
      <w:r w:rsidR="00B50420" w:rsidRPr="00732709">
        <w:rPr>
          <w:rStyle w:val="ccwpAcronym"/>
          <w:rFonts w:eastAsiaTheme="majorEastAsia"/>
        </w:rPr>
        <w:t>MST</w:t>
      </w:r>
      <w:r w:rsidRPr="00502D78">
        <w:rPr>
          <w:rFonts w:eastAsiaTheme="majorEastAsia"/>
        </w:rPr>
        <w:t xml:space="preserve"> must be done by a trained and licensed clinical provider as described below.]</w:t>
      </w:r>
    </w:p>
    <w:p w:rsidR="00CB794F" w:rsidRDefault="00CB794F" w:rsidP="00D83BBA">
      <w:pPr>
        <w:pStyle w:val="ccwpHeading2"/>
      </w:pPr>
      <w:bookmarkStart w:id="61" w:name="_Toc505163657"/>
      <w:r w:rsidRPr="00D83BBA">
        <w:t>Knowledge Narrative</w:t>
      </w:r>
      <w:bookmarkEnd w:id="61"/>
    </w:p>
    <w:p w:rsidR="00E97FFC" w:rsidRPr="00E97FFC" w:rsidRDefault="00E97FFC" w:rsidP="00EC70E1">
      <w:pPr>
        <w:pStyle w:val="ccwpBodyText"/>
      </w:pPr>
      <w:r>
        <w:t>[Begin Knowledge Narrative.]</w:t>
      </w:r>
    </w:p>
    <w:p w:rsidR="00D21A23" w:rsidRPr="00D21A23" w:rsidRDefault="00D21A23" w:rsidP="00381B24">
      <w:pPr>
        <w:pStyle w:val="ccwpBodyText"/>
        <w:spacing w:after="0"/>
        <w:rPr>
          <w:rFonts w:eastAsiaTheme="minorHAnsi"/>
        </w:rPr>
      </w:pPr>
      <w:r>
        <w:rPr>
          <w:rFonts w:eastAsiaTheme="minorHAnsi"/>
        </w:rPr>
        <w:t>[</w:t>
      </w:r>
      <w:r>
        <w:t>See Clinical Context in Chapter 1.]</w:t>
      </w:r>
    </w:p>
    <w:p w:rsidR="00502D78" w:rsidRDefault="00502D78" w:rsidP="00EC70E1">
      <w:pPr>
        <w:pStyle w:val="ccwpBodyText"/>
        <w:rPr>
          <w:rFonts w:eastAsiaTheme="minorHAnsi"/>
        </w:rPr>
      </w:pPr>
      <w:r w:rsidRPr="00502D78">
        <w:t>Military sexual trauma (</w:t>
      </w:r>
      <w:r w:rsidRPr="00732709">
        <w:rPr>
          <w:rStyle w:val="ccwpAcronym"/>
        </w:rPr>
        <w:t>MST</w:t>
      </w:r>
      <w:r w:rsidRPr="00502D78">
        <w:t>) involves exposure to one or more unwanted sexual experiences during military service and may be associated with a broad range of potential mental health and physical conditions, including depressive and anxiety disorders, posttraumatic stress disorder, substance use disorders, interpersonal difficulties and problems trusting others (even health care providers), self-blame and self-doubt, sexual functioning difficulties and sexual health concerns, issues related to sexuality and identity, difficulties navigating interpersonal boundaries, and increased risk of future victimization (“A Primer…”, VA 2011).</w:t>
      </w:r>
      <w:r w:rsidR="00A374E8">
        <w:t xml:space="preserve"> </w:t>
      </w:r>
      <w:r w:rsidRPr="00502D78">
        <w:t xml:space="preserve">Many specific physical health diagnoses have also been found to be associated with </w:t>
      </w:r>
      <w:r w:rsidRPr="00732709">
        <w:rPr>
          <w:rStyle w:val="ccwpAcronym"/>
        </w:rPr>
        <w:t>MST</w:t>
      </w:r>
      <w:r w:rsidRPr="00502D78">
        <w:t xml:space="preserve">. The scope of </w:t>
      </w:r>
      <w:r w:rsidRPr="00732709">
        <w:rPr>
          <w:rStyle w:val="ccwpAcronym"/>
        </w:rPr>
        <w:t>MST</w:t>
      </w:r>
      <w:r w:rsidRPr="00502D78">
        <w:t xml:space="preserve"> is purposefully broad and includes events that may have been labeled as “hazing,”</w:t>
      </w:r>
      <w:r w:rsidR="00A374E8">
        <w:t xml:space="preserve"> </w:t>
      </w:r>
      <w:r w:rsidRPr="00502D78">
        <w:t xml:space="preserve">that took place on-base or off-base and while on-duty or off-duty, and that were perpetrated by military personnel or civilians. Health care professionals are required to screen all Veterans for MST and to document the results of this screening. All care for the mental and physical sequelae of </w:t>
      </w:r>
      <w:r w:rsidRPr="00732709">
        <w:rPr>
          <w:rStyle w:val="ccwpAcronym"/>
        </w:rPr>
        <w:t>MST</w:t>
      </w:r>
      <w:r w:rsidRPr="00502D78">
        <w:t xml:space="preserve">, including pharmacologic therapy, must be provided free of charge. In support of that requirement, </w:t>
      </w:r>
      <w:r w:rsidRPr="00732709">
        <w:rPr>
          <w:rStyle w:val="ccwpAcronym"/>
        </w:rPr>
        <w:t>VA</w:t>
      </w:r>
      <w:r w:rsidRPr="00502D78">
        <w:t xml:space="preserve"> health care professionals are required to document when a visit included treatment for an </w:t>
      </w:r>
      <w:r w:rsidRPr="00732709">
        <w:rPr>
          <w:rStyle w:val="ccwpAcronym"/>
        </w:rPr>
        <w:t>MST</w:t>
      </w:r>
      <w:r w:rsidRPr="00502D78">
        <w:t xml:space="preserve">-related condition. VA is also congressionally mandated to report on screening rates and treatment rates annually. Successful screening requires that clinicians be aware of the stigma, complexity, and sensitivity related to this screening. All VA clinicians are required to have completed a mandatory training designed to increase their knowledge, skills, and ability to successfully conduct the screening. Increased systematization and standardization of screening processes and tools has the potential to improve rates of identification and treatment of Veterans who have been victims of </w:t>
      </w:r>
      <w:r w:rsidRPr="00732709">
        <w:rPr>
          <w:rStyle w:val="ccwpAcronym"/>
        </w:rPr>
        <w:t>MST</w:t>
      </w:r>
      <w:r w:rsidRPr="00502D78">
        <w:t xml:space="preserve"> (“Military Sexual Trauma…”, </w:t>
      </w:r>
      <w:r w:rsidRPr="00732709">
        <w:rPr>
          <w:rStyle w:val="ccwpAcronym"/>
        </w:rPr>
        <w:t>VA</w:t>
      </w:r>
      <w:r w:rsidRPr="00502D78">
        <w:t xml:space="preserve"> 2015).</w:t>
      </w:r>
      <w:r w:rsidRPr="00502D78">
        <w:rPr>
          <w:rFonts w:eastAsiaTheme="minorHAnsi"/>
        </w:rPr>
        <w:t xml:space="preserve"> </w:t>
      </w:r>
    </w:p>
    <w:p w:rsidR="00E97FFC" w:rsidRDefault="00E97FFC" w:rsidP="00EC70E1">
      <w:pPr>
        <w:pStyle w:val="ccwpBodyText"/>
        <w:rPr>
          <w:ins w:id="62" w:author="Author"/>
          <w:rFonts w:eastAsiaTheme="minorHAnsi"/>
        </w:rPr>
      </w:pPr>
      <w:r>
        <w:rPr>
          <w:rFonts w:eastAsiaTheme="minorHAnsi"/>
        </w:rPr>
        <w:t>[End Knowledge Narrative.]</w:t>
      </w:r>
    </w:p>
    <w:p w:rsidR="0036270B" w:rsidRDefault="0036270B" w:rsidP="00EC70E1">
      <w:pPr>
        <w:pStyle w:val="ccwpBodyText"/>
        <w:rPr>
          <w:rFonts w:eastAsiaTheme="minorHAnsi"/>
        </w:rPr>
      </w:pPr>
    </w:p>
    <w:p w:rsidR="0036270B" w:rsidRDefault="0036270B" w:rsidP="0036270B">
      <w:pPr>
        <w:pStyle w:val="ccwpHeading3"/>
        <w:rPr>
          <w:ins w:id="63" w:author="Author"/>
          <w:rFonts w:eastAsiaTheme="minorHAnsi"/>
        </w:rPr>
      </w:pPr>
      <w:bookmarkStart w:id="64" w:name="_Toc505163658"/>
      <w:ins w:id="65" w:author="Author">
        <w:del w:id="66" w:author="Author">
          <w:r w:rsidDel="00384670">
            <w:rPr>
              <w:rFonts w:eastAsiaTheme="minorHAnsi"/>
            </w:rPr>
            <w:delText>Screening Text and Functionality</w:delText>
          </w:r>
        </w:del>
        <w:r w:rsidR="00384670">
          <w:rPr>
            <w:rFonts w:eastAsiaTheme="minorHAnsi"/>
          </w:rPr>
          <w:t>MST Screening</w:t>
        </w:r>
      </w:ins>
    </w:p>
    <w:p w:rsidR="0036270B" w:rsidRDefault="0036270B" w:rsidP="0036270B">
      <w:pPr>
        <w:pStyle w:val="ccwpBodyText"/>
        <w:rPr>
          <w:ins w:id="67" w:author="Author"/>
          <w:rFonts w:eastAsiaTheme="minorHAnsi"/>
        </w:rPr>
      </w:pPr>
      <w:ins w:id="68" w:author="Author">
        <w:r>
          <w:rPr>
            <w:rFonts w:eastAsiaTheme="minorHAnsi"/>
          </w:rPr>
          <w:t xml:space="preserve">[Begin </w:t>
        </w:r>
        <w:del w:id="69" w:author="Author">
          <w:r w:rsidDel="00E81A47">
            <w:rPr>
              <w:rFonts w:eastAsiaTheme="minorHAnsi"/>
            </w:rPr>
            <w:delText>Screening Text and Functionality</w:delText>
          </w:r>
          <w:r w:rsidDel="00BB3018">
            <w:rPr>
              <w:rFonts w:eastAsiaTheme="minorHAnsi"/>
            </w:rPr>
            <w:delText>.</w:delText>
          </w:r>
        </w:del>
        <w:r w:rsidR="00E81A47">
          <w:rPr>
            <w:rFonts w:eastAsiaTheme="minorHAnsi"/>
          </w:rPr>
          <w:t>MST Screening</w:t>
        </w:r>
        <w:r>
          <w:rPr>
            <w:rFonts w:eastAsiaTheme="minorHAnsi"/>
          </w:rPr>
          <w:t>]</w:t>
        </w:r>
      </w:ins>
    </w:p>
    <w:p w:rsidR="004778F5" w:rsidRDefault="004778F5" w:rsidP="0036270B">
      <w:pPr>
        <w:pStyle w:val="ccwpBodyText"/>
        <w:rPr>
          <w:ins w:id="70" w:author="Author"/>
          <w:rFonts w:eastAsiaTheme="minorHAnsi"/>
        </w:rPr>
      </w:pPr>
      <w:ins w:id="71" w:author="Author">
        <w:r>
          <w:rPr>
            <w:rFonts w:eastAsiaTheme="minorHAnsi"/>
          </w:rPr>
          <w:t>[Section Prompt: MST Screening]</w:t>
        </w:r>
      </w:ins>
    </w:p>
    <w:p w:rsidR="006F0BE2" w:rsidRDefault="0017392A" w:rsidP="0036270B">
      <w:pPr>
        <w:pStyle w:val="ccwpBodyText"/>
        <w:rPr>
          <w:ins w:id="72" w:author="Author"/>
          <w:rFonts w:eastAsiaTheme="minorHAnsi"/>
        </w:rPr>
      </w:pPr>
      <w:ins w:id="73" w:author="Author">
        <w:r>
          <w:rPr>
            <w:rFonts w:eastAsiaTheme="minorHAnsi"/>
            <w:color w:val="0070C0"/>
            <w:u w:val="single"/>
          </w:rPr>
          <w:t xml:space="preserve">[Technical Note: Provide </w:t>
        </w:r>
        <w:del w:id="74" w:author="Author">
          <w:r w:rsidR="006F0BE2" w:rsidRPr="000515D7" w:rsidDel="0017392A">
            <w:rPr>
              <w:rFonts w:eastAsiaTheme="minorHAnsi"/>
              <w:color w:val="0070C0"/>
              <w:u w:val="single"/>
            </w:rPr>
            <w:delText>L</w:delText>
          </w:r>
        </w:del>
        <w:r>
          <w:rPr>
            <w:rFonts w:eastAsiaTheme="minorHAnsi"/>
            <w:color w:val="0070C0"/>
            <w:u w:val="single"/>
          </w:rPr>
          <w:t>l</w:t>
        </w:r>
        <w:r w:rsidR="006F0BE2" w:rsidRPr="000515D7">
          <w:rPr>
            <w:rFonts w:eastAsiaTheme="minorHAnsi"/>
            <w:color w:val="0070C0"/>
            <w:u w:val="single"/>
          </w:rPr>
          <w:t>ink</w:t>
        </w:r>
        <w:r w:rsidR="006F0BE2">
          <w:rPr>
            <w:rFonts w:eastAsiaTheme="minorHAnsi"/>
            <w:color w:val="0070C0"/>
          </w:rPr>
          <w:t xml:space="preserve"> </w:t>
        </w:r>
        <w:r w:rsidR="006F0BE2" w:rsidRPr="000515D7">
          <w:rPr>
            <w:rFonts w:eastAsiaTheme="minorHAnsi"/>
            <w:color w:val="0070C0"/>
            <w:u w:val="single"/>
          </w:rPr>
          <w:t xml:space="preserve">to Guidance for asking MST </w:t>
        </w:r>
        <w:commentRangeStart w:id="75"/>
        <w:commentRangeStart w:id="76"/>
        <w:r w:rsidR="006F0BE2" w:rsidRPr="000515D7">
          <w:rPr>
            <w:rFonts w:eastAsiaTheme="minorHAnsi"/>
            <w:color w:val="0070C0"/>
            <w:u w:val="single"/>
          </w:rPr>
          <w:t>questions</w:t>
        </w:r>
        <w:commentRangeEnd w:id="75"/>
        <w:r w:rsidR="006F0BE2">
          <w:rPr>
            <w:rStyle w:val="CommentReference"/>
            <w:color w:val="auto"/>
          </w:rPr>
          <w:commentReference w:id="75"/>
        </w:r>
      </w:ins>
      <w:commentRangeEnd w:id="76"/>
      <w:r w:rsidR="00376176">
        <w:rPr>
          <w:rStyle w:val="CommentReference"/>
          <w:color w:val="auto"/>
        </w:rPr>
        <w:commentReference w:id="76"/>
      </w:r>
      <w:ins w:id="77" w:author="Author">
        <w:r w:rsidR="00E63C19">
          <w:rPr>
            <w:rFonts w:eastAsiaTheme="minorHAnsi"/>
            <w:color w:val="0070C0"/>
            <w:u w:val="single"/>
          </w:rPr>
          <w:t xml:space="preserve"> (see Appendix B)</w:t>
        </w:r>
        <w:r>
          <w:rPr>
            <w:rFonts w:eastAsiaTheme="minorHAnsi"/>
            <w:color w:val="0070C0"/>
            <w:u w:val="single"/>
          </w:rPr>
          <w:t>.]</w:t>
        </w:r>
      </w:ins>
    </w:p>
    <w:p w:rsidR="006F0BE2" w:rsidRDefault="0017392A" w:rsidP="0036270B">
      <w:pPr>
        <w:pStyle w:val="ccwpBodyText"/>
        <w:rPr>
          <w:ins w:id="78" w:author="Author"/>
          <w:rFonts w:eastAsiaTheme="minorHAnsi"/>
        </w:rPr>
      </w:pPr>
      <w:ins w:id="79" w:author="Author">
        <w:r>
          <w:rPr>
            <w:rFonts w:eastAsiaTheme="minorHAnsi"/>
            <w:color w:val="0070C0"/>
            <w:u w:val="single"/>
          </w:rPr>
          <w:t xml:space="preserve">[Technical Note: Provide </w:t>
        </w:r>
        <w:del w:id="80" w:author="Author">
          <w:r w:rsidR="006F0BE2" w:rsidRPr="000515D7" w:rsidDel="0017392A">
            <w:rPr>
              <w:rFonts w:eastAsiaTheme="minorHAnsi"/>
              <w:color w:val="0070C0"/>
              <w:u w:val="single"/>
            </w:rPr>
            <w:delText>L</w:delText>
          </w:r>
        </w:del>
        <w:r>
          <w:rPr>
            <w:rFonts w:eastAsiaTheme="minorHAnsi"/>
            <w:color w:val="0070C0"/>
            <w:u w:val="single"/>
          </w:rPr>
          <w:t>l</w:t>
        </w:r>
        <w:r w:rsidR="006F0BE2" w:rsidRPr="000515D7">
          <w:rPr>
            <w:rFonts w:eastAsiaTheme="minorHAnsi"/>
            <w:color w:val="0070C0"/>
            <w:u w:val="single"/>
          </w:rPr>
          <w:t>ink</w:t>
        </w:r>
        <w:r w:rsidR="006F0BE2">
          <w:rPr>
            <w:rFonts w:eastAsiaTheme="minorHAnsi"/>
            <w:color w:val="0070C0"/>
          </w:rPr>
          <w:t xml:space="preserve"> </w:t>
        </w:r>
        <w:r w:rsidR="006F0BE2" w:rsidRPr="000515D7">
          <w:rPr>
            <w:rFonts w:eastAsiaTheme="minorHAnsi"/>
            <w:color w:val="0070C0"/>
            <w:u w:val="single"/>
          </w:rPr>
          <w:t>to</w:t>
        </w:r>
        <w:r w:rsidR="006F0BE2">
          <w:rPr>
            <w:rFonts w:eastAsiaTheme="minorHAnsi"/>
            <w:color w:val="0070C0"/>
            <w:u w:val="single"/>
          </w:rPr>
          <w:t xml:space="preserve"> </w:t>
        </w:r>
        <w:del w:id="81" w:author="Author">
          <w:r w:rsidR="006F0BE2" w:rsidDel="0017392A">
            <w:rPr>
              <w:rFonts w:eastAsiaTheme="minorHAnsi"/>
              <w:color w:val="0070C0"/>
              <w:u w:val="single"/>
            </w:rPr>
            <w:delText>Clinical Companion Page</w:delText>
          </w:r>
        </w:del>
        <w:r>
          <w:rPr>
            <w:rFonts w:eastAsiaTheme="minorHAnsi"/>
            <w:color w:val="0070C0"/>
            <w:u w:val="single"/>
          </w:rPr>
          <w:t>Knowledge Resources for MST screening</w:t>
        </w:r>
        <w:r w:rsidR="0055576A">
          <w:rPr>
            <w:rFonts w:eastAsiaTheme="minorHAnsi"/>
            <w:color w:val="0070C0"/>
            <w:u w:val="single"/>
          </w:rPr>
          <w:t xml:space="preserve"> (see Appendix B)</w:t>
        </w:r>
        <w:r>
          <w:rPr>
            <w:rFonts w:eastAsiaTheme="minorHAnsi"/>
            <w:color w:val="0070C0"/>
            <w:u w:val="single"/>
          </w:rPr>
          <w:t>.]</w:t>
        </w:r>
      </w:ins>
    </w:p>
    <w:p w:rsidR="0036270B" w:rsidRDefault="0036270B" w:rsidP="0036270B">
      <w:pPr>
        <w:pStyle w:val="ccwpBodyText"/>
        <w:rPr>
          <w:ins w:id="82" w:author="Author"/>
          <w:rFonts w:eastAsiaTheme="minorHAnsi"/>
        </w:rPr>
      </w:pPr>
      <w:ins w:id="83" w:author="Author">
        <w:r w:rsidRPr="00385AE1">
          <w:rPr>
            <w:rFonts w:eastAsiaTheme="minorHAnsi"/>
          </w:rPr>
          <w:t>[Section Prompt: Would it be okay if I asked about some things that may have happened to you while you were in the military? We ask all veterans these questions because VA offers free care related to these experiences. You can choose not to answer these questions if you prefer, or you may simply say 'yes' or 'no.']</w:t>
        </w:r>
      </w:ins>
    </w:p>
    <w:p w:rsidR="0036270B" w:rsidRDefault="0036270B" w:rsidP="0036270B">
      <w:pPr>
        <w:pStyle w:val="ccwpBodyText"/>
        <w:rPr>
          <w:ins w:id="84" w:author="Author"/>
          <w:rFonts w:eastAsiaTheme="minorHAnsi"/>
        </w:rPr>
      </w:pPr>
      <w:ins w:id="85" w:author="Author">
        <w:r>
          <w:rPr>
            <w:rFonts w:eastAsiaTheme="minorHAnsi"/>
          </w:rPr>
          <w:t>[Section Selection Behavior: Select one. Required.]</w:t>
        </w:r>
      </w:ins>
    </w:p>
    <w:p w:rsidR="0036270B" w:rsidRPr="00385AE1" w:rsidDel="004778F5" w:rsidRDefault="0036270B" w:rsidP="0036270B">
      <w:pPr>
        <w:pStyle w:val="ccwpBodyText"/>
        <w:rPr>
          <w:ins w:id="86" w:author="Author"/>
          <w:del w:id="87" w:author="Author"/>
          <w:rFonts w:eastAsiaTheme="minorHAnsi"/>
        </w:rPr>
      </w:pPr>
      <w:moveFromRangeStart w:id="88" w:author="Author" w:name="move508781976"/>
      <w:moveFrom w:id="89" w:author="Author">
        <w:ins w:id="90" w:author="Author">
          <w:r w:rsidDel="004778F5">
            <w:rPr>
              <w:rFonts w:eastAsiaTheme="minorHAnsi"/>
            </w:rPr>
            <w:t>[Section Selection Behavior: Selecting “No” or “Declines to</w:t>
          </w:r>
          <w:r w:rsidR="00071698" w:rsidDel="004778F5">
            <w:rPr>
              <w:rFonts w:eastAsiaTheme="minorHAnsi"/>
            </w:rPr>
            <w:t xml:space="preserve"> answer” auto-populates the “Declines</w:t>
          </w:r>
          <w:r w:rsidDel="004778F5">
            <w:rPr>
              <w:rFonts w:eastAsiaTheme="minorHAnsi"/>
            </w:rPr>
            <w:t xml:space="preserve"> answer</w:t>
          </w:r>
          <w:r w:rsidR="00071698" w:rsidDel="004778F5">
            <w:rPr>
              <w:rFonts w:eastAsiaTheme="minorHAnsi"/>
            </w:rPr>
            <w:t>”</w:t>
          </w:r>
          <w:r w:rsidDel="004778F5">
            <w:rPr>
              <w:rFonts w:eastAsiaTheme="minorHAnsi"/>
            </w:rPr>
            <w:t xml:space="preserve"> in the two </w:t>
          </w:r>
          <w:commentRangeStart w:id="91"/>
          <w:r w:rsidDel="004778F5">
            <w:rPr>
              <w:rFonts w:eastAsiaTheme="minorHAnsi"/>
            </w:rPr>
            <w:t>questions</w:t>
          </w:r>
          <w:commentRangeEnd w:id="91"/>
          <w:r w:rsidR="00071698" w:rsidDel="004778F5">
            <w:rPr>
              <w:rStyle w:val="CommentReference"/>
              <w:color w:val="auto"/>
            </w:rPr>
            <w:commentReference w:id="91"/>
          </w:r>
          <w:r w:rsidDel="004778F5">
            <w:rPr>
              <w:rFonts w:eastAsiaTheme="minorHAnsi"/>
            </w:rPr>
            <w:t xml:space="preserve"> below.]</w:t>
          </w:r>
        </w:ins>
      </w:moveFrom>
      <w:moveFromRangeEnd w:id="88"/>
    </w:p>
    <w:p w:rsidR="0036270B" w:rsidRPr="00385AE1" w:rsidDel="004778F5" w:rsidRDefault="0036270B" w:rsidP="0036270B">
      <w:pPr>
        <w:pStyle w:val="ccwpBodyText"/>
        <w:rPr>
          <w:ins w:id="92" w:author="Author"/>
          <w:del w:id="93" w:author="Author"/>
          <w:rFonts w:eastAsiaTheme="minorHAnsi"/>
        </w:rPr>
      </w:pPr>
    </w:p>
    <w:p w:rsidR="0036270B" w:rsidRDefault="0036270B" w:rsidP="0036270B">
      <w:pPr>
        <w:pStyle w:val="ccwpCheckbox"/>
        <w:rPr>
          <w:ins w:id="94" w:author="Author"/>
          <w:rFonts w:eastAsiaTheme="minorHAnsi"/>
        </w:rPr>
      </w:pPr>
      <w:ins w:id="95" w:author="Author">
        <w:r>
          <w:rPr>
            <w:rFonts w:eastAsiaTheme="minorHAnsi"/>
          </w:rPr>
          <w:t>No</w:t>
        </w:r>
      </w:ins>
    </w:p>
    <w:p w:rsidR="0036270B" w:rsidRDefault="0036270B" w:rsidP="0036270B">
      <w:pPr>
        <w:pStyle w:val="ccwpCheckbox"/>
        <w:rPr>
          <w:ins w:id="96" w:author="Author"/>
          <w:rFonts w:eastAsiaTheme="minorHAnsi"/>
        </w:rPr>
      </w:pPr>
      <w:ins w:id="97" w:author="Author">
        <w:r>
          <w:rPr>
            <w:rFonts w:eastAsiaTheme="minorHAnsi"/>
          </w:rPr>
          <w:t>Yes</w:t>
        </w:r>
      </w:ins>
    </w:p>
    <w:p w:rsidR="0036270B" w:rsidRDefault="0036270B" w:rsidP="0036270B">
      <w:pPr>
        <w:pStyle w:val="ccwpCheckbox"/>
        <w:rPr>
          <w:ins w:id="98" w:author="Author"/>
          <w:rFonts w:eastAsiaTheme="minorHAnsi"/>
        </w:rPr>
      </w:pPr>
      <w:ins w:id="99" w:author="Author">
        <w:r>
          <w:rPr>
            <w:rFonts w:eastAsiaTheme="minorHAnsi"/>
          </w:rPr>
          <w:t xml:space="preserve">Declines to </w:t>
        </w:r>
        <w:commentRangeStart w:id="100"/>
        <w:commentRangeStart w:id="101"/>
        <w:r>
          <w:rPr>
            <w:rFonts w:eastAsiaTheme="minorHAnsi"/>
          </w:rPr>
          <w:t>answer</w:t>
        </w:r>
      </w:ins>
      <w:commentRangeEnd w:id="100"/>
      <w:r w:rsidR="009C67D4">
        <w:rPr>
          <w:rStyle w:val="CommentReference"/>
          <w:color w:val="auto"/>
        </w:rPr>
        <w:commentReference w:id="100"/>
      </w:r>
      <w:commentRangeEnd w:id="101"/>
      <w:r w:rsidR="00043B23">
        <w:rPr>
          <w:rStyle w:val="CommentReference"/>
          <w:color w:val="auto"/>
        </w:rPr>
        <w:commentReference w:id="101"/>
      </w:r>
    </w:p>
    <w:p w:rsidR="004778F5" w:rsidRPr="00E90FB6" w:rsidRDefault="004778F5">
      <w:pPr>
        <w:pStyle w:val="ccwpCheckbox"/>
        <w:numPr>
          <w:ilvl w:val="0"/>
          <w:numId w:val="0"/>
        </w:numPr>
        <w:ind w:left="216"/>
        <w:rPr>
          <w:ins w:id="102" w:author="Author"/>
          <w:rFonts w:eastAsiaTheme="minorHAnsi"/>
        </w:rPr>
        <w:pPrChange w:id="103" w:author="Author">
          <w:pPr>
            <w:pStyle w:val="ccwpCheckbox"/>
          </w:pPr>
        </w:pPrChange>
      </w:pPr>
      <w:moveToRangeStart w:id="104" w:author="Author" w:name="move508781976"/>
      <w:moveTo w:id="105" w:author="Author">
        <w:r>
          <w:rPr>
            <w:rFonts w:eastAsiaTheme="minorHAnsi"/>
          </w:rPr>
          <w:t>[</w:t>
        </w:r>
        <w:del w:id="106" w:author="Author">
          <w:r w:rsidDel="004778F5">
            <w:rPr>
              <w:rFonts w:eastAsiaTheme="minorHAnsi"/>
            </w:rPr>
            <w:delText>Section Selection Behavior</w:delText>
          </w:r>
        </w:del>
      </w:moveTo>
      <w:ins w:id="107" w:author="Author">
        <w:r>
          <w:rPr>
            <w:rFonts w:eastAsiaTheme="minorHAnsi"/>
          </w:rPr>
          <w:t>Technical Note</w:t>
        </w:r>
      </w:ins>
      <w:moveTo w:id="108" w:author="Author">
        <w:r>
          <w:rPr>
            <w:rFonts w:eastAsiaTheme="minorHAnsi"/>
          </w:rPr>
          <w:t>: Selecting “No” or “Declines to answer”</w:t>
        </w:r>
      </w:moveTo>
      <w:ins w:id="109" w:author="Author">
        <w:r>
          <w:rPr>
            <w:rFonts w:eastAsiaTheme="minorHAnsi"/>
          </w:rPr>
          <w:t xml:space="preserve"> in the question above should</w:t>
        </w:r>
      </w:ins>
      <w:moveTo w:id="110" w:author="Author">
        <w:r>
          <w:rPr>
            <w:rFonts w:eastAsiaTheme="minorHAnsi"/>
          </w:rPr>
          <w:t xml:space="preserve"> auto-populate</w:t>
        </w:r>
        <w:del w:id="111" w:author="Author">
          <w:r w:rsidDel="004778F5">
            <w:rPr>
              <w:rFonts w:eastAsiaTheme="minorHAnsi"/>
            </w:rPr>
            <w:delText>s</w:delText>
          </w:r>
        </w:del>
        <w:r>
          <w:rPr>
            <w:rFonts w:eastAsiaTheme="minorHAnsi"/>
          </w:rPr>
          <w:t xml:space="preserve"> </w:t>
        </w:r>
        <w:del w:id="112" w:author="Author">
          <w:r w:rsidDel="004778F5">
            <w:rPr>
              <w:rFonts w:eastAsiaTheme="minorHAnsi"/>
            </w:rPr>
            <w:delText xml:space="preserve">the </w:delText>
          </w:r>
        </w:del>
        <w:r>
          <w:rPr>
            <w:rFonts w:eastAsiaTheme="minorHAnsi"/>
          </w:rPr>
          <w:t xml:space="preserve">“Declines </w:t>
        </w:r>
      </w:moveTo>
      <w:ins w:id="113" w:author="Author">
        <w:r>
          <w:rPr>
            <w:rFonts w:eastAsiaTheme="minorHAnsi"/>
          </w:rPr>
          <w:t xml:space="preserve">to </w:t>
        </w:r>
      </w:ins>
      <w:moveTo w:id="114" w:author="Author">
        <w:r>
          <w:rPr>
            <w:rFonts w:eastAsiaTheme="minorHAnsi"/>
          </w:rPr>
          <w:t xml:space="preserve">answer” in the two </w:t>
        </w:r>
      </w:moveTo>
      <w:ins w:id="115" w:author="Author">
        <w:r>
          <w:rPr>
            <w:rFonts w:eastAsiaTheme="minorHAnsi"/>
          </w:rPr>
          <w:t xml:space="preserve">following </w:t>
        </w:r>
      </w:ins>
      <w:commentRangeStart w:id="116"/>
      <w:commentRangeStart w:id="117"/>
      <w:moveTo w:id="118" w:author="Author">
        <w:r>
          <w:rPr>
            <w:rFonts w:eastAsiaTheme="minorHAnsi"/>
          </w:rPr>
          <w:t>questions</w:t>
        </w:r>
        <w:commentRangeEnd w:id="116"/>
        <w:r>
          <w:rPr>
            <w:rStyle w:val="CommentReference"/>
            <w:color w:val="auto"/>
          </w:rPr>
          <w:commentReference w:id="116"/>
        </w:r>
      </w:moveTo>
      <w:commentRangeEnd w:id="117"/>
      <w:r w:rsidR="00043B23">
        <w:rPr>
          <w:rStyle w:val="CommentReference"/>
          <w:color w:val="auto"/>
        </w:rPr>
        <w:commentReference w:id="117"/>
      </w:r>
      <w:ins w:id="119" w:author="Author">
        <w:r>
          <w:rPr>
            <w:rFonts w:eastAsiaTheme="minorHAnsi"/>
          </w:rPr>
          <w:t>.</w:t>
        </w:r>
      </w:ins>
      <w:moveTo w:id="120" w:author="Author">
        <w:del w:id="121" w:author="Author">
          <w:r w:rsidDel="004778F5">
            <w:rPr>
              <w:rFonts w:eastAsiaTheme="minorHAnsi"/>
            </w:rPr>
            <w:delText xml:space="preserve"> below.</w:delText>
          </w:r>
        </w:del>
        <w:r>
          <w:rPr>
            <w:rFonts w:eastAsiaTheme="minorHAnsi"/>
          </w:rPr>
          <w:t>]</w:t>
        </w:r>
      </w:moveTo>
      <w:moveToRangeEnd w:id="104"/>
    </w:p>
    <w:p w:rsidR="0036270B" w:rsidRDefault="0036270B" w:rsidP="0036270B">
      <w:pPr>
        <w:pStyle w:val="ccwpBodyText"/>
        <w:rPr>
          <w:ins w:id="122" w:author="Author"/>
          <w:rFonts w:eastAsiaTheme="minorHAnsi"/>
        </w:rPr>
      </w:pPr>
      <w:ins w:id="123" w:author="Author">
        <w:del w:id="124" w:author="Author">
          <w:r w:rsidRPr="009D699F" w:rsidDel="009C67D4">
            <w:rPr>
              <w:rFonts w:eastAsiaTheme="minorHAnsi"/>
            </w:rPr>
            <w:delText xml:space="preserve"> </w:delText>
          </w:r>
        </w:del>
        <w:r w:rsidRPr="009D699F">
          <w:rPr>
            <w:rFonts w:eastAsiaTheme="minorHAnsi"/>
          </w:rPr>
          <w:t>[Section Prompt: When you were in the military, did you ever receive unwanted, threatening, or repeated sexual attention (for example, touching, cornering, pressure for sexual favors, or inappropriate verbal remarks, etc.)?</w:t>
        </w:r>
        <w:r w:rsidR="00070A89">
          <w:rPr>
            <w:rFonts w:eastAsiaTheme="minorHAnsi"/>
          </w:rPr>
          <w:t xml:space="preserve"> </w:t>
        </w:r>
      </w:ins>
    </w:p>
    <w:p w:rsidR="0036270B" w:rsidRPr="00385AE1" w:rsidRDefault="0036270B" w:rsidP="0036270B">
      <w:pPr>
        <w:pStyle w:val="ccwpBodyText"/>
        <w:rPr>
          <w:ins w:id="125" w:author="Author"/>
          <w:rFonts w:eastAsiaTheme="minorHAnsi"/>
        </w:rPr>
      </w:pPr>
      <w:ins w:id="126" w:author="Author">
        <w:r>
          <w:rPr>
            <w:rFonts w:eastAsiaTheme="minorHAnsi"/>
          </w:rPr>
          <w:t>[Section Selection Behavior: Select one. Required.]</w:t>
        </w:r>
      </w:ins>
    </w:p>
    <w:p w:rsidR="0036270B" w:rsidRDefault="0036270B" w:rsidP="0036270B">
      <w:pPr>
        <w:pStyle w:val="ccwpCheckbox"/>
        <w:rPr>
          <w:ins w:id="127" w:author="Author"/>
          <w:rFonts w:eastAsiaTheme="minorHAnsi"/>
        </w:rPr>
      </w:pPr>
      <w:ins w:id="128" w:author="Author">
        <w:r w:rsidRPr="000A6586">
          <w:rPr>
            <w:rFonts w:eastAsiaTheme="minorHAnsi"/>
          </w:rPr>
          <w:t xml:space="preserve">No, denies prior </w:t>
        </w:r>
        <w:r w:rsidRPr="008F0F98">
          <w:rPr>
            <w:rStyle w:val="ccwpAcronym"/>
            <w:rFonts w:eastAsiaTheme="minorHAnsi"/>
          </w:rPr>
          <w:t>MST</w:t>
        </w:r>
      </w:ins>
    </w:p>
    <w:p w:rsidR="0036270B" w:rsidRDefault="0036270B" w:rsidP="0036270B">
      <w:pPr>
        <w:pStyle w:val="ccwpCheckbox"/>
        <w:rPr>
          <w:ins w:id="129" w:author="Author"/>
          <w:rFonts w:eastAsiaTheme="minorHAnsi"/>
        </w:rPr>
      </w:pPr>
      <w:ins w:id="130" w:author="Author">
        <w:r w:rsidRPr="000A6586">
          <w:rPr>
            <w:rFonts w:eastAsiaTheme="minorHAnsi"/>
          </w:rPr>
          <w:t xml:space="preserve">Yes, reports </w:t>
        </w:r>
        <w:r w:rsidRPr="008F0F98">
          <w:rPr>
            <w:rStyle w:val="ccwpAcronym"/>
            <w:rFonts w:eastAsiaTheme="minorHAnsi"/>
          </w:rPr>
          <w:t>MST</w:t>
        </w:r>
        <w:r w:rsidRPr="000A6586">
          <w:rPr>
            <w:rFonts w:eastAsiaTheme="minorHAnsi"/>
          </w:rPr>
          <w:t xml:space="preserve"> in the past</w:t>
        </w:r>
      </w:ins>
    </w:p>
    <w:p w:rsidR="0036270B" w:rsidRPr="000A6586" w:rsidRDefault="0036270B" w:rsidP="0036270B">
      <w:pPr>
        <w:pStyle w:val="ccwpCheckbox"/>
        <w:rPr>
          <w:ins w:id="131" w:author="Author"/>
          <w:rFonts w:eastAsiaTheme="minorHAnsi"/>
        </w:rPr>
      </w:pPr>
      <w:ins w:id="132" w:author="Author">
        <w:r w:rsidRPr="000A6586">
          <w:rPr>
            <w:rFonts w:eastAsiaTheme="minorHAnsi"/>
          </w:rPr>
          <w:t>Declines to answer</w:t>
        </w:r>
      </w:ins>
    </w:p>
    <w:p w:rsidR="0036270B" w:rsidRPr="009D699F" w:rsidRDefault="0036270B" w:rsidP="0036270B">
      <w:pPr>
        <w:pStyle w:val="ccwpBodyText"/>
        <w:rPr>
          <w:ins w:id="133" w:author="Author"/>
          <w:rFonts w:eastAsiaTheme="minorHAnsi"/>
        </w:rPr>
      </w:pPr>
      <w:ins w:id="134" w:author="Author">
        <w:r w:rsidRPr="009D699F">
          <w:rPr>
            <w:rFonts w:eastAsiaTheme="minorHAnsi"/>
          </w:rPr>
          <w:t>[Section Prompt: When you were in the military, did you have sexual contact against your will or when you were unable to say no (for example, after being forced or threatened or to avoid other consequences)?]</w:t>
        </w:r>
      </w:ins>
    </w:p>
    <w:p w:rsidR="0036270B" w:rsidRPr="00385AE1" w:rsidRDefault="0036270B" w:rsidP="0036270B">
      <w:pPr>
        <w:pStyle w:val="ccwpBodyText"/>
        <w:rPr>
          <w:ins w:id="135" w:author="Author"/>
          <w:rFonts w:eastAsiaTheme="minorHAnsi"/>
        </w:rPr>
      </w:pPr>
      <w:ins w:id="136" w:author="Author">
        <w:r>
          <w:rPr>
            <w:rFonts w:eastAsiaTheme="minorHAnsi"/>
          </w:rPr>
          <w:t>[Section Selection Behavior: Select one. Required.]</w:t>
        </w:r>
      </w:ins>
    </w:p>
    <w:p w:rsidR="0036270B" w:rsidRDefault="0036270B" w:rsidP="0036270B">
      <w:pPr>
        <w:pStyle w:val="ccwpCheckbox"/>
        <w:rPr>
          <w:ins w:id="137" w:author="Author"/>
          <w:rFonts w:eastAsiaTheme="minorHAnsi"/>
        </w:rPr>
      </w:pPr>
      <w:ins w:id="138" w:author="Author">
        <w:r w:rsidRPr="000A6586">
          <w:rPr>
            <w:rFonts w:eastAsiaTheme="minorHAnsi"/>
          </w:rPr>
          <w:t xml:space="preserve">No, denies prior </w:t>
        </w:r>
        <w:r w:rsidRPr="008F0F98">
          <w:rPr>
            <w:rStyle w:val="ccwpAcronym"/>
            <w:rFonts w:eastAsiaTheme="minorHAnsi"/>
          </w:rPr>
          <w:t>MST</w:t>
        </w:r>
      </w:ins>
    </w:p>
    <w:p w:rsidR="0036270B" w:rsidRDefault="0036270B" w:rsidP="0036270B">
      <w:pPr>
        <w:pStyle w:val="ccwpCheckbox"/>
        <w:rPr>
          <w:ins w:id="139" w:author="Author"/>
          <w:rFonts w:eastAsiaTheme="minorHAnsi"/>
        </w:rPr>
      </w:pPr>
      <w:ins w:id="140" w:author="Author">
        <w:r w:rsidRPr="000A6586">
          <w:rPr>
            <w:rFonts w:eastAsiaTheme="minorHAnsi"/>
          </w:rPr>
          <w:t xml:space="preserve">Yes, reports </w:t>
        </w:r>
        <w:r w:rsidRPr="008F0F98">
          <w:rPr>
            <w:rStyle w:val="ccwpAcronym"/>
            <w:rFonts w:eastAsiaTheme="minorHAnsi"/>
          </w:rPr>
          <w:t>MST</w:t>
        </w:r>
        <w:r w:rsidRPr="000A6586">
          <w:rPr>
            <w:rFonts w:eastAsiaTheme="minorHAnsi"/>
          </w:rPr>
          <w:t xml:space="preserve"> in the past</w:t>
        </w:r>
      </w:ins>
    </w:p>
    <w:p w:rsidR="0036270B" w:rsidRDefault="0036270B" w:rsidP="0036270B">
      <w:pPr>
        <w:pStyle w:val="ccwpCheckbox"/>
        <w:rPr>
          <w:ins w:id="141" w:author="Author"/>
          <w:rFonts w:eastAsiaTheme="minorHAnsi"/>
        </w:rPr>
      </w:pPr>
      <w:ins w:id="142" w:author="Author">
        <w:r w:rsidRPr="000A6586">
          <w:rPr>
            <w:rFonts w:eastAsiaTheme="minorHAnsi"/>
          </w:rPr>
          <w:t>Declines to answer</w:t>
        </w:r>
      </w:ins>
    </w:p>
    <w:p w:rsidR="00496371" w:rsidDel="0009773F" w:rsidRDefault="006F0BE2">
      <w:pPr>
        <w:pStyle w:val="ccwpCheckbox"/>
        <w:numPr>
          <w:ilvl w:val="0"/>
          <w:numId w:val="0"/>
        </w:numPr>
        <w:ind w:left="216"/>
        <w:jc w:val="left"/>
        <w:rPr>
          <w:ins w:id="143" w:author="Author"/>
          <w:del w:id="144" w:author="Author"/>
          <w:rFonts w:eastAsiaTheme="minorHAnsi"/>
        </w:rPr>
        <w:pPrChange w:id="145" w:author="Author">
          <w:pPr>
            <w:pStyle w:val="ccwpCheckbox"/>
          </w:pPr>
        </w:pPrChange>
      </w:pPr>
      <w:ins w:id="146" w:author="Author">
        <w:r>
          <w:rPr>
            <w:rFonts w:eastAsiaTheme="minorHAnsi"/>
          </w:rPr>
          <w:t xml:space="preserve">[Technical Notes: If </w:t>
        </w:r>
        <w:r w:rsidR="00A5564F">
          <w:rPr>
            <w:rFonts w:eastAsiaTheme="minorHAnsi"/>
          </w:rPr>
          <w:t>“Yes”</w:t>
        </w:r>
        <w:del w:id="147" w:author="Author">
          <w:r w:rsidDel="00A5564F">
            <w:rPr>
              <w:rFonts w:eastAsiaTheme="minorHAnsi"/>
            </w:rPr>
            <w:delText>yes</w:delText>
          </w:r>
        </w:del>
        <w:r>
          <w:rPr>
            <w:rFonts w:eastAsiaTheme="minorHAnsi"/>
          </w:rPr>
          <w:t xml:space="preserve"> </w:t>
        </w:r>
        <w:r w:rsidR="00496371">
          <w:rPr>
            <w:rFonts w:eastAsiaTheme="minorHAnsi"/>
          </w:rPr>
          <w:t xml:space="preserve">is selected </w:t>
        </w:r>
        <w:r w:rsidR="00A5564F">
          <w:rPr>
            <w:rFonts w:eastAsiaTheme="minorHAnsi"/>
          </w:rPr>
          <w:t xml:space="preserve">on either of the two </w:t>
        </w:r>
        <w:r w:rsidR="0009773F">
          <w:rPr>
            <w:rFonts w:eastAsiaTheme="minorHAnsi"/>
          </w:rPr>
          <w:t xml:space="preserve">preceding </w:t>
        </w:r>
        <w:r w:rsidR="00A5564F">
          <w:rPr>
            <w:rFonts w:eastAsiaTheme="minorHAnsi"/>
          </w:rPr>
          <w:t>questions</w:t>
        </w:r>
        <w:del w:id="148" w:author="Author">
          <w:r w:rsidR="00A5564F" w:rsidDel="0009773F">
            <w:rPr>
              <w:rFonts w:eastAsiaTheme="minorHAnsi"/>
            </w:rPr>
            <w:delText xml:space="preserve"> </w:delText>
          </w:r>
          <w:r w:rsidR="00E3716F" w:rsidDel="0009773F">
            <w:rPr>
              <w:rFonts w:eastAsiaTheme="minorHAnsi"/>
            </w:rPr>
            <w:delText>above</w:delText>
          </w:r>
          <w:r w:rsidR="00496371" w:rsidDel="00E3716F">
            <w:rPr>
              <w:rFonts w:eastAsiaTheme="minorHAnsi"/>
            </w:rPr>
            <w:delText>below</w:delText>
          </w:r>
        </w:del>
        <w:r w:rsidR="00496371">
          <w:rPr>
            <w:rFonts w:eastAsiaTheme="minorHAnsi"/>
          </w:rPr>
          <w:t xml:space="preserve">, display the following </w:t>
        </w:r>
        <w:del w:id="149" w:author="Author">
          <w:r w:rsidR="00496371" w:rsidDel="00F8754E">
            <w:rPr>
              <w:rFonts w:eastAsiaTheme="minorHAnsi"/>
            </w:rPr>
            <w:delText>Section Prompt]</w:delText>
          </w:r>
        </w:del>
      </w:ins>
    </w:p>
    <w:p w:rsidR="00E650DA" w:rsidRDefault="002A5C53">
      <w:pPr>
        <w:pStyle w:val="ccwpCheckbox"/>
        <w:numPr>
          <w:ilvl w:val="0"/>
          <w:numId w:val="0"/>
        </w:numPr>
        <w:ind w:left="216"/>
        <w:jc w:val="left"/>
        <w:rPr>
          <w:ins w:id="150" w:author="Author"/>
          <w:rFonts w:eastAsiaTheme="minorHAnsi"/>
        </w:rPr>
        <w:pPrChange w:id="151" w:author="Author">
          <w:pPr>
            <w:pStyle w:val="ccwpCheckbox"/>
          </w:pPr>
        </w:pPrChange>
      </w:pPr>
      <w:ins w:id="152" w:author="Author">
        <w:r>
          <w:rPr>
            <w:rFonts w:eastAsiaTheme="minorHAnsi"/>
          </w:rPr>
          <w:t>l</w:t>
        </w:r>
        <w:del w:id="153" w:author="Author">
          <w:r w:rsidR="00496371" w:rsidDel="00F8754E">
            <w:rPr>
              <w:rFonts w:eastAsiaTheme="minorHAnsi"/>
            </w:rPr>
            <w:delText>[Section Prompt: L</w:delText>
          </w:r>
        </w:del>
        <w:r w:rsidR="00496371">
          <w:rPr>
            <w:rFonts w:eastAsiaTheme="minorHAnsi"/>
          </w:rPr>
          <w:t>ink to VA policy stating care for MST is free for the Veteran:</w:t>
        </w:r>
        <w:r w:rsidR="006F0BE2">
          <w:rPr>
            <w:rFonts w:eastAsiaTheme="minorHAnsi"/>
          </w:rPr>
          <w:t xml:space="preserve"> </w:t>
        </w:r>
        <w:r w:rsidR="006F0BE2">
          <w:rPr>
            <w:rFonts w:eastAsiaTheme="minorHAnsi"/>
          </w:rPr>
          <w:fldChar w:fldCharType="begin"/>
        </w:r>
        <w:r w:rsidR="006F0BE2">
          <w:rPr>
            <w:rFonts w:eastAsiaTheme="minorHAnsi"/>
          </w:rPr>
          <w:instrText xml:space="preserve"> HYPERLINK "</w:instrText>
        </w:r>
        <w:r w:rsidR="006F0BE2" w:rsidRPr="00C9699F">
          <w:rPr>
            <w:rFonts w:eastAsiaTheme="minorHAnsi"/>
          </w:rPr>
          <w:instrText>https://www.gpo.gov/fdsys/pkg/USCODE-2011-title38/pdf/USCODE-2011-title38-partII-chap17-subchapII-sec1720D.pdf</w:instrText>
        </w:r>
        <w:r w:rsidR="006F0BE2">
          <w:rPr>
            <w:rFonts w:eastAsiaTheme="minorHAnsi"/>
          </w:rPr>
          <w:instrText xml:space="preserve">" </w:instrText>
        </w:r>
        <w:r w:rsidR="006F0BE2">
          <w:rPr>
            <w:rFonts w:eastAsiaTheme="minorHAnsi"/>
          </w:rPr>
          <w:fldChar w:fldCharType="separate"/>
        </w:r>
        <w:r w:rsidR="006F0BE2" w:rsidRPr="0043203E">
          <w:rPr>
            <w:rStyle w:val="Hyperlink"/>
            <w:rFonts w:eastAsiaTheme="minorHAnsi"/>
          </w:rPr>
          <w:t>https://www.gpo.gov/fdsys/pkg/USCODE-2011-title38/pdf/USCODE-2011-title38-partII-chap17-subchapII-sec1720D.pdf</w:t>
        </w:r>
        <w:r w:rsidR="006F0BE2">
          <w:rPr>
            <w:rFonts w:eastAsiaTheme="minorHAnsi"/>
          </w:rPr>
          <w:fldChar w:fldCharType="end"/>
        </w:r>
        <w:r w:rsidR="006F0BE2">
          <w:rPr>
            <w:rFonts w:eastAsiaTheme="minorHAnsi"/>
          </w:rPr>
          <w:t>]</w:t>
        </w:r>
        <w:r w:rsidR="006F0BE2">
          <w:rPr>
            <w:rStyle w:val="CommentReference"/>
            <w:color w:val="auto"/>
          </w:rPr>
          <w:commentReference w:id="154"/>
        </w:r>
      </w:ins>
    </w:p>
    <w:p w:rsidR="006F0BE2" w:rsidRPr="00385AE1" w:rsidRDefault="009F477D">
      <w:pPr>
        <w:pStyle w:val="ccwpCheckbox"/>
        <w:numPr>
          <w:ilvl w:val="0"/>
          <w:numId w:val="0"/>
        </w:numPr>
        <w:ind w:left="216"/>
        <w:jc w:val="left"/>
        <w:rPr>
          <w:ins w:id="155" w:author="Author"/>
          <w:rFonts w:eastAsiaTheme="minorHAnsi"/>
        </w:rPr>
        <w:pPrChange w:id="156" w:author="Author">
          <w:pPr>
            <w:pStyle w:val="ccwpCheckbox"/>
          </w:pPr>
        </w:pPrChange>
      </w:pPr>
      <w:r>
        <w:rPr>
          <w:rStyle w:val="CommentReference"/>
          <w:color w:val="auto"/>
        </w:rPr>
        <w:commentReference w:id="157"/>
      </w:r>
      <w:ins w:id="158" w:author="Author">
        <w:r w:rsidR="00E650DA">
          <w:rPr>
            <w:rFonts w:eastAsiaTheme="minorHAnsi"/>
          </w:rPr>
          <w:t>[</w:t>
        </w:r>
        <w:r w:rsidR="004B638A">
          <w:rPr>
            <w:rFonts w:eastAsiaTheme="minorHAnsi"/>
          </w:rPr>
          <w:t>End</w:t>
        </w:r>
        <w:r w:rsidR="00E650DA">
          <w:rPr>
            <w:rFonts w:eastAsiaTheme="minorHAnsi"/>
          </w:rPr>
          <w:t xml:space="preserve"> MST Screening]</w:t>
        </w:r>
        <w:r w:rsidR="006F0BE2">
          <w:rPr>
            <w:rStyle w:val="CommentReference"/>
            <w:color w:val="auto"/>
          </w:rPr>
          <w:commentReference w:id="159"/>
        </w:r>
        <w:r w:rsidR="006F0BE2">
          <w:rPr>
            <w:rStyle w:val="CommentReference"/>
            <w:color w:val="auto"/>
          </w:rPr>
          <w:commentReference w:id="160"/>
        </w:r>
      </w:ins>
      <w:r w:rsidR="00CA277B">
        <w:rPr>
          <w:rStyle w:val="CommentReference"/>
          <w:color w:val="auto"/>
        </w:rPr>
        <w:commentReference w:id="161"/>
      </w:r>
    </w:p>
    <w:p w:rsidR="0036270B" w:rsidRDefault="00801BE0">
      <w:pPr>
        <w:pStyle w:val="ccwpHeading3"/>
        <w:rPr>
          <w:ins w:id="162" w:author="Author"/>
          <w:rFonts w:eastAsiaTheme="minorHAnsi"/>
        </w:rPr>
        <w:pPrChange w:id="163" w:author="Author">
          <w:pPr>
            <w:pStyle w:val="ccwpBodyText"/>
          </w:pPr>
        </w:pPrChange>
      </w:pPr>
      <w:ins w:id="164" w:author="Author">
        <w:r>
          <w:rPr>
            <w:rFonts w:eastAsiaTheme="minorHAnsi"/>
          </w:rPr>
          <w:t>Referrals for MST</w:t>
        </w:r>
      </w:ins>
    </w:p>
    <w:p w:rsidR="00607676" w:rsidRDefault="00D65F7F" w:rsidP="0036270B">
      <w:pPr>
        <w:pStyle w:val="ccwpBodyText"/>
        <w:rPr>
          <w:ins w:id="165" w:author="Author"/>
          <w:rFonts w:eastAsiaTheme="minorHAnsi"/>
        </w:rPr>
      </w:pPr>
      <w:ins w:id="166" w:author="Author">
        <w:r>
          <w:rPr>
            <w:rFonts w:eastAsiaTheme="minorHAnsi"/>
          </w:rPr>
          <w:t>[</w:t>
        </w:r>
        <w:del w:id="167" w:author="Author">
          <w:r w:rsidDel="00BF7A37">
            <w:rPr>
              <w:rFonts w:eastAsiaTheme="minorHAnsi"/>
            </w:rPr>
            <w:delText>End</w:delText>
          </w:r>
        </w:del>
        <w:r w:rsidR="00BF7A37">
          <w:rPr>
            <w:rFonts w:eastAsiaTheme="minorHAnsi"/>
          </w:rPr>
          <w:t>Begin</w:t>
        </w:r>
        <w:r>
          <w:rPr>
            <w:rFonts w:eastAsiaTheme="minorHAnsi"/>
          </w:rPr>
          <w:t xml:space="preserve"> Referrals]</w:t>
        </w:r>
      </w:ins>
    </w:p>
    <w:p w:rsidR="00801BE0" w:rsidDel="00801BE0" w:rsidRDefault="00607676" w:rsidP="0036270B">
      <w:pPr>
        <w:pStyle w:val="ccwpBodyText"/>
        <w:rPr>
          <w:ins w:id="168" w:author="Author"/>
          <w:del w:id="169" w:author="Author"/>
          <w:rFonts w:eastAsiaTheme="minorHAnsi"/>
        </w:rPr>
      </w:pPr>
      <w:ins w:id="170" w:author="Author">
        <w:r>
          <w:rPr>
            <w:rFonts w:eastAsiaTheme="minorHAnsi"/>
          </w:rPr>
          <w:t>[Section Prompt: Referrals for MST]</w:t>
        </w:r>
        <w:del w:id="171" w:author="Author">
          <w:r w:rsidR="00801BE0" w:rsidDel="00D65F7F">
            <w:rPr>
              <w:rFonts w:eastAsiaTheme="minorHAnsi"/>
            </w:rPr>
            <w:delText>[Section Prompt: Referrals for MST]</w:delText>
          </w:r>
        </w:del>
      </w:ins>
    </w:p>
    <w:p w:rsidR="00801BE0" w:rsidRDefault="00801BE0" w:rsidP="0036270B">
      <w:pPr>
        <w:pStyle w:val="ccwpBodyText"/>
        <w:rPr>
          <w:ins w:id="172" w:author="Author"/>
          <w:rFonts w:eastAsiaTheme="minorHAnsi"/>
        </w:rPr>
      </w:pPr>
    </w:p>
    <w:p w:rsidR="0036270B" w:rsidRDefault="0036270B" w:rsidP="0036270B">
      <w:pPr>
        <w:pStyle w:val="ccwpBodyText"/>
        <w:rPr>
          <w:ins w:id="173" w:author="Author"/>
          <w:rFonts w:eastAsiaTheme="minorHAnsi"/>
        </w:rPr>
      </w:pPr>
      <w:ins w:id="174" w:author="Author">
        <w:r w:rsidRPr="009D699F">
          <w:rPr>
            <w:rFonts w:eastAsiaTheme="minorHAnsi"/>
          </w:rPr>
          <w:t xml:space="preserve">[Section Prompt: </w:t>
        </w:r>
        <w:r>
          <w:rPr>
            <w:rFonts w:eastAsiaTheme="minorHAnsi"/>
          </w:rPr>
          <w:t>Even if the Veteran responds “no” to each question above or refuses screening</w:t>
        </w:r>
        <w:r w:rsidR="00607676">
          <w:rPr>
            <w:rFonts w:eastAsiaTheme="minorHAnsi"/>
          </w:rPr>
          <w:t>, v</w:t>
        </w:r>
        <w:del w:id="175" w:author="Author">
          <w:r w:rsidDel="00607676">
            <w:rPr>
              <w:rFonts w:eastAsiaTheme="minorHAnsi"/>
            </w:rPr>
            <w:delText>, V</w:delText>
          </w:r>
        </w:del>
        <w:r>
          <w:rPr>
            <w:rFonts w:eastAsiaTheme="minorHAnsi"/>
          </w:rPr>
          <w:t>eterans should still be offered a referral to a</w:t>
        </w:r>
        <w:r w:rsidR="0009773F">
          <w:rPr>
            <w:rFonts w:eastAsiaTheme="minorHAnsi"/>
          </w:rPr>
          <w:t>n</w:t>
        </w:r>
        <w:r>
          <w:rPr>
            <w:rFonts w:eastAsiaTheme="minorHAnsi"/>
          </w:rPr>
          <w:t xml:space="preserve"> </w:t>
        </w:r>
        <w:r>
          <w:rPr>
            <w:rFonts w:eastAsiaTheme="minorHAnsi"/>
            <w:i/>
          </w:rPr>
          <w:t>MST</w:t>
        </w:r>
        <w:r>
          <w:rPr>
            <w:rFonts w:eastAsiaTheme="minorHAnsi"/>
          </w:rPr>
          <w:t xml:space="preserve"> specialist.</w:t>
        </w:r>
        <w:r w:rsidR="00AD5D94">
          <w:rPr>
            <w:rFonts w:eastAsiaTheme="minorHAnsi"/>
          </w:rPr>
          <w:t>]</w:t>
        </w:r>
      </w:ins>
    </w:p>
    <w:p w:rsidR="00607676" w:rsidRPr="009D699F" w:rsidRDefault="00607676" w:rsidP="0036270B">
      <w:pPr>
        <w:pStyle w:val="ccwpBodyText"/>
        <w:rPr>
          <w:ins w:id="176" w:author="Author"/>
          <w:rFonts w:eastAsiaTheme="minorHAnsi"/>
        </w:rPr>
      </w:pPr>
      <w:ins w:id="177" w:author="Author">
        <w:r>
          <w:rPr>
            <w:rFonts w:eastAsiaTheme="minorHAnsi"/>
          </w:rPr>
          <w:t xml:space="preserve">[Section Prompt: </w:t>
        </w:r>
        <w:r w:rsidRPr="000A6586">
          <w:rPr>
            <w:rFonts w:eastAsiaTheme="minorHAnsi"/>
          </w:rPr>
          <w:t xml:space="preserve">Would you like to speak to a </w:t>
        </w:r>
        <w:r>
          <w:rPr>
            <w:rFonts w:eastAsiaTheme="minorHAnsi"/>
          </w:rPr>
          <w:t xml:space="preserve">clinical </w:t>
        </w:r>
        <w:r w:rsidRPr="000A6586">
          <w:rPr>
            <w:rFonts w:eastAsiaTheme="minorHAnsi"/>
          </w:rPr>
          <w:t xml:space="preserve">provider about </w:t>
        </w:r>
        <w:r>
          <w:rPr>
            <w:rFonts w:eastAsiaTheme="minorHAnsi"/>
          </w:rPr>
          <w:t>MST treatment?]</w:t>
        </w:r>
      </w:ins>
    </w:p>
    <w:p w:rsidR="0036270B" w:rsidRPr="00385AE1" w:rsidRDefault="0036270B" w:rsidP="0036270B">
      <w:pPr>
        <w:pStyle w:val="ccwpBodyText"/>
        <w:rPr>
          <w:ins w:id="178" w:author="Author"/>
          <w:rFonts w:eastAsiaTheme="minorHAnsi"/>
        </w:rPr>
      </w:pPr>
      <w:ins w:id="179" w:author="Author">
        <w:r>
          <w:rPr>
            <w:rFonts w:eastAsiaTheme="minorHAnsi"/>
          </w:rPr>
          <w:t xml:space="preserve">[Section Selection Behavior: Select </w:t>
        </w:r>
        <w:del w:id="180" w:author="Author">
          <w:r w:rsidDel="00FF0E57">
            <w:rPr>
              <w:rFonts w:eastAsiaTheme="minorHAnsi"/>
            </w:rPr>
            <w:delText>one</w:delText>
          </w:r>
        </w:del>
        <w:r w:rsidR="00FF0E57">
          <w:rPr>
            <w:rFonts w:eastAsiaTheme="minorHAnsi"/>
          </w:rPr>
          <w:t>all that apply</w:t>
        </w:r>
        <w:r>
          <w:rPr>
            <w:rFonts w:eastAsiaTheme="minorHAnsi"/>
          </w:rPr>
          <w:t xml:space="preserve">. </w:t>
        </w:r>
        <w:r w:rsidR="00FF0E57">
          <w:rPr>
            <w:rFonts w:eastAsiaTheme="minorHAnsi"/>
          </w:rPr>
          <w:t xml:space="preserve">At least one selection is </w:t>
        </w:r>
        <w:r>
          <w:rPr>
            <w:rFonts w:eastAsiaTheme="minorHAnsi"/>
          </w:rPr>
          <w:t>Required.]</w:t>
        </w:r>
      </w:ins>
    </w:p>
    <w:p w:rsidR="0036270B" w:rsidRPr="000515D7" w:rsidRDefault="0036270B" w:rsidP="0036270B">
      <w:pPr>
        <w:pStyle w:val="ccwpCheckbox"/>
        <w:rPr>
          <w:ins w:id="181" w:author="Author"/>
          <w:rStyle w:val="ccwpAcronym"/>
          <w:rFonts w:eastAsiaTheme="minorHAnsi"/>
          <w:i w:val="0"/>
          <w:color w:val="000000"/>
        </w:rPr>
      </w:pPr>
      <w:ins w:id="182" w:author="Author">
        <w:r>
          <w:rPr>
            <w:rFonts w:eastAsiaTheme="minorHAnsi"/>
          </w:rPr>
          <w:t>No, declines referral for</w:t>
        </w:r>
        <w:r w:rsidRPr="000A6586">
          <w:rPr>
            <w:rFonts w:eastAsiaTheme="minorHAnsi"/>
          </w:rPr>
          <w:t xml:space="preserve"> </w:t>
        </w:r>
        <w:del w:id="183" w:author="Author">
          <w:r w:rsidRPr="008F0F98" w:rsidDel="00607676">
            <w:rPr>
              <w:rStyle w:val="ccwpAcronym"/>
              <w:rFonts w:eastAsiaTheme="minorHAnsi"/>
            </w:rPr>
            <w:delText>MST</w:delText>
          </w:r>
          <w:r w:rsidDel="00607676">
            <w:rPr>
              <w:rStyle w:val="ccwpAcronym"/>
              <w:rFonts w:eastAsiaTheme="minorHAnsi"/>
            </w:rPr>
            <w:delText xml:space="preserve"> </w:delText>
          </w:r>
          <w:r w:rsidDel="00607676">
            <w:rPr>
              <w:rStyle w:val="ccwpAcronym"/>
              <w:rFonts w:eastAsiaTheme="minorHAnsi"/>
              <w:i w:val="0"/>
            </w:rPr>
            <w:delText xml:space="preserve"> treatment</w:delText>
          </w:r>
        </w:del>
        <w:r w:rsidR="00607676" w:rsidRPr="008F0F98">
          <w:rPr>
            <w:rStyle w:val="ccwpAcronym"/>
            <w:rFonts w:eastAsiaTheme="minorHAnsi"/>
          </w:rPr>
          <w:t>MST</w:t>
        </w:r>
        <w:r w:rsidR="00607676">
          <w:rPr>
            <w:rStyle w:val="ccwpAcronym"/>
            <w:rFonts w:eastAsiaTheme="minorHAnsi"/>
          </w:rPr>
          <w:t xml:space="preserve"> </w:t>
        </w:r>
        <w:r w:rsidR="00607676">
          <w:rPr>
            <w:rStyle w:val="ccwpAcronym"/>
            <w:rFonts w:eastAsiaTheme="minorHAnsi"/>
            <w:i w:val="0"/>
          </w:rPr>
          <w:t>treatment</w:t>
        </w:r>
      </w:ins>
    </w:p>
    <w:p w:rsidR="0036270B" w:rsidRDefault="0036270B" w:rsidP="0036270B">
      <w:pPr>
        <w:pStyle w:val="ccwpCheckbox"/>
        <w:rPr>
          <w:ins w:id="184" w:author="Author"/>
          <w:rFonts w:eastAsiaTheme="minorHAnsi"/>
        </w:rPr>
      </w:pPr>
      <w:ins w:id="185" w:author="Author">
        <w:r w:rsidRPr="000A6586">
          <w:rPr>
            <w:rFonts w:eastAsiaTheme="minorHAnsi"/>
          </w:rPr>
          <w:t xml:space="preserve">No, Veteran is currently in </w:t>
        </w:r>
        <w:r>
          <w:rPr>
            <w:rFonts w:eastAsiaTheme="minorHAnsi"/>
            <w:i/>
          </w:rPr>
          <w:t xml:space="preserve">MST </w:t>
        </w:r>
        <w:r w:rsidRPr="000A6586">
          <w:rPr>
            <w:rFonts w:eastAsiaTheme="minorHAnsi"/>
          </w:rPr>
          <w:t xml:space="preserve">treatment </w:t>
        </w:r>
      </w:ins>
    </w:p>
    <w:p w:rsidR="0036270B" w:rsidRDefault="0036270B" w:rsidP="0036270B">
      <w:pPr>
        <w:pStyle w:val="ccwpCheckbox"/>
        <w:rPr>
          <w:ins w:id="186" w:author="Author"/>
          <w:rFonts w:eastAsiaTheme="minorHAnsi"/>
        </w:rPr>
      </w:pPr>
      <w:ins w:id="187" w:author="Author">
        <w:r w:rsidRPr="000A6586">
          <w:rPr>
            <w:rFonts w:eastAsiaTheme="minorHAnsi"/>
          </w:rPr>
          <w:t>Yes, r</w:t>
        </w:r>
        <w:r>
          <w:rPr>
            <w:rFonts w:eastAsiaTheme="minorHAnsi"/>
          </w:rPr>
          <w:t>equests referral for</w:t>
        </w:r>
        <w:r w:rsidRPr="000A6586">
          <w:rPr>
            <w:rFonts w:eastAsiaTheme="minorHAnsi"/>
          </w:rPr>
          <w:t xml:space="preserve"> </w:t>
        </w:r>
        <w:r w:rsidRPr="008F0F98">
          <w:rPr>
            <w:rStyle w:val="ccwpAcronym"/>
            <w:rFonts w:eastAsiaTheme="minorHAnsi"/>
          </w:rPr>
          <w:t>MST</w:t>
        </w:r>
        <w:r>
          <w:rPr>
            <w:rFonts w:eastAsiaTheme="minorHAnsi"/>
          </w:rPr>
          <w:t xml:space="preserve"> </w:t>
        </w:r>
        <w:commentRangeStart w:id="188"/>
        <w:commentRangeStart w:id="189"/>
        <w:r>
          <w:rPr>
            <w:rFonts w:eastAsiaTheme="minorHAnsi"/>
          </w:rPr>
          <w:t>treatment</w:t>
        </w:r>
        <w:commentRangeEnd w:id="188"/>
        <w:r>
          <w:rPr>
            <w:rStyle w:val="CommentReference"/>
            <w:color w:val="auto"/>
          </w:rPr>
          <w:commentReference w:id="188"/>
        </w:r>
      </w:ins>
      <w:commentRangeEnd w:id="189"/>
      <w:r w:rsidR="00D3424E">
        <w:rPr>
          <w:rStyle w:val="CommentReference"/>
          <w:color w:val="auto"/>
        </w:rPr>
        <w:commentReference w:id="189"/>
      </w:r>
    </w:p>
    <w:p w:rsidR="0036270B" w:rsidRDefault="0036270B" w:rsidP="0036270B">
      <w:pPr>
        <w:pStyle w:val="ccwpCheckbox"/>
        <w:rPr>
          <w:ins w:id="190" w:author="Author"/>
          <w:rFonts w:eastAsiaTheme="minorHAnsi"/>
        </w:rPr>
      </w:pPr>
      <w:ins w:id="191" w:author="Author">
        <w:r>
          <w:rPr>
            <w:rFonts w:eastAsiaTheme="minorHAnsi"/>
          </w:rPr>
          <w:t xml:space="preserve">Yes, requests follow up visit for physical symptoms related to </w:t>
        </w:r>
        <w:r>
          <w:rPr>
            <w:rFonts w:eastAsiaTheme="minorHAnsi"/>
            <w:i/>
          </w:rPr>
          <w:t>MST</w:t>
        </w:r>
      </w:ins>
    </w:p>
    <w:p w:rsidR="0036270B" w:rsidRDefault="0036270B" w:rsidP="0036270B">
      <w:pPr>
        <w:pStyle w:val="ccwpCheckbox"/>
        <w:rPr>
          <w:ins w:id="192" w:author="Author"/>
          <w:rFonts w:eastAsiaTheme="minorHAnsi"/>
        </w:rPr>
      </w:pPr>
      <w:ins w:id="193" w:author="Author">
        <w:r w:rsidRPr="000A6586">
          <w:rPr>
            <w:rFonts w:eastAsiaTheme="minorHAnsi"/>
          </w:rPr>
          <w:t>Declines to answer</w:t>
        </w:r>
      </w:ins>
    </w:p>
    <w:p w:rsidR="0036270B" w:rsidDel="007632F5" w:rsidRDefault="0036270B" w:rsidP="0036270B">
      <w:pPr>
        <w:pStyle w:val="ccwpCheckbox"/>
        <w:numPr>
          <w:ilvl w:val="0"/>
          <w:numId w:val="0"/>
        </w:numPr>
        <w:ind w:left="216"/>
        <w:rPr>
          <w:ins w:id="194" w:author="Author"/>
          <w:del w:id="195" w:author="Author"/>
          <w:rFonts w:eastAsiaTheme="minorHAnsi"/>
        </w:rPr>
      </w:pPr>
      <w:ins w:id="196" w:author="Author">
        <w:del w:id="197" w:author="Author">
          <w:r w:rsidRPr="000A6586" w:rsidDel="007632F5">
            <w:rPr>
              <w:rFonts w:eastAsiaTheme="minorHAnsi"/>
            </w:rPr>
            <w:delText xml:space="preserve">[Technical Note: Provide link to </w:delText>
          </w:r>
          <w:r w:rsidR="00E81A47" w:rsidDel="007632F5">
            <w:rPr>
              <w:rFonts w:eastAsiaTheme="minorHAnsi"/>
            </w:rPr>
            <w:fldChar w:fldCharType="begin"/>
          </w:r>
          <w:r w:rsidR="00E81A47" w:rsidDel="007632F5">
            <w:rPr>
              <w:rFonts w:eastAsiaTheme="minorHAnsi"/>
            </w:rPr>
            <w:delInstrText xml:space="preserve"> HYPERLINK "</w:delInstrText>
          </w:r>
          <w:r w:rsidR="00E81A47" w:rsidRPr="000A6586" w:rsidDel="007632F5">
            <w:rPr>
              <w:rFonts w:eastAsiaTheme="minorHAnsi"/>
            </w:rPr>
            <w:delInstrText>https://www.mentalhealth.va.gov/docs/mst_general_factsheet.pdf</w:delInstrText>
          </w:r>
          <w:r w:rsidR="00E81A47" w:rsidDel="007632F5">
            <w:rPr>
              <w:rFonts w:eastAsiaTheme="minorHAnsi"/>
            </w:rPr>
            <w:delInstrText xml:space="preserve">" </w:delInstrText>
          </w:r>
          <w:r w:rsidR="00E81A47" w:rsidDel="007632F5">
            <w:rPr>
              <w:rFonts w:eastAsiaTheme="minorHAnsi"/>
            </w:rPr>
            <w:fldChar w:fldCharType="separate"/>
          </w:r>
        </w:del>
      </w:ins>
      <w:del w:id="198" w:author="Author">
        <w:r w:rsidR="00E81A47" w:rsidRPr="00CE272D" w:rsidDel="007632F5">
          <w:rPr>
            <w:rStyle w:val="Hyperlink"/>
            <w:rFonts w:eastAsiaTheme="minorHAnsi"/>
          </w:rPr>
          <w:delText>https://www.mentalhealth.va.gov/docs/mst_general_factsheet.pdf</w:delText>
        </w:r>
      </w:del>
      <w:ins w:id="199" w:author="Author">
        <w:del w:id="200" w:author="Author">
          <w:r w:rsidR="00E81A47" w:rsidDel="007632F5">
            <w:rPr>
              <w:rFonts w:eastAsiaTheme="minorHAnsi"/>
            </w:rPr>
            <w:fldChar w:fldCharType="end"/>
          </w:r>
          <w:r w:rsidRPr="000A6586" w:rsidDel="007632F5">
            <w:rPr>
              <w:rFonts w:eastAsiaTheme="minorHAnsi"/>
            </w:rPr>
            <w:delText>.]</w:delText>
          </w:r>
        </w:del>
      </w:ins>
    </w:p>
    <w:p w:rsidR="00E81A47" w:rsidRPr="000A6586" w:rsidRDefault="00E81A47" w:rsidP="0036270B">
      <w:pPr>
        <w:pStyle w:val="ccwpCheckbox"/>
        <w:numPr>
          <w:ilvl w:val="0"/>
          <w:numId w:val="0"/>
        </w:numPr>
        <w:ind w:left="216"/>
        <w:rPr>
          <w:ins w:id="201" w:author="Author"/>
          <w:rFonts w:eastAsiaTheme="minorHAnsi"/>
        </w:rPr>
      </w:pPr>
      <w:ins w:id="202" w:author="Author">
        <w:r>
          <w:rPr>
            <w:rFonts w:eastAsiaTheme="minorHAnsi"/>
          </w:rPr>
          <w:t>[</w:t>
        </w:r>
        <w:del w:id="203" w:author="Author">
          <w:r w:rsidDel="0009773F">
            <w:rPr>
              <w:rFonts w:eastAsiaTheme="minorHAnsi"/>
            </w:rPr>
            <w:delText>Begin</w:delText>
          </w:r>
        </w:del>
        <w:r w:rsidR="0009773F">
          <w:rPr>
            <w:rFonts w:eastAsiaTheme="minorHAnsi"/>
          </w:rPr>
          <w:t>End</w:t>
        </w:r>
        <w:r>
          <w:rPr>
            <w:rFonts w:eastAsiaTheme="minorHAnsi"/>
          </w:rPr>
          <w:t xml:space="preserve"> </w:t>
        </w:r>
        <w:del w:id="204" w:author="Author">
          <w:r w:rsidDel="00D65F7F">
            <w:rPr>
              <w:rFonts w:eastAsiaTheme="minorHAnsi"/>
            </w:rPr>
            <w:delText>MST Screening</w:delText>
          </w:r>
        </w:del>
        <w:r w:rsidR="00D65F7F">
          <w:rPr>
            <w:rFonts w:eastAsiaTheme="minorHAnsi"/>
          </w:rPr>
          <w:t>Referrals</w:t>
        </w:r>
        <w:r>
          <w:rPr>
            <w:rFonts w:eastAsiaTheme="minorHAnsi"/>
          </w:rPr>
          <w:t>]</w:t>
        </w:r>
      </w:ins>
    </w:p>
    <w:bookmarkEnd w:id="64"/>
    <w:p w:rsidR="00502D78" w:rsidDel="0036270B" w:rsidRDefault="00502D78" w:rsidP="00502D78">
      <w:pPr>
        <w:pStyle w:val="ccwpBodyText"/>
        <w:rPr>
          <w:ins w:id="205" w:author="Author"/>
          <w:del w:id="206" w:author="Author"/>
          <w:rFonts w:eastAsiaTheme="minorHAnsi"/>
        </w:rPr>
      </w:pPr>
    </w:p>
    <w:p w:rsidR="00D74B27" w:rsidRPr="000A6586" w:rsidDel="0036270B" w:rsidRDefault="00502D78" w:rsidP="00D74B27">
      <w:pPr>
        <w:pStyle w:val="ccwpBodyText"/>
        <w:rPr>
          <w:del w:id="207" w:author="Author"/>
          <w:rFonts w:eastAsiaTheme="minorHAnsi"/>
        </w:rPr>
      </w:pPr>
      <w:bookmarkStart w:id="208" w:name="_Toc505163659"/>
      <w:commentRangeStart w:id="209"/>
      <w:commentRangeStart w:id="210"/>
      <w:del w:id="211" w:author="Author">
        <w:r w:rsidDel="0036270B">
          <w:rPr>
            <w:rFonts w:eastAsiaTheme="minorHAnsi"/>
          </w:rPr>
          <w:delText>Screening Clinical Considerations</w:delText>
        </w:r>
        <w:bookmarkEnd w:id="208"/>
        <w:commentRangeEnd w:id="209"/>
        <w:r w:rsidR="008E683E" w:rsidDel="0036270B">
          <w:rPr>
            <w:rStyle w:val="CommentReference"/>
            <w:b/>
            <w:color w:val="auto"/>
          </w:rPr>
          <w:commentReference w:id="209"/>
        </w:r>
      </w:del>
      <w:commentRangeEnd w:id="210"/>
      <w:r w:rsidR="004A4B69">
        <w:rPr>
          <w:rStyle w:val="CommentReference"/>
          <w:b/>
          <w:color w:val="auto"/>
        </w:rPr>
        <w:commentReference w:id="210"/>
      </w:r>
      <w:del w:id="212" w:author="Author">
        <w:r w:rsidR="00AE03FE" w:rsidDel="0036270B">
          <w:rPr>
            <w:rStyle w:val="CommentReference"/>
            <w:color w:val="auto"/>
          </w:rPr>
          <w:commentReference w:id="213"/>
        </w:r>
      </w:del>
      <w:r w:rsidR="004A4B69">
        <w:rPr>
          <w:rStyle w:val="CommentReference"/>
          <w:color w:val="auto"/>
        </w:rPr>
        <w:commentReference w:id="214"/>
      </w:r>
      <w:bookmarkStart w:id="215" w:name="_Hlk495997916"/>
    </w:p>
    <w:p w:rsidR="00951194" w:rsidRDefault="00D74B27" w:rsidP="00951194">
      <w:pPr>
        <w:pStyle w:val="ccwpHeading3"/>
        <w:rPr>
          <w:rFonts w:eastAsiaTheme="minorHAnsi"/>
        </w:rPr>
      </w:pPr>
      <w:commentRangeStart w:id="216"/>
      <w:commentRangeStart w:id="217"/>
      <w:del w:id="218" w:author="Author">
        <w:r w:rsidRPr="000A6586" w:rsidDel="0036270B">
          <w:rPr>
            <w:rFonts w:eastAsiaTheme="minorHAnsi"/>
          </w:rPr>
          <w:delText>[</w:delText>
        </w:r>
        <w:r w:rsidDel="0036270B">
          <w:rPr>
            <w:rFonts w:eastAsiaTheme="minorHAnsi"/>
          </w:rPr>
          <w:delText>Section Prompt</w:delText>
        </w:r>
        <w:commentRangeEnd w:id="216"/>
        <w:r w:rsidR="00A707F9" w:rsidDel="0036270B">
          <w:rPr>
            <w:rStyle w:val="CommentReference"/>
            <w:color w:val="auto"/>
          </w:rPr>
          <w:commentReference w:id="216"/>
        </w:r>
      </w:del>
      <w:commentRangeEnd w:id="217"/>
      <w:r w:rsidR="004A4B69">
        <w:rPr>
          <w:rStyle w:val="CommentReference"/>
          <w:color w:val="auto"/>
        </w:rPr>
        <w:commentReference w:id="217"/>
      </w:r>
      <w:del w:id="219" w:author="Author">
        <w:r w:rsidR="00E6153D" w:rsidDel="002D4AD0">
          <w:br w:type="page"/>
        </w:r>
      </w:del>
      <w:r w:rsidR="00951194">
        <w:rPr>
          <w:rFonts w:eastAsiaTheme="minorHAnsi"/>
        </w:rPr>
        <w:t>Patient Education</w:t>
      </w:r>
    </w:p>
    <w:p w:rsidR="00951194" w:rsidRDefault="00951194" w:rsidP="00951194">
      <w:pPr>
        <w:pStyle w:val="ccwpBodyText"/>
        <w:rPr>
          <w:ins w:id="220" w:author="Author"/>
          <w:rFonts w:eastAsiaTheme="minorHAnsi"/>
        </w:rPr>
      </w:pPr>
      <w:r>
        <w:rPr>
          <w:rFonts w:eastAsiaTheme="minorHAnsi"/>
        </w:rPr>
        <w:t>[Begin Patient Education]</w:t>
      </w:r>
    </w:p>
    <w:p w:rsidR="00607676" w:rsidRDefault="00607676" w:rsidP="00607676">
      <w:pPr>
        <w:pStyle w:val="ccwpTechnicalNote"/>
        <w:rPr>
          <w:moveTo w:id="221" w:author="Author"/>
          <w:rFonts w:eastAsiaTheme="minorHAnsi"/>
        </w:rPr>
      </w:pPr>
      <w:moveToRangeStart w:id="222" w:author="Author" w:name="move508795142"/>
      <w:moveTo w:id="223" w:author="Author">
        <w:r>
          <w:rPr>
            <w:rFonts w:eastAsiaTheme="minorHAnsi"/>
          </w:rPr>
          <w:t>[Section Prompt: Patient Educations]</w:t>
        </w:r>
      </w:moveTo>
    </w:p>
    <w:moveToRangeEnd w:id="222"/>
    <w:p w:rsidR="00607676" w:rsidDel="00607676" w:rsidRDefault="00607676" w:rsidP="00951194">
      <w:pPr>
        <w:pStyle w:val="ccwpBodyText"/>
        <w:rPr>
          <w:del w:id="224" w:author="Author"/>
          <w:rFonts w:eastAsiaTheme="minorHAnsi"/>
        </w:rPr>
      </w:pPr>
    </w:p>
    <w:p w:rsidR="00951194" w:rsidRDefault="00951194" w:rsidP="00951194">
      <w:pPr>
        <w:pStyle w:val="ccwpTechnicalNote"/>
        <w:rPr>
          <w:ins w:id="225" w:author="Author"/>
          <w:rFonts w:eastAsiaTheme="minorHAnsi"/>
        </w:rPr>
      </w:pPr>
      <w:r w:rsidRPr="000A6586">
        <w:rPr>
          <w:rFonts w:eastAsiaTheme="minorHAnsi"/>
        </w:rPr>
        <w:t>[</w:t>
      </w:r>
      <w:r>
        <w:rPr>
          <w:rFonts w:eastAsiaTheme="minorHAnsi"/>
        </w:rPr>
        <w:t xml:space="preserve">Technical Note: </w:t>
      </w:r>
      <w:r w:rsidRPr="000A6586">
        <w:rPr>
          <w:rFonts w:eastAsiaTheme="minorHAnsi"/>
        </w:rPr>
        <w:t xml:space="preserve">This section should be made available if the answer to either question in the </w:t>
      </w:r>
      <w:r>
        <w:rPr>
          <w:rFonts w:eastAsiaTheme="minorHAnsi"/>
        </w:rPr>
        <w:t xml:space="preserve">MST Screening </w:t>
      </w:r>
      <w:r w:rsidRPr="000A6586">
        <w:rPr>
          <w:rFonts w:eastAsiaTheme="minorHAnsi"/>
        </w:rPr>
        <w:t>section</w:t>
      </w:r>
      <w:r>
        <w:rPr>
          <w:rFonts w:eastAsiaTheme="minorHAnsi"/>
        </w:rPr>
        <w:t xml:space="preserve"> </w:t>
      </w:r>
      <w:r w:rsidRPr="000A6586">
        <w:rPr>
          <w:rFonts w:eastAsiaTheme="minorHAnsi"/>
        </w:rPr>
        <w:t>was "Yes."]</w:t>
      </w:r>
    </w:p>
    <w:p w:rsidR="00FB0F9A" w:rsidDel="00607676" w:rsidRDefault="00607676" w:rsidP="00951194">
      <w:pPr>
        <w:pStyle w:val="ccwpTechnicalNote"/>
        <w:rPr>
          <w:moveFrom w:id="226" w:author="Author"/>
          <w:rFonts w:eastAsiaTheme="minorHAnsi"/>
        </w:rPr>
      </w:pPr>
      <w:ins w:id="227" w:author="Author">
        <w:r w:rsidDel="00607676">
          <w:rPr>
            <w:rFonts w:eastAsiaTheme="minorHAnsi"/>
          </w:rPr>
          <w:t xml:space="preserve"> </w:t>
        </w:r>
      </w:ins>
      <w:moveFromRangeStart w:id="228" w:author="Author" w:name="move508795142"/>
      <w:moveFrom w:id="229" w:author="Author">
        <w:ins w:id="230" w:author="Author">
          <w:r w:rsidR="00FB0F9A" w:rsidDel="00607676">
            <w:rPr>
              <w:rFonts w:eastAsiaTheme="minorHAnsi"/>
            </w:rPr>
            <w:t>[Section Prompt: Patient Educations]</w:t>
          </w:r>
        </w:ins>
      </w:moveFrom>
    </w:p>
    <w:moveFromRangeEnd w:id="228"/>
    <w:p w:rsidR="00951194" w:rsidDel="00FB0F9A" w:rsidRDefault="00951194" w:rsidP="008E47CD">
      <w:pPr>
        <w:rPr>
          <w:ins w:id="231" w:author="Author"/>
          <w:del w:id="232" w:author="Author"/>
          <w:rFonts w:eastAsiaTheme="minorHAnsi"/>
        </w:rPr>
      </w:pPr>
      <w:ins w:id="233" w:author="Author">
        <w:del w:id="234" w:author="Author">
          <w:r w:rsidDel="00FB0F9A">
            <w:rPr>
              <w:rFonts w:eastAsiaTheme="minorHAnsi"/>
            </w:rPr>
            <w:delText>[Section Prompt: Print MST informational handout]</w:delText>
          </w:r>
        </w:del>
      </w:ins>
    </w:p>
    <w:p w:rsidR="004663E1" w:rsidRDefault="00D30162">
      <w:pPr>
        <w:rPr>
          <w:ins w:id="235" w:author="Author"/>
          <w:rFonts w:eastAsiaTheme="minorHAnsi"/>
        </w:rPr>
        <w:pPrChange w:id="236" w:author="Author">
          <w:pPr>
            <w:pStyle w:val="ccwpBodyText"/>
          </w:pPr>
        </w:pPrChange>
      </w:pPr>
      <w:customXmlInsRangeStart w:id="237" w:author="Author"/>
      <w:sdt>
        <w:sdtPr>
          <w:rPr>
            <w:rFonts w:eastAsiaTheme="minorHAnsi"/>
          </w:rPr>
          <w:id w:val="1511802538"/>
          <w14:checkbox>
            <w14:checked w14:val="0"/>
            <w14:checkedState w14:val="2612" w14:font="MS Gothic"/>
            <w14:uncheckedState w14:val="2610" w14:font="MS Gothic"/>
          </w14:checkbox>
        </w:sdtPr>
        <w:sdtEndPr/>
        <w:sdtContent>
          <w:customXmlInsRangeEnd w:id="237"/>
          <w:ins w:id="238" w:author="Author">
            <w:r w:rsidR="004663E1">
              <w:rPr>
                <w:rFonts w:ascii="MS Gothic" w:eastAsia="MS Gothic" w:hAnsi="MS Gothic" w:hint="eastAsia"/>
              </w:rPr>
              <w:t>☐</w:t>
            </w:r>
          </w:ins>
          <w:customXmlInsRangeStart w:id="239" w:author="Author"/>
        </w:sdtContent>
      </w:sdt>
      <w:customXmlInsRangeEnd w:id="239"/>
      <w:ins w:id="240" w:author="Author">
        <w:r w:rsidR="004663E1">
          <w:rPr>
            <w:rFonts w:eastAsiaTheme="minorHAnsi"/>
          </w:rPr>
          <w:t xml:space="preserve"> Print MST Fact Sheet</w:t>
        </w:r>
      </w:ins>
    </w:p>
    <w:p w:rsidR="00951194" w:rsidDel="00951194" w:rsidRDefault="004663E1">
      <w:pPr>
        <w:pStyle w:val="ccwpTechnicalNote"/>
        <w:rPr>
          <w:del w:id="241" w:author="Author"/>
          <w:rFonts w:eastAsiaTheme="minorHAnsi"/>
        </w:rPr>
        <w:pPrChange w:id="242" w:author="Author">
          <w:pPr>
            <w:pStyle w:val="Heading4"/>
          </w:pPr>
        </w:pPrChange>
      </w:pPr>
      <w:ins w:id="243" w:author="Author">
        <w:r>
          <w:rPr>
            <w:rFonts w:eastAsiaTheme="minorHAnsi"/>
          </w:rPr>
          <w:t xml:space="preserve">[Technical Note: clicking the checkbox above prints the document located at </w:t>
        </w:r>
        <w:r w:rsidR="00951194" w:rsidRPr="000A6586">
          <w:rPr>
            <w:rFonts w:eastAsiaTheme="minorHAnsi"/>
          </w:rPr>
          <w:t>https://www.mentalhealth.va.gov/docs/mst_general_factsheet.pdf.]</w:t>
        </w:r>
      </w:ins>
      <w:del w:id="244" w:author="Author">
        <w:r w:rsidR="00951194" w:rsidRPr="000A6586" w:rsidDel="00951194">
          <w:rPr>
            <w:rFonts w:eastAsiaTheme="minorHAnsi"/>
          </w:rPr>
          <w:delText>Offer MST Fact Sheet</w:delText>
        </w:r>
      </w:del>
    </w:p>
    <w:p w:rsidR="00951194" w:rsidRDefault="00951194">
      <w:pPr>
        <w:pStyle w:val="ccwpTechnicalNote"/>
        <w:rPr>
          <w:rFonts w:eastAsiaTheme="minorHAnsi"/>
        </w:rPr>
        <w:pPrChange w:id="245" w:author="Author">
          <w:pPr/>
        </w:pPrChange>
      </w:pPr>
    </w:p>
    <w:p w:rsidR="00951194" w:rsidDel="009C67D4" w:rsidRDefault="009C67D4" w:rsidP="00567B28">
      <w:pPr>
        <w:pStyle w:val="ccwpBodyText"/>
        <w:rPr>
          <w:del w:id="246" w:author="Author"/>
          <w:rFonts w:eastAsiaTheme="minorHAnsi"/>
        </w:rPr>
      </w:pPr>
      <w:ins w:id="247" w:author="Author">
        <w:del w:id="248" w:author="Author">
          <w:r w:rsidRPr="000A6586" w:rsidDel="008E47CD">
            <w:rPr>
              <w:rFonts w:eastAsiaTheme="minorHAnsi"/>
            </w:rPr>
            <w:delText xml:space="preserve"> </w:delText>
          </w:r>
          <w:r w:rsidDel="008E47CD">
            <w:rPr>
              <w:rFonts w:eastAsiaTheme="minorHAnsi"/>
            </w:rPr>
            <w:delText xml:space="preserve"> </w:delText>
          </w:r>
        </w:del>
      </w:ins>
      <w:del w:id="249" w:author="Author">
        <w:r w:rsidR="00951194" w:rsidDel="009C67D4">
          <w:rPr>
            <w:rFonts w:eastAsiaTheme="minorHAnsi"/>
          </w:rPr>
          <w:delText>3) TBD</w:delText>
        </w:r>
        <w:r w:rsidR="00951194" w:rsidRPr="000A6586" w:rsidDel="009C67D4">
          <w:rPr>
            <w:rFonts w:eastAsiaTheme="minorHAnsi"/>
          </w:rPr>
          <w:delText>]</w:delText>
        </w:r>
      </w:del>
    </w:p>
    <w:p w:rsidR="00951194" w:rsidDel="00567B28" w:rsidRDefault="00951194" w:rsidP="00567B28">
      <w:pPr>
        <w:pStyle w:val="ccwpBodyText"/>
        <w:rPr>
          <w:del w:id="250" w:author="Author"/>
          <w:rFonts w:eastAsiaTheme="minorHAnsi"/>
        </w:rPr>
      </w:pPr>
      <w:r>
        <w:rPr>
          <w:rFonts w:eastAsiaTheme="minorHAnsi"/>
        </w:rPr>
        <w:t>[End Patient Education]</w:t>
      </w:r>
    </w:p>
    <w:p w:rsidR="00BF5D08" w:rsidDel="009564FC" w:rsidRDefault="00BF5D08">
      <w:pPr>
        <w:pStyle w:val="ccwpBodyText"/>
        <w:rPr>
          <w:ins w:id="251" w:author="Author"/>
          <w:del w:id="252" w:author="Author"/>
          <w:rFonts w:eastAsiaTheme="minorHAnsi"/>
        </w:rPr>
        <w:pPrChange w:id="253" w:author="Author">
          <w:pPr>
            <w:pStyle w:val="ccwpHeading3"/>
          </w:pPr>
        </w:pPrChange>
      </w:pPr>
      <w:ins w:id="254" w:author="Author">
        <w:del w:id="255" w:author="Author">
          <w:r w:rsidDel="009564FC">
            <w:rPr>
              <w:rFonts w:eastAsiaTheme="minorHAnsi"/>
            </w:rPr>
            <w:delText>Referrals</w:delText>
          </w:r>
        </w:del>
      </w:ins>
    </w:p>
    <w:p w:rsidR="00BF5D08" w:rsidRPr="000A6586" w:rsidDel="009564FC" w:rsidRDefault="005B681B">
      <w:pPr>
        <w:pStyle w:val="ccwpBodyText"/>
        <w:rPr>
          <w:ins w:id="256" w:author="Author"/>
          <w:del w:id="257" w:author="Author"/>
          <w:rFonts w:eastAsiaTheme="minorHAnsi"/>
        </w:rPr>
      </w:pPr>
      <w:ins w:id="258" w:author="Author">
        <w:del w:id="259" w:author="Author">
          <w:r w:rsidDel="009564FC">
            <w:rPr>
              <w:rFonts w:eastAsiaTheme="minorHAnsi"/>
            </w:rPr>
            <w:delText>[</w:delText>
          </w:r>
          <w:r w:rsidR="00BF5D08" w:rsidDel="009564FC">
            <w:rPr>
              <w:rFonts w:eastAsiaTheme="minorHAnsi"/>
            </w:rPr>
            <w:delText>Begin Referrals</w:delText>
          </w:r>
          <w:r w:rsidDel="009564FC">
            <w:rPr>
              <w:rFonts w:eastAsiaTheme="minorHAnsi"/>
            </w:rPr>
            <w:delText>.]</w:delText>
          </w:r>
        </w:del>
      </w:ins>
    </w:p>
    <w:p w:rsidR="00BF5D08" w:rsidDel="009564FC" w:rsidRDefault="00BF5D08">
      <w:pPr>
        <w:pStyle w:val="ccwpBodyText"/>
        <w:rPr>
          <w:ins w:id="260" w:author="Author"/>
          <w:del w:id="261" w:author="Author"/>
          <w:rFonts w:eastAsiaTheme="minorHAnsi"/>
        </w:rPr>
      </w:pPr>
      <w:ins w:id="262" w:author="Author">
        <w:del w:id="263" w:author="Author">
          <w:r w:rsidRPr="000A6586" w:rsidDel="009564FC">
            <w:rPr>
              <w:rFonts w:eastAsiaTheme="minorHAnsi"/>
            </w:rPr>
            <w:delText>[</w:delText>
          </w:r>
          <w:r w:rsidDel="009564FC">
            <w:rPr>
              <w:rFonts w:eastAsiaTheme="minorHAnsi"/>
            </w:rPr>
            <w:delText xml:space="preserve">Section Prompt: </w:delText>
          </w:r>
          <w:r w:rsidRPr="000A6586" w:rsidDel="009564FC">
            <w:rPr>
              <w:rFonts w:eastAsiaTheme="minorHAnsi"/>
            </w:rPr>
            <w:delText xml:space="preserve">Would you like to speak to a </w:delText>
          </w:r>
          <w:r w:rsidDel="009564FC">
            <w:rPr>
              <w:rFonts w:eastAsiaTheme="minorHAnsi"/>
            </w:rPr>
            <w:delText xml:space="preserve">clinical </w:delText>
          </w:r>
          <w:r w:rsidRPr="000A6586" w:rsidDel="009564FC">
            <w:rPr>
              <w:rFonts w:eastAsiaTheme="minorHAnsi"/>
            </w:rPr>
            <w:delText xml:space="preserve">provider about </w:delText>
          </w:r>
          <w:r w:rsidDel="009564FC">
            <w:rPr>
              <w:rFonts w:eastAsiaTheme="minorHAnsi"/>
            </w:rPr>
            <w:delText>MST treatment?]</w:delText>
          </w:r>
        </w:del>
      </w:ins>
    </w:p>
    <w:p w:rsidR="00BF5D08" w:rsidRPr="00385AE1" w:rsidDel="009564FC" w:rsidRDefault="00BF5D08">
      <w:pPr>
        <w:pStyle w:val="ccwpBodyText"/>
        <w:rPr>
          <w:ins w:id="264" w:author="Author"/>
          <w:del w:id="265" w:author="Author"/>
          <w:rFonts w:eastAsiaTheme="minorHAnsi"/>
        </w:rPr>
      </w:pPr>
      <w:ins w:id="266" w:author="Author">
        <w:del w:id="267" w:author="Author">
          <w:r w:rsidDel="009564FC">
            <w:rPr>
              <w:rFonts w:eastAsiaTheme="minorHAnsi"/>
            </w:rPr>
            <w:delText>[Section Selection Behavior: Select one</w:delText>
          </w:r>
          <w:r w:rsidR="00754586" w:rsidDel="009564FC">
            <w:rPr>
              <w:rFonts w:eastAsiaTheme="minorHAnsi"/>
            </w:rPr>
            <w:delText xml:space="preserve"> or</w:delText>
          </w:r>
          <w:r w:rsidR="005B681B" w:rsidDel="009564FC">
            <w:rPr>
              <w:rFonts w:eastAsiaTheme="minorHAnsi"/>
            </w:rPr>
            <w:delText xml:space="preserve"> more</w:delText>
          </w:r>
          <w:r w:rsidDel="009564FC">
            <w:rPr>
              <w:rFonts w:eastAsiaTheme="minorHAnsi"/>
            </w:rPr>
            <w:delText>. Required.]</w:delText>
          </w:r>
        </w:del>
      </w:ins>
    </w:p>
    <w:p w:rsidR="00BF5D08" w:rsidDel="009564FC" w:rsidRDefault="00BF5D08">
      <w:pPr>
        <w:pStyle w:val="ccwpBodyText"/>
        <w:rPr>
          <w:ins w:id="268" w:author="Author"/>
          <w:del w:id="269" w:author="Author"/>
          <w:rFonts w:eastAsiaTheme="minorHAnsi"/>
        </w:rPr>
        <w:pPrChange w:id="270" w:author="Author">
          <w:pPr>
            <w:pStyle w:val="ccwpCheckbox"/>
          </w:pPr>
        </w:pPrChange>
      </w:pPr>
      <w:ins w:id="271" w:author="Author">
        <w:del w:id="272" w:author="Author">
          <w:r w:rsidRPr="000A6586" w:rsidDel="009564FC">
            <w:rPr>
              <w:rFonts w:eastAsiaTheme="minorHAnsi"/>
            </w:rPr>
            <w:delText>Veteran requests mental health services</w:delText>
          </w:r>
        </w:del>
      </w:ins>
    </w:p>
    <w:p w:rsidR="00BF5D08" w:rsidDel="009564FC" w:rsidRDefault="00BF5D08">
      <w:pPr>
        <w:pStyle w:val="ccwpBodyText"/>
        <w:rPr>
          <w:ins w:id="273" w:author="Author"/>
          <w:del w:id="274" w:author="Author"/>
          <w:rFonts w:eastAsiaTheme="minorHAnsi"/>
        </w:rPr>
        <w:pPrChange w:id="275" w:author="Author">
          <w:pPr>
            <w:pStyle w:val="ccwpCheckbox"/>
          </w:pPr>
        </w:pPrChange>
      </w:pPr>
      <w:ins w:id="276" w:author="Author">
        <w:del w:id="277" w:author="Author">
          <w:r w:rsidDel="009564FC">
            <w:rPr>
              <w:rFonts w:eastAsiaTheme="minorHAnsi"/>
            </w:rPr>
            <w:delText xml:space="preserve">Veteran requests referral for physical health conditions only </w:delText>
          </w:r>
        </w:del>
      </w:ins>
    </w:p>
    <w:p w:rsidR="00BF5D08" w:rsidDel="009564FC" w:rsidRDefault="00BF5D08">
      <w:pPr>
        <w:pStyle w:val="ccwpBodyText"/>
        <w:rPr>
          <w:ins w:id="278" w:author="Author"/>
          <w:del w:id="279" w:author="Author"/>
          <w:rFonts w:eastAsiaTheme="minorHAnsi"/>
        </w:rPr>
        <w:pPrChange w:id="280" w:author="Author">
          <w:pPr>
            <w:pStyle w:val="ccwpCheckbox"/>
          </w:pPr>
        </w:pPrChange>
      </w:pPr>
      <w:commentRangeStart w:id="281"/>
      <w:ins w:id="282" w:author="Author">
        <w:del w:id="283" w:author="Author">
          <w:r w:rsidRPr="000A6586" w:rsidDel="009564FC">
            <w:rPr>
              <w:rFonts w:eastAsiaTheme="minorHAnsi"/>
            </w:rPr>
            <w:delText xml:space="preserve">No, Veteran declines referral for mental health services at this </w:delText>
          </w:r>
          <w:commentRangeStart w:id="284"/>
          <w:commentRangeStart w:id="285"/>
          <w:commentRangeStart w:id="286"/>
          <w:r w:rsidRPr="000A6586" w:rsidDel="009564FC">
            <w:rPr>
              <w:rFonts w:eastAsiaTheme="minorHAnsi"/>
            </w:rPr>
            <w:delText>time</w:delText>
          </w:r>
          <w:commentRangeEnd w:id="284"/>
          <w:r w:rsidDel="009564FC">
            <w:rPr>
              <w:rStyle w:val="CommentReference"/>
              <w:color w:val="auto"/>
            </w:rPr>
            <w:commentReference w:id="284"/>
          </w:r>
          <w:commentRangeEnd w:id="285"/>
          <w:r w:rsidDel="009564FC">
            <w:rPr>
              <w:rStyle w:val="CommentReference"/>
              <w:color w:val="auto"/>
            </w:rPr>
            <w:commentReference w:id="285"/>
          </w:r>
        </w:del>
      </w:ins>
      <w:commentRangeEnd w:id="286"/>
      <w:del w:id="287" w:author="Author">
        <w:r w:rsidR="00D3424E" w:rsidDel="009564FC">
          <w:rPr>
            <w:rStyle w:val="CommentReference"/>
            <w:color w:val="auto"/>
          </w:rPr>
          <w:commentReference w:id="286"/>
        </w:r>
      </w:del>
    </w:p>
    <w:p w:rsidR="00BF5D08" w:rsidDel="009564FC" w:rsidRDefault="00BF5D08">
      <w:pPr>
        <w:pStyle w:val="ccwpBodyText"/>
        <w:rPr>
          <w:ins w:id="288" w:author="Author"/>
          <w:del w:id="289" w:author="Author"/>
          <w:rFonts w:eastAsiaTheme="minorHAnsi"/>
        </w:rPr>
        <w:pPrChange w:id="290" w:author="Author">
          <w:pPr>
            <w:pStyle w:val="ccwpCheckbox"/>
          </w:pPr>
        </w:pPrChange>
      </w:pPr>
      <w:ins w:id="291" w:author="Author">
        <w:del w:id="292" w:author="Author">
          <w:r w:rsidRPr="000A6586" w:rsidDel="009564FC">
            <w:rPr>
              <w:rFonts w:eastAsiaTheme="minorHAnsi"/>
            </w:rPr>
            <w:delText>No, Veteran is currently in treatment with a mental health provider</w:delText>
          </w:r>
          <w:commentRangeEnd w:id="281"/>
          <w:r w:rsidDel="009564FC">
            <w:rPr>
              <w:rStyle w:val="CommentReference"/>
              <w:color w:val="auto"/>
            </w:rPr>
            <w:commentReference w:id="281"/>
          </w:r>
        </w:del>
      </w:ins>
    </w:p>
    <w:p w:rsidR="002C57F1" w:rsidRDefault="002C57F1">
      <w:pPr>
        <w:pStyle w:val="ccwpBodyText"/>
        <w:rPr>
          <w:ins w:id="293" w:author="Author"/>
          <w:rFonts w:eastAsiaTheme="minorHAnsi"/>
        </w:rPr>
        <w:pPrChange w:id="294" w:author="Author">
          <w:pPr>
            <w:pStyle w:val="ccwpCheckbox"/>
          </w:pPr>
        </w:pPrChange>
      </w:pPr>
      <w:ins w:id="295" w:author="Author">
        <w:del w:id="296" w:author="Author">
          <w:r w:rsidDel="009564FC">
            <w:rPr>
              <w:rFonts w:eastAsiaTheme="minorHAnsi"/>
            </w:rPr>
            <w:delText>[End Referrals]</w:delText>
          </w:r>
        </w:del>
      </w:ins>
    </w:p>
    <w:p w:rsidR="004931F3" w:rsidRDefault="004931F3">
      <w:pPr>
        <w:pStyle w:val="ccwpHeading3"/>
        <w:rPr>
          <w:ins w:id="297" w:author="Author"/>
          <w:rFonts w:eastAsiaTheme="minorHAnsi"/>
        </w:rPr>
        <w:pPrChange w:id="298" w:author="Author">
          <w:pPr>
            <w:pStyle w:val="ccwpCheckbox"/>
          </w:pPr>
        </w:pPrChange>
      </w:pPr>
      <w:ins w:id="299" w:author="Author">
        <w:r>
          <w:rPr>
            <w:rFonts w:eastAsiaTheme="minorHAnsi"/>
          </w:rPr>
          <w:t>Provider Education</w:t>
        </w:r>
      </w:ins>
    </w:p>
    <w:p w:rsidR="004931F3" w:rsidRDefault="004931F3" w:rsidP="004931F3">
      <w:pPr>
        <w:pStyle w:val="ccwpBodyText"/>
        <w:rPr>
          <w:ins w:id="300" w:author="Author"/>
        </w:rPr>
      </w:pPr>
      <w:ins w:id="301" w:author="Author">
        <w:r>
          <w:t>[Begin Provider Education]</w:t>
        </w:r>
      </w:ins>
    </w:p>
    <w:p w:rsidR="003F52C3" w:rsidRDefault="003F52C3" w:rsidP="004931F3">
      <w:pPr>
        <w:pStyle w:val="ccwpBodyText"/>
        <w:rPr>
          <w:ins w:id="302" w:author="Author"/>
        </w:rPr>
      </w:pPr>
      <w:ins w:id="303" w:author="Author">
        <w:r>
          <w:t>[Section Prompt: Provider Education]</w:t>
        </w:r>
      </w:ins>
    </w:p>
    <w:p w:rsidR="004931F3" w:rsidRPr="001F23D8" w:rsidRDefault="004931F3" w:rsidP="004931F3">
      <w:pPr>
        <w:pStyle w:val="ccwpTechnicalNote"/>
        <w:rPr>
          <w:ins w:id="304" w:author="Author"/>
          <w:rFonts w:eastAsiaTheme="minorHAnsi"/>
        </w:rPr>
      </w:pPr>
      <w:ins w:id="305" w:author="Author">
        <w:r w:rsidRPr="001F23D8">
          <w:rPr>
            <w:rFonts w:eastAsiaTheme="minorHAnsi"/>
          </w:rPr>
          <w:t>[Technical Note: The following references should be provided to users when they are selected.]</w:t>
        </w:r>
      </w:ins>
    </w:p>
    <w:p w:rsidR="004931F3" w:rsidRPr="001F23D8" w:rsidRDefault="004931F3" w:rsidP="004931F3">
      <w:pPr>
        <w:pStyle w:val="ccwpBodyText"/>
        <w:rPr>
          <w:ins w:id="306" w:author="Author"/>
          <w:rFonts w:eastAsiaTheme="minorHAnsi"/>
        </w:rPr>
      </w:pPr>
      <w:proofErr w:type="spellStart"/>
      <w:ins w:id="307" w:author="Author">
        <w:r w:rsidRPr="001F23D8">
          <w:rPr>
            <w:rFonts w:eastAsiaTheme="minorHAnsi"/>
          </w:rPr>
          <w:t>Dichter</w:t>
        </w:r>
        <w:proofErr w:type="spellEnd"/>
        <w:r w:rsidRPr="001F23D8">
          <w:rPr>
            <w:rFonts w:eastAsiaTheme="minorHAnsi"/>
          </w:rPr>
          <w:t xml:space="preserve"> ME, Wagner C, Goldberg EB, Iverson KM. Intimate partner violence detection and care in the Veterans Health Administration: patient and provider perspectives. </w:t>
        </w:r>
        <w:proofErr w:type="spellStart"/>
        <w:r w:rsidRPr="001F23D8">
          <w:rPr>
            <w:rFonts w:eastAsiaTheme="minorHAnsi"/>
          </w:rPr>
          <w:t>Womens</w:t>
        </w:r>
        <w:proofErr w:type="spellEnd"/>
        <w:r w:rsidRPr="001F23D8">
          <w:rPr>
            <w:rFonts w:eastAsiaTheme="minorHAnsi"/>
          </w:rPr>
          <w:t xml:space="preserve"> Health Issues. 2015;25(5):555-560.</w:t>
        </w:r>
      </w:ins>
    </w:p>
    <w:p w:rsidR="004931F3" w:rsidRPr="001F23D8" w:rsidRDefault="004931F3" w:rsidP="004931F3">
      <w:pPr>
        <w:pStyle w:val="ccwpBodyText"/>
        <w:rPr>
          <w:ins w:id="308" w:author="Author"/>
          <w:rFonts w:eastAsiaTheme="minorHAnsi"/>
        </w:rPr>
      </w:pPr>
      <w:ins w:id="309" w:author="Author">
        <w:r w:rsidRPr="001F23D8">
          <w:rPr>
            <w:rFonts w:eastAsiaTheme="minorHAnsi"/>
          </w:rPr>
          <w:t xml:space="preserve">Jeffreys MD, Leibowitz RQ, Finley E, </w:t>
        </w:r>
        <w:proofErr w:type="spellStart"/>
        <w:r w:rsidRPr="001F23D8">
          <w:rPr>
            <w:rFonts w:eastAsiaTheme="minorHAnsi"/>
          </w:rPr>
          <w:t>Arar</w:t>
        </w:r>
        <w:proofErr w:type="spellEnd"/>
        <w:r w:rsidRPr="001F23D8">
          <w:rPr>
            <w:rFonts w:eastAsiaTheme="minorHAnsi"/>
          </w:rPr>
          <w:t xml:space="preserve"> N. Trauma disclosure to health care professionals by veterans: clinical implications. Mil Med. 2010;175(10):719-724.</w:t>
        </w:r>
      </w:ins>
    </w:p>
    <w:p w:rsidR="004931F3" w:rsidRPr="001F23D8" w:rsidRDefault="004931F3" w:rsidP="004931F3">
      <w:pPr>
        <w:pStyle w:val="ccwpBodyText"/>
        <w:rPr>
          <w:ins w:id="310" w:author="Author"/>
          <w:rFonts w:eastAsiaTheme="minorHAnsi"/>
        </w:rPr>
      </w:pPr>
      <w:proofErr w:type="spellStart"/>
      <w:ins w:id="311" w:author="Author">
        <w:r w:rsidRPr="001F23D8">
          <w:rPr>
            <w:rFonts w:eastAsiaTheme="minorHAnsi"/>
          </w:rPr>
          <w:t>Kimerling</w:t>
        </w:r>
        <w:proofErr w:type="spellEnd"/>
        <w:r w:rsidRPr="001F23D8">
          <w:rPr>
            <w:rFonts w:eastAsiaTheme="minorHAnsi"/>
          </w:rPr>
          <w:t xml:space="preserve"> R, Street AE, </w:t>
        </w:r>
        <w:proofErr w:type="spellStart"/>
        <w:r w:rsidRPr="001F23D8">
          <w:rPr>
            <w:rFonts w:eastAsiaTheme="minorHAnsi"/>
          </w:rPr>
          <w:t>Gima</w:t>
        </w:r>
        <w:proofErr w:type="spellEnd"/>
        <w:r w:rsidRPr="001F23D8">
          <w:rPr>
            <w:rFonts w:eastAsiaTheme="minorHAnsi"/>
          </w:rPr>
          <w:t xml:space="preserve"> K, Smith MW. Evaluation of universal screening for military-related sexual trauma. </w:t>
        </w:r>
        <w:proofErr w:type="spellStart"/>
        <w:r w:rsidRPr="001F23D8">
          <w:rPr>
            <w:rFonts w:eastAsiaTheme="minorHAnsi"/>
          </w:rPr>
          <w:t>Psychiatr</w:t>
        </w:r>
        <w:proofErr w:type="spellEnd"/>
        <w:r w:rsidRPr="001F23D8">
          <w:rPr>
            <w:rFonts w:eastAsiaTheme="minorHAnsi"/>
          </w:rPr>
          <w:t xml:space="preserve"> Serv. 2008;59(6):635-640.</w:t>
        </w:r>
      </w:ins>
    </w:p>
    <w:p w:rsidR="004931F3" w:rsidRPr="001F23D8" w:rsidRDefault="004931F3" w:rsidP="004931F3">
      <w:pPr>
        <w:pStyle w:val="ccwpBodyText"/>
        <w:rPr>
          <w:ins w:id="312" w:author="Author"/>
          <w:rFonts w:eastAsiaTheme="minorHAnsi"/>
        </w:rPr>
      </w:pPr>
      <w:ins w:id="313" w:author="Author">
        <w:r w:rsidRPr="001F23D8">
          <w:rPr>
            <w:rFonts w:eastAsiaTheme="minorHAnsi"/>
          </w:rPr>
          <w:t xml:space="preserve">Meredith LS, </w:t>
        </w:r>
        <w:proofErr w:type="spellStart"/>
        <w:r w:rsidRPr="001F23D8">
          <w:rPr>
            <w:rFonts w:eastAsiaTheme="minorHAnsi"/>
          </w:rPr>
          <w:t>Azhar</w:t>
        </w:r>
        <w:proofErr w:type="spellEnd"/>
        <w:r w:rsidRPr="001F23D8">
          <w:rPr>
            <w:rFonts w:eastAsiaTheme="minorHAnsi"/>
          </w:rPr>
          <w:t xml:space="preserve"> G, </w:t>
        </w:r>
        <w:proofErr w:type="spellStart"/>
        <w:r w:rsidRPr="001F23D8">
          <w:rPr>
            <w:rFonts w:eastAsiaTheme="minorHAnsi"/>
          </w:rPr>
          <w:t>Okunogbe</w:t>
        </w:r>
        <w:proofErr w:type="spellEnd"/>
        <w:r w:rsidRPr="001F23D8">
          <w:rPr>
            <w:rFonts w:eastAsiaTheme="minorHAnsi"/>
          </w:rPr>
          <w:t xml:space="preserve"> A, et al. Primary care providers with more experience and stronger self-efficacy beliefs regarding women veterans screen more frequently for interpersonal violence. </w:t>
        </w:r>
        <w:proofErr w:type="spellStart"/>
        <w:r w:rsidRPr="001F23D8">
          <w:rPr>
            <w:rFonts w:eastAsiaTheme="minorHAnsi"/>
          </w:rPr>
          <w:t>Womens</w:t>
        </w:r>
        <w:proofErr w:type="spellEnd"/>
        <w:r w:rsidRPr="001F23D8">
          <w:rPr>
            <w:rFonts w:eastAsiaTheme="minorHAnsi"/>
          </w:rPr>
          <w:t xml:space="preserve"> Health Issues. 2017;27(5):586-591.</w:t>
        </w:r>
      </w:ins>
    </w:p>
    <w:p w:rsidR="004931F3" w:rsidRPr="001F23D8" w:rsidRDefault="004931F3" w:rsidP="004931F3">
      <w:pPr>
        <w:pStyle w:val="ccwpBodyText"/>
        <w:rPr>
          <w:ins w:id="314" w:author="Author"/>
          <w:rFonts w:eastAsiaTheme="minorHAnsi"/>
        </w:rPr>
      </w:pPr>
      <w:ins w:id="315" w:author="Author">
        <w:r w:rsidRPr="001F23D8">
          <w:rPr>
            <w:rFonts w:eastAsiaTheme="minorHAnsi"/>
          </w:rPr>
          <w:t xml:space="preserve">Minsky-Kelly D, </w:t>
        </w:r>
        <w:proofErr w:type="spellStart"/>
        <w:r w:rsidRPr="001F23D8">
          <w:rPr>
            <w:rFonts w:eastAsiaTheme="minorHAnsi"/>
          </w:rPr>
          <w:t>Hamberger</w:t>
        </w:r>
        <w:proofErr w:type="spellEnd"/>
        <w:r w:rsidRPr="001F23D8">
          <w:rPr>
            <w:rFonts w:eastAsiaTheme="minorHAnsi"/>
          </w:rPr>
          <w:t xml:space="preserve"> LK, Pape DA, Wolff M. We've had training, now what? Qualitative analysis of barriers to domestic violence screening and referral in a health care setting. J </w:t>
        </w:r>
        <w:proofErr w:type="spellStart"/>
        <w:r w:rsidRPr="001F23D8">
          <w:rPr>
            <w:rFonts w:eastAsiaTheme="minorHAnsi"/>
          </w:rPr>
          <w:t>Interpers</w:t>
        </w:r>
        <w:proofErr w:type="spellEnd"/>
        <w:r w:rsidRPr="001F23D8">
          <w:rPr>
            <w:rFonts w:eastAsiaTheme="minorHAnsi"/>
          </w:rPr>
          <w:t xml:space="preserve"> Violence. 2005;20(10):1288-1309.</w:t>
        </w:r>
      </w:ins>
    </w:p>
    <w:p w:rsidR="004931F3" w:rsidRDefault="004931F3" w:rsidP="004931F3">
      <w:pPr>
        <w:pStyle w:val="ccwpBodyText"/>
        <w:rPr>
          <w:ins w:id="316" w:author="Author"/>
          <w:rFonts w:eastAsiaTheme="minorHAnsi"/>
        </w:rPr>
      </w:pPr>
      <w:ins w:id="317" w:author="Author">
        <w:r w:rsidRPr="001F23D8">
          <w:rPr>
            <w:rFonts w:eastAsiaTheme="minorHAnsi"/>
          </w:rPr>
          <w:t xml:space="preserve">Roberts ST, </w:t>
        </w:r>
        <w:proofErr w:type="spellStart"/>
        <w:r w:rsidRPr="001F23D8">
          <w:rPr>
            <w:rFonts w:eastAsiaTheme="minorHAnsi"/>
          </w:rPr>
          <w:t>Watlington</w:t>
        </w:r>
        <w:proofErr w:type="spellEnd"/>
        <w:r w:rsidRPr="001F23D8">
          <w:rPr>
            <w:rFonts w:eastAsiaTheme="minorHAnsi"/>
          </w:rPr>
          <w:t xml:space="preserve"> CG, </w:t>
        </w:r>
        <w:proofErr w:type="spellStart"/>
        <w:r w:rsidRPr="001F23D8">
          <w:rPr>
            <w:rFonts w:eastAsiaTheme="minorHAnsi"/>
          </w:rPr>
          <w:t>Nett</w:t>
        </w:r>
        <w:proofErr w:type="spellEnd"/>
        <w:r w:rsidRPr="001F23D8">
          <w:rPr>
            <w:rFonts w:eastAsiaTheme="minorHAnsi"/>
          </w:rPr>
          <w:t xml:space="preserve"> SD, Batten SV. Sexual trauma disclosure in clinical settings: addressing diversity. J Trauma Dissociation. 2010;11(2):244-259.</w:t>
        </w:r>
      </w:ins>
    </w:p>
    <w:p w:rsidR="004931F3" w:rsidRDefault="004931F3">
      <w:pPr>
        <w:pStyle w:val="ccwpBodyText"/>
        <w:rPr>
          <w:ins w:id="318" w:author="Author"/>
          <w:rFonts w:eastAsiaTheme="minorHAnsi"/>
        </w:rPr>
        <w:pPrChange w:id="319" w:author="Author">
          <w:pPr>
            <w:pStyle w:val="ccwpCheckbox"/>
          </w:pPr>
        </w:pPrChange>
      </w:pPr>
      <w:ins w:id="320" w:author="Author">
        <w:r>
          <w:rPr>
            <w:rFonts w:eastAsiaTheme="minorHAnsi"/>
          </w:rPr>
          <w:t>[End Provider Education]</w:t>
        </w:r>
      </w:ins>
    </w:p>
    <w:p w:rsidR="002C57F1" w:rsidRPr="000A6586" w:rsidRDefault="002C57F1">
      <w:pPr>
        <w:pStyle w:val="ccwpCheckbox"/>
        <w:numPr>
          <w:ilvl w:val="0"/>
          <w:numId w:val="0"/>
        </w:numPr>
        <w:rPr>
          <w:ins w:id="321" w:author="Author"/>
          <w:rFonts w:eastAsiaTheme="minorHAnsi"/>
        </w:rPr>
        <w:pPrChange w:id="322" w:author="Author">
          <w:pPr>
            <w:pStyle w:val="ccwpCheckbox"/>
          </w:pPr>
        </w:pPrChange>
      </w:pPr>
      <w:ins w:id="323" w:author="Author">
        <w:r>
          <w:rPr>
            <w:rFonts w:eastAsiaTheme="minorHAnsi"/>
          </w:rPr>
          <w:t>[End Documentation Template]</w:t>
        </w:r>
      </w:ins>
    </w:p>
    <w:p w:rsidR="00BF5D08" w:rsidDel="0024263D" w:rsidRDefault="00BF5D08" w:rsidP="00BF5D08">
      <w:pPr>
        <w:pStyle w:val="ccwpCheckbox"/>
        <w:numPr>
          <w:ilvl w:val="0"/>
          <w:numId w:val="0"/>
        </w:numPr>
        <w:ind w:left="648" w:hanging="432"/>
        <w:rPr>
          <w:ins w:id="324" w:author="Author"/>
          <w:del w:id="325" w:author="Author"/>
          <w:rFonts w:eastAsiaTheme="minorHAnsi"/>
        </w:rPr>
      </w:pPr>
    </w:p>
    <w:p w:rsidR="00E6153D" w:rsidRDefault="00E6153D">
      <w:pPr>
        <w:pStyle w:val="ccwpBodyText"/>
        <w:jc w:val="both"/>
        <w:rPr>
          <w:ins w:id="326" w:author="Author"/>
        </w:rPr>
        <w:pPrChange w:id="327" w:author="Author">
          <w:pPr>
            <w:spacing w:after="0" w:line="240" w:lineRule="auto"/>
          </w:pPr>
        </w:pPrChange>
      </w:pPr>
    </w:p>
    <w:p w:rsidR="00353ECD" w:rsidRDefault="00353ECD">
      <w:pPr>
        <w:pStyle w:val="ccwpBodyText"/>
        <w:rPr>
          <w:ins w:id="328" w:author="Author"/>
        </w:rPr>
        <w:pPrChange w:id="329" w:author="Author">
          <w:pPr>
            <w:spacing w:after="0" w:line="240" w:lineRule="auto"/>
          </w:pPr>
        </w:pPrChange>
      </w:pPr>
    </w:p>
    <w:p w:rsidR="00353ECD" w:rsidRDefault="009C67D4">
      <w:pPr>
        <w:pStyle w:val="ccwpBodyText"/>
        <w:rPr>
          <w:ins w:id="330" w:author="Author"/>
        </w:rPr>
        <w:pPrChange w:id="331" w:author="Author">
          <w:pPr>
            <w:spacing w:after="0" w:line="240" w:lineRule="auto"/>
          </w:pPr>
        </w:pPrChange>
      </w:pPr>
      <w:r>
        <w:rPr>
          <w:rStyle w:val="CommentReference"/>
          <w:color w:val="auto"/>
        </w:rPr>
        <w:commentReference w:id="332"/>
      </w:r>
      <w:r w:rsidR="00767F58">
        <w:rPr>
          <w:rStyle w:val="CommentReference"/>
          <w:color w:val="auto"/>
        </w:rPr>
        <w:commentReference w:id="333"/>
      </w:r>
    </w:p>
    <w:p w:rsidR="00353ECD" w:rsidRDefault="009C67D4">
      <w:pPr>
        <w:pStyle w:val="ccwpBodyText"/>
        <w:rPr>
          <w:rFonts w:eastAsiaTheme="majorEastAsia"/>
          <w:sz w:val="50"/>
          <w:szCs w:val="32"/>
        </w:rPr>
        <w:pPrChange w:id="334" w:author="Author">
          <w:pPr>
            <w:spacing w:after="0" w:line="240" w:lineRule="auto"/>
          </w:pPr>
        </w:pPrChange>
      </w:pPr>
      <w:r>
        <w:rPr>
          <w:rStyle w:val="CommentReference"/>
          <w:color w:val="auto"/>
        </w:rPr>
        <w:commentReference w:id="335"/>
      </w:r>
      <w:r w:rsidR="005E5577">
        <w:rPr>
          <w:rStyle w:val="CommentReference"/>
          <w:color w:val="auto"/>
        </w:rPr>
        <w:commentReference w:id="336"/>
      </w:r>
    </w:p>
    <w:p w:rsidR="005B681B" w:rsidRDefault="005B681B">
      <w:pPr>
        <w:spacing w:after="0" w:line="240" w:lineRule="auto"/>
        <w:rPr>
          <w:ins w:id="337" w:author="Author"/>
          <w:rFonts w:ascii="Arial" w:eastAsiaTheme="majorEastAsia" w:hAnsi="Arial" w:cstheme="majorBidi"/>
          <w:b/>
          <w:color w:val="000000" w:themeColor="text1"/>
          <w:sz w:val="50"/>
          <w:szCs w:val="32"/>
        </w:rPr>
      </w:pPr>
      <w:bookmarkStart w:id="338" w:name="_Toc505163663"/>
      <w:ins w:id="339" w:author="Author">
        <w:r>
          <w:br w:type="page"/>
        </w:r>
      </w:ins>
    </w:p>
    <w:p w:rsidR="00E6153D" w:rsidRDefault="00E6153D" w:rsidP="0033605A">
      <w:pPr>
        <w:pStyle w:val="ccwpHeading1"/>
        <w:numPr>
          <w:ilvl w:val="0"/>
          <w:numId w:val="0"/>
        </w:numPr>
      </w:pPr>
      <w:r>
        <w:t>Bibliography/Evidence</w:t>
      </w:r>
      <w:bookmarkEnd w:id="338"/>
    </w:p>
    <w:p w:rsidR="005E640C" w:rsidRPr="005E640C" w:rsidRDefault="005E640C" w:rsidP="005E640C">
      <w:pPr>
        <w:pStyle w:val="ccwpBodyText"/>
        <w:rPr>
          <w:rFonts w:eastAsiaTheme="minorHAnsi"/>
        </w:rPr>
      </w:pPr>
      <w:r w:rsidRPr="005E640C">
        <w:rPr>
          <w:rFonts w:eastAsiaTheme="minorHAnsi"/>
        </w:rPr>
        <w:t>National Veterans Health Administration Military Sexual Trauma Support Team. Military sexual trauma (MST) screening for professionals (materials provided by Chris Skidmore, based on original slides by Margret Bell and Kerry Makin-Byrd, in Skidmore Brief MST Slides.pptx, November 13, 2017).</w:t>
      </w:r>
    </w:p>
    <w:p w:rsidR="005E640C" w:rsidRPr="005E640C" w:rsidRDefault="005E640C" w:rsidP="005E640C">
      <w:pPr>
        <w:pStyle w:val="ccwpBodyText"/>
        <w:rPr>
          <w:rFonts w:eastAsiaTheme="minorHAnsi"/>
        </w:rPr>
      </w:pPr>
      <w:r w:rsidRPr="005E640C">
        <w:rPr>
          <w:rFonts w:eastAsiaTheme="minorHAnsi"/>
        </w:rPr>
        <w:t>U.S. Department of Veterans Affairs. A Primer on Military Sexual Trauma for Mental Health Clinicians. https://www.mirecc.va.gov/cih-visn2/Documents/Provider_Education_Handouts/MST-A_Primer_on_MST_for_Mental_Health_Clinicians.pdf. Published March 2011. Accessed October 26, 2017.</w:t>
      </w:r>
    </w:p>
    <w:p w:rsidR="005E640C" w:rsidRPr="005E640C" w:rsidRDefault="005E640C" w:rsidP="005E640C">
      <w:pPr>
        <w:pStyle w:val="ccwpBodyText"/>
        <w:rPr>
          <w:rFonts w:eastAsiaTheme="minorHAnsi"/>
        </w:rPr>
      </w:pPr>
      <w:r w:rsidRPr="005E640C">
        <w:rPr>
          <w:rFonts w:eastAsiaTheme="minorHAnsi"/>
        </w:rPr>
        <w:t>U.S. Department of Veterans Affairs. Documentation: Related to Military Sexual Trauma. https://www.mirecc.va.gov/cih-visn2/Documents/Provider_Education_Handouts/MST-Documentation_Handout.pdf. Accessed October 26, 2017.</w:t>
      </w:r>
    </w:p>
    <w:p w:rsidR="005E640C" w:rsidRPr="005E640C" w:rsidRDefault="005E640C" w:rsidP="005E640C">
      <w:pPr>
        <w:pStyle w:val="ccwpBodyText"/>
        <w:rPr>
          <w:rFonts w:eastAsiaTheme="minorHAnsi"/>
        </w:rPr>
      </w:pPr>
      <w:r w:rsidRPr="005E640C">
        <w:rPr>
          <w:rFonts w:eastAsiaTheme="minorHAnsi"/>
        </w:rPr>
        <w:t>U.S. Department of Veterans Affairs. Military Sexual Trauma Clinical Reminder Referral Question and Re-Deployment Activation Patch: PXRM*2.0*43: Installation and Setup Guide. https://www.va.gov/vdl/documents/Clinical/CPRS-Clinical_Reminders/pxrm_2_0_43_ig.doc. Published June 2015. Accessed October 26, 2017.</w:t>
      </w:r>
    </w:p>
    <w:p w:rsidR="005E640C" w:rsidRPr="005E640C" w:rsidRDefault="005E640C" w:rsidP="005E640C">
      <w:pPr>
        <w:pStyle w:val="ccwpBodyText"/>
        <w:rPr>
          <w:rFonts w:eastAsiaTheme="minorHAnsi"/>
        </w:rPr>
      </w:pPr>
      <w:r w:rsidRPr="005E640C">
        <w:rPr>
          <w:rFonts w:eastAsiaTheme="minorHAnsi"/>
        </w:rPr>
        <w:t xml:space="preserve">U.S. Department of Veterans Affairs. Reminder Resolution: MST Screening. </w:t>
      </w:r>
      <w:proofErr w:type="spellStart"/>
      <w:r w:rsidRPr="005E640C">
        <w:rPr>
          <w:rFonts w:eastAsiaTheme="minorHAnsi"/>
        </w:rPr>
        <w:t>mst</w:t>
      </w:r>
      <w:proofErr w:type="spellEnd"/>
      <w:r w:rsidRPr="005E640C">
        <w:rPr>
          <w:rFonts w:eastAsiaTheme="minorHAnsi"/>
        </w:rPr>
        <w:t xml:space="preserve"> screening.docx. (Veterans Administration, materials provided in Mental Health-20170921T220116Z-001.zip, September 21, 2017).</w:t>
      </w:r>
    </w:p>
    <w:p w:rsidR="00E6153D" w:rsidRDefault="005E640C" w:rsidP="005E640C">
      <w:pPr>
        <w:pStyle w:val="ccwpBodyText"/>
        <w:rPr>
          <w:rFonts w:eastAsiaTheme="minorHAnsi"/>
        </w:rPr>
      </w:pPr>
      <w:r w:rsidRPr="005E640C">
        <w:rPr>
          <w:rFonts w:eastAsiaTheme="minorHAnsi"/>
        </w:rPr>
        <w:t>Veterans’ Benefits Act, 38 USC §1720D (2017).</w:t>
      </w:r>
    </w:p>
    <w:bookmarkEnd w:id="215"/>
    <w:p w:rsidR="00732709" w:rsidRDefault="00732709">
      <w:pPr>
        <w:spacing w:after="0" w:line="240" w:lineRule="auto"/>
        <w:rPr>
          <w:rFonts w:ascii="Arial" w:eastAsiaTheme="majorEastAsia" w:hAnsi="Arial" w:cstheme="majorBidi"/>
          <w:b/>
          <w:color w:val="000000" w:themeColor="text1"/>
          <w:sz w:val="50"/>
          <w:szCs w:val="32"/>
        </w:rPr>
      </w:pPr>
      <w:r>
        <w:br w:type="page"/>
      </w:r>
    </w:p>
    <w:p w:rsidR="00476070" w:rsidRDefault="0033605A" w:rsidP="0033605A">
      <w:pPr>
        <w:pStyle w:val="ccwpHeading1"/>
        <w:numPr>
          <w:ilvl w:val="0"/>
          <w:numId w:val="0"/>
        </w:numPr>
      </w:pPr>
      <w:bookmarkStart w:id="340" w:name="_Toc505163664"/>
      <w:r>
        <w:t xml:space="preserve">Appendix A - </w:t>
      </w:r>
      <w:r w:rsidR="00476070">
        <w:t xml:space="preserve">Existing </w:t>
      </w:r>
      <w:r w:rsidR="001D3C89">
        <w:t xml:space="preserve">Sample </w:t>
      </w:r>
      <w:r w:rsidR="00476070">
        <w:t>VA Artifacts</w:t>
      </w:r>
      <w:bookmarkEnd w:id="340"/>
    </w:p>
    <w:p w:rsidR="005E640C" w:rsidRPr="005E640C" w:rsidRDefault="005E640C" w:rsidP="005E640C">
      <w:pPr>
        <w:pStyle w:val="ccwpBodyText"/>
      </w:pPr>
      <w:r>
        <w:t>The following images are referenced from the Portland VAMC.</w:t>
      </w:r>
    </w:p>
    <w:p w:rsidR="00084089" w:rsidRDefault="005E640C" w:rsidP="00084089">
      <w:pPr>
        <w:keepNext/>
      </w:pPr>
      <w:r>
        <w:rPr>
          <w:noProof/>
        </w:rPr>
        <w:drawing>
          <wp:inline distT="114300" distB="114300" distL="114300" distR="114300" wp14:anchorId="1AF712FE" wp14:editId="6DAC80FA">
            <wp:extent cx="5061098" cy="6210743"/>
            <wp:effectExtent l="0" t="0" r="635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075942" cy="6228959"/>
                    </a:xfrm>
                    <a:prstGeom prst="rect">
                      <a:avLst/>
                    </a:prstGeom>
                    <a:ln/>
                  </pic:spPr>
                </pic:pic>
              </a:graphicData>
            </a:graphic>
          </wp:inline>
        </w:drawing>
      </w:r>
    </w:p>
    <w:p w:rsidR="00476070" w:rsidRDefault="00084089" w:rsidP="00084089">
      <w:pPr>
        <w:pStyle w:val="Caption"/>
      </w:pPr>
      <w:bookmarkStart w:id="341" w:name="_Toc505163667"/>
      <w:r>
        <w:t xml:space="preserve">Figure </w:t>
      </w:r>
      <w:fldSimple w:instr=" SEQ Figure \* ARABIC ">
        <w:r w:rsidR="00067A41">
          <w:rPr>
            <w:noProof/>
          </w:rPr>
          <w:t>1</w:t>
        </w:r>
      </w:fldSimple>
      <w:r>
        <w:t xml:space="preserve"> </w:t>
      </w:r>
      <w:r w:rsidR="00FF3AC3">
        <w:t>–</w:t>
      </w:r>
      <w:r>
        <w:t xml:space="preserve"> </w:t>
      </w:r>
      <w:r w:rsidR="005E640C">
        <w:t>Reminder Resolution: Military Sexual Trauma (MST) Screening (image 1 of 2)</w:t>
      </w:r>
      <w:bookmarkEnd w:id="341"/>
    </w:p>
    <w:p w:rsidR="00084089" w:rsidRDefault="005E640C" w:rsidP="00084089">
      <w:pPr>
        <w:keepNext/>
      </w:pPr>
      <w:r>
        <w:rPr>
          <w:noProof/>
        </w:rPr>
        <w:drawing>
          <wp:inline distT="114300" distB="114300" distL="114300" distR="114300" wp14:anchorId="66E2E6A3" wp14:editId="1C23C5E5">
            <wp:extent cx="5220586" cy="649782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5229669" cy="6509127"/>
                    </a:xfrm>
                    <a:prstGeom prst="rect">
                      <a:avLst/>
                    </a:prstGeom>
                    <a:ln/>
                  </pic:spPr>
                </pic:pic>
              </a:graphicData>
            </a:graphic>
          </wp:inline>
        </w:drawing>
      </w:r>
    </w:p>
    <w:p w:rsidR="005E640C" w:rsidRDefault="005E640C" w:rsidP="005E640C">
      <w:pPr>
        <w:pStyle w:val="Caption"/>
      </w:pPr>
      <w:bookmarkStart w:id="342" w:name="_Toc505163668"/>
      <w:r>
        <w:t xml:space="preserve">Figure </w:t>
      </w:r>
      <w:fldSimple w:instr=" SEQ Figure \* ARABIC ">
        <w:r>
          <w:rPr>
            <w:noProof/>
          </w:rPr>
          <w:t>2</w:t>
        </w:r>
      </w:fldSimple>
      <w:r>
        <w:t xml:space="preserve"> – Reminder Resolution: Military Sexual Trauma (MST) Screening (image 2 of 2)</w:t>
      </w:r>
      <w:bookmarkEnd w:id="342"/>
    </w:p>
    <w:p w:rsidR="00084089" w:rsidRDefault="00084089" w:rsidP="00084089">
      <w:pPr>
        <w:keepNext/>
      </w:pPr>
    </w:p>
    <w:p w:rsidR="008E61F5" w:rsidRDefault="008E61F5" w:rsidP="00E6153D">
      <w:pPr>
        <w:pStyle w:val="ccwpCheckbox"/>
        <w:numPr>
          <w:ilvl w:val="0"/>
          <w:numId w:val="0"/>
        </w:numPr>
      </w:pPr>
    </w:p>
    <w:p w:rsidR="00353ECD" w:rsidRDefault="00353ECD" w:rsidP="00067A41">
      <w:pPr>
        <w:pStyle w:val="ccwpHeading1"/>
        <w:numPr>
          <w:ilvl w:val="0"/>
          <w:numId w:val="0"/>
        </w:numPr>
        <w:rPr>
          <w:ins w:id="343" w:author="Author"/>
        </w:rPr>
      </w:pPr>
      <w:bookmarkStart w:id="344" w:name="_Toc505163665"/>
      <w:bookmarkStart w:id="345" w:name="d0e1272"/>
    </w:p>
    <w:p w:rsidR="0025552B" w:rsidDel="00353ECD" w:rsidRDefault="0025552B">
      <w:pPr>
        <w:spacing w:after="0" w:line="240" w:lineRule="auto"/>
        <w:rPr>
          <w:del w:id="346" w:author="Author"/>
          <w:rFonts w:ascii="Arial" w:eastAsiaTheme="majorEastAsia" w:hAnsi="Arial" w:cstheme="majorBidi"/>
          <w:b/>
          <w:color w:val="000000" w:themeColor="text1"/>
          <w:sz w:val="50"/>
          <w:szCs w:val="32"/>
        </w:rPr>
      </w:pPr>
      <w:del w:id="347" w:author="Author">
        <w:r w:rsidDel="00353ECD">
          <w:br w:type="page"/>
        </w:r>
      </w:del>
    </w:p>
    <w:p w:rsidR="005E640C" w:rsidDel="00353ECD" w:rsidRDefault="005E640C" w:rsidP="005E640C">
      <w:pPr>
        <w:pStyle w:val="ccwpHeading1"/>
        <w:numPr>
          <w:ilvl w:val="0"/>
          <w:numId w:val="0"/>
        </w:numPr>
        <w:rPr>
          <w:del w:id="348" w:author="Author"/>
        </w:rPr>
      </w:pPr>
      <w:del w:id="349" w:author="Author">
        <w:r w:rsidDel="00353ECD">
          <w:delText>Appendix B – Additional References</w:delText>
        </w:r>
        <w:bookmarkEnd w:id="344"/>
      </w:del>
    </w:p>
    <w:p w:rsidR="005E640C" w:rsidRPr="001F23D8" w:rsidDel="00353ECD" w:rsidRDefault="005E640C" w:rsidP="005E640C">
      <w:pPr>
        <w:pStyle w:val="ccwpTechnicalNote"/>
        <w:rPr>
          <w:del w:id="350" w:author="Author"/>
          <w:rFonts w:eastAsiaTheme="minorHAnsi"/>
        </w:rPr>
      </w:pPr>
      <w:del w:id="351" w:author="Author">
        <w:r w:rsidRPr="001F23D8" w:rsidDel="00353ECD">
          <w:rPr>
            <w:rFonts w:eastAsiaTheme="minorHAnsi"/>
          </w:rPr>
          <w:delText>[Technical Note: The following references should be provided to users when they are selected.]</w:delText>
        </w:r>
      </w:del>
    </w:p>
    <w:p w:rsidR="005E640C" w:rsidRPr="001F23D8" w:rsidDel="00353ECD" w:rsidRDefault="005E640C" w:rsidP="005E640C">
      <w:pPr>
        <w:pStyle w:val="ccwpBodyText"/>
        <w:rPr>
          <w:del w:id="352" w:author="Author"/>
          <w:rFonts w:eastAsiaTheme="minorHAnsi"/>
        </w:rPr>
      </w:pPr>
      <w:del w:id="353" w:author="Author">
        <w:r w:rsidRPr="001F23D8" w:rsidDel="00353ECD">
          <w:rPr>
            <w:rFonts w:eastAsiaTheme="minorHAnsi"/>
          </w:rPr>
          <w:delText>Dichter ME, Wagner C, Goldberg EB, Iverson KM. Intimate partner violence detection and care in the Veterans Health Administration: patient and provider perspectives. Womens Health Issues. 2015;25(5):555-560.</w:delText>
        </w:r>
      </w:del>
    </w:p>
    <w:p w:rsidR="005E640C" w:rsidRPr="001F23D8" w:rsidDel="00353ECD" w:rsidRDefault="005E640C" w:rsidP="005E640C">
      <w:pPr>
        <w:pStyle w:val="ccwpBodyText"/>
        <w:rPr>
          <w:del w:id="354" w:author="Author"/>
          <w:rFonts w:eastAsiaTheme="minorHAnsi"/>
        </w:rPr>
      </w:pPr>
      <w:del w:id="355" w:author="Author">
        <w:r w:rsidRPr="001F23D8" w:rsidDel="00353ECD">
          <w:rPr>
            <w:rFonts w:eastAsiaTheme="minorHAnsi"/>
          </w:rPr>
          <w:delText>Jeffreys MD, Leibowitz RQ, Finley E, Arar N. Trauma disclosure to health care professionals by veterans: clinical implications. Mil Med. 2010;175(10):719-724.</w:delText>
        </w:r>
      </w:del>
    </w:p>
    <w:p w:rsidR="005E640C" w:rsidRPr="001F23D8" w:rsidDel="00353ECD" w:rsidRDefault="005E640C" w:rsidP="005E640C">
      <w:pPr>
        <w:pStyle w:val="ccwpBodyText"/>
        <w:rPr>
          <w:del w:id="356" w:author="Author"/>
          <w:rFonts w:eastAsiaTheme="minorHAnsi"/>
        </w:rPr>
      </w:pPr>
      <w:del w:id="357" w:author="Author">
        <w:r w:rsidRPr="001F23D8" w:rsidDel="00353ECD">
          <w:rPr>
            <w:rFonts w:eastAsiaTheme="minorHAnsi"/>
          </w:rPr>
          <w:delText>Kimerling R, Street AE, Gima K, Smith MW. Evaluation of universal screening for military-related sexual trauma. Psychiatr Serv. 2008;59(6):635-640.</w:delText>
        </w:r>
      </w:del>
    </w:p>
    <w:p w:rsidR="005E640C" w:rsidRPr="001F23D8" w:rsidDel="00353ECD" w:rsidRDefault="005E640C" w:rsidP="005E640C">
      <w:pPr>
        <w:pStyle w:val="ccwpBodyText"/>
        <w:rPr>
          <w:del w:id="358" w:author="Author"/>
          <w:rFonts w:eastAsiaTheme="minorHAnsi"/>
        </w:rPr>
      </w:pPr>
      <w:del w:id="359" w:author="Author">
        <w:r w:rsidRPr="001F23D8" w:rsidDel="00353ECD">
          <w:rPr>
            <w:rFonts w:eastAsiaTheme="minorHAnsi"/>
          </w:rPr>
          <w:delText>Meredith LS, Azhar G, Okunogbe A, et al. Primary care providers with more experience and stronger self-efficacy beliefs regarding women veterans screen more frequently for interpersonal violence. Womens Health Issues. 2017;27(5):586-591.</w:delText>
        </w:r>
      </w:del>
    </w:p>
    <w:p w:rsidR="005E640C" w:rsidRPr="001F23D8" w:rsidDel="00353ECD" w:rsidRDefault="005E640C" w:rsidP="005E640C">
      <w:pPr>
        <w:pStyle w:val="ccwpBodyText"/>
        <w:rPr>
          <w:del w:id="360" w:author="Author"/>
          <w:rFonts w:eastAsiaTheme="minorHAnsi"/>
        </w:rPr>
      </w:pPr>
      <w:del w:id="361" w:author="Author">
        <w:r w:rsidRPr="001F23D8" w:rsidDel="00353ECD">
          <w:rPr>
            <w:rFonts w:eastAsiaTheme="minorHAnsi"/>
          </w:rPr>
          <w:delText>Minsky-Kelly D, Hamberger LK, Pape DA, Wolff M. We've had training, now what? Qualitative analysis of barriers to domestic violence screening and referral in a health care setting. J Interpers Violence. 2005;20(10):1288-1309.</w:delText>
        </w:r>
      </w:del>
    </w:p>
    <w:p w:rsidR="005E640C" w:rsidRPr="001F23D8" w:rsidDel="00353ECD" w:rsidRDefault="005E640C" w:rsidP="005E640C">
      <w:pPr>
        <w:pStyle w:val="ccwpBodyText"/>
        <w:rPr>
          <w:del w:id="362" w:author="Author"/>
          <w:rFonts w:eastAsiaTheme="minorHAnsi"/>
        </w:rPr>
      </w:pPr>
      <w:del w:id="363" w:author="Author">
        <w:r w:rsidRPr="001F23D8" w:rsidDel="00353ECD">
          <w:rPr>
            <w:rFonts w:eastAsiaTheme="minorHAnsi"/>
          </w:rPr>
          <w:delText>Roberts ST, Watlington CG, Nett SD, Batten SV. Sexual trauma disclosure in clinical settings: addressing diversity. J Trauma Dissociation. 2010;11(2):244-259.</w:delText>
        </w:r>
      </w:del>
    </w:p>
    <w:p w:rsidR="001F5CCF" w:rsidDel="00353ECD" w:rsidRDefault="001F5CCF">
      <w:pPr>
        <w:spacing w:after="0" w:line="240" w:lineRule="auto"/>
        <w:rPr>
          <w:del w:id="364" w:author="Author"/>
          <w:rFonts w:ascii="Arial" w:eastAsiaTheme="majorEastAsia" w:hAnsi="Arial" w:cstheme="majorBidi"/>
          <w:b/>
          <w:color w:val="000000" w:themeColor="text1"/>
          <w:sz w:val="50"/>
          <w:szCs w:val="32"/>
        </w:rPr>
      </w:pPr>
    </w:p>
    <w:p w:rsidR="005E640C" w:rsidDel="005B681B" w:rsidRDefault="005E640C">
      <w:pPr>
        <w:spacing w:after="0" w:line="240" w:lineRule="auto"/>
        <w:rPr>
          <w:del w:id="365" w:author="Author"/>
          <w:rFonts w:ascii="Arial" w:eastAsiaTheme="majorEastAsia" w:hAnsi="Arial" w:cstheme="majorBidi"/>
          <w:b/>
          <w:color w:val="000000" w:themeColor="text1"/>
          <w:sz w:val="50"/>
          <w:szCs w:val="32"/>
        </w:rPr>
      </w:pPr>
      <w:del w:id="366" w:author="Author">
        <w:r w:rsidDel="005B681B">
          <w:br w:type="page"/>
        </w:r>
      </w:del>
    </w:p>
    <w:p w:rsidR="00067A41" w:rsidDel="005B681B" w:rsidRDefault="00067A41" w:rsidP="00067A41">
      <w:pPr>
        <w:pStyle w:val="ccwpHeading1"/>
        <w:numPr>
          <w:ilvl w:val="0"/>
          <w:numId w:val="0"/>
        </w:numPr>
        <w:rPr>
          <w:del w:id="367" w:author="Author"/>
        </w:rPr>
      </w:pPr>
      <w:bookmarkStart w:id="368" w:name="_Toc505163666"/>
      <w:del w:id="369" w:author="Author">
        <w:r w:rsidDel="005B681B">
          <w:delText>Acronyms</w:delText>
        </w:r>
        <w:bookmarkEnd w:id="368"/>
      </w:del>
    </w:p>
    <w:p w:rsidR="008F0F98" w:rsidRPr="008F0F98" w:rsidDel="005B681B" w:rsidRDefault="008F0F98" w:rsidP="00067A41">
      <w:pPr>
        <w:tabs>
          <w:tab w:val="left" w:pos="2880"/>
        </w:tabs>
        <w:spacing w:before="200" w:after="0" w:line="240" w:lineRule="auto"/>
        <w:ind w:left="2880" w:hanging="2880"/>
        <w:rPr>
          <w:del w:id="370" w:author="Author"/>
          <w:color w:val="000000"/>
        </w:rPr>
      </w:pPr>
      <w:bookmarkStart w:id="371" w:name="d19e207"/>
      <w:bookmarkStart w:id="372" w:name="d19e206"/>
      <w:bookmarkEnd w:id="345"/>
      <w:del w:id="373" w:author="Author">
        <w:r w:rsidRPr="008F0F98" w:rsidDel="005B681B">
          <w:rPr>
            <w:color w:val="000000"/>
          </w:rPr>
          <w:delText>ADSMs</w:delText>
        </w:r>
        <w:r w:rsidRPr="008F0F98" w:rsidDel="005B681B">
          <w:rPr>
            <w:color w:val="000000"/>
          </w:rPr>
          <w:tab/>
          <w:delText>Active Duty Service Members</w:delText>
        </w:r>
      </w:del>
    </w:p>
    <w:p w:rsidR="00067A41" w:rsidRPr="008F0F98" w:rsidDel="005B681B" w:rsidRDefault="00067A41" w:rsidP="00067A41">
      <w:pPr>
        <w:tabs>
          <w:tab w:val="left" w:pos="2880"/>
        </w:tabs>
        <w:spacing w:before="200" w:after="0" w:line="240" w:lineRule="auto"/>
        <w:ind w:left="2880" w:hanging="2880"/>
        <w:rPr>
          <w:del w:id="374" w:author="Author"/>
          <w:color w:val="000000"/>
        </w:rPr>
      </w:pPr>
      <w:del w:id="375" w:author="Author">
        <w:r w:rsidRPr="008F0F98" w:rsidDel="005B681B">
          <w:rPr>
            <w:color w:val="000000"/>
          </w:rPr>
          <w:delText>CCWP</w:delText>
        </w:r>
        <w:bookmarkEnd w:id="371"/>
        <w:r w:rsidRPr="008F0F98" w:rsidDel="005B681B">
          <w:rPr>
            <w:color w:val="000000"/>
          </w:rPr>
          <w:tab/>
          <w:delText>Clinical Content White Paper</w:delText>
        </w:r>
      </w:del>
    </w:p>
    <w:p w:rsidR="00067A41" w:rsidRPr="008F0F98" w:rsidDel="005B681B" w:rsidRDefault="00067A41" w:rsidP="00067A41">
      <w:pPr>
        <w:tabs>
          <w:tab w:val="left" w:pos="2880"/>
        </w:tabs>
        <w:spacing w:before="200" w:after="0" w:line="240" w:lineRule="auto"/>
        <w:ind w:left="2880" w:hanging="2880"/>
        <w:rPr>
          <w:del w:id="376" w:author="Author"/>
        </w:rPr>
      </w:pPr>
      <w:del w:id="377" w:author="Author">
        <w:r w:rsidRPr="008F0F98" w:rsidDel="005B681B">
          <w:delText>CDS</w:delText>
        </w:r>
        <w:r w:rsidRPr="008F0F98" w:rsidDel="005B681B">
          <w:tab/>
          <w:delText>Clinical Decision Support</w:delText>
        </w:r>
      </w:del>
    </w:p>
    <w:p w:rsidR="00067A41" w:rsidRPr="008F0F98" w:rsidDel="005B681B" w:rsidRDefault="00067A41" w:rsidP="00067A41">
      <w:pPr>
        <w:tabs>
          <w:tab w:val="left" w:pos="2880"/>
        </w:tabs>
        <w:spacing w:before="200" w:after="0" w:line="240" w:lineRule="auto"/>
        <w:ind w:left="2880" w:hanging="2880"/>
        <w:rPr>
          <w:del w:id="378" w:author="Author"/>
        </w:rPr>
      </w:pPr>
      <w:del w:id="379" w:author="Author">
        <w:r w:rsidRPr="008F0F98" w:rsidDel="005B681B">
          <w:delText>DoD</w:delText>
        </w:r>
        <w:r w:rsidRPr="008F0F98" w:rsidDel="005B681B">
          <w:tab/>
          <w:delText>Department of Defense</w:delText>
        </w:r>
        <w:r w:rsidRPr="008F0F98" w:rsidDel="005B681B">
          <w:tab/>
        </w:r>
      </w:del>
    </w:p>
    <w:p w:rsidR="00067A41" w:rsidRPr="008F0F98" w:rsidDel="005B681B" w:rsidRDefault="00067A41" w:rsidP="00067A41">
      <w:pPr>
        <w:tabs>
          <w:tab w:val="left" w:pos="2880"/>
        </w:tabs>
        <w:spacing w:before="200" w:after="0" w:line="240" w:lineRule="auto"/>
        <w:ind w:left="2880" w:hanging="2880"/>
        <w:rPr>
          <w:del w:id="380" w:author="Author"/>
          <w:color w:val="000000"/>
        </w:rPr>
      </w:pPr>
      <w:bookmarkStart w:id="381" w:name="d19e369"/>
      <w:bookmarkStart w:id="382" w:name="d19e368"/>
      <w:bookmarkEnd w:id="372"/>
      <w:del w:id="383" w:author="Author">
        <w:r w:rsidRPr="008F0F98" w:rsidDel="005B681B">
          <w:rPr>
            <w:color w:val="000000"/>
          </w:rPr>
          <w:delText>HL7</w:delText>
        </w:r>
        <w:bookmarkEnd w:id="381"/>
        <w:r w:rsidRPr="008F0F98" w:rsidDel="005B681B">
          <w:rPr>
            <w:color w:val="000000"/>
          </w:rPr>
          <w:tab/>
          <w:delText>Health Level 7</w:delText>
        </w:r>
      </w:del>
    </w:p>
    <w:p w:rsidR="00067A41" w:rsidRPr="008F0F98" w:rsidDel="005B681B" w:rsidRDefault="00067A41" w:rsidP="00067A41">
      <w:pPr>
        <w:tabs>
          <w:tab w:val="left" w:pos="2880"/>
        </w:tabs>
        <w:spacing w:before="200" w:after="0" w:line="240" w:lineRule="auto"/>
        <w:ind w:left="2880" w:hanging="2880"/>
        <w:rPr>
          <w:del w:id="384" w:author="Author"/>
        </w:rPr>
      </w:pPr>
      <w:del w:id="385" w:author="Author">
        <w:r w:rsidRPr="008F0F98" w:rsidDel="005B681B">
          <w:delText>KBS</w:delText>
        </w:r>
        <w:r w:rsidRPr="008F0F98" w:rsidDel="005B681B">
          <w:tab/>
          <w:delText>Knowledge Based Systems</w:delText>
        </w:r>
      </w:del>
    </w:p>
    <w:p w:rsidR="00067A41" w:rsidRPr="008F0F98" w:rsidDel="005B681B" w:rsidRDefault="00067A41" w:rsidP="00067A41">
      <w:pPr>
        <w:tabs>
          <w:tab w:val="left" w:pos="2880"/>
        </w:tabs>
        <w:spacing w:before="200" w:after="0" w:line="240" w:lineRule="auto"/>
        <w:ind w:left="2880" w:hanging="2880"/>
        <w:rPr>
          <w:del w:id="386" w:author="Author"/>
          <w:color w:val="000000"/>
        </w:rPr>
      </w:pPr>
      <w:bookmarkStart w:id="387" w:name="d19e435"/>
      <w:bookmarkStart w:id="388" w:name="d19e434"/>
      <w:bookmarkEnd w:id="382"/>
      <w:del w:id="389" w:author="Author">
        <w:r w:rsidRPr="008F0F98" w:rsidDel="005B681B">
          <w:rPr>
            <w:color w:val="000000"/>
          </w:rPr>
          <w:delText>KNART</w:delText>
        </w:r>
        <w:bookmarkEnd w:id="387"/>
        <w:r w:rsidRPr="008F0F98" w:rsidDel="005B681B">
          <w:rPr>
            <w:color w:val="000000"/>
          </w:rPr>
          <w:tab/>
          <w:delText>Knowledge Artifact</w:delText>
        </w:r>
      </w:del>
    </w:p>
    <w:p w:rsidR="008F0F98" w:rsidRPr="008F0F98" w:rsidDel="005B681B" w:rsidRDefault="008F0F98" w:rsidP="00067A41">
      <w:pPr>
        <w:tabs>
          <w:tab w:val="left" w:pos="2880"/>
        </w:tabs>
        <w:spacing w:before="200" w:after="0" w:line="240" w:lineRule="auto"/>
        <w:ind w:left="2880" w:hanging="2880"/>
        <w:rPr>
          <w:del w:id="390" w:author="Author"/>
          <w:color w:val="000000"/>
        </w:rPr>
      </w:pPr>
      <w:del w:id="391" w:author="Author">
        <w:r w:rsidRPr="008F0F98" w:rsidDel="005B681B">
          <w:rPr>
            <w:color w:val="000000"/>
          </w:rPr>
          <w:delText>MST</w:delText>
        </w:r>
        <w:r w:rsidRPr="008F0F98" w:rsidDel="005B681B">
          <w:rPr>
            <w:color w:val="000000"/>
          </w:rPr>
          <w:tab/>
          <w:delText>Military Sexual Trauma</w:delText>
        </w:r>
      </w:del>
    </w:p>
    <w:p w:rsidR="00067A41" w:rsidRPr="008F0F98" w:rsidDel="005B681B" w:rsidRDefault="00067A41" w:rsidP="00067A41">
      <w:pPr>
        <w:tabs>
          <w:tab w:val="left" w:pos="2880"/>
        </w:tabs>
        <w:spacing w:before="200" w:after="0" w:line="240" w:lineRule="auto"/>
        <w:ind w:left="2880" w:hanging="2880"/>
        <w:rPr>
          <w:del w:id="392" w:author="Author"/>
          <w:color w:val="000000"/>
        </w:rPr>
      </w:pPr>
      <w:del w:id="393" w:author="Author">
        <w:r w:rsidRPr="008F0F98" w:rsidDel="005B681B">
          <w:rPr>
            <w:color w:val="000000"/>
          </w:rPr>
          <w:delText>OIIG</w:delText>
        </w:r>
        <w:r w:rsidRPr="008F0F98" w:rsidDel="005B681B">
          <w:rPr>
            <w:color w:val="000000"/>
          </w:rPr>
          <w:tab/>
          <w:delText>Office of Informatics and Information Governance</w:delText>
        </w:r>
      </w:del>
    </w:p>
    <w:p w:rsidR="008F0F98" w:rsidRPr="008F0F98" w:rsidDel="005B681B" w:rsidRDefault="008F0F98" w:rsidP="00067A41">
      <w:pPr>
        <w:tabs>
          <w:tab w:val="left" w:pos="2880"/>
        </w:tabs>
        <w:spacing w:before="200" w:after="0" w:line="240" w:lineRule="auto"/>
        <w:ind w:left="2880" w:hanging="2880"/>
        <w:rPr>
          <w:del w:id="394" w:author="Author"/>
          <w:color w:val="000000"/>
        </w:rPr>
      </w:pPr>
      <w:del w:id="395" w:author="Author">
        <w:r w:rsidRPr="008F0F98" w:rsidDel="005B681B">
          <w:rPr>
            <w:color w:val="000000"/>
          </w:rPr>
          <w:delText>PCP</w:delText>
        </w:r>
        <w:r w:rsidRPr="008F0F98" w:rsidDel="005B681B">
          <w:rPr>
            <w:color w:val="000000"/>
          </w:rPr>
          <w:tab/>
          <w:delText>Primary Care Provider</w:delText>
        </w:r>
      </w:del>
    </w:p>
    <w:p w:rsidR="008F0F98" w:rsidRPr="008F0F98" w:rsidDel="005B681B" w:rsidRDefault="008F0F98" w:rsidP="00067A41">
      <w:pPr>
        <w:tabs>
          <w:tab w:val="left" w:pos="2880"/>
        </w:tabs>
        <w:spacing w:before="200" w:after="0" w:line="240" w:lineRule="auto"/>
        <w:ind w:left="2880" w:hanging="2880"/>
        <w:rPr>
          <w:del w:id="396" w:author="Author"/>
          <w:color w:val="000000"/>
        </w:rPr>
      </w:pPr>
      <w:del w:id="397" w:author="Author">
        <w:r w:rsidRPr="008F0F98" w:rsidDel="005B681B">
          <w:rPr>
            <w:color w:val="000000"/>
          </w:rPr>
          <w:delText>RN</w:delText>
        </w:r>
        <w:r w:rsidRPr="008F0F98" w:rsidDel="005B681B">
          <w:rPr>
            <w:color w:val="000000"/>
          </w:rPr>
          <w:tab/>
          <w:delText>Registered Nurse</w:delText>
        </w:r>
      </w:del>
    </w:p>
    <w:bookmarkEnd w:id="388"/>
    <w:p w:rsidR="00067A41" w:rsidRPr="008F0F98" w:rsidDel="005B681B" w:rsidRDefault="00067A41" w:rsidP="00067A41">
      <w:pPr>
        <w:tabs>
          <w:tab w:val="left" w:pos="2880"/>
        </w:tabs>
        <w:spacing w:before="200" w:after="0" w:line="240" w:lineRule="auto"/>
        <w:ind w:left="2880" w:hanging="2880"/>
        <w:rPr>
          <w:del w:id="398" w:author="Author"/>
          <w:color w:val="000000"/>
        </w:rPr>
      </w:pPr>
      <w:del w:id="399" w:author="Author">
        <w:r w:rsidRPr="008F0F98" w:rsidDel="005B681B">
          <w:rPr>
            <w:color w:val="000000"/>
          </w:rPr>
          <w:delText>SME</w:delText>
        </w:r>
        <w:r w:rsidRPr="008F0F98" w:rsidDel="005B681B">
          <w:rPr>
            <w:color w:val="000000"/>
          </w:rPr>
          <w:tab/>
          <w:delText>Subject Matter Expert</w:delText>
        </w:r>
      </w:del>
    </w:p>
    <w:p w:rsidR="008F0F98" w:rsidRPr="008F0F98" w:rsidDel="005B681B" w:rsidRDefault="008F0F98" w:rsidP="00067A41">
      <w:pPr>
        <w:tabs>
          <w:tab w:val="left" w:pos="2880"/>
        </w:tabs>
        <w:spacing w:before="200" w:after="0" w:line="240" w:lineRule="auto"/>
        <w:ind w:left="2880" w:hanging="2880"/>
        <w:rPr>
          <w:del w:id="400" w:author="Author"/>
          <w:color w:val="000000"/>
        </w:rPr>
      </w:pPr>
      <w:del w:id="401" w:author="Author">
        <w:r w:rsidRPr="008F0F98" w:rsidDel="005B681B">
          <w:rPr>
            <w:color w:val="000000"/>
          </w:rPr>
          <w:delText>TMS</w:delText>
        </w:r>
        <w:r w:rsidRPr="008F0F98" w:rsidDel="005B681B">
          <w:rPr>
            <w:color w:val="000000"/>
          </w:rPr>
          <w:tab/>
          <w:delText>Talent Management System</w:delText>
        </w:r>
      </w:del>
    </w:p>
    <w:p w:rsidR="00067A41" w:rsidRPr="008F0F98" w:rsidDel="005B681B" w:rsidRDefault="00067A41" w:rsidP="00067A41">
      <w:pPr>
        <w:tabs>
          <w:tab w:val="left" w:pos="2880"/>
        </w:tabs>
        <w:spacing w:before="200" w:after="0" w:line="240" w:lineRule="auto"/>
        <w:ind w:left="2880" w:hanging="2880"/>
        <w:rPr>
          <w:del w:id="402" w:author="Author"/>
        </w:rPr>
      </w:pPr>
      <w:del w:id="403" w:author="Author">
        <w:r w:rsidRPr="008F0F98" w:rsidDel="005B681B">
          <w:delText>TO</w:delText>
        </w:r>
        <w:r w:rsidRPr="008F0F98" w:rsidDel="005B681B">
          <w:tab/>
          <w:delText>Task Order</w:delText>
        </w:r>
      </w:del>
    </w:p>
    <w:p w:rsidR="00067A41" w:rsidRPr="008F0F98" w:rsidDel="005B681B" w:rsidRDefault="00067A41" w:rsidP="00067A41">
      <w:pPr>
        <w:tabs>
          <w:tab w:val="left" w:pos="2880"/>
        </w:tabs>
        <w:spacing w:before="200" w:after="0" w:line="240" w:lineRule="auto"/>
        <w:ind w:left="2880" w:hanging="2880"/>
        <w:rPr>
          <w:del w:id="404" w:author="Author"/>
        </w:rPr>
      </w:pPr>
      <w:del w:id="405" w:author="Author">
        <w:r w:rsidRPr="008F0F98" w:rsidDel="005B681B">
          <w:delText>VA</w:delText>
        </w:r>
        <w:r w:rsidRPr="008F0F98" w:rsidDel="005B681B">
          <w:tab/>
          <w:delText>Department of Veterans Affairs</w:delText>
        </w:r>
      </w:del>
    </w:p>
    <w:p w:rsidR="008F0F98" w:rsidRPr="008F0F98" w:rsidDel="005B681B" w:rsidRDefault="008F0F98" w:rsidP="00067A41">
      <w:pPr>
        <w:tabs>
          <w:tab w:val="left" w:pos="2880"/>
        </w:tabs>
        <w:spacing w:before="200" w:after="0" w:line="240" w:lineRule="auto"/>
        <w:ind w:left="2880" w:hanging="2880"/>
        <w:rPr>
          <w:del w:id="406" w:author="Author"/>
        </w:rPr>
      </w:pPr>
      <w:del w:id="407" w:author="Author">
        <w:r w:rsidRPr="008F0F98" w:rsidDel="005B681B">
          <w:delText>VAMC</w:delText>
        </w:r>
        <w:r w:rsidRPr="008F0F98" w:rsidDel="005B681B">
          <w:tab/>
          <w:delText>VA Medical Center</w:delText>
        </w:r>
      </w:del>
    </w:p>
    <w:p w:rsidR="008F0F98" w:rsidRPr="008F0F98" w:rsidDel="005B681B" w:rsidRDefault="008F0F98" w:rsidP="00067A41">
      <w:pPr>
        <w:tabs>
          <w:tab w:val="left" w:pos="2880"/>
        </w:tabs>
        <w:spacing w:before="200" w:after="0" w:line="240" w:lineRule="auto"/>
        <w:ind w:left="2880" w:hanging="2880"/>
        <w:rPr>
          <w:del w:id="408" w:author="Author"/>
        </w:rPr>
      </w:pPr>
      <w:del w:id="409" w:author="Author">
        <w:r w:rsidRPr="008F0F98" w:rsidDel="005B681B">
          <w:delText>VHA</w:delText>
        </w:r>
        <w:r w:rsidRPr="008F0F98" w:rsidDel="005B681B">
          <w:tab/>
          <w:delText>Veterans Health Administration</w:delText>
        </w:r>
      </w:del>
    </w:p>
    <w:p w:rsidR="0036270B" w:rsidRDefault="0036270B">
      <w:pPr>
        <w:spacing w:after="0" w:line="240" w:lineRule="auto"/>
        <w:rPr>
          <w:ins w:id="410" w:author="Author"/>
          <w:color w:val="000000"/>
        </w:rPr>
      </w:pPr>
      <w:ins w:id="411" w:author="Author">
        <w:r>
          <w:br w:type="page"/>
        </w:r>
      </w:ins>
    </w:p>
    <w:p w:rsidR="0036270B" w:rsidRDefault="005B681B">
      <w:pPr>
        <w:pStyle w:val="ccwpHeading1"/>
        <w:numPr>
          <w:ilvl w:val="0"/>
          <w:numId w:val="0"/>
        </w:numPr>
        <w:rPr>
          <w:ins w:id="412" w:author="Author"/>
        </w:rPr>
        <w:pPrChange w:id="413" w:author="Author">
          <w:pPr>
            <w:pStyle w:val="ccwpCheckbox"/>
            <w:numPr>
              <w:numId w:val="0"/>
            </w:numPr>
            <w:ind w:left="0" w:firstLine="0"/>
            <w:jc w:val="center"/>
          </w:pPr>
        </w:pPrChange>
      </w:pPr>
      <w:commentRangeStart w:id="414"/>
      <w:commentRangeStart w:id="415"/>
      <w:ins w:id="416" w:author="Author">
        <w:r>
          <w:t xml:space="preserve">Appendix B: </w:t>
        </w:r>
        <w:r w:rsidR="0085153E">
          <w:rPr>
            <w:rFonts w:eastAsiaTheme="minorHAnsi"/>
            <w:color w:val="0070C0"/>
            <w:u w:val="single"/>
          </w:rPr>
          <w:t>Knowledge Resources for MST screening</w:t>
        </w:r>
        <w:del w:id="417" w:author="Author">
          <w:r w:rsidR="0036270B" w:rsidDel="0085153E">
            <w:delText xml:space="preserve">Companion </w:delText>
          </w:r>
          <w:commentRangeStart w:id="418"/>
          <w:r w:rsidR="0036270B" w:rsidDel="0085153E">
            <w:delText>Page</w:delText>
          </w:r>
        </w:del>
      </w:ins>
      <w:commentRangeEnd w:id="418"/>
      <w:del w:id="419" w:author="Author">
        <w:r w:rsidDel="0085153E">
          <w:rPr>
            <w:rStyle w:val="CommentReference"/>
            <w:rFonts w:ascii="Times New Roman" w:eastAsia="Times New Roman" w:hAnsi="Times New Roman" w:cs="Times New Roman"/>
            <w:b w:val="0"/>
            <w:color w:val="auto"/>
          </w:rPr>
          <w:commentReference w:id="418"/>
        </w:r>
      </w:del>
      <w:commentRangeEnd w:id="414"/>
      <w:r w:rsidR="00EE576B">
        <w:rPr>
          <w:rStyle w:val="CommentReference"/>
          <w:rFonts w:ascii="Times New Roman" w:eastAsia="Times New Roman" w:hAnsi="Times New Roman" w:cs="Times New Roman"/>
          <w:b w:val="0"/>
          <w:color w:val="auto"/>
        </w:rPr>
        <w:commentReference w:id="414"/>
      </w:r>
      <w:commentRangeEnd w:id="415"/>
      <w:r w:rsidR="00BB2922">
        <w:rPr>
          <w:rStyle w:val="CommentReference"/>
          <w:rFonts w:ascii="Times New Roman" w:eastAsia="Times New Roman" w:hAnsi="Times New Roman" w:cs="Times New Roman"/>
          <w:b w:val="0"/>
          <w:color w:val="auto"/>
        </w:rPr>
        <w:commentReference w:id="415"/>
      </w:r>
    </w:p>
    <w:p w:rsidR="0036270B" w:rsidDel="00022897" w:rsidRDefault="00496371" w:rsidP="0036270B">
      <w:pPr>
        <w:pStyle w:val="ccwpBodyText"/>
        <w:rPr>
          <w:ins w:id="420" w:author="Author"/>
          <w:del w:id="421" w:author="Author"/>
          <w:rFonts w:eastAsiaTheme="minorHAnsi"/>
        </w:rPr>
      </w:pPr>
      <w:ins w:id="422" w:author="Author">
        <w:del w:id="423" w:author="Author">
          <w:r w:rsidDel="00022897">
            <w:rPr>
              <w:rFonts w:eastAsiaTheme="minorHAnsi"/>
            </w:rPr>
            <w:delText>[Technical Note: accessed by selecting the corresponding link in the top of the screening section</w:delText>
          </w:r>
          <w:r w:rsidR="005B681B" w:rsidDel="00022897">
            <w:rPr>
              <w:rFonts w:eastAsiaTheme="minorHAnsi"/>
            </w:rPr>
            <w:delText>.</w:delText>
          </w:r>
          <w:r w:rsidDel="00022897">
            <w:rPr>
              <w:rFonts w:eastAsiaTheme="minorHAnsi"/>
            </w:rPr>
            <w:delText>]</w:delText>
          </w:r>
        </w:del>
      </w:ins>
    </w:p>
    <w:p w:rsidR="008E61F5" w:rsidDel="00022897" w:rsidRDefault="008E61F5">
      <w:pPr>
        <w:pStyle w:val="ccwpBodyText"/>
        <w:rPr>
          <w:ins w:id="424" w:author="Author"/>
          <w:del w:id="425" w:author="Author"/>
        </w:rPr>
        <w:pPrChange w:id="426" w:author="Author">
          <w:pPr>
            <w:pStyle w:val="ccwpCheckbox"/>
            <w:numPr>
              <w:numId w:val="0"/>
            </w:numPr>
            <w:ind w:left="0" w:firstLine="0"/>
          </w:pPr>
        </w:pPrChange>
      </w:pPr>
    </w:p>
    <w:p w:rsidR="0036270B" w:rsidDel="00022897" w:rsidRDefault="005B681B">
      <w:pPr>
        <w:pStyle w:val="ccwpHeading3"/>
        <w:numPr>
          <w:ilvl w:val="0"/>
          <w:numId w:val="0"/>
        </w:numPr>
        <w:rPr>
          <w:ins w:id="427" w:author="Author"/>
          <w:del w:id="428" w:author="Author"/>
          <w:rFonts w:eastAsiaTheme="minorHAnsi"/>
        </w:rPr>
        <w:pPrChange w:id="429" w:author="Author">
          <w:pPr>
            <w:pStyle w:val="ccwpHeading3"/>
          </w:pPr>
        </w:pPrChange>
      </w:pPr>
      <w:ins w:id="430" w:author="Author">
        <w:del w:id="431" w:author="Author">
          <w:r w:rsidDel="00022897">
            <w:rPr>
              <w:rFonts w:eastAsiaTheme="minorHAnsi"/>
            </w:rPr>
            <w:delText xml:space="preserve">Section B.1 - </w:delText>
          </w:r>
          <w:commentRangeStart w:id="432"/>
          <w:commentRangeStart w:id="433"/>
          <w:r w:rsidR="0036270B" w:rsidDel="00022897">
            <w:rPr>
              <w:rFonts w:eastAsiaTheme="minorHAnsi"/>
            </w:rPr>
            <w:delText>Screening Procedure and Constraints</w:delText>
          </w:r>
        </w:del>
      </w:ins>
    </w:p>
    <w:p w:rsidR="0036270B" w:rsidDel="00022897" w:rsidRDefault="0036270B" w:rsidP="0036270B">
      <w:pPr>
        <w:pStyle w:val="ccwpBodyText"/>
        <w:rPr>
          <w:ins w:id="434" w:author="Author"/>
          <w:del w:id="435" w:author="Author"/>
          <w:rFonts w:eastAsiaTheme="minorHAnsi"/>
        </w:rPr>
      </w:pPr>
      <w:ins w:id="436" w:author="Author">
        <w:del w:id="437" w:author="Author">
          <w:r w:rsidDel="00022897">
            <w:rPr>
              <w:rFonts w:eastAsiaTheme="minorHAnsi"/>
            </w:rPr>
            <w:delText>[Begin Screening Procedure and Constraints.]</w:delText>
          </w:r>
        </w:del>
      </w:ins>
    </w:p>
    <w:p w:rsidR="0036270B" w:rsidRPr="00502D78" w:rsidRDefault="0036270B" w:rsidP="0036270B">
      <w:pPr>
        <w:pStyle w:val="ccwpBodyText"/>
        <w:rPr>
          <w:ins w:id="438" w:author="Author"/>
          <w:rFonts w:eastAsiaTheme="minorHAnsi"/>
        </w:rPr>
      </w:pPr>
      <w:ins w:id="439" w:author="Author">
        <w:del w:id="440" w:author="Author">
          <w:r w:rsidRPr="00502D78" w:rsidDel="00022897">
            <w:rPr>
              <w:rFonts w:eastAsiaTheme="minorHAnsi"/>
            </w:rPr>
            <w:delText>[Section Prompt:</w:delText>
          </w:r>
          <w:r w:rsidDel="00022897">
            <w:rPr>
              <w:rFonts w:eastAsiaTheme="minorHAnsi"/>
            </w:rPr>
            <w:delText xml:space="preserve"> </w:delText>
          </w:r>
        </w:del>
        <w:r w:rsidRPr="00502D78">
          <w:rPr>
            <w:rFonts w:eastAsiaTheme="minorHAnsi"/>
          </w:rPr>
          <w:t xml:space="preserve">Who should be screened? It is VA policy that all Veterans seen for health care be screened for </w:t>
        </w:r>
        <w:r w:rsidRPr="00732709">
          <w:rPr>
            <w:rStyle w:val="ccwpAcronym"/>
          </w:rPr>
          <w:t>MST</w:t>
        </w:r>
        <w:r w:rsidRPr="00502D78">
          <w:rPr>
            <w:rFonts w:eastAsiaTheme="minorHAnsi"/>
          </w:rPr>
          <w:t>, and it is congressionally mandated that VA report on screening rates annually</w:t>
        </w:r>
        <w:r w:rsidR="00022897">
          <w:rPr>
            <w:rFonts w:eastAsiaTheme="minorHAnsi"/>
          </w:rPr>
          <w:t>.</w:t>
        </w:r>
        <w:del w:id="441" w:author="Author">
          <w:r w:rsidRPr="00502D78" w:rsidDel="00022897">
            <w:rPr>
              <w:rFonts w:eastAsiaTheme="minorHAnsi"/>
            </w:rPr>
            <w:delText>.]</w:delText>
          </w:r>
        </w:del>
      </w:ins>
    </w:p>
    <w:p w:rsidR="0036270B" w:rsidRDefault="0036270B" w:rsidP="0036270B">
      <w:pPr>
        <w:pStyle w:val="ccwpBodyText"/>
        <w:rPr>
          <w:ins w:id="442" w:author="Author"/>
          <w:rFonts w:eastAsiaTheme="minorHAnsi"/>
        </w:rPr>
      </w:pPr>
      <w:ins w:id="443" w:author="Author">
        <w:del w:id="444" w:author="Author">
          <w:r w:rsidRPr="00502D78" w:rsidDel="00022897">
            <w:rPr>
              <w:rFonts w:eastAsiaTheme="minorHAnsi"/>
            </w:rPr>
            <w:delText xml:space="preserve">[Section Prompt: </w:delText>
          </w:r>
        </w:del>
        <w:r w:rsidRPr="00502D78">
          <w:rPr>
            <w:rFonts w:eastAsiaTheme="minorHAnsi"/>
          </w:rPr>
          <w:t>When should screening take place? Screening should ideally occur during the Veteran’s first clinical visit</w:t>
        </w:r>
        <w:r>
          <w:rPr>
            <w:rFonts w:eastAsiaTheme="minorHAnsi"/>
          </w:rPr>
          <w:t>. If not completed on the first visit, screening should occur as soon as possible thereafter in any subsequent visit.</w:t>
        </w:r>
        <w:del w:id="445" w:author="Author">
          <w:r w:rsidDel="00022897">
            <w:rPr>
              <w:rFonts w:eastAsiaTheme="minorHAnsi"/>
            </w:rPr>
            <w:delText xml:space="preserve"> </w:delText>
          </w:r>
          <w:r w:rsidRPr="00502D78" w:rsidDel="00022897">
            <w:rPr>
              <w:rFonts w:eastAsiaTheme="minorHAnsi"/>
            </w:rPr>
            <w:delText>.</w:delText>
          </w:r>
        </w:del>
      </w:ins>
    </w:p>
    <w:p w:rsidR="0036270B" w:rsidRPr="00502D78" w:rsidRDefault="007856F0" w:rsidP="0036270B">
      <w:pPr>
        <w:pStyle w:val="ccwpBodyText"/>
        <w:rPr>
          <w:ins w:id="446" w:author="Author"/>
          <w:rFonts w:eastAsiaTheme="minorHAnsi"/>
        </w:rPr>
      </w:pPr>
      <w:bookmarkStart w:id="447" w:name="_Hlk508377265"/>
      <w:ins w:id="448" w:author="Author">
        <w:del w:id="449" w:author="Author">
          <w:r w:rsidDel="00022897">
            <w:rPr>
              <w:rFonts w:eastAsiaTheme="minorHAnsi"/>
            </w:rPr>
            <w:delText xml:space="preserve"> </w:delText>
          </w:r>
          <w:bookmarkEnd w:id="447"/>
          <w:r w:rsidRPr="00502D78" w:rsidDel="00022897">
            <w:rPr>
              <w:rFonts w:eastAsiaTheme="minorHAnsi"/>
            </w:rPr>
            <w:delText xml:space="preserve"> </w:delText>
          </w:r>
          <w:r w:rsidR="0036270B" w:rsidRPr="00502D78" w:rsidDel="00022897">
            <w:rPr>
              <w:rFonts w:eastAsiaTheme="minorHAnsi"/>
            </w:rPr>
            <w:delText xml:space="preserve">[Section Prompt: </w:delText>
          </w:r>
        </w:del>
        <w:r w:rsidR="0036270B" w:rsidRPr="00502D78">
          <w:rPr>
            <w:rFonts w:eastAsiaTheme="minorHAnsi"/>
          </w:rPr>
          <w:t xml:space="preserve">If a Veteran is screened, and then has a subsequent period of military service, the screen should be re-administered upon returning to </w:t>
        </w:r>
        <w:r w:rsidR="0036270B" w:rsidRPr="008F0F98">
          <w:rPr>
            <w:rStyle w:val="ccwpAcronym"/>
          </w:rPr>
          <w:t>VA</w:t>
        </w:r>
        <w:r w:rsidR="0036270B" w:rsidRPr="00502D78">
          <w:rPr>
            <w:rFonts w:eastAsiaTheme="minorHAnsi"/>
          </w:rPr>
          <w:t xml:space="preserve"> care (see below).</w:t>
        </w:r>
        <w:del w:id="450" w:author="Author">
          <w:r w:rsidR="0036270B" w:rsidRPr="00502D78" w:rsidDel="00022897">
            <w:rPr>
              <w:rFonts w:eastAsiaTheme="minorHAnsi"/>
            </w:rPr>
            <w:delText>]</w:delText>
          </w:r>
        </w:del>
      </w:ins>
    </w:p>
    <w:p w:rsidR="0036270B" w:rsidRPr="00502D78" w:rsidRDefault="0036270B" w:rsidP="0036270B">
      <w:pPr>
        <w:pStyle w:val="ccwpBodyText"/>
        <w:rPr>
          <w:ins w:id="451" w:author="Author"/>
          <w:rFonts w:eastAsiaTheme="minorHAnsi"/>
        </w:rPr>
      </w:pPr>
      <w:ins w:id="452" w:author="Author">
        <w:del w:id="453" w:author="Author">
          <w:r w:rsidRPr="00502D78" w:rsidDel="00022897">
            <w:rPr>
              <w:rFonts w:eastAsiaTheme="minorHAnsi"/>
            </w:rPr>
            <w:delText xml:space="preserve">[Section Prompt: </w:delText>
          </w:r>
        </w:del>
        <w:r w:rsidRPr="00502D78">
          <w:rPr>
            <w:rFonts w:eastAsiaTheme="minorHAnsi"/>
          </w:rPr>
          <w:t>Where should the screening take place? Screening should be conducted only in private clinical settings It is never appropriate to conduct the screening in a public or group clinical setting.</w:t>
        </w:r>
        <w:del w:id="454" w:author="Author">
          <w:r w:rsidRPr="00502D78" w:rsidDel="00022897">
            <w:rPr>
              <w:rFonts w:eastAsiaTheme="minorHAnsi"/>
            </w:rPr>
            <w:delText>]</w:delText>
          </w:r>
        </w:del>
      </w:ins>
    </w:p>
    <w:p w:rsidR="0036270B" w:rsidRPr="00502D78" w:rsidRDefault="0036270B" w:rsidP="0036270B">
      <w:pPr>
        <w:pStyle w:val="ccwpBodyText"/>
        <w:rPr>
          <w:ins w:id="455" w:author="Author"/>
          <w:rFonts w:eastAsiaTheme="minorHAnsi"/>
        </w:rPr>
      </w:pPr>
      <w:ins w:id="456" w:author="Author">
        <w:del w:id="457" w:author="Author">
          <w:r w:rsidRPr="00502D78" w:rsidDel="00022897">
            <w:rPr>
              <w:rFonts w:eastAsiaTheme="minorHAnsi"/>
            </w:rPr>
            <w:delText xml:space="preserve">[Section Prompt: </w:delText>
          </w:r>
        </w:del>
        <w:r w:rsidRPr="00502D78">
          <w:rPr>
            <w:rFonts w:eastAsiaTheme="minorHAnsi"/>
          </w:rPr>
          <w:t xml:space="preserve">Who should perform the screen? Screening should be conducted </w:t>
        </w:r>
        <w:r w:rsidRPr="000515D7">
          <w:rPr>
            <w:rFonts w:eastAsiaTheme="minorHAnsi"/>
            <w:highlight w:val="yellow"/>
          </w:rPr>
          <w:t xml:space="preserve">by staff with the ability and training to screen sensitively for </w:t>
        </w:r>
        <w:r w:rsidRPr="000515D7">
          <w:rPr>
            <w:rStyle w:val="ccwpAcronym"/>
            <w:highlight w:val="yellow"/>
          </w:rPr>
          <w:t>MST</w:t>
        </w:r>
        <w:r w:rsidRPr="000515D7">
          <w:rPr>
            <w:rFonts w:eastAsiaTheme="minorHAnsi"/>
            <w:highlight w:val="yellow"/>
          </w:rPr>
          <w:t>, respond appropriately to disclosure, and connect Veterans with additional care or referrals as needed.</w:t>
        </w:r>
        <w:r w:rsidRPr="00502D78">
          <w:rPr>
            <w:rFonts w:eastAsiaTheme="minorHAnsi"/>
          </w:rPr>
          <w:t xml:space="preserve"> Providers and/or clinical associates may screen for </w:t>
        </w:r>
        <w:r w:rsidRPr="008F0F98">
          <w:rPr>
            <w:rStyle w:val="ccwpAcronym"/>
          </w:rPr>
          <w:t>MST</w:t>
        </w:r>
        <w:r w:rsidRPr="00502D78">
          <w:rPr>
            <w:rFonts w:eastAsiaTheme="minorHAnsi"/>
          </w:rPr>
          <w:t>, as determined by local needs and state scope-of-licensure regulations. When screening is done by a clinical associate or registered nurse (</w:t>
        </w:r>
        <w:r w:rsidRPr="008F0F98">
          <w:rPr>
            <w:rStyle w:val="ccwpAcronym"/>
          </w:rPr>
          <w:t>RN</w:t>
        </w:r>
        <w:r w:rsidRPr="00502D78">
          <w:rPr>
            <w:rFonts w:eastAsiaTheme="minorHAnsi"/>
          </w:rPr>
          <w:t xml:space="preserve">) case manager, who must be familiar with the clinical considerations of screening described below, the licensed, credentialed provider associated with the visit should review the Veteran’s response and initiate a follow–up discussion during the same visit, as needed. It is never appropriate to have administrative associates screen for </w:t>
        </w:r>
        <w:r w:rsidRPr="008F0F98">
          <w:rPr>
            <w:rStyle w:val="ccwpAcronym"/>
          </w:rPr>
          <w:t>MST</w:t>
        </w:r>
        <w:r w:rsidRPr="00502D78">
          <w:rPr>
            <w:rFonts w:eastAsiaTheme="minorHAnsi"/>
          </w:rPr>
          <w:t>.</w:t>
        </w:r>
        <w:del w:id="458" w:author="Author">
          <w:r w:rsidRPr="00502D78" w:rsidDel="00022897">
            <w:rPr>
              <w:rFonts w:eastAsiaTheme="minorHAnsi"/>
            </w:rPr>
            <w:delText>]</w:delText>
          </w:r>
        </w:del>
      </w:ins>
    </w:p>
    <w:p w:rsidR="0036270B" w:rsidRPr="00502D78" w:rsidRDefault="0036270B" w:rsidP="0036270B">
      <w:pPr>
        <w:pStyle w:val="ccwpBodyText"/>
        <w:rPr>
          <w:ins w:id="459" w:author="Author"/>
          <w:rFonts w:eastAsiaTheme="minorHAnsi"/>
        </w:rPr>
      </w:pPr>
      <w:ins w:id="460" w:author="Author">
        <w:del w:id="461" w:author="Author">
          <w:r w:rsidRPr="00502D78" w:rsidDel="00022897">
            <w:rPr>
              <w:rFonts w:eastAsiaTheme="minorHAnsi"/>
            </w:rPr>
            <w:delText xml:space="preserve">[Section Prompt: </w:delText>
          </w:r>
        </w:del>
        <w:r w:rsidRPr="00502D78">
          <w:rPr>
            <w:rFonts w:eastAsiaTheme="minorHAnsi"/>
          </w:rPr>
          <w:t xml:space="preserve">What follow-up is required? It is </w:t>
        </w:r>
        <w:r w:rsidRPr="008F0F98">
          <w:rPr>
            <w:rStyle w:val="ccwpAcronym"/>
          </w:rPr>
          <w:t>VA</w:t>
        </w:r>
        <w:r w:rsidRPr="00502D78">
          <w:rPr>
            <w:rFonts w:eastAsiaTheme="minorHAnsi"/>
          </w:rPr>
          <w:t xml:space="preserve"> policy that any Veteran who reports </w:t>
        </w:r>
        <w:r w:rsidRPr="008F0F98">
          <w:rPr>
            <w:rStyle w:val="ccwpAcronym"/>
          </w:rPr>
          <w:t>MST</w:t>
        </w:r>
        <w:r w:rsidRPr="00502D78">
          <w:rPr>
            <w:rFonts w:eastAsiaTheme="minorHAnsi"/>
          </w:rPr>
          <w:t xml:space="preserve"> be offered a referral into </w:t>
        </w:r>
        <w:r w:rsidRPr="008F0F98">
          <w:rPr>
            <w:rStyle w:val="ccwpAcronym"/>
          </w:rPr>
          <w:t>VA</w:t>
        </w:r>
        <w:r w:rsidRPr="00502D78">
          <w:rPr>
            <w:rFonts w:eastAsiaTheme="minorHAnsi"/>
          </w:rPr>
          <w:t xml:space="preserve"> mental health care. It is </w:t>
        </w:r>
        <w:r w:rsidRPr="008F0F98">
          <w:rPr>
            <w:rStyle w:val="ccwpAcronym"/>
          </w:rPr>
          <w:t>VHA</w:t>
        </w:r>
        <w:r w:rsidRPr="00502D78">
          <w:rPr>
            <w:rFonts w:eastAsiaTheme="minorHAnsi"/>
          </w:rPr>
          <w:t xml:space="preserve"> policy and congressionally mandated that care for </w:t>
        </w:r>
        <w:r w:rsidRPr="008F0F98">
          <w:rPr>
            <w:rStyle w:val="ccwpAcronym"/>
          </w:rPr>
          <w:t>MST</w:t>
        </w:r>
        <w:r w:rsidRPr="00502D78">
          <w:rPr>
            <w:rFonts w:eastAsiaTheme="minorHAnsi"/>
          </w:rPr>
          <w:t>-related mental or physical conditions be provided free of cost to the Veteran.</w:t>
        </w:r>
        <w:del w:id="462" w:author="Author">
          <w:r w:rsidRPr="00502D78" w:rsidDel="00022897">
            <w:rPr>
              <w:rFonts w:eastAsiaTheme="minorHAnsi"/>
            </w:rPr>
            <w:delText>]</w:delText>
          </w:r>
        </w:del>
      </w:ins>
    </w:p>
    <w:p w:rsidR="0036270B" w:rsidRDefault="0036270B" w:rsidP="0036270B">
      <w:pPr>
        <w:pStyle w:val="ccwpBodyText"/>
        <w:rPr>
          <w:ins w:id="463" w:author="Author"/>
          <w:rFonts w:eastAsiaTheme="minorHAnsi"/>
        </w:rPr>
      </w:pPr>
      <w:ins w:id="464" w:author="Author">
        <w:del w:id="465" w:author="Author">
          <w:r w:rsidRPr="00502D78" w:rsidDel="00022897">
            <w:rPr>
              <w:rFonts w:eastAsiaTheme="minorHAnsi"/>
            </w:rPr>
            <w:delText xml:space="preserve"> </w:delText>
          </w:r>
          <w:r w:rsidDel="00022897">
            <w:rPr>
              <w:rFonts w:eastAsiaTheme="minorHAnsi"/>
            </w:rPr>
            <w:delText>[End Screening Procedure and Constraints.]</w:delText>
          </w:r>
          <w:commentRangeEnd w:id="432"/>
          <w:r w:rsidDel="00022897">
            <w:rPr>
              <w:rStyle w:val="CommentReference"/>
              <w:color w:val="auto"/>
            </w:rPr>
            <w:commentReference w:id="432"/>
          </w:r>
        </w:del>
      </w:ins>
      <w:commentRangeEnd w:id="433"/>
      <w:r w:rsidR="008F06D4">
        <w:rPr>
          <w:rStyle w:val="CommentReference"/>
          <w:color w:val="auto"/>
        </w:rPr>
        <w:commentReference w:id="433"/>
      </w:r>
    </w:p>
    <w:p w:rsidR="0036270B" w:rsidRDefault="005B681B">
      <w:pPr>
        <w:pStyle w:val="ccwpHeading3"/>
        <w:numPr>
          <w:ilvl w:val="0"/>
          <w:numId w:val="0"/>
        </w:numPr>
        <w:rPr>
          <w:ins w:id="466" w:author="Author"/>
          <w:rFonts w:eastAsiaTheme="minorHAnsi"/>
        </w:rPr>
        <w:pPrChange w:id="467" w:author="Author">
          <w:pPr>
            <w:pStyle w:val="ccwpHeading3"/>
          </w:pPr>
        </w:pPrChange>
      </w:pPr>
      <w:ins w:id="468" w:author="Author">
        <w:del w:id="469" w:author="Author">
          <w:r w:rsidDel="00022897">
            <w:rPr>
              <w:rFonts w:eastAsiaTheme="minorHAnsi"/>
            </w:rPr>
            <w:delText xml:space="preserve">Section B.2 - </w:delText>
          </w:r>
        </w:del>
        <w:commentRangeStart w:id="470"/>
        <w:commentRangeStart w:id="471"/>
        <w:commentRangeStart w:id="472"/>
        <w:r w:rsidR="0036270B">
          <w:rPr>
            <w:rFonts w:eastAsiaTheme="minorHAnsi"/>
          </w:rPr>
          <w:t>Screening Clinical Considerations</w:t>
        </w:r>
        <w:commentRangeEnd w:id="470"/>
        <w:r w:rsidR="0036270B">
          <w:rPr>
            <w:rStyle w:val="CommentReference"/>
            <w:rFonts w:ascii="Times New Roman" w:eastAsia="Times New Roman" w:hAnsi="Times New Roman" w:cs="Times New Roman"/>
            <w:b w:val="0"/>
            <w:color w:val="auto"/>
          </w:rPr>
          <w:commentReference w:id="470"/>
        </w:r>
        <w:commentRangeEnd w:id="471"/>
        <w:r w:rsidR="00AD5D94">
          <w:rPr>
            <w:rStyle w:val="CommentReference"/>
            <w:rFonts w:ascii="Times New Roman" w:eastAsia="Times New Roman" w:hAnsi="Times New Roman" w:cs="Times New Roman"/>
            <w:b w:val="0"/>
            <w:color w:val="auto"/>
          </w:rPr>
          <w:commentReference w:id="471"/>
        </w:r>
      </w:ins>
      <w:commentRangeEnd w:id="472"/>
      <w:r w:rsidR="008F06D4">
        <w:rPr>
          <w:rStyle w:val="CommentReference"/>
          <w:rFonts w:ascii="Times New Roman" w:eastAsia="Times New Roman" w:hAnsi="Times New Roman" w:cs="Times New Roman"/>
          <w:b w:val="0"/>
          <w:color w:val="auto"/>
        </w:rPr>
        <w:commentReference w:id="472"/>
      </w:r>
    </w:p>
    <w:p w:rsidR="0036270B" w:rsidDel="00022897" w:rsidRDefault="0036270B" w:rsidP="00022897">
      <w:pPr>
        <w:pStyle w:val="ccwpBodyText"/>
        <w:rPr>
          <w:ins w:id="473" w:author="Author"/>
          <w:del w:id="474" w:author="Author"/>
          <w:rFonts w:eastAsiaTheme="minorHAnsi"/>
        </w:rPr>
      </w:pPr>
      <w:ins w:id="475" w:author="Author">
        <w:del w:id="476" w:author="Author">
          <w:r w:rsidDel="00022897">
            <w:rPr>
              <w:rFonts w:eastAsiaTheme="minorHAnsi"/>
            </w:rPr>
            <w:delText>[Begin Screening Clinical Considerations.]</w:delText>
          </w:r>
        </w:del>
      </w:ins>
    </w:p>
    <w:p w:rsidR="0036270B" w:rsidRPr="00A7339B" w:rsidRDefault="0036270B">
      <w:pPr>
        <w:pStyle w:val="ccwpBodyText"/>
        <w:rPr>
          <w:ins w:id="477" w:author="Author"/>
          <w:rFonts w:eastAsiaTheme="minorHAnsi"/>
        </w:rPr>
        <w:pPrChange w:id="478" w:author="Author">
          <w:pPr>
            <w:pStyle w:val="ccwpTechnicalNote"/>
          </w:pPr>
        </w:pPrChange>
      </w:pPr>
      <w:ins w:id="479" w:author="Author">
        <w:del w:id="480" w:author="Author">
          <w:r w:rsidRPr="00A7339B" w:rsidDel="00022897">
            <w:rPr>
              <w:rFonts w:eastAsiaTheme="minorHAnsi"/>
            </w:rPr>
            <w:delText>[</w:delText>
          </w:r>
          <w:r w:rsidDel="00022897">
            <w:rPr>
              <w:rFonts w:eastAsiaTheme="minorHAnsi"/>
            </w:rPr>
            <w:delText xml:space="preserve">Clinical Comment: </w:delText>
          </w:r>
        </w:del>
        <w:r w:rsidRPr="00A7339B">
          <w:rPr>
            <w:rFonts w:eastAsiaTheme="minorHAnsi"/>
          </w:rPr>
          <w:t xml:space="preserve">This section summarizes key clinical considerations when screening for </w:t>
        </w:r>
        <w:r w:rsidRPr="008F0F98">
          <w:rPr>
            <w:rStyle w:val="ccwpAcronym"/>
            <w:rFonts w:eastAsiaTheme="minorHAnsi"/>
          </w:rPr>
          <w:t>MST</w:t>
        </w:r>
        <w:r w:rsidRPr="00A7339B">
          <w:rPr>
            <w:rFonts w:eastAsiaTheme="minorHAnsi"/>
          </w:rPr>
          <w:t xml:space="preserve">. </w:t>
        </w:r>
        <w:r w:rsidRPr="008F0F98">
          <w:rPr>
            <w:rStyle w:val="ccwpAcronym"/>
            <w:rFonts w:eastAsiaTheme="minorHAnsi"/>
          </w:rPr>
          <w:t>VHA</w:t>
        </w:r>
        <w:r w:rsidRPr="00A7339B">
          <w:rPr>
            <w:rFonts w:eastAsiaTheme="minorHAnsi"/>
          </w:rPr>
          <w:t xml:space="preserve">’s mandatory </w:t>
        </w:r>
        <w:r w:rsidRPr="008F0F98">
          <w:rPr>
            <w:rStyle w:val="ccwpAcronym"/>
            <w:rFonts w:eastAsiaTheme="minorHAnsi"/>
          </w:rPr>
          <w:t>MST</w:t>
        </w:r>
        <w:r w:rsidRPr="00A7339B">
          <w:rPr>
            <w:rFonts w:eastAsiaTheme="minorHAnsi"/>
          </w:rPr>
          <w:t>-related training</w:t>
        </w:r>
        <w:del w:id="481" w:author="Author">
          <w:r w:rsidRPr="00A7339B" w:rsidDel="00607676">
            <w:rPr>
              <w:rFonts w:eastAsiaTheme="minorHAnsi"/>
            </w:rPr>
            <w:delText>s</w:delText>
          </w:r>
        </w:del>
        <w:r w:rsidRPr="00A7339B">
          <w:rPr>
            <w:rFonts w:eastAsiaTheme="minorHAnsi"/>
          </w:rPr>
          <w:t xml:space="preserve"> for mental health clinicians and primary care providers review</w:t>
        </w:r>
        <w:r w:rsidR="00607676">
          <w:rPr>
            <w:rFonts w:eastAsiaTheme="minorHAnsi"/>
          </w:rPr>
          <w:t>s</w:t>
        </w:r>
        <w:r w:rsidRPr="00A7339B">
          <w:rPr>
            <w:rFonts w:eastAsiaTheme="minorHAnsi"/>
          </w:rPr>
          <w:t xml:space="preserve"> some of the specialized knowledge and training in sensitive screening practices. Most users should have already completed one of these, but both are available in the Talent Management System (</w:t>
        </w:r>
        <w:r w:rsidRPr="008F0F98">
          <w:rPr>
            <w:rStyle w:val="ccwpAcronym"/>
            <w:rFonts w:eastAsiaTheme="minorHAnsi"/>
          </w:rPr>
          <w:t>TMS</w:t>
        </w:r>
        <w:r w:rsidRPr="00A7339B">
          <w:rPr>
            <w:rFonts w:eastAsiaTheme="minorHAnsi"/>
          </w:rPr>
          <w:t>) as helpful references.</w:t>
        </w:r>
        <w:del w:id="482" w:author="Author">
          <w:r w:rsidRPr="00A7339B" w:rsidDel="00022897">
            <w:rPr>
              <w:rFonts w:eastAsiaTheme="minorHAnsi"/>
            </w:rPr>
            <w:delText xml:space="preserve"> Additional published articles about </w:delText>
          </w:r>
          <w:r w:rsidRPr="008F0F98" w:rsidDel="00022897">
            <w:rPr>
              <w:rStyle w:val="ccwpAcronym"/>
              <w:rFonts w:eastAsiaTheme="minorHAnsi"/>
            </w:rPr>
            <w:delText>MST</w:delText>
          </w:r>
          <w:r w:rsidRPr="00A7339B" w:rsidDel="00022897">
            <w:rPr>
              <w:rFonts w:eastAsiaTheme="minorHAnsi"/>
            </w:rPr>
            <w:delText xml:space="preserve"> and the complexities of screening for sensitive topics are listed in Appendix </w:delText>
          </w:r>
          <w:r w:rsidDel="00022897">
            <w:rPr>
              <w:rFonts w:eastAsiaTheme="minorHAnsi"/>
            </w:rPr>
            <w:delText>B</w:delText>
          </w:r>
          <w:r w:rsidRPr="00A7339B" w:rsidDel="00022897">
            <w:rPr>
              <w:rFonts w:eastAsiaTheme="minorHAnsi"/>
            </w:rPr>
            <w:delText>.]</w:delText>
          </w:r>
        </w:del>
      </w:ins>
    </w:p>
    <w:p w:rsidR="0036270B" w:rsidRPr="003B29C6" w:rsidRDefault="0036270B" w:rsidP="0036270B">
      <w:pPr>
        <w:pStyle w:val="Heading4"/>
        <w:rPr>
          <w:ins w:id="483" w:author="Author"/>
          <w:rFonts w:eastAsiaTheme="minorHAnsi"/>
        </w:rPr>
      </w:pPr>
      <w:ins w:id="484" w:author="Author">
        <w:r w:rsidRPr="003B29C6">
          <w:rPr>
            <w:rFonts w:eastAsiaTheme="minorHAnsi"/>
          </w:rPr>
          <w:t>Consideration 1: Sensitivity</w:t>
        </w:r>
      </w:ins>
    </w:p>
    <w:p w:rsidR="0036270B" w:rsidRPr="00A7339B" w:rsidRDefault="0036270B" w:rsidP="0036270B">
      <w:pPr>
        <w:pStyle w:val="ccwpBodyText"/>
        <w:rPr>
          <w:ins w:id="485" w:author="Author"/>
          <w:rFonts w:eastAsiaTheme="minorHAnsi"/>
        </w:rPr>
      </w:pPr>
      <w:ins w:id="486" w:author="Author">
        <w:del w:id="487" w:author="Author">
          <w:r w:rsidRPr="00A7339B" w:rsidDel="00022897">
            <w:rPr>
              <w:rFonts w:eastAsiaTheme="minorHAnsi"/>
            </w:rPr>
            <w:delText>[</w:delText>
          </w:r>
          <w:r w:rsidDel="00022897">
            <w:rPr>
              <w:rFonts w:eastAsiaTheme="minorHAnsi"/>
            </w:rPr>
            <w:delText xml:space="preserve">Section Prompt: </w:delText>
          </w:r>
        </w:del>
        <w:r w:rsidRPr="00A7339B">
          <w:rPr>
            <w:rFonts w:eastAsiaTheme="minorHAnsi"/>
          </w:rPr>
          <w:t xml:space="preserve">Sexual trauma is a highly sensitive, highly complex, and frequently stigmatized issue. </w:t>
        </w:r>
        <w:commentRangeStart w:id="488"/>
        <w:commentRangeStart w:id="489"/>
        <w:r w:rsidRPr="00A7339B">
          <w:rPr>
            <w:rFonts w:eastAsiaTheme="minorHAnsi"/>
          </w:rPr>
          <w:t>Clinician</w:t>
        </w:r>
        <w:r>
          <w:rPr>
            <w:rFonts w:eastAsiaTheme="minorHAnsi"/>
          </w:rPr>
          <w:t>s</w:t>
        </w:r>
        <w:commentRangeEnd w:id="488"/>
        <w:r>
          <w:rPr>
            <w:rStyle w:val="CommentReference"/>
            <w:color w:val="auto"/>
          </w:rPr>
          <w:commentReference w:id="488"/>
        </w:r>
      </w:ins>
      <w:commentRangeEnd w:id="489"/>
      <w:r w:rsidR="008F06D4">
        <w:rPr>
          <w:rStyle w:val="CommentReference"/>
          <w:color w:val="auto"/>
        </w:rPr>
        <w:commentReference w:id="489"/>
      </w:r>
      <w:ins w:id="490" w:author="Author">
        <w:r>
          <w:rPr>
            <w:rFonts w:eastAsiaTheme="minorHAnsi"/>
          </w:rPr>
          <w:t xml:space="preserve"> should </w:t>
        </w:r>
        <w:r w:rsidRPr="00A7339B">
          <w:rPr>
            <w:rFonts w:eastAsiaTheme="minorHAnsi"/>
          </w:rPr>
          <w:t xml:space="preserve">maintain awareness of these factors when they proceed with screening. For example, it is important to be sensitive to barriers to disclosure, such as shame or self-blame, difficulties in trusting others, and societal stigma associated with sexual trauma (especially for male survivors). In fact, many Veterans may have received unsupportive or even blaming responses in the past if they previously disclosed </w:t>
        </w:r>
        <w:r w:rsidRPr="008F0F98">
          <w:rPr>
            <w:rStyle w:val="ccwpAcronym"/>
            <w:rFonts w:eastAsiaTheme="minorHAnsi"/>
          </w:rPr>
          <w:t>MST</w:t>
        </w:r>
        <w:r w:rsidRPr="00A7339B">
          <w:rPr>
            <w:rFonts w:eastAsiaTheme="minorHAnsi"/>
          </w:rPr>
          <w:t>, so it is critically important that clinicians offer patient, supportive, and empathic responses.</w:t>
        </w:r>
        <w:del w:id="491" w:author="Author">
          <w:r w:rsidRPr="00A7339B" w:rsidDel="00022897">
            <w:rPr>
              <w:rFonts w:eastAsiaTheme="minorHAnsi"/>
            </w:rPr>
            <w:delText>]</w:delText>
          </w:r>
        </w:del>
      </w:ins>
    </w:p>
    <w:p w:rsidR="0036270B" w:rsidRDefault="0036270B" w:rsidP="0036270B">
      <w:pPr>
        <w:pStyle w:val="ccwpBodyText"/>
        <w:rPr>
          <w:ins w:id="492" w:author="Author"/>
          <w:rFonts w:eastAsiaTheme="minorHAnsi"/>
        </w:rPr>
      </w:pPr>
      <w:ins w:id="493" w:author="Author">
        <w:del w:id="494" w:author="Author">
          <w:r w:rsidRPr="00A7339B" w:rsidDel="00022897">
            <w:rPr>
              <w:rFonts w:eastAsiaTheme="minorHAnsi"/>
            </w:rPr>
            <w:delText>[</w:delText>
          </w:r>
          <w:r w:rsidDel="00022897">
            <w:rPr>
              <w:rFonts w:eastAsiaTheme="minorHAnsi"/>
            </w:rPr>
            <w:delText xml:space="preserve">Section Prompt: </w:delText>
          </w:r>
        </w:del>
        <w:r w:rsidRPr="00A7339B">
          <w:rPr>
            <w:rFonts w:eastAsiaTheme="minorHAnsi"/>
          </w:rPr>
          <w:t xml:space="preserve">Veterans with a history of </w:t>
        </w:r>
        <w:r w:rsidRPr="008F0F98">
          <w:rPr>
            <w:rStyle w:val="ccwpAcronym"/>
            <w:rFonts w:eastAsiaTheme="minorHAnsi"/>
          </w:rPr>
          <w:t>MST</w:t>
        </w:r>
        <w:r w:rsidRPr="00A7339B">
          <w:rPr>
            <w:rFonts w:eastAsiaTheme="minorHAnsi"/>
          </w:rPr>
          <w:t xml:space="preserve"> may also be particularly attuned to otherwise small comments or variations in tone and body language. When screening, use clear, behaviorally based language (e.g., unwanted touching or verbal remarks) and avoid emotionally laden terms (such as “rape” or “sexual assault”), since Veterans vary in the terms they use to describe their experiences and may be hesitant to identify with more stigma-laden terms. It is also important to be aware of your behavior and body language, to make sure you communicate that you are open to hearing what Veterans have to say and that you are ready to help. For example, turn off the volume on phones and other electronic devices, and face Veterans with an attentive posture and warm facial expression.</w:t>
        </w:r>
        <w:del w:id="495" w:author="Author">
          <w:r w:rsidRPr="00A7339B" w:rsidDel="00022897">
            <w:rPr>
              <w:rFonts w:eastAsiaTheme="minorHAnsi"/>
            </w:rPr>
            <w:delText>]</w:delText>
          </w:r>
        </w:del>
      </w:ins>
    </w:p>
    <w:p w:rsidR="0036270B" w:rsidRPr="00A7339B" w:rsidRDefault="0036270B" w:rsidP="0036270B">
      <w:pPr>
        <w:pStyle w:val="ccwpBodyText"/>
        <w:rPr>
          <w:ins w:id="496" w:author="Author"/>
          <w:rFonts w:eastAsiaTheme="minorHAnsi"/>
        </w:rPr>
      </w:pPr>
      <w:ins w:id="497" w:author="Author">
        <w:del w:id="498" w:author="Author">
          <w:r w:rsidRPr="00357220" w:rsidDel="005B681B">
            <w:rPr>
              <w:rFonts w:eastAsiaTheme="minorHAnsi"/>
              <w:highlight w:val="yellow"/>
            </w:rPr>
            <w:delText xml:space="preserve"> </w:delText>
          </w:r>
          <w:r w:rsidRPr="00A7339B" w:rsidDel="00022897">
            <w:rPr>
              <w:rFonts w:eastAsiaTheme="minorHAnsi"/>
            </w:rPr>
            <w:delText>[</w:delText>
          </w:r>
          <w:r w:rsidDel="00022897">
            <w:rPr>
              <w:rFonts w:eastAsiaTheme="minorHAnsi"/>
            </w:rPr>
            <w:delText xml:space="preserve">Section Prompt: </w:delText>
          </w:r>
        </w:del>
        <w:r w:rsidRPr="00A7339B">
          <w:rPr>
            <w:rFonts w:eastAsiaTheme="minorHAnsi"/>
          </w:rPr>
          <w:t xml:space="preserve">Clinicians should ask the screening questions below without reading from the embedded script word for word. This might involve practicing in advance to feel more comfortable and confident with the wording. The script is a guide, and should be followed closely, but clinicians can also integrate their own preferred language and words that suit the unique clinical encounter with each Veteran to help enhance the humanness of the conversation. How clinicians say something may be even more important than what is said. For example, clinicians should make eye contact with Veterans and speak in a quiet, calm, unrushed tone that shows comfort with asking the questions and that the answers are important to them. They should also be turned toward the Veteran, rather than looking away and reading from a computer screen, and body posture should be open and comfortable, rather than sitting forward into the Veteran’s personal space or having arms crossed as if tense or closed off to the Veteran’s responses. Even the smallest comments or variations in tone can carry great weight for survivors. For example, even asking how the </w:t>
        </w:r>
        <w:r w:rsidRPr="008F0F98">
          <w:rPr>
            <w:rStyle w:val="ccwpAcronym"/>
            <w:rFonts w:eastAsiaTheme="minorHAnsi"/>
          </w:rPr>
          <w:t>MST</w:t>
        </w:r>
        <w:r w:rsidRPr="00A7339B">
          <w:rPr>
            <w:rFonts w:eastAsiaTheme="minorHAnsi"/>
          </w:rPr>
          <w:t xml:space="preserve"> happened or what a Veteran was wearing at the time could convey blame to the Veteran for what happened, when in fact </w:t>
        </w:r>
        <w:r w:rsidRPr="008F0F98">
          <w:rPr>
            <w:rStyle w:val="ccwpAcronym"/>
            <w:rFonts w:eastAsiaTheme="minorHAnsi"/>
          </w:rPr>
          <w:t>MST</w:t>
        </w:r>
        <w:r w:rsidRPr="00A7339B">
          <w:rPr>
            <w:rFonts w:eastAsiaTheme="minorHAnsi"/>
          </w:rPr>
          <w:t xml:space="preserve"> is never the survivor’s fault. As another example, saying something like, “I can’t help with that,” could be perceived as a sign clinician do not want to help or hear about their concerns, or even that the entire </w:t>
        </w:r>
        <w:r w:rsidRPr="008F0F98">
          <w:rPr>
            <w:rStyle w:val="ccwpAcronym"/>
            <w:rFonts w:eastAsiaTheme="minorHAnsi"/>
          </w:rPr>
          <w:t>VA</w:t>
        </w:r>
        <w:r w:rsidRPr="00A7339B">
          <w:rPr>
            <w:rFonts w:eastAsiaTheme="minorHAnsi"/>
          </w:rPr>
          <w:t xml:space="preserve"> does not want to help. Alternatively, saying “I’m sorry you had to go through that while you were serving your country,” in a sincere manner conveys that clinicians believe Veterans and truly care</w:t>
        </w:r>
        <w:r w:rsidR="00022897">
          <w:rPr>
            <w:rFonts w:eastAsiaTheme="minorHAnsi"/>
          </w:rPr>
          <w:t>.</w:t>
        </w:r>
        <w:del w:id="499" w:author="Author">
          <w:r w:rsidRPr="00A7339B" w:rsidDel="00022897">
            <w:rPr>
              <w:rFonts w:eastAsiaTheme="minorHAnsi"/>
            </w:rPr>
            <w:delText>.]</w:delText>
          </w:r>
        </w:del>
      </w:ins>
    </w:p>
    <w:p w:rsidR="0036270B" w:rsidRDefault="0036270B" w:rsidP="0036270B">
      <w:pPr>
        <w:pStyle w:val="ccwpBodyText"/>
        <w:rPr>
          <w:ins w:id="500" w:author="Author"/>
          <w:rFonts w:eastAsiaTheme="minorHAnsi"/>
        </w:rPr>
      </w:pPr>
      <w:ins w:id="501" w:author="Author">
        <w:del w:id="502" w:author="Author">
          <w:r w:rsidRPr="00A7339B" w:rsidDel="00022897">
            <w:rPr>
              <w:rFonts w:eastAsiaTheme="minorHAnsi"/>
            </w:rPr>
            <w:delText>[</w:delText>
          </w:r>
          <w:r w:rsidDel="00022897">
            <w:rPr>
              <w:rFonts w:eastAsiaTheme="minorHAnsi"/>
            </w:rPr>
            <w:delText xml:space="preserve">Section Prompt: </w:delText>
          </w:r>
        </w:del>
        <w:r w:rsidRPr="00A7339B">
          <w:rPr>
            <w:rFonts w:eastAsiaTheme="minorHAnsi"/>
          </w:rPr>
          <w:t xml:space="preserve">When someone responds “yes” that he or she experienced </w:t>
        </w:r>
        <w:r w:rsidRPr="008F0F98">
          <w:rPr>
            <w:rStyle w:val="ccwpAcronym"/>
            <w:rFonts w:eastAsiaTheme="minorHAnsi"/>
          </w:rPr>
          <w:t>MST</w:t>
        </w:r>
        <w:r w:rsidRPr="00A7339B">
          <w:rPr>
            <w:rFonts w:eastAsiaTheme="minorHAnsi"/>
          </w:rPr>
          <w:t xml:space="preserve">, it is important to provide the following: </w:t>
        </w:r>
      </w:ins>
    </w:p>
    <w:p w:rsidR="0036270B" w:rsidRDefault="0036270B" w:rsidP="0036270B">
      <w:pPr>
        <w:pStyle w:val="ccwpListNumbered"/>
        <w:rPr>
          <w:ins w:id="503" w:author="Author"/>
          <w:rFonts w:eastAsiaTheme="minorHAnsi"/>
        </w:rPr>
      </w:pPr>
      <w:ins w:id="504" w:author="Author">
        <w:r w:rsidRPr="003B29C6">
          <w:rPr>
            <w:rFonts w:eastAsiaTheme="minorHAnsi"/>
          </w:rPr>
          <w:t>A brief, authentic, empathic response, which has the power to be tremendously healing (“I’m sorry that happened to you while you were serving your country.”)</w:t>
        </w:r>
      </w:ins>
    </w:p>
    <w:p w:rsidR="0036270B" w:rsidRDefault="0036270B" w:rsidP="0036270B">
      <w:pPr>
        <w:pStyle w:val="ccwpListNumbered"/>
        <w:rPr>
          <w:ins w:id="505" w:author="Author"/>
          <w:rFonts w:eastAsiaTheme="minorHAnsi"/>
        </w:rPr>
      </w:pPr>
      <w:ins w:id="506" w:author="Author">
        <w:r w:rsidRPr="003B29C6">
          <w:rPr>
            <w:rFonts w:eastAsiaTheme="minorHAnsi"/>
          </w:rPr>
          <w:t>Education, normalization, and hope (“VA refers to this type of experience as ‘military sexual trauma’ or ‘</w:t>
        </w:r>
        <w:r w:rsidRPr="008F0F98">
          <w:rPr>
            <w:rStyle w:val="ccwpAcronym"/>
            <w:rFonts w:eastAsiaTheme="minorHAnsi"/>
          </w:rPr>
          <w:t>MST</w:t>
        </w:r>
        <w:r w:rsidRPr="003B29C6">
          <w:rPr>
            <w:rFonts w:eastAsiaTheme="minorHAnsi"/>
          </w:rPr>
          <w:t xml:space="preserve">,’ and </w:t>
        </w:r>
        <w:r w:rsidRPr="008F0F98">
          <w:rPr>
            <w:rStyle w:val="ccwpAcronym"/>
            <w:rFonts w:eastAsiaTheme="minorHAnsi"/>
          </w:rPr>
          <w:t>VA</w:t>
        </w:r>
        <w:r w:rsidRPr="003B29C6">
          <w:rPr>
            <w:rFonts w:eastAsiaTheme="minorHAnsi"/>
          </w:rPr>
          <w:t xml:space="preserve"> offers free </w:t>
        </w:r>
        <w:r w:rsidRPr="008F0F98">
          <w:rPr>
            <w:rStyle w:val="ccwpAcronym"/>
            <w:rFonts w:eastAsiaTheme="minorHAnsi"/>
          </w:rPr>
          <w:t>MST</w:t>
        </w:r>
        <w:r w:rsidRPr="003B29C6">
          <w:rPr>
            <w:rFonts w:eastAsiaTheme="minorHAnsi"/>
          </w:rPr>
          <w:t>-related care for both physical and mental health concerns. Many Veterans have had experiences like yours and, for some, it can continue to affect them even many years later. People can recover, however.”)</w:t>
        </w:r>
        <w:r>
          <w:rPr>
            <w:rFonts w:eastAsiaTheme="minorHAnsi"/>
          </w:rPr>
          <w:t>.</w:t>
        </w:r>
      </w:ins>
    </w:p>
    <w:p w:rsidR="0036270B" w:rsidRPr="003B29C6" w:rsidRDefault="0036270B" w:rsidP="0036270B">
      <w:pPr>
        <w:pStyle w:val="ccwpListNumbered"/>
        <w:rPr>
          <w:ins w:id="507" w:author="Author"/>
          <w:rFonts w:eastAsiaTheme="minorHAnsi"/>
        </w:rPr>
      </w:pPr>
      <w:ins w:id="508" w:author="Author">
        <w:r w:rsidRPr="003B29C6">
          <w:rPr>
            <w:rFonts w:eastAsiaTheme="minorHAnsi"/>
          </w:rPr>
          <w:t xml:space="preserve">Information and connection with care if needed (“Would you like a referral for any physical or mental health care needs related to your experiences of </w:t>
        </w:r>
        <w:r w:rsidRPr="008F0F98">
          <w:rPr>
            <w:rStyle w:val="ccwpAcronym"/>
            <w:rFonts w:eastAsiaTheme="minorHAnsi"/>
          </w:rPr>
          <w:t>MST</w:t>
        </w:r>
        <w:r w:rsidRPr="003B29C6">
          <w:rPr>
            <w:rFonts w:eastAsiaTheme="minorHAnsi"/>
          </w:rPr>
          <w:t>?”).]</w:t>
        </w:r>
      </w:ins>
    </w:p>
    <w:p w:rsidR="0036270B" w:rsidRPr="00A7339B" w:rsidRDefault="0036270B" w:rsidP="0036270B">
      <w:pPr>
        <w:pStyle w:val="ccwpBodyText"/>
        <w:rPr>
          <w:ins w:id="509" w:author="Author"/>
          <w:rFonts w:eastAsiaTheme="minorHAnsi"/>
        </w:rPr>
      </w:pPr>
      <w:commentRangeStart w:id="510"/>
      <w:ins w:id="511" w:author="Author">
        <w:del w:id="512" w:author="Author">
          <w:r w:rsidRPr="00A7339B" w:rsidDel="00022897">
            <w:rPr>
              <w:rFonts w:eastAsiaTheme="minorHAnsi"/>
            </w:rPr>
            <w:delText>[</w:delText>
          </w:r>
          <w:r w:rsidDel="00022897">
            <w:rPr>
              <w:rFonts w:eastAsiaTheme="minorHAnsi"/>
            </w:rPr>
            <w:delText>Section Prompt</w:delText>
          </w:r>
          <w:commentRangeEnd w:id="510"/>
          <w:r w:rsidDel="00022897">
            <w:rPr>
              <w:rStyle w:val="CommentReference"/>
              <w:color w:val="auto"/>
            </w:rPr>
            <w:commentReference w:id="510"/>
          </w:r>
          <w:r w:rsidDel="00022897">
            <w:rPr>
              <w:rFonts w:eastAsiaTheme="minorHAnsi"/>
            </w:rPr>
            <w:delText xml:space="preserve">: </w:delText>
          </w:r>
        </w:del>
        <w:r w:rsidRPr="00A7339B">
          <w:rPr>
            <w:rFonts w:eastAsiaTheme="minorHAnsi"/>
          </w:rPr>
          <w:t xml:space="preserve">You will see a range of reactions when a Veteran discloses an experience of </w:t>
        </w:r>
        <w:r w:rsidRPr="008F0F98">
          <w:rPr>
            <w:rStyle w:val="ccwpAcronym"/>
            <w:rFonts w:eastAsiaTheme="minorHAnsi"/>
          </w:rPr>
          <w:t>MST</w:t>
        </w:r>
        <w:r w:rsidRPr="00A7339B">
          <w:rPr>
            <w:rFonts w:eastAsiaTheme="minorHAnsi"/>
          </w:rPr>
          <w:t xml:space="preserve">. Some Veterans </w:t>
        </w:r>
        <w:commentRangeStart w:id="513"/>
        <w:commentRangeStart w:id="514"/>
        <w:r w:rsidRPr="00A7339B">
          <w:rPr>
            <w:rFonts w:eastAsiaTheme="minorHAnsi"/>
          </w:rPr>
          <w:t>may</w:t>
        </w:r>
        <w:commentRangeEnd w:id="513"/>
        <w:r>
          <w:rPr>
            <w:rStyle w:val="CommentReference"/>
            <w:color w:val="auto"/>
          </w:rPr>
          <w:commentReference w:id="513"/>
        </w:r>
      </w:ins>
      <w:commentRangeEnd w:id="514"/>
      <w:r w:rsidR="00436098">
        <w:rPr>
          <w:rStyle w:val="CommentReference"/>
          <w:color w:val="auto"/>
        </w:rPr>
        <w:commentReference w:id="514"/>
      </w:r>
      <w:ins w:id="515" w:author="Author">
        <w:r w:rsidRPr="00A7339B">
          <w:rPr>
            <w:rFonts w:eastAsiaTheme="minorHAnsi"/>
          </w:rPr>
          <w:t xml:space="preserve"> be very emotionally flat and matter of fact; others may become very upset, crying or expressing anger. Some may answer “yes,” and then decline to provide any additional information; others might share more details about their experiences. For Veterans who choose to share details about their experiences, it is important to balance following the Veteran’s lead with using your clinical judgment about whether the Veteran may be opening up too much, too quickly. In some cases, Veterans may share more details than they would like to, almost as if they cannot help themselves, and then later regret having said so much. Sometimes they even drop out of treatment after a disclosure that made them feel too vulnerable. If you suspect a Veteran may be disclosing more details than will be helpful to them, intervene politely and supportively: “I’m so glad you feel like you can share this with me; that is really important. This may be the first time you have talked with anyone about this, though, and I just want to make sure you’re going to feel okay, later, once you leave our appointment. Talking about these sorts of experiences for the first time can often bring some relief, but it can also bring up a lot of emotions. Would it be okay to pause here for now, and transition into figuring out next steps?” As a reminder, the Veteran does not need to provide any details of the </w:t>
        </w:r>
        <w:r w:rsidRPr="008F0F98">
          <w:rPr>
            <w:rStyle w:val="ccwpAcronym"/>
            <w:rFonts w:eastAsiaTheme="minorHAnsi"/>
          </w:rPr>
          <w:t>MST</w:t>
        </w:r>
        <w:r w:rsidRPr="00A7339B">
          <w:rPr>
            <w:rFonts w:eastAsiaTheme="minorHAnsi"/>
          </w:rPr>
          <w:t xml:space="preserve"> or any evidence that it occurred; the Veteran simply can respond “yes” to either of the screening questions, and then be provided additional information about referrals and resources by the clinician in a sensitive manner.</w:t>
        </w:r>
        <w:del w:id="516" w:author="Author">
          <w:r w:rsidRPr="00A7339B" w:rsidDel="00022897">
            <w:rPr>
              <w:rFonts w:eastAsiaTheme="minorHAnsi"/>
            </w:rPr>
            <w:delText>]</w:delText>
          </w:r>
        </w:del>
      </w:ins>
    </w:p>
    <w:p w:rsidR="0036270B" w:rsidRPr="00123DD3" w:rsidRDefault="0036270B" w:rsidP="0036270B">
      <w:pPr>
        <w:pStyle w:val="ccwpBodyText"/>
        <w:rPr>
          <w:ins w:id="517" w:author="Author"/>
          <w:rFonts w:eastAsiaTheme="minorHAnsi"/>
        </w:rPr>
      </w:pPr>
      <w:ins w:id="518" w:author="Author">
        <w:del w:id="519" w:author="Author">
          <w:r w:rsidRPr="00A7339B" w:rsidDel="00022897">
            <w:rPr>
              <w:rFonts w:eastAsiaTheme="minorHAnsi"/>
            </w:rPr>
            <w:delText>[</w:delText>
          </w:r>
          <w:r w:rsidDel="00022897">
            <w:rPr>
              <w:rFonts w:eastAsiaTheme="minorHAnsi"/>
            </w:rPr>
            <w:delText xml:space="preserve">Section Prompt: </w:delText>
          </w:r>
        </w:del>
        <w:r w:rsidRPr="00A7339B">
          <w:rPr>
            <w:rFonts w:eastAsiaTheme="minorHAnsi"/>
          </w:rPr>
          <w:t xml:space="preserve">Many providers also feel discomfort when asking about unwanted sexual experiences due to lack </w:t>
        </w:r>
        <w:commentRangeStart w:id="520"/>
        <w:commentRangeStart w:id="521"/>
        <w:commentRangeStart w:id="522"/>
        <w:r w:rsidRPr="00A7339B">
          <w:rPr>
            <w:rFonts w:eastAsiaTheme="minorHAnsi"/>
          </w:rPr>
          <w:t>of</w:t>
        </w:r>
        <w:commentRangeEnd w:id="520"/>
        <w:r>
          <w:rPr>
            <w:rStyle w:val="CommentReference"/>
            <w:color w:val="auto"/>
          </w:rPr>
          <w:commentReference w:id="520"/>
        </w:r>
        <w:commentRangeEnd w:id="521"/>
        <w:r>
          <w:rPr>
            <w:rStyle w:val="CommentReference"/>
            <w:color w:val="auto"/>
          </w:rPr>
          <w:commentReference w:id="521"/>
        </w:r>
      </w:ins>
      <w:commentRangeEnd w:id="522"/>
      <w:r w:rsidR="00436098">
        <w:rPr>
          <w:rStyle w:val="CommentReference"/>
          <w:color w:val="auto"/>
        </w:rPr>
        <w:commentReference w:id="522"/>
      </w:r>
      <w:ins w:id="523" w:author="Author">
        <w:r w:rsidRPr="00A7339B">
          <w:rPr>
            <w:rFonts w:eastAsiaTheme="minorHAnsi"/>
          </w:rPr>
          <w:t xml:space="preserve"> training or practice, or even mistaken beliefs that this should be kept private or that survivors do not want to be asked. Instead, evidence suggests that survivors do want to be asked and will disclose in a safe environment when they feel ready. Clinicians need specialized knowledge and skills to create that safe environment, and it also requires appropriately inquiring about a referral to mental health and making one if a Veteran desires it. Clinicians also need to be prepared to answer questions about the effects of </w:t>
        </w:r>
        <w:r w:rsidRPr="008F0F98">
          <w:rPr>
            <w:rStyle w:val="ccwpAcronym"/>
            <w:rFonts w:eastAsiaTheme="minorHAnsi"/>
          </w:rPr>
          <w:t>MST</w:t>
        </w:r>
        <w:r w:rsidRPr="00A7339B">
          <w:rPr>
            <w:rFonts w:eastAsiaTheme="minorHAnsi"/>
          </w:rPr>
          <w:t xml:space="preserve"> and </w:t>
        </w:r>
        <w:r w:rsidRPr="008F0F98">
          <w:rPr>
            <w:rStyle w:val="ccwpAcronym"/>
            <w:rFonts w:eastAsiaTheme="minorHAnsi"/>
          </w:rPr>
          <w:t>VA</w:t>
        </w:r>
        <w:r w:rsidRPr="00A7339B">
          <w:rPr>
            <w:rFonts w:eastAsiaTheme="minorHAnsi"/>
          </w:rPr>
          <w:t xml:space="preserve">’s free services for </w:t>
        </w:r>
        <w:r w:rsidRPr="008F0F98">
          <w:rPr>
            <w:rStyle w:val="ccwpAcronym"/>
            <w:rFonts w:eastAsiaTheme="minorHAnsi"/>
          </w:rPr>
          <w:t>MST</w:t>
        </w:r>
        <w:r w:rsidRPr="00A7339B">
          <w:rPr>
            <w:rFonts w:eastAsiaTheme="minorHAnsi"/>
          </w:rPr>
          <w:t>-related conditions. Training is required to do this well.</w:t>
        </w:r>
        <w:del w:id="524" w:author="Author">
          <w:r w:rsidRPr="00A7339B" w:rsidDel="00022897">
            <w:rPr>
              <w:rFonts w:eastAsiaTheme="minorHAnsi"/>
            </w:rPr>
            <w:delText>]</w:delText>
          </w:r>
        </w:del>
      </w:ins>
    </w:p>
    <w:p w:rsidR="0036270B" w:rsidRPr="003B29C6" w:rsidRDefault="0036270B" w:rsidP="0036270B">
      <w:pPr>
        <w:pStyle w:val="Heading4"/>
        <w:rPr>
          <w:ins w:id="525" w:author="Author"/>
          <w:rFonts w:eastAsiaTheme="minorHAnsi"/>
        </w:rPr>
      </w:pPr>
      <w:ins w:id="526" w:author="Author">
        <w:r w:rsidRPr="003B29C6">
          <w:rPr>
            <w:rFonts w:eastAsiaTheme="minorHAnsi"/>
          </w:rPr>
          <w:t>Consideration 2: Privacy and Trust</w:t>
        </w:r>
      </w:ins>
    </w:p>
    <w:p w:rsidR="0036270B" w:rsidRPr="00A7339B" w:rsidRDefault="0036270B" w:rsidP="0036270B">
      <w:pPr>
        <w:pStyle w:val="ccwpBodyText"/>
        <w:rPr>
          <w:ins w:id="527" w:author="Author"/>
          <w:rFonts w:eastAsiaTheme="minorHAnsi"/>
        </w:rPr>
      </w:pPr>
      <w:commentRangeStart w:id="528"/>
      <w:ins w:id="529" w:author="Author">
        <w:del w:id="530" w:author="Author">
          <w:r w:rsidRPr="00A7339B" w:rsidDel="00022897">
            <w:rPr>
              <w:rFonts w:eastAsiaTheme="minorHAnsi"/>
            </w:rPr>
            <w:delText>[</w:delText>
          </w:r>
          <w:r w:rsidDel="00022897">
            <w:rPr>
              <w:rFonts w:eastAsiaTheme="minorHAnsi"/>
            </w:rPr>
            <w:delText>Section Prompt:</w:delText>
          </w:r>
          <w:commentRangeEnd w:id="528"/>
          <w:r w:rsidDel="00022897">
            <w:rPr>
              <w:rStyle w:val="CommentReference"/>
              <w:color w:val="auto"/>
            </w:rPr>
            <w:commentReference w:id="528"/>
          </w:r>
          <w:r w:rsidDel="00022897">
            <w:rPr>
              <w:rFonts w:eastAsiaTheme="minorHAnsi"/>
            </w:rPr>
            <w:delText xml:space="preserve"> </w:delText>
          </w:r>
        </w:del>
        <w:r w:rsidRPr="00A7339B">
          <w:rPr>
            <w:rFonts w:eastAsiaTheme="minorHAnsi"/>
          </w:rPr>
          <w:t xml:space="preserve">Given the highly sensitive nature of </w:t>
        </w:r>
        <w:r w:rsidRPr="00802A92">
          <w:rPr>
            <w:rStyle w:val="ccwpAcronym"/>
            <w:rFonts w:eastAsiaTheme="minorHAnsi"/>
          </w:rPr>
          <w:t>MST</w:t>
        </w:r>
        <w:r w:rsidRPr="00A7339B">
          <w:rPr>
            <w:rFonts w:eastAsiaTheme="minorHAnsi"/>
          </w:rPr>
          <w:t xml:space="preserve"> experiences, privacy is often a central concern for </w:t>
        </w:r>
        <w:commentRangeStart w:id="531"/>
        <w:commentRangeStart w:id="532"/>
        <w:r w:rsidRPr="00A7339B">
          <w:rPr>
            <w:rFonts w:eastAsiaTheme="minorHAnsi"/>
          </w:rPr>
          <w:t>patients</w:t>
        </w:r>
        <w:commentRangeEnd w:id="531"/>
        <w:r>
          <w:rPr>
            <w:rStyle w:val="CommentReference"/>
            <w:color w:val="auto"/>
          </w:rPr>
          <w:commentReference w:id="531"/>
        </w:r>
      </w:ins>
      <w:commentRangeEnd w:id="532"/>
      <w:r w:rsidR="00436098">
        <w:rPr>
          <w:rStyle w:val="CommentReference"/>
          <w:color w:val="auto"/>
        </w:rPr>
        <w:commentReference w:id="532"/>
      </w:r>
      <w:ins w:id="533" w:author="Author">
        <w:r w:rsidRPr="00A7339B">
          <w:rPr>
            <w:rFonts w:eastAsiaTheme="minorHAnsi"/>
          </w:rPr>
          <w:t xml:space="preserve">. Special care should be taken to conduct the screening, as well as any follow-up conversations, in areas that are clearly private. You are likely already sensitive to privacy as a part of your standard practice, but it is an important issue to highlight clearly when talking about </w:t>
        </w:r>
        <w:r w:rsidRPr="00802A92">
          <w:rPr>
            <w:rStyle w:val="ccwpAcronym"/>
            <w:rFonts w:eastAsiaTheme="minorHAnsi"/>
          </w:rPr>
          <w:t>MST</w:t>
        </w:r>
        <w:r w:rsidRPr="00A7339B">
          <w:rPr>
            <w:rFonts w:eastAsiaTheme="minorHAnsi"/>
          </w:rPr>
          <w:t xml:space="preserve">. Survivors may be vigilant for signs that suggest you are not a safe person to talk to and may be especially attentive to potential privacy breaches. It is useful to avoid things that a survivor may perceive as potential privacy breaches, such as a desk cluttered with paper that looks like patient information or chatting about what might be mistaken as patient information in a hallway. These small signals may be very meaningful to Veterans who are considering whether to disclose experiences of </w:t>
        </w:r>
        <w:r w:rsidRPr="008F0F98">
          <w:rPr>
            <w:rStyle w:val="ccwpAcronym"/>
            <w:rFonts w:eastAsiaTheme="minorHAnsi"/>
          </w:rPr>
          <w:t>MST</w:t>
        </w:r>
        <w:r w:rsidRPr="00A7339B">
          <w:rPr>
            <w:rFonts w:eastAsiaTheme="minorHAnsi"/>
          </w:rPr>
          <w:t>.</w:t>
        </w:r>
        <w:del w:id="534" w:author="Author">
          <w:r w:rsidRPr="00A7339B" w:rsidDel="00022897">
            <w:rPr>
              <w:rFonts w:eastAsiaTheme="minorHAnsi"/>
            </w:rPr>
            <w:delText>]</w:delText>
          </w:r>
        </w:del>
      </w:ins>
    </w:p>
    <w:p w:rsidR="0036270B" w:rsidRPr="00A7339B" w:rsidRDefault="0036270B" w:rsidP="0036270B">
      <w:pPr>
        <w:pStyle w:val="ccwpBodyText"/>
        <w:rPr>
          <w:ins w:id="535" w:author="Author"/>
          <w:rFonts w:eastAsiaTheme="minorHAnsi"/>
        </w:rPr>
      </w:pPr>
      <w:ins w:id="536" w:author="Author">
        <w:del w:id="537" w:author="Author">
          <w:r w:rsidRPr="00A7339B" w:rsidDel="00022897">
            <w:rPr>
              <w:rFonts w:eastAsiaTheme="minorHAnsi"/>
            </w:rPr>
            <w:delText>[</w:delText>
          </w:r>
          <w:r w:rsidDel="00022897">
            <w:rPr>
              <w:rFonts w:eastAsiaTheme="minorHAnsi"/>
            </w:rPr>
            <w:delText xml:space="preserve">Section Prompt: </w:delText>
          </w:r>
        </w:del>
        <w:r w:rsidRPr="00A7339B">
          <w:rPr>
            <w:rFonts w:eastAsiaTheme="minorHAnsi"/>
          </w:rPr>
          <w:t>It is important to keep in mind that many sexual trauma survivors do not report their experiences to the authorities and that some do not tell anyone at all. Establishing rapport with the Veteran, helping reduce fear of marginalization or discrimination, and creating the general sense of a safe and trusted environment are crucial to successful screening.</w:t>
        </w:r>
        <w:del w:id="538" w:author="Author">
          <w:r w:rsidRPr="00A7339B" w:rsidDel="00022897">
            <w:rPr>
              <w:rFonts w:eastAsiaTheme="minorHAnsi"/>
            </w:rPr>
            <w:delText>]</w:delText>
          </w:r>
        </w:del>
      </w:ins>
    </w:p>
    <w:p w:rsidR="0036270B" w:rsidRPr="00A7339B" w:rsidRDefault="0036270B" w:rsidP="0036270B">
      <w:pPr>
        <w:pStyle w:val="ccwpBodyText"/>
        <w:rPr>
          <w:ins w:id="539" w:author="Author"/>
          <w:rFonts w:eastAsiaTheme="minorHAnsi"/>
        </w:rPr>
      </w:pPr>
      <w:ins w:id="540" w:author="Author">
        <w:del w:id="541" w:author="Author">
          <w:r w:rsidRPr="00A7339B" w:rsidDel="00022897">
            <w:rPr>
              <w:rFonts w:eastAsiaTheme="minorHAnsi"/>
            </w:rPr>
            <w:delText>[</w:delText>
          </w:r>
          <w:r w:rsidDel="00022897">
            <w:rPr>
              <w:rFonts w:eastAsiaTheme="minorHAnsi"/>
            </w:rPr>
            <w:delText xml:space="preserve">Section Prompt: </w:delText>
          </w:r>
        </w:del>
        <w:r w:rsidRPr="00A7339B">
          <w:rPr>
            <w:rFonts w:eastAsiaTheme="minorHAnsi"/>
          </w:rPr>
          <w:t>Disclosures may result in a wide range of reactions. Some may be emotionally flat, while others may become very upset. Some may decline to provide any additional details, while others may share extensively about their experiences. It is important to use clinical judgment in determining the appropriate response to those reactions.</w:t>
        </w:r>
        <w:del w:id="542" w:author="Author">
          <w:r w:rsidRPr="00A7339B" w:rsidDel="00022897">
            <w:rPr>
              <w:rFonts w:eastAsiaTheme="minorHAnsi"/>
            </w:rPr>
            <w:delText>]</w:delText>
          </w:r>
        </w:del>
      </w:ins>
    </w:p>
    <w:p w:rsidR="0036270B" w:rsidRDefault="0036270B" w:rsidP="0036270B">
      <w:pPr>
        <w:pStyle w:val="ccwpBodyText"/>
        <w:rPr>
          <w:ins w:id="543" w:author="Author"/>
          <w:rFonts w:eastAsiaTheme="minorHAnsi"/>
        </w:rPr>
      </w:pPr>
      <w:ins w:id="544" w:author="Author">
        <w:del w:id="545" w:author="Author">
          <w:r w:rsidRPr="00A7339B" w:rsidDel="00022897">
            <w:rPr>
              <w:rFonts w:eastAsiaTheme="minorHAnsi"/>
            </w:rPr>
            <w:delText>[</w:delText>
          </w:r>
          <w:r w:rsidDel="00022897">
            <w:rPr>
              <w:rFonts w:eastAsiaTheme="minorHAnsi"/>
            </w:rPr>
            <w:delText xml:space="preserve">Section Prompt: </w:delText>
          </w:r>
        </w:del>
        <w:r w:rsidR="003E6201">
          <w:rPr>
            <w:rFonts w:eastAsiaTheme="minorHAnsi"/>
          </w:rPr>
          <w:t xml:space="preserve">Privacy and Trust considerations </w:t>
        </w:r>
        <w:commentRangeStart w:id="546"/>
        <w:del w:id="547" w:author="Author">
          <w:r w:rsidRPr="00A7339B" w:rsidDel="003E6201">
            <w:rPr>
              <w:rFonts w:eastAsiaTheme="minorHAnsi"/>
            </w:rPr>
            <w:delText>This consideration</w:delText>
          </w:r>
          <w:commentRangeEnd w:id="546"/>
          <w:r w:rsidDel="003E6201">
            <w:rPr>
              <w:rStyle w:val="CommentReference"/>
              <w:color w:val="auto"/>
            </w:rPr>
            <w:commentReference w:id="546"/>
          </w:r>
          <w:r w:rsidRPr="00A7339B" w:rsidDel="003E6201">
            <w:rPr>
              <w:rFonts w:eastAsiaTheme="minorHAnsi"/>
            </w:rPr>
            <w:delText xml:space="preserve"> i</w:delText>
          </w:r>
          <w:r w:rsidDel="003E6201">
            <w:rPr>
              <w:rFonts w:eastAsiaTheme="minorHAnsi"/>
            </w:rPr>
            <w:delText>s</w:delText>
          </w:r>
        </w:del>
        <w:r w:rsidR="003E6201">
          <w:rPr>
            <w:rFonts w:eastAsiaTheme="minorHAnsi"/>
          </w:rPr>
          <w:t>are</w:t>
        </w:r>
        <w:r w:rsidRPr="00A7339B">
          <w:rPr>
            <w:rFonts w:eastAsiaTheme="minorHAnsi"/>
          </w:rPr>
          <w:t xml:space="preserve"> especially important when deciding whether the provider or a clinical </w:t>
        </w:r>
        <w:commentRangeStart w:id="548"/>
        <w:commentRangeStart w:id="549"/>
        <w:commentRangeStart w:id="550"/>
        <w:commentRangeStart w:id="551"/>
        <w:r w:rsidRPr="00A7339B">
          <w:rPr>
            <w:rFonts w:eastAsiaTheme="minorHAnsi"/>
          </w:rPr>
          <w:t>associate</w:t>
        </w:r>
        <w:commentRangeEnd w:id="548"/>
        <w:r>
          <w:rPr>
            <w:rStyle w:val="CommentReference"/>
            <w:color w:val="auto"/>
          </w:rPr>
          <w:commentReference w:id="548"/>
        </w:r>
      </w:ins>
      <w:commentRangeEnd w:id="549"/>
      <w:r w:rsidR="003E6201">
        <w:rPr>
          <w:rStyle w:val="CommentReference"/>
          <w:color w:val="auto"/>
        </w:rPr>
        <w:commentReference w:id="549"/>
      </w:r>
      <w:commentRangeEnd w:id="550"/>
      <w:r w:rsidR="003E6201">
        <w:rPr>
          <w:rStyle w:val="CommentReference"/>
          <w:color w:val="auto"/>
        </w:rPr>
        <w:commentReference w:id="550"/>
      </w:r>
      <w:commentRangeEnd w:id="551"/>
      <w:r w:rsidR="00436098">
        <w:rPr>
          <w:rStyle w:val="CommentReference"/>
          <w:color w:val="auto"/>
        </w:rPr>
        <w:commentReference w:id="551"/>
      </w:r>
      <w:ins w:id="552" w:author="Author">
        <w:r w:rsidRPr="00A7339B">
          <w:rPr>
            <w:rFonts w:eastAsiaTheme="minorHAnsi"/>
          </w:rPr>
          <w:t xml:space="preserve"> should administer the screen.</w:t>
        </w:r>
        <w:del w:id="553" w:author="Author">
          <w:r w:rsidRPr="00A7339B" w:rsidDel="00022897">
            <w:rPr>
              <w:rFonts w:eastAsiaTheme="minorHAnsi"/>
            </w:rPr>
            <w:delText>]</w:delText>
          </w:r>
        </w:del>
      </w:ins>
    </w:p>
    <w:p w:rsidR="0036270B" w:rsidRPr="003B29C6" w:rsidRDefault="0036270B" w:rsidP="0036270B">
      <w:pPr>
        <w:pStyle w:val="Heading4"/>
        <w:rPr>
          <w:ins w:id="554" w:author="Author"/>
          <w:rFonts w:eastAsiaTheme="minorHAnsi"/>
          <w:sz w:val="24"/>
          <w:szCs w:val="24"/>
        </w:rPr>
      </w:pPr>
      <w:ins w:id="555" w:author="Author">
        <w:r w:rsidRPr="003B29C6">
          <w:rPr>
            <w:rFonts w:eastAsiaTheme="minorHAnsi"/>
          </w:rPr>
          <w:t>Consideration 3: Integration into Care</w:t>
        </w:r>
      </w:ins>
    </w:p>
    <w:p w:rsidR="0036270B" w:rsidRPr="00A7339B" w:rsidRDefault="0036270B" w:rsidP="0036270B">
      <w:pPr>
        <w:pStyle w:val="ccwpBodyText"/>
        <w:rPr>
          <w:ins w:id="556" w:author="Author"/>
          <w:rFonts w:eastAsiaTheme="minorHAnsi"/>
        </w:rPr>
      </w:pPr>
      <w:ins w:id="557" w:author="Author">
        <w:del w:id="558" w:author="Author">
          <w:r w:rsidRPr="00A7339B" w:rsidDel="00665F30">
            <w:rPr>
              <w:rFonts w:eastAsiaTheme="minorHAnsi"/>
            </w:rPr>
            <w:delText>[</w:delText>
          </w:r>
          <w:r w:rsidDel="00665F30">
            <w:rPr>
              <w:rFonts w:eastAsiaTheme="minorHAnsi"/>
            </w:rPr>
            <w:delText xml:space="preserve">Section Prompt: </w:delText>
          </w:r>
        </w:del>
        <w:r w:rsidRPr="00A7339B">
          <w:rPr>
            <w:rFonts w:eastAsiaTheme="minorHAnsi"/>
          </w:rPr>
          <w:t xml:space="preserve">Screening is a powerful opportunity to assist Veterans who have experienced </w:t>
        </w:r>
        <w:r w:rsidRPr="008F0F98">
          <w:rPr>
            <w:rStyle w:val="ccwpAcronym"/>
            <w:rFonts w:eastAsiaTheme="minorHAnsi"/>
          </w:rPr>
          <w:t>MST</w:t>
        </w:r>
        <w:r w:rsidRPr="00A7339B">
          <w:rPr>
            <w:rFonts w:eastAsiaTheme="minorHAnsi"/>
          </w:rPr>
          <w:t xml:space="preserve">, and it may be the first conversation a Veteran has had about experiences of </w:t>
        </w:r>
        <w:r w:rsidRPr="008F0F98">
          <w:rPr>
            <w:rStyle w:val="ccwpAcronym"/>
            <w:rFonts w:eastAsiaTheme="minorHAnsi"/>
          </w:rPr>
          <w:t>MST</w:t>
        </w:r>
        <w:r w:rsidRPr="00A7339B">
          <w:rPr>
            <w:rFonts w:eastAsiaTheme="minorHAnsi"/>
          </w:rPr>
          <w:t xml:space="preserve">. Receiving a supportive, empathic response can be very healing for Veterans, and this can help clinicians to assist Veterans in accessing </w:t>
        </w:r>
        <w:r w:rsidRPr="008F0F98">
          <w:rPr>
            <w:rStyle w:val="ccwpAcronym"/>
            <w:rFonts w:eastAsiaTheme="minorHAnsi"/>
          </w:rPr>
          <w:t>MST</w:t>
        </w:r>
        <w:r w:rsidRPr="00A7339B">
          <w:rPr>
            <w:rFonts w:eastAsiaTheme="minorHAnsi"/>
          </w:rPr>
          <w:t xml:space="preserve">-related care, if needed. Also, many Veterans will not spontaneously disclose a trauma history, so asking about </w:t>
        </w:r>
        <w:r w:rsidRPr="008F0F98">
          <w:rPr>
            <w:rStyle w:val="ccwpAcronym"/>
            <w:rFonts w:eastAsiaTheme="minorHAnsi"/>
          </w:rPr>
          <w:t>MST</w:t>
        </w:r>
        <w:r w:rsidRPr="00A7339B">
          <w:rPr>
            <w:rFonts w:eastAsiaTheme="minorHAnsi"/>
          </w:rPr>
          <w:t xml:space="preserve"> can be the first step in getting them the help they need. The specific text of the screening instrument is intended to serve as a guide, not as definitive language. Clinicians should be able to adapt the screening language to create a more human and sensitive screening experience for each Veteran.</w:t>
        </w:r>
        <w:del w:id="559" w:author="Author">
          <w:r w:rsidRPr="00A7339B" w:rsidDel="00665F30">
            <w:rPr>
              <w:rFonts w:eastAsiaTheme="minorHAnsi"/>
            </w:rPr>
            <w:delText>]</w:delText>
          </w:r>
        </w:del>
      </w:ins>
    </w:p>
    <w:p w:rsidR="0036270B" w:rsidRPr="00A7339B" w:rsidRDefault="0036270B" w:rsidP="0036270B">
      <w:pPr>
        <w:pStyle w:val="ccwpBodyText"/>
        <w:rPr>
          <w:ins w:id="560" w:author="Author"/>
          <w:rFonts w:eastAsiaTheme="minorHAnsi"/>
        </w:rPr>
      </w:pPr>
      <w:ins w:id="561" w:author="Author">
        <w:del w:id="562" w:author="Author">
          <w:r w:rsidRPr="00A7339B" w:rsidDel="00665F30">
            <w:rPr>
              <w:rFonts w:eastAsiaTheme="minorHAnsi"/>
            </w:rPr>
            <w:delText>[</w:delText>
          </w:r>
          <w:r w:rsidDel="00665F30">
            <w:rPr>
              <w:rFonts w:eastAsiaTheme="minorHAnsi"/>
            </w:rPr>
            <w:delText xml:space="preserve">Section Prompt: </w:delText>
          </w:r>
        </w:del>
        <w:r w:rsidRPr="00A7339B">
          <w:rPr>
            <w:rFonts w:eastAsiaTheme="minorHAnsi"/>
          </w:rPr>
          <w:t xml:space="preserve">The timing of the screening can likewise vary. Some providers choose to ask about </w:t>
        </w:r>
        <w:r w:rsidRPr="008F0F98">
          <w:rPr>
            <w:rStyle w:val="ccwpAcronym"/>
            <w:rFonts w:eastAsiaTheme="minorHAnsi"/>
          </w:rPr>
          <w:t>MST</w:t>
        </w:r>
        <w:r w:rsidRPr="00A7339B">
          <w:rPr>
            <w:rFonts w:eastAsiaTheme="minorHAnsi"/>
          </w:rPr>
          <w:t xml:space="preserve"> in the context of discussions about the patient’s social history or military experiences. Other providers incorporate the screening within the context of broader assessments for general traumatic experiences. Another option is to ask about sexually traumatic experiences in general, and then follow up with more specific questions about whether the experiences occurred in the civilian or military setting. It is important to keep in mind that </w:t>
        </w:r>
        <w:r w:rsidRPr="008F0F98">
          <w:rPr>
            <w:rStyle w:val="ccwpAcronym"/>
            <w:rFonts w:eastAsiaTheme="minorHAnsi"/>
          </w:rPr>
          <w:t>MST</w:t>
        </w:r>
        <w:r w:rsidRPr="00A7339B">
          <w:rPr>
            <w:rFonts w:eastAsiaTheme="minorHAnsi"/>
          </w:rPr>
          <w:t xml:space="preserve"> survivors may remain silent about their experiences. Most sexual trauma survivors do not report their experiences to authorities, and some do not tell anyone at all; some may remain silent for many years. This hesitancy to disclose can be because a Veteran does not think he/she will be believed, does not think it will make a difference to speak up, or struggles with shame or other strong feelings. A Veteran may also be concerned about stigma related to having experienced trauma or having associated mental health difficulties. Also, for marginalized groups, fear of discrimination or stereotyping can add another layer of difficulty to disclosure and help-seeking. These issues underscore the importance of creating a safe environment to facilitate disclosure, as well as providing supportive responses when disclosure does occur.</w:t>
        </w:r>
        <w:del w:id="563" w:author="Author">
          <w:r w:rsidRPr="00A7339B" w:rsidDel="00665F30">
            <w:rPr>
              <w:rFonts w:eastAsiaTheme="minorHAnsi"/>
            </w:rPr>
            <w:delText>]</w:delText>
          </w:r>
        </w:del>
      </w:ins>
    </w:p>
    <w:p w:rsidR="0036270B" w:rsidRPr="00A7339B" w:rsidRDefault="0036270B" w:rsidP="0036270B">
      <w:pPr>
        <w:pStyle w:val="ccwpBodyText"/>
        <w:rPr>
          <w:ins w:id="564" w:author="Author"/>
          <w:rFonts w:eastAsiaTheme="minorHAnsi"/>
        </w:rPr>
      </w:pPr>
      <w:ins w:id="565" w:author="Author">
        <w:del w:id="566" w:author="Author">
          <w:r w:rsidRPr="00A7339B" w:rsidDel="00665F30">
            <w:rPr>
              <w:rFonts w:eastAsiaTheme="minorHAnsi"/>
            </w:rPr>
            <w:delText>[</w:delText>
          </w:r>
          <w:r w:rsidDel="00665F30">
            <w:rPr>
              <w:rFonts w:eastAsiaTheme="minorHAnsi"/>
            </w:rPr>
            <w:delText xml:space="preserve">Section Prompt: </w:delText>
          </w:r>
        </w:del>
        <w:r w:rsidRPr="00A7339B">
          <w:rPr>
            <w:rFonts w:eastAsiaTheme="minorHAnsi"/>
          </w:rPr>
          <w:t xml:space="preserve">Having a discussion with the Veteran about the relevance of experiences of </w:t>
        </w:r>
        <w:r w:rsidRPr="008F0F98">
          <w:rPr>
            <w:rStyle w:val="ccwpAcronym"/>
            <w:rFonts w:eastAsiaTheme="minorHAnsi"/>
          </w:rPr>
          <w:t>MST</w:t>
        </w:r>
        <w:r w:rsidRPr="00A7339B">
          <w:rPr>
            <w:rFonts w:eastAsiaTheme="minorHAnsi"/>
          </w:rPr>
          <w:t xml:space="preserve"> for your work together conveys that this part of the Veteran’s history is important and relevant to you, and that it is safe for the Veteran to speak up about any trauma-related distress that might be experienced during your appointments or otherwise. In addition, understanding that a Veteran has a history of </w:t>
        </w:r>
        <w:r w:rsidRPr="008F0F98">
          <w:rPr>
            <w:rStyle w:val="ccwpAcronym"/>
            <w:rFonts w:eastAsiaTheme="minorHAnsi"/>
          </w:rPr>
          <w:t>MST</w:t>
        </w:r>
        <w:r w:rsidRPr="00A7339B">
          <w:rPr>
            <w:rFonts w:eastAsiaTheme="minorHAnsi"/>
          </w:rPr>
          <w:t xml:space="preserve"> may provide critical context for the Veteran’s presenting problems. Knowledge of </w:t>
        </w:r>
        <w:r w:rsidRPr="008F0F98">
          <w:rPr>
            <w:rStyle w:val="ccwpAcronym"/>
            <w:rFonts w:eastAsiaTheme="minorHAnsi"/>
          </w:rPr>
          <w:t>MST</w:t>
        </w:r>
        <w:r w:rsidRPr="00A7339B">
          <w:rPr>
            <w:rFonts w:eastAsiaTheme="minorHAnsi"/>
          </w:rPr>
          <w:t xml:space="preserve"> experiences can also help health care professionals in adapting care to better account for potential sensitivities or reactions to medical encounters. A history of </w:t>
        </w:r>
        <w:r w:rsidRPr="008F0F98">
          <w:rPr>
            <w:rStyle w:val="ccwpAcronym"/>
            <w:rFonts w:eastAsiaTheme="minorHAnsi"/>
          </w:rPr>
          <w:t>MST</w:t>
        </w:r>
        <w:r w:rsidRPr="00A7339B">
          <w:rPr>
            <w:rFonts w:eastAsiaTheme="minorHAnsi"/>
          </w:rPr>
          <w:t xml:space="preserve"> may also generate issues related to trust and other complex reactions that can be better managed with knowledge of those events.</w:t>
        </w:r>
        <w:del w:id="567" w:author="Author">
          <w:r w:rsidRPr="00A7339B" w:rsidDel="00665F30">
            <w:rPr>
              <w:rFonts w:eastAsiaTheme="minorHAnsi"/>
            </w:rPr>
            <w:delText>]</w:delText>
          </w:r>
        </w:del>
      </w:ins>
    </w:p>
    <w:p w:rsidR="0036270B" w:rsidRPr="00A7339B" w:rsidRDefault="0036270B" w:rsidP="0036270B">
      <w:pPr>
        <w:pStyle w:val="ccwpBodyText"/>
        <w:rPr>
          <w:ins w:id="568" w:author="Author"/>
          <w:rFonts w:eastAsiaTheme="minorHAnsi"/>
        </w:rPr>
      </w:pPr>
      <w:ins w:id="569" w:author="Author">
        <w:del w:id="570" w:author="Author">
          <w:r w:rsidRPr="00A7339B" w:rsidDel="00665F30">
            <w:rPr>
              <w:rFonts w:eastAsiaTheme="minorHAnsi"/>
            </w:rPr>
            <w:delText>[</w:delText>
          </w:r>
          <w:r w:rsidDel="00665F30">
            <w:rPr>
              <w:rFonts w:eastAsiaTheme="minorHAnsi"/>
            </w:rPr>
            <w:delText xml:space="preserve">Section Prompt: </w:delText>
          </w:r>
        </w:del>
        <w:r w:rsidRPr="00A7339B">
          <w:rPr>
            <w:rFonts w:eastAsiaTheme="minorHAnsi"/>
          </w:rPr>
          <w:t xml:space="preserve">The clinical reminder comes with a downloadable informational fact sheet that should be given to all Veterans who would like a copy, regardless of their decision to participate in additional care. Reaffirm that the Veteran’s experiences are relevant and that the Veteran should feel safe in discussing any trauma-related distress as needed. The current edition of the fact sheet can be retrieved from the </w:t>
        </w:r>
        <w:r w:rsidRPr="008F0F98">
          <w:rPr>
            <w:rStyle w:val="ccwpAcronym"/>
            <w:rFonts w:eastAsiaTheme="minorHAnsi"/>
          </w:rPr>
          <w:t>VA</w:t>
        </w:r>
        <w:r w:rsidRPr="00A7339B">
          <w:rPr>
            <w:rFonts w:eastAsiaTheme="minorHAnsi"/>
          </w:rPr>
          <w:t xml:space="preserve"> Mental Health </w:t>
        </w:r>
        <w:r w:rsidRPr="008F0F98">
          <w:rPr>
            <w:rStyle w:val="ccwpAcronym"/>
            <w:rFonts w:eastAsiaTheme="minorHAnsi"/>
          </w:rPr>
          <w:t>MST</w:t>
        </w:r>
        <w:r w:rsidRPr="00A7339B">
          <w:rPr>
            <w:rFonts w:eastAsiaTheme="minorHAnsi"/>
          </w:rPr>
          <w:t xml:space="preserve"> Internet site here: https://www.mentalhealth.va.gov/docs/mst_general_factsheet.pdf. Clinicians should also be prepared to answer potential questions about the effects of </w:t>
        </w:r>
        <w:r w:rsidRPr="008F0F98">
          <w:rPr>
            <w:rStyle w:val="ccwpAcronym"/>
            <w:rFonts w:eastAsiaTheme="minorHAnsi"/>
          </w:rPr>
          <w:t>MST</w:t>
        </w:r>
        <w:r w:rsidRPr="00A7339B">
          <w:rPr>
            <w:rFonts w:eastAsiaTheme="minorHAnsi"/>
          </w:rPr>
          <w:t xml:space="preserve"> and about </w:t>
        </w:r>
        <w:r w:rsidRPr="008F0F98">
          <w:rPr>
            <w:rStyle w:val="ccwpAcronym"/>
            <w:rFonts w:eastAsiaTheme="minorHAnsi"/>
          </w:rPr>
          <w:t>VA</w:t>
        </w:r>
        <w:r w:rsidRPr="00A7339B">
          <w:rPr>
            <w:rFonts w:eastAsiaTheme="minorHAnsi"/>
          </w:rPr>
          <w:t xml:space="preserve">’s free services for </w:t>
        </w:r>
        <w:r w:rsidRPr="008F0F98">
          <w:rPr>
            <w:rStyle w:val="ccwpAcronym"/>
            <w:rFonts w:eastAsiaTheme="minorHAnsi"/>
          </w:rPr>
          <w:t>MST</w:t>
        </w:r>
        <w:r w:rsidRPr="00A7339B">
          <w:rPr>
            <w:rFonts w:eastAsiaTheme="minorHAnsi"/>
          </w:rPr>
          <w:t>-related conditions.</w:t>
        </w:r>
        <w:del w:id="571" w:author="Author">
          <w:r w:rsidRPr="00A7339B" w:rsidDel="00665F30">
            <w:rPr>
              <w:rFonts w:eastAsiaTheme="minorHAnsi"/>
            </w:rPr>
            <w:delText>]</w:delText>
          </w:r>
        </w:del>
      </w:ins>
    </w:p>
    <w:p w:rsidR="0036270B" w:rsidRDefault="0036270B" w:rsidP="0036270B">
      <w:pPr>
        <w:pStyle w:val="Heading3"/>
        <w:ind w:firstLine="720"/>
        <w:rPr>
          <w:ins w:id="572" w:author="Author"/>
          <w:rFonts w:ascii="Arial" w:eastAsiaTheme="minorHAnsi" w:hAnsi="Arial" w:cs="Arial"/>
          <w:b/>
          <w:color w:val="000000" w:themeColor="text1"/>
          <w:sz w:val="28"/>
          <w:szCs w:val="28"/>
        </w:rPr>
      </w:pPr>
    </w:p>
    <w:p w:rsidR="0036270B" w:rsidRPr="003B29C6" w:rsidRDefault="0036270B" w:rsidP="0036270B">
      <w:pPr>
        <w:pStyle w:val="Heading4"/>
        <w:rPr>
          <w:ins w:id="573" w:author="Author"/>
          <w:rFonts w:eastAsiaTheme="minorHAnsi"/>
        </w:rPr>
      </w:pPr>
      <w:ins w:id="574" w:author="Author">
        <w:r w:rsidRPr="003B29C6">
          <w:rPr>
            <w:rFonts w:eastAsiaTheme="minorHAnsi"/>
          </w:rPr>
          <w:t>Consideration 4: Referral to Additional Care</w:t>
        </w:r>
      </w:ins>
    </w:p>
    <w:p w:rsidR="0036270B" w:rsidRPr="00A7339B" w:rsidRDefault="0036270B" w:rsidP="0036270B">
      <w:pPr>
        <w:pStyle w:val="ccwpBodyText"/>
        <w:rPr>
          <w:ins w:id="575" w:author="Author"/>
          <w:rFonts w:eastAsiaTheme="minorHAnsi"/>
        </w:rPr>
      </w:pPr>
      <w:ins w:id="576" w:author="Author">
        <w:del w:id="577" w:author="Author">
          <w:r w:rsidRPr="00A7339B" w:rsidDel="00665F30">
            <w:rPr>
              <w:rFonts w:eastAsiaTheme="minorHAnsi"/>
            </w:rPr>
            <w:delText>[</w:delText>
          </w:r>
          <w:r w:rsidDel="00665F30">
            <w:rPr>
              <w:rFonts w:eastAsiaTheme="minorHAnsi"/>
            </w:rPr>
            <w:delText xml:space="preserve">Section Prompt: </w:delText>
          </w:r>
        </w:del>
        <w:r w:rsidRPr="00A7339B">
          <w:rPr>
            <w:rFonts w:eastAsiaTheme="minorHAnsi"/>
          </w:rPr>
          <w:t xml:space="preserve">If a Veteran reports a history of </w:t>
        </w:r>
        <w:r w:rsidRPr="008F0F98">
          <w:rPr>
            <w:rStyle w:val="ccwpAcronym"/>
            <w:rFonts w:eastAsiaTheme="minorHAnsi"/>
          </w:rPr>
          <w:t>MST</w:t>
        </w:r>
        <w:r w:rsidRPr="00A7339B">
          <w:rPr>
            <w:rFonts w:eastAsiaTheme="minorHAnsi"/>
          </w:rPr>
          <w:t xml:space="preserve">, it is </w:t>
        </w:r>
        <w:r w:rsidRPr="008F0F98">
          <w:rPr>
            <w:rStyle w:val="ccwpAcronym"/>
            <w:rFonts w:eastAsiaTheme="minorHAnsi"/>
          </w:rPr>
          <w:t>VA</w:t>
        </w:r>
        <w:r w:rsidRPr="00A7339B">
          <w:rPr>
            <w:rFonts w:eastAsiaTheme="minorHAnsi"/>
          </w:rPr>
          <w:t xml:space="preserve"> policy to offer further information and connection with additional care in the form of a referral question embedded in the </w:t>
        </w:r>
        <w:r w:rsidRPr="008F0F98">
          <w:rPr>
            <w:rStyle w:val="ccwpAcronym"/>
            <w:rFonts w:eastAsiaTheme="minorHAnsi"/>
          </w:rPr>
          <w:t>MST</w:t>
        </w:r>
        <w:r w:rsidRPr="00A7339B">
          <w:rPr>
            <w:rFonts w:eastAsiaTheme="minorHAnsi"/>
          </w:rPr>
          <w:t xml:space="preserve"> screen (also referred to as the Clinical Reminder below). For Veterans who express an interest in further care, the regular referral process at that local VA facility should be followed. Some facilities will automatically inform the facility </w:t>
        </w:r>
        <w:r w:rsidRPr="008F0F98">
          <w:rPr>
            <w:rStyle w:val="ccwpAcronym"/>
            <w:rFonts w:eastAsiaTheme="minorHAnsi"/>
          </w:rPr>
          <w:t>MST</w:t>
        </w:r>
        <w:r w:rsidRPr="00A7339B">
          <w:rPr>
            <w:rFonts w:eastAsiaTheme="minorHAnsi"/>
          </w:rPr>
          <w:t xml:space="preserve"> Coordinator upon completion of the clinical reminder.</w:t>
        </w:r>
        <w:del w:id="578" w:author="Author">
          <w:r w:rsidRPr="00A7339B" w:rsidDel="00665F30">
            <w:rPr>
              <w:rFonts w:eastAsiaTheme="minorHAnsi"/>
            </w:rPr>
            <w:delText>]</w:delText>
          </w:r>
        </w:del>
      </w:ins>
    </w:p>
    <w:p w:rsidR="0036270B" w:rsidRPr="00A7339B" w:rsidRDefault="0036270B" w:rsidP="0036270B">
      <w:pPr>
        <w:pStyle w:val="ccwpBodyText"/>
        <w:rPr>
          <w:ins w:id="579" w:author="Author"/>
          <w:rFonts w:eastAsiaTheme="minorHAnsi"/>
        </w:rPr>
      </w:pPr>
      <w:ins w:id="580" w:author="Author">
        <w:del w:id="581" w:author="Author">
          <w:r w:rsidRPr="00A7339B" w:rsidDel="00665F30">
            <w:rPr>
              <w:rFonts w:eastAsiaTheme="minorHAnsi"/>
            </w:rPr>
            <w:delText>[</w:delText>
          </w:r>
          <w:r w:rsidDel="00665F30">
            <w:rPr>
              <w:rFonts w:eastAsiaTheme="minorHAnsi"/>
            </w:rPr>
            <w:delText xml:space="preserve">Section Prompt: </w:delText>
          </w:r>
        </w:del>
        <w:r w:rsidRPr="00A7339B">
          <w:rPr>
            <w:rFonts w:eastAsiaTheme="minorHAnsi"/>
          </w:rPr>
          <w:t xml:space="preserve">Many Veterans who experienced </w:t>
        </w:r>
        <w:r w:rsidRPr="008F0F98">
          <w:rPr>
            <w:rStyle w:val="ccwpAcronym"/>
            <w:rFonts w:eastAsiaTheme="minorHAnsi"/>
          </w:rPr>
          <w:t>MST</w:t>
        </w:r>
        <w:r w:rsidRPr="00A7339B">
          <w:rPr>
            <w:rFonts w:eastAsiaTheme="minorHAnsi"/>
          </w:rPr>
          <w:t xml:space="preserve"> may genuinely be recovering well and do not need care. Alternatively, some Veterans may simply not yet be ready to engage in care. For this reason, when a Veteran declines a referral, it is useful to first validate and respect that, and then also keep the door open for the future: “If you ever change your mind and want to speak to someone, just let me or one of your other providers know.”</w:t>
        </w:r>
        <w:del w:id="582" w:author="Author">
          <w:r w:rsidRPr="00A7339B" w:rsidDel="00665F30">
            <w:rPr>
              <w:rFonts w:eastAsiaTheme="minorHAnsi"/>
            </w:rPr>
            <w:delText>]</w:delText>
          </w:r>
        </w:del>
      </w:ins>
    </w:p>
    <w:p w:rsidR="0036270B" w:rsidRDefault="0036270B" w:rsidP="0036270B">
      <w:pPr>
        <w:pStyle w:val="ccwpBodyText"/>
        <w:rPr>
          <w:ins w:id="583" w:author="Author"/>
          <w:rFonts w:eastAsiaTheme="minorHAnsi"/>
        </w:rPr>
      </w:pPr>
      <w:ins w:id="584" w:author="Author">
        <w:del w:id="585" w:author="Author">
          <w:r w:rsidRPr="00A7339B" w:rsidDel="00665F30">
            <w:rPr>
              <w:rFonts w:eastAsiaTheme="minorHAnsi"/>
            </w:rPr>
            <w:delText>[</w:delText>
          </w:r>
          <w:r w:rsidDel="00665F30">
            <w:rPr>
              <w:rFonts w:eastAsiaTheme="minorHAnsi"/>
            </w:rPr>
            <w:delText xml:space="preserve">Section Prompt: </w:delText>
          </w:r>
        </w:del>
        <w:r w:rsidRPr="00A7339B">
          <w:rPr>
            <w:rFonts w:eastAsiaTheme="minorHAnsi"/>
          </w:rPr>
          <w:t xml:space="preserve">In addition, a Veteran’s response of “no” to the </w:t>
        </w:r>
        <w:r w:rsidRPr="008F0F98">
          <w:rPr>
            <w:rStyle w:val="ccwpAcronym"/>
            <w:rFonts w:eastAsiaTheme="minorHAnsi"/>
          </w:rPr>
          <w:t>MST</w:t>
        </w:r>
        <w:r w:rsidRPr="00A7339B">
          <w:rPr>
            <w:rFonts w:eastAsiaTheme="minorHAnsi"/>
          </w:rPr>
          <w:t xml:space="preserve"> questions may be a genuine “no.” In case it is not, and the Veteran is just not ready to disclose an </w:t>
        </w:r>
        <w:r w:rsidRPr="008F0F98">
          <w:rPr>
            <w:rStyle w:val="ccwpAcronym"/>
            <w:rFonts w:eastAsiaTheme="minorHAnsi"/>
          </w:rPr>
          <w:t>MST</w:t>
        </w:r>
        <w:r w:rsidRPr="00A7339B">
          <w:rPr>
            <w:rFonts w:eastAsiaTheme="minorHAnsi"/>
          </w:rPr>
          <w:t xml:space="preserve"> experience, leave the door open for future disclosure: “I’m glad to hear that. I asked because VA has free, specialized services to help Veterans who’ve had these sorts of experiences, so I wanted to make sure to talk to you about those resources if they are relevant now or ever become relevant in the future.”</w:t>
        </w:r>
        <w:del w:id="586" w:author="Author">
          <w:r w:rsidRPr="00A7339B" w:rsidDel="00665F30">
            <w:rPr>
              <w:rFonts w:eastAsiaTheme="minorHAnsi"/>
            </w:rPr>
            <w:delText>]</w:delText>
          </w:r>
        </w:del>
      </w:ins>
    </w:p>
    <w:p w:rsidR="005B681B" w:rsidRPr="00A7339B" w:rsidRDefault="005B681B" w:rsidP="0036270B">
      <w:pPr>
        <w:pStyle w:val="ccwpBodyText"/>
        <w:rPr>
          <w:ins w:id="587" w:author="Author"/>
          <w:rFonts w:eastAsiaTheme="minorHAnsi"/>
        </w:rPr>
      </w:pPr>
      <w:ins w:id="588" w:author="Author">
        <w:del w:id="589" w:author="Author">
          <w:r w:rsidDel="00665F30">
            <w:rPr>
              <w:rFonts w:eastAsiaTheme="minorHAnsi"/>
            </w:rPr>
            <w:delText>[End Screening Clinical Considerations.]</w:delText>
          </w:r>
        </w:del>
      </w:ins>
    </w:p>
    <w:p w:rsidR="0036270B" w:rsidRDefault="005B681B">
      <w:pPr>
        <w:pStyle w:val="ccwpHeading3"/>
        <w:numPr>
          <w:ilvl w:val="0"/>
          <w:numId w:val="0"/>
        </w:numPr>
        <w:rPr>
          <w:ins w:id="590" w:author="Author"/>
          <w:rFonts w:eastAsiaTheme="minorHAnsi"/>
        </w:rPr>
        <w:pPrChange w:id="591" w:author="Author">
          <w:pPr>
            <w:pStyle w:val="ccwpHeading3"/>
          </w:pPr>
        </w:pPrChange>
      </w:pPr>
      <w:ins w:id="592" w:author="Author">
        <w:del w:id="593" w:author="Author">
          <w:r w:rsidDel="006832DF">
            <w:rPr>
              <w:rFonts w:eastAsiaTheme="minorHAnsi"/>
            </w:rPr>
            <w:delText xml:space="preserve">Section B.3 - </w:delText>
          </w:r>
          <w:r w:rsidR="0036270B" w:rsidDel="00BE1508">
            <w:rPr>
              <w:rFonts w:eastAsiaTheme="minorHAnsi"/>
            </w:rPr>
            <w:delText>MST Screening</w:delText>
          </w:r>
          <w:r w:rsidR="00951194" w:rsidDel="00BE1508">
            <w:rPr>
              <w:rFonts w:eastAsiaTheme="minorHAnsi"/>
            </w:rPr>
            <w:delText xml:space="preserve">: </w:delText>
          </w:r>
        </w:del>
        <w:r w:rsidR="00951194">
          <w:rPr>
            <w:rFonts w:eastAsiaTheme="minorHAnsi"/>
          </w:rPr>
          <w:t xml:space="preserve">Guidance with asking MST </w:t>
        </w:r>
        <w:r w:rsidR="00BE1508">
          <w:rPr>
            <w:rFonts w:eastAsiaTheme="minorHAnsi"/>
          </w:rPr>
          <w:t xml:space="preserve">Screening </w:t>
        </w:r>
        <w:commentRangeStart w:id="594"/>
        <w:commentRangeStart w:id="595"/>
        <w:r w:rsidR="00951194">
          <w:rPr>
            <w:rFonts w:eastAsiaTheme="minorHAnsi"/>
          </w:rPr>
          <w:t>Questions</w:t>
        </w:r>
      </w:ins>
      <w:commentRangeEnd w:id="594"/>
      <w:r w:rsidR="00916390">
        <w:rPr>
          <w:rStyle w:val="CommentReference"/>
          <w:rFonts w:ascii="Times New Roman" w:eastAsia="Times New Roman" w:hAnsi="Times New Roman" w:cs="Times New Roman"/>
          <w:b w:val="0"/>
          <w:color w:val="auto"/>
        </w:rPr>
        <w:commentReference w:id="594"/>
      </w:r>
      <w:commentRangeEnd w:id="595"/>
      <w:r w:rsidR="002E1A1C">
        <w:rPr>
          <w:rStyle w:val="CommentReference"/>
          <w:rFonts w:ascii="Times New Roman" w:eastAsia="Times New Roman" w:hAnsi="Times New Roman" w:cs="Times New Roman"/>
          <w:b w:val="0"/>
          <w:color w:val="auto"/>
        </w:rPr>
        <w:commentReference w:id="595"/>
      </w:r>
    </w:p>
    <w:p w:rsidR="0036270B" w:rsidDel="00665F30" w:rsidRDefault="0001737B" w:rsidP="0036270B">
      <w:pPr>
        <w:pStyle w:val="ccwpBodyText"/>
        <w:rPr>
          <w:del w:id="596" w:author="Author"/>
          <w:rFonts w:eastAsiaTheme="minorHAnsi"/>
        </w:rPr>
      </w:pPr>
      <w:ins w:id="597" w:author="Author">
        <w:del w:id="598" w:author="Author">
          <w:r w:rsidDel="00665F30">
            <w:rPr>
              <w:rFonts w:eastAsiaTheme="minorHAnsi"/>
            </w:rPr>
            <w:delText xml:space="preserve"> </w:delText>
          </w:r>
          <w:r w:rsidR="00496371" w:rsidDel="00665F30">
            <w:rPr>
              <w:rFonts w:eastAsiaTheme="minorHAnsi"/>
            </w:rPr>
            <w:delText>[Technical Note: accessed from Link to Guidance with asking MST questions</w:delText>
          </w:r>
        </w:del>
      </w:ins>
    </w:p>
    <w:p w:rsidR="005B681B" w:rsidDel="00665F30" w:rsidRDefault="005B681B" w:rsidP="0036270B">
      <w:pPr>
        <w:pStyle w:val="ccwpBodyText"/>
        <w:rPr>
          <w:ins w:id="599" w:author="Author"/>
          <w:del w:id="600" w:author="Author"/>
          <w:rFonts w:eastAsiaTheme="minorHAnsi"/>
        </w:rPr>
      </w:pPr>
      <w:ins w:id="601" w:author="Author">
        <w:del w:id="602" w:author="Author">
          <w:r w:rsidDel="00665F30">
            <w:rPr>
              <w:rFonts w:eastAsiaTheme="minorHAnsi"/>
            </w:rPr>
            <w:delText>[Begin MST Screening: Guidance with asking MST Questions.]</w:delText>
          </w:r>
        </w:del>
      </w:ins>
    </w:p>
    <w:p w:rsidR="0036270B" w:rsidDel="00665F30" w:rsidRDefault="0036270B" w:rsidP="0036270B">
      <w:pPr>
        <w:pStyle w:val="ccwpBodyText"/>
        <w:rPr>
          <w:ins w:id="603" w:author="Author"/>
          <w:del w:id="604" w:author="Author"/>
          <w:rFonts w:eastAsiaTheme="minorHAnsi"/>
        </w:rPr>
      </w:pPr>
      <w:ins w:id="605" w:author="Author">
        <w:del w:id="606" w:author="Author">
          <w:r w:rsidDel="00665F30">
            <w:rPr>
              <w:rFonts w:eastAsiaTheme="minorHAnsi"/>
            </w:rPr>
            <w:delText>[Section Prompt: MST screening</w:delText>
          </w:r>
          <w:r w:rsidR="00D24A2E" w:rsidDel="00665F30">
            <w:rPr>
              <w:rFonts w:eastAsiaTheme="minorHAnsi"/>
            </w:rPr>
            <w:delText>.</w:delText>
          </w:r>
          <w:r w:rsidDel="00665F30">
            <w:rPr>
              <w:rFonts w:eastAsiaTheme="minorHAnsi"/>
            </w:rPr>
            <w:delText>]</w:delText>
          </w:r>
        </w:del>
      </w:ins>
    </w:p>
    <w:p w:rsidR="0036270B" w:rsidRDefault="0036270B" w:rsidP="0036270B">
      <w:pPr>
        <w:pStyle w:val="ccwpBodyText"/>
        <w:rPr>
          <w:ins w:id="607" w:author="Author"/>
          <w:rFonts w:eastAsiaTheme="minorHAnsi"/>
        </w:rPr>
      </w:pPr>
      <w:ins w:id="608" w:author="Author">
        <w:del w:id="609" w:author="Author">
          <w:r w:rsidRPr="00385AE1" w:rsidDel="00665F30">
            <w:rPr>
              <w:rFonts w:eastAsiaTheme="minorHAnsi"/>
            </w:rPr>
            <w:delText xml:space="preserve">[Section Prompt: </w:delText>
          </w:r>
        </w:del>
        <w:r w:rsidRPr="00385AE1">
          <w:rPr>
            <w:rFonts w:eastAsiaTheme="minorHAnsi"/>
          </w:rPr>
          <w:t>Would it be okay if I asked about some things that may have happened to you while you were in the military? We ask all veterans these questions because VA offers free care related to these experiences. You can choose not to answer these questions if you prefer, or you may simply say 'yes' or 'no.']</w:t>
        </w:r>
      </w:ins>
    </w:p>
    <w:p w:rsidR="0036270B" w:rsidRDefault="0036270B" w:rsidP="0036270B">
      <w:pPr>
        <w:pStyle w:val="ccwpCheckbox"/>
        <w:rPr>
          <w:ins w:id="610" w:author="Author"/>
          <w:rFonts w:eastAsiaTheme="minorHAnsi"/>
        </w:rPr>
      </w:pPr>
      <w:ins w:id="611" w:author="Author">
        <w:r>
          <w:rPr>
            <w:rFonts w:eastAsiaTheme="minorHAnsi"/>
          </w:rPr>
          <w:t>No</w:t>
        </w:r>
      </w:ins>
    </w:p>
    <w:p w:rsidR="0036270B" w:rsidRDefault="0036270B" w:rsidP="0036270B">
      <w:pPr>
        <w:pStyle w:val="ccwpCheckbox"/>
        <w:rPr>
          <w:ins w:id="612" w:author="Author"/>
          <w:rFonts w:eastAsiaTheme="minorHAnsi"/>
        </w:rPr>
      </w:pPr>
      <w:ins w:id="613" w:author="Author">
        <w:r>
          <w:rPr>
            <w:rFonts w:eastAsiaTheme="minorHAnsi"/>
          </w:rPr>
          <w:t>Yes</w:t>
        </w:r>
      </w:ins>
    </w:p>
    <w:p w:rsidR="0036270B" w:rsidRPr="00E90FB6" w:rsidRDefault="0036270B" w:rsidP="0036270B">
      <w:pPr>
        <w:pStyle w:val="ccwpCheckbox"/>
        <w:rPr>
          <w:ins w:id="614" w:author="Author"/>
          <w:rFonts w:eastAsiaTheme="minorHAnsi"/>
        </w:rPr>
      </w:pPr>
      <w:ins w:id="615" w:author="Author">
        <w:r>
          <w:rPr>
            <w:rFonts w:eastAsiaTheme="minorHAnsi"/>
          </w:rPr>
          <w:t>Declines to answer</w:t>
        </w:r>
      </w:ins>
    </w:p>
    <w:p w:rsidR="0036270B" w:rsidRPr="00E90FB6" w:rsidDel="006832DF" w:rsidRDefault="0036270B" w:rsidP="0036270B">
      <w:pPr>
        <w:pStyle w:val="ccwpTechnicalNote"/>
        <w:rPr>
          <w:ins w:id="616" w:author="Author"/>
          <w:del w:id="617" w:author="Author"/>
          <w:rFonts w:eastAsiaTheme="minorHAnsi"/>
        </w:rPr>
      </w:pPr>
      <w:commentRangeStart w:id="618"/>
      <w:commentRangeStart w:id="619"/>
      <w:ins w:id="620" w:author="Author">
        <w:del w:id="621" w:author="Author">
          <w:r w:rsidRPr="00E90FB6" w:rsidDel="006832DF">
            <w:rPr>
              <w:rFonts w:eastAsiaTheme="minorHAnsi"/>
            </w:rPr>
            <w:delText>[</w:delText>
          </w:r>
          <w:r w:rsidDel="006832DF">
            <w:rPr>
              <w:rFonts w:eastAsiaTheme="minorHAnsi"/>
            </w:rPr>
            <w:delText>Section Prompt</w:delText>
          </w:r>
          <w:r w:rsidR="003E6201" w:rsidDel="006832DF">
            <w:rPr>
              <w:rFonts w:eastAsiaTheme="minorHAnsi"/>
            </w:rPr>
            <w:delText>Technical Note</w:delText>
          </w:r>
          <w:r w:rsidDel="006832DF">
            <w:rPr>
              <w:rFonts w:eastAsiaTheme="minorHAnsi"/>
            </w:rPr>
            <w:delText xml:space="preserve">: </w:delText>
          </w:r>
          <w:r w:rsidRPr="00E90FB6" w:rsidDel="006832DF">
            <w:rPr>
              <w:rFonts w:eastAsiaTheme="minorHAnsi"/>
            </w:rPr>
            <w:delText>For Veterans who decline to answer</w:delText>
          </w:r>
          <w:r w:rsidR="003E6201" w:rsidDel="006832DF">
            <w:rPr>
              <w:rFonts w:eastAsiaTheme="minorHAnsi"/>
            </w:rPr>
            <w:delText xml:space="preserve"> the prior question</w:delText>
          </w:r>
          <w:r w:rsidRPr="00E90FB6" w:rsidDel="006832DF">
            <w:rPr>
              <w:rFonts w:eastAsiaTheme="minorHAnsi"/>
            </w:rPr>
            <w:delText xml:space="preserve">, the clinician should acknowledge and respect that choice and then click “Declines to answer” for both of the following </w:delText>
          </w:r>
          <w:r w:rsidR="007F4367" w:rsidDel="006832DF">
            <w:rPr>
              <w:rFonts w:eastAsiaTheme="minorHAnsi"/>
            </w:rPr>
            <w:delText xml:space="preserve">two </w:delText>
          </w:r>
          <w:r w:rsidRPr="00E90FB6" w:rsidDel="006832DF">
            <w:rPr>
              <w:rFonts w:eastAsiaTheme="minorHAnsi"/>
            </w:rPr>
            <w:delText>questions</w:delText>
          </w:r>
          <w:r w:rsidR="003E6201" w:rsidDel="006832DF">
            <w:rPr>
              <w:rFonts w:eastAsiaTheme="minorHAnsi"/>
            </w:rPr>
            <w:delText xml:space="preserve"> should be auto-populated as ‘Declines to answer’</w:delText>
          </w:r>
          <w:r w:rsidRPr="00E90FB6" w:rsidDel="006832DF">
            <w:rPr>
              <w:rFonts w:eastAsiaTheme="minorHAnsi"/>
            </w:rPr>
            <w:delText>.]</w:delText>
          </w:r>
          <w:commentRangeEnd w:id="618"/>
          <w:r w:rsidDel="006832DF">
            <w:rPr>
              <w:rStyle w:val="CommentReference"/>
            </w:rPr>
            <w:commentReference w:id="618"/>
          </w:r>
          <w:commentRangeEnd w:id="619"/>
          <w:r w:rsidR="00496371" w:rsidDel="006832DF">
            <w:rPr>
              <w:rStyle w:val="CommentReference"/>
            </w:rPr>
            <w:commentReference w:id="619"/>
          </w:r>
        </w:del>
      </w:ins>
    </w:p>
    <w:p w:rsidR="0036270B" w:rsidRDefault="00496371" w:rsidP="0036270B">
      <w:pPr>
        <w:pStyle w:val="ccwpBodyText"/>
        <w:rPr>
          <w:ins w:id="622" w:author="Author"/>
          <w:rFonts w:eastAsiaTheme="minorHAnsi"/>
        </w:rPr>
      </w:pPr>
      <w:ins w:id="623" w:author="Author">
        <w:del w:id="624" w:author="Author">
          <w:r w:rsidRPr="00E90FB6" w:rsidDel="006832DF">
            <w:rPr>
              <w:rFonts w:eastAsiaTheme="minorHAnsi"/>
            </w:rPr>
            <w:delText xml:space="preserve"> </w:delText>
          </w:r>
          <w:commentRangeStart w:id="625"/>
          <w:commentRangeStart w:id="626"/>
          <w:commentRangeStart w:id="627"/>
          <w:r w:rsidR="0036270B" w:rsidRPr="00E90FB6" w:rsidDel="006832DF">
            <w:rPr>
              <w:rFonts w:eastAsiaTheme="minorHAnsi"/>
            </w:rPr>
            <w:delText>[</w:delText>
          </w:r>
          <w:r w:rsidR="0036270B" w:rsidDel="006832DF">
            <w:rPr>
              <w:rFonts w:eastAsiaTheme="minorHAnsi"/>
            </w:rPr>
            <w:delText>Section Prompt</w:delText>
          </w:r>
          <w:r w:rsidR="0036270B" w:rsidRPr="00E90FB6" w:rsidDel="006832DF">
            <w:rPr>
              <w:rFonts w:eastAsiaTheme="minorHAnsi"/>
            </w:rPr>
            <w:delText xml:space="preserve">: </w:delText>
          </w:r>
        </w:del>
        <w:r w:rsidR="0036270B" w:rsidRPr="00E90FB6">
          <w:rPr>
            <w:rFonts w:eastAsiaTheme="minorHAnsi"/>
          </w:rPr>
          <w:t xml:space="preserve">For Veterans who do not decline, the clinician should proceed with asking the following questions, with a comfortable tone and good eye contact, and using the script below as a guide. It should not be read verbatim, but clinicians can have the </w:t>
        </w:r>
        <w:r w:rsidR="0036270B" w:rsidRPr="008F0F98">
          <w:rPr>
            <w:rStyle w:val="ccwpAcronym"/>
            <w:rFonts w:eastAsiaTheme="minorHAnsi"/>
          </w:rPr>
          <w:t>MST</w:t>
        </w:r>
        <w:r w:rsidR="0036270B" w:rsidRPr="00E90FB6">
          <w:rPr>
            <w:rFonts w:eastAsiaTheme="minorHAnsi"/>
          </w:rPr>
          <w:t xml:space="preserve"> Clinical Reminder open on a computer screen or printed out in a packet of standard screening paperwork in their lap if needed as a reference. The language below may be phrased in a slightly different way if necessary to capture language that the clinician is comfortable with in that encounter with that specific Veteran, as long as it fully captures both categories of unwanted sexual experiences.</w:t>
        </w:r>
        <w:del w:id="628" w:author="Author">
          <w:r w:rsidR="0036270B" w:rsidRPr="00E90FB6" w:rsidDel="006832DF">
            <w:rPr>
              <w:rFonts w:eastAsiaTheme="minorHAnsi"/>
            </w:rPr>
            <w:delText>]</w:delText>
          </w:r>
        </w:del>
        <w:commentRangeEnd w:id="625"/>
        <w:r w:rsidR="0036270B">
          <w:rPr>
            <w:rStyle w:val="CommentReference"/>
            <w:color w:val="auto"/>
          </w:rPr>
          <w:commentReference w:id="625"/>
        </w:r>
        <w:commentRangeEnd w:id="626"/>
        <w:r>
          <w:rPr>
            <w:rStyle w:val="CommentReference"/>
            <w:color w:val="auto"/>
          </w:rPr>
          <w:commentReference w:id="626"/>
        </w:r>
      </w:ins>
      <w:commentRangeEnd w:id="627"/>
      <w:r w:rsidR="002E1A1C">
        <w:rPr>
          <w:rStyle w:val="CommentReference"/>
          <w:color w:val="auto"/>
        </w:rPr>
        <w:commentReference w:id="627"/>
      </w:r>
    </w:p>
    <w:p w:rsidR="0036270B" w:rsidRDefault="0036270B" w:rsidP="0036270B">
      <w:pPr>
        <w:pStyle w:val="ccwpBodyText"/>
        <w:rPr>
          <w:ins w:id="629" w:author="Author"/>
          <w:rFonts w:eastAsiaTheme="minorHAnsi"/>
        </w:rPr>
      </w:pPr>
      <w:ins w:id="630" w:author="Author">
        <w:del w:id="631" w:author="Author">
          <w:r w:rsidRPr="009D699F" w:rsidDel="006832DF">
            <w:rPr>
              <w:rFonts w:eastAsiaTheme="minorHAnsi"/>
            </w:rPr>
            <w:delText xml:space="preserve">[Section Prompt: </w:delText>
          </w:r>
        </w:del>
        <w:r w:rsidRPr="009D699F">
          <w:rPr>
            <w:rFonts w:eastAsiaTheme="minorHAnsi"/>
          </w:rPr>
          <w:t>When you were in the military, did you ever receive unwanted, threatening, or repeated sexual attention (for example, touching, cornering, pressure for sexual favors, or inappropriate verbal remarks, etc.)?</w:t>
        </w:r>
        <w:del w:id="632" w:author="Author">
          <w:r w:rsidRPr="009D699F" w:rsidDel="006832DF">
            <w:rPr>
              <w:rFonts w:eastAsiaTheme="minorHAnsi"/>
            </w:rPr>
            <w:delText>]</w:delText>
          </w:r>
        </w:del>
      </w:ins>
    </w:p>
    <w:p w:rsidR="0036270B" w:rsidRDefault="0036270B" w:rsidP="0036270B">
      <w:pPr>
        <w:pStyle w:val="ccwpCheckbox"/>
        <w:rPr>
          <w:ins w:id="633" w:author="Author"/>
          <w:rFonts w:eastAsiaTheme="minorHAnsi"/>
        </w:rPr>
      </w:pPr>
      <w:ins w:id="634" w:author="Author">
        <w:r w:rsidRPr="000A6586">
          <w:rPr>
            <w:rFonts w:eastAsiaTheme="minorHAnsi"/>
          </w:rPr>
          <w:t xml:space="preserve">No, denies prior </w:t>
        </w:r>
        <w:r w:rsidRPr="008F0F98">
          <w:rPr>
            <w:rStyle w:val="ccwpAcronym"/>
            <w:rFonts w:eastAsiaTheme="minorHAnsi"/>
          </w:rPr>
          <w:t>MST</w:t>
        </w:r>
      </w:ins>
    </w:p>
    <w:p w:rsidR="0036270B" w:rsidRDefault="0036270B" w:rsidP="0036270B">
      <w:pPr>
        <w:pStyle w:val="ccwpCheckbox"/>
        <w:rPr>
          <w:ins w:id="635" w:author="Author"/>
          <w:rFonts w:eastAsiaTheme="minorHAnsi"/>
        </w:rPr>
      </w:pPr>
      <w:ins w:id="636" w:author="Author">
        <w:r w:rsidRPr="000A6586">
          <w:rPr>
            <w:rFonts w:eastAsiaTheme="minorHAnsi"/>
          </w:rPr>
          <w:t xml:space="preserve">Yes, reports </w:t>
        </w:r>
        <w:r w:rsidRPr="008F0F98">
          <w:rPr>
            <w:rStyle w:val="ccwpAcronym"/>
            <w:rFonts w:eastAsiaTheme="minorHAnsi"/>
          </w:rPr>
          <w:t>MST</w:t>
        </w:r>
        <w:r w:rsidRPr="000A6586">
          <w:rPr>
            <w:rFonts w:eastAsiaTheme="minorHAnsi"/>
          </w:rPr>
          <w:t xml:space="preserve"> in the past</w:t>
        </w:r>
      </w:ins>
    </w:p>
    <w:p w:rsidR="0036270B" w:rsidRPr="000A6586" w:rsidRDefault="0036270B" w:rsidP="0036270B">
      <w:pPr>
        <w:pStyle w:val="ccwpCheckbox"/>
        <w:rPr>
          <w:ins w:id="637" w:author="Author"/>
          <w:rFonts w:eastAsiaTheme="minorHAnsi"/>
        </w:rPr>
      </w:pPr>
      <w:ins w:id="638" w:author="Author">
        <w:r w:rsidRPr="000A6586">
          <w:rPr>
            <w:rFonts w:eastAsiaTheme="minorHAnsi"/>
          </w:rPr>
          <w:t>Declines to answer</w:t>
        </w:r>
      </w:ins>
    </w:p>
    <w:p w:rsidR="0036270B" w:rsidRPr="009D699F" w:rsidRDefault="0036270B" w:rsidP="0036270B">
      <w:pPr>
        <w:pStyle w:val="ccwpBodyText"/>
        <w:rPr>
          <w:ins w:id="639" w:author="Author"/>
          <w:rFonts w:eastAsiaTheme="minorHAnsi"/>
        </w:rPr>
      </w:pPr>
      <w:ins w:id="640" w:author="Author">
        <w:del w:id="641" w:author="Author">
          <w:r w:rsidRPr="009D699F" w:rsidDel="006832DF">
            <w:rPr>
              <w:rFonts w:eastAsiaTheme="minorHAnsi"/>
            </w:rPr>
            <w:delText xml:space="preserve">[Section Prompt: </w:delText>
          </w:r>
        </w:del>
        <w:r w:rsidRPr="009D699F">
          <w:rPr>
            <w:rFonts w:eastAsiaTheme="minorHAnsi"/>
          </w:rPr>
          <w:t>When you were in the military, did you have sexual contact against your will or when you were unable to say no (for example, after being forced or threatened or to avoid other consequences)?</w:t>
        </w:r>
        <w:del w:id="642" w:author="Author">
          <w:r w:rsidRPr="009D699F" w:rsidDel="006832DF">
            <w:rPr>
              <w:rFonts w:eastAsiaTheme="minorHAnsi"/>
            </w:rPr>
            <w:delText>]</w:delText>
          </w:r>
        </w:del>
      </w:ins>
    </w:p>
    <w:p w:rsidR="0036270B" w:rsidRPr="00385AE1" w:rsidDel="00F8754E" w:rsidRDefault="0036270B" w:rsidP="0036270B">
      <w:pPr>
        <w:pStyle w:val="ccwpBodyText"/>
        <w:rPr>
          <w:ins w:id="643" w:author="Author"/>
          <w:del w:id="644" w:author="Author"/>
          <w:rFonts w:eastAsiaTheme="minorHAnsi"/>
        </w:rPr>
      </w:pPr>
      <w:ins w:id="645" w:author="Author">
        <w:del w:id="646" w:author="Author">
          <w:r w:rsidDel="00F8754E">
            <w:rPr>
              <w:rFonts w:eastAsiaTheme="minorHAnsi"/>
            </w:rPr>
            <w:delText>[</w:delText>
          </w:r>
          <w:r w:rsidR="00496371" w:rsidDel="00F8754E">
            <w:rPr>
              <w:rFonts w:eastAsiaTheme="minorHAnsi"/>
            </w:rPr>
            <w:delText>Section Prompt</w:delText>
          </w:r>
          <w:commentRangeStart w:id="647"/>
          <w:commentRangeStart w:id="648"/>
          <w:commentRangeStart w:id="649"/>
          <w:r w:rsidDel="00F8754E">
            <w:rPr>
              <w:rFonts w:eastAsiaTheme="minorHAnsi"/>
            </w:rPr>
            <w:delText xml:space="preserve">: If yes is selected below, display these links </w:delText>
          </w:r>
          <w:r w:rsidDel="00F8754E">
            <w:rPr>
              <w:rFonts w:eastAsiaTheme="minorHAnsi"/>
            </w:rPr>
            <w:fldChar w:fldCharType="begin"/>
          </w:r>
          <w:r w:rsidDel="00F8754E">
            <w:rPr>
              <w:rFonts w:eastAsiaTheme="minorHAnsi"/>
            </w:rPr>
            <w:delInstrText xml:space="preserve"> HYPERLINK "</w:delInstrText>
          </w:r>
          <w:r w:rsidRPr="00C9699F" w:rsidDel="00F8754E">
            <w:rPr>
              <w:rFonts w:eastAsiaTheme="minorHAnsi"/>
            </w:rPr>
            <w:delInstrText>https://www.gpo.gov/fdsys/pkg/USCODE-2011-title38/pdf/USCODE-2011-title38-partII-chap17-subchapII-sec1720D.pdf</w:delInstrText>
          </w:r>
          <w:r w:rsidDel="00F8754E">
            <w:rPr>
              <w:rFonts w:eastAsiaTheme="minorHAnsi"/>
            </w:rPr>
            <w:delInstrText xml:space="preserve">" </w:delInstrText>
          </w:r>
          <w:r w:rsidDel="00F8754E">
            <w:rPr>
              <w:rFonts w:eastAsiaTheme="minorHAnsi"/>
            </w:rPr>
            <w:fldChar w:fldCharType="separate"/>
          </w:r>
          <w:r w:rsidRPr="0043203E" w:rsidDel="00F8754E">
            <w:rPr>
              <w:rStyle w:val="Hyperlink"/>
              <w:rFonts w:eastAsiaTheme="minorHAnsi"/>
            </w:rPr>
            <w:delText>https://www.gpo.gov/fdsys/pkg/USCODE-2011-title38/pdf/USCODE-2011-title38-partII-chap17-subchapII-sec1720D.pdf</w:delText>
          </w:r>
          <w:r w:rsidDel="00F8754E">
            <w:rPr>
              <w:rFonts w:eastAsiaTheme="minorHAnsi"/>
            </w:rPr>
            <w:fldChar w:fldCharType="end"/>
          </w:r>
          <w:r w:rsidDel="00F8754E">
            <w:rPr>
              <w:rFonts w:eastAsiaTheme="minorHAnsi"/>
            </w:rPr>
            <w:delText xml:space="preserve">, </w:delText>
          </w:r>
          <w:r w:rsidRPr="00C9699F" w:rsidDel="00F8754E">
            <w:rPr>
              <w:rFonts w:eastAsiaTheme="minorHAnsi"/>
            </w:rPr>
            <w:delText>file:///C:/Users/Lindsey/AppData/Local/Packages/Microsoft.MicrosoftEdge_8wekyb3d8bbwe/TempState/Downloads/12010033.pdf</w:delText>
          </w:r>
          <w:r w:rsidDel="00F8754E">
            <w:rPr>
              <w:rFonts w:eastAsiaTheme="minorHAnsi"/>
            </w:rPr>
            <w:delText>]</w:delText>
          </w:r>
          <w:commentRangeEnd w:id="647"/>
          <w:r w:rsidDel="00F8754E">
            <w:rPr>
              <w:rStyle w:val="CommentReference"/>
              <w:color w:val="auto"/>
            </w:rPr>
            <w:commentReference w:id="647"/>
          </w:r>
          <w:commentRangeEnd w:id="648"/>
          <w:r w:rsidDel="00F8754E">
            <w:rPr>
              <w:rStyle w:val="CommentReference"/>
              <w:color w:val="auto"/>
            </w:rPr>
            <w:commentReference w:id="648"/>
          </w:r>
        </w:del>
      </w:ins>
      <w:commentRangeEnd w:id="649"/>
      <w:del w:id="650" w:author="Author">
        <w:r w:rsidR="00F8754E" w:rsidDel="00F8754E">
          <w:rPr>
            <w:rStyle w:val="CommentReference"/>
            <w:color w:val="auto"/>
          </w:rPr>
          <w:commentReference w:id="649"/>
        </w:r>
      </w:del>
    </w:p>
    <w:p w:rsidR="0036270B" w:rsidRDefault="0036270B" w:rsidP="0036270B">
      <w:pPr>
        <w:pStyle w:val="ccwpCheckbox"/>
        <w:rPr>
          <w:ins w:id="651" w:author="Author"/>
          <w:rFonts w:eastAsiaTheme="minorHAnsi"/>
        </w:rPr>
      </w:pPr>
      <w:ins w:id="652" w:author="Author">
        <w:r w:rsidRPr="000A6586">
          <w:rPr>
            <w:rFonts w:eastAsiaTheme="minorHAnsi"/>
          </w:rPr>
          <w:t xml:space="preserve">No, denies prior </w:t>
        </w:r>
        <w:r w:rsidRPr="008F0F98">
          <w:rPr>
            <w:rStyle w:val="ccwpAcronym"/>
            <w:rFonts w:eastAsiaTheme="minorHAnsi"/>
          </w:rPr>
          <w:t>MST</w:t>
        </w:r>
      </w:ins>
    </w:p>
    <w:p w:rsidR="0036270B" w:rsidRDefault="0036270B" w:rsidP="0036270B">
      <w:pPr>
        <w:pStyle w:val="ccwpCheckbox"/>
        <w:rPr>
          <w:ins w:id="653" w:author="Author"/>
          <w:rFonts w:eastAsiaTheme="minorHAnsi"/>
        </w:rPr>
      </w:pPr>
      <w:ins w:id="654" w:author="Author">
        <w:r w:rsidRPr="000A6586">
          <w:rPr>
            <w:rFonts w:eastAsiaTheme="minorHAnsi"/>
          </w:rPr>
          <w:t xml:space="preserve">Yes, reports </w:t>
        </w:r>
        <w:r w:rsidRPr="008F0F98">
          <w:rPr>
            <w:rStyle w:val="ccwpAcronym"/>
            <w:rFonts w:eastAsiaTheme="minorHAnsi"/>
          </w:rPr>
          <w:t>MST</w:t>
        </w:r>
        <w:r w:rsidRPr="000A6586">
          <w:rPr>
            <w:rFonts w:eastAsiaTheme="minorHAnsi"/>
          </w:rPr>
          <w:t xml:space="preserve"> in the past</w:t>
        </w:r>
      </w:ins>
    </w:p>
    <w:p w:rsidR="0036270B" w:rsidRPr="000A6586" w:rsidRDefault="0036270B" w:rsidP="0036270B">
      <w:pPr>
        <w:pStyle w:val="ccwpCheckbox"/>
        <w:rPr>
          <w:ins w:id="655" w:author="Author"/>
          <w:rFonts w:eastAsiaTheme="minorHAnsi"/>
        </w:rPr>
      </w:pPr>
      <w:ins w:id="656" w:author="Author">
        <w:r w:rsidRPr="000A6586">
          <w:rPr>
            <w:rFonts w:eastAsiaTheme="minorHAnsi"/>
          </w:rPr>
          <w:t>Declines to answer</w:t>
        </w:r>
      </w:ins>
    </w:p>
    <w:p w:rsidR="0036270B" w:rsidRPr="00E90FB6" w:rsidRDefault="0036270B" w:rsidP="0036270B">
      <w:pPr>
        <w:pStyle w:val="ccwpBodyText"/>
        <w:rPr>
          <w:ins w:id="657" w:author="Author"/>
          <w:rFonts w:eastAsiaTheme="minorHAnsi"/>
        </w:rPr>
      </w:pPr>
      <w:commentRangeStart w:id="658"/>
      <w:commentRangeStart w:id="659"/>
      <w:commentRangeStart w:id="660"/>
      <w:ins w:id="661" w:author="Author">
        <w:del w:id="662" w:author="Author">
          <w:r w:rsidRPr="00E90FB6" w:rsidDel="006832DF">
            <w:rPr>
              <w:rFonts w:eastAsiaTheme="minorHAnsi"/>
            </w:rPr>
            <w:delText>[</w:delText>
          </w:r>
          <w:r w:rsidDel="006832DF">
            <w:rPr>
              <w:rFonts w:eastAsiaTheme="minorHAnsi"/>
            </w:rPr>
            <w:delText>Section Prompt</w:delText>
          </w:r>
          <w:r w:rsidRPr="00E90FB6" w:rsidDel="006832DF">
            <w:rPr>
              <w:rFonts w:eastAsiaTheme="minorHAnsi"/>
            </w:rPr>
            <w:delText xml:space="preserve">: </w:delText>
          </w:r>
        </w:del>
        <w:r w:rsidRPr="00E90FB6">
          <w:rPr>
            <w:rFonts w:eastAsiaTheme="minorHAnsi"/>
          </w:rPr>
          <w:t xml:space="preserve">If a Veteran answers “yes” to either question, the clinician must be mindful to respond in a sensitive, compassionate, and validating manner. For example: “I am very sorry you had to experience that while serving your country. Thank you so much for sharing that information with me. It will help me to better understand what you are going through. </w:t>
        </w:r>
        <w:r w:rsidRPr="008F0F98">
          <w:rPr>
            <w:rStyle w:val="ccwpAcronym"/>
            <w:rFonts w:eastAsiaTheme="minorHAnsi"/>
          </w:rPr>
          <w:t>VA</w:t>
        </w:r>
        <w:r w:rsidRPr="00E90FB6">
          <w:rPr>
            <w:rFonts w:eastAsiaTheme="minorHAnsi"/>
          </w:rPr>
          <w:t xml:space="preserve"> refers to this as ‘military sexual trauma’ or ‘</w:t>
        </w:r>
        <w:r w:rsidRPr="008F0F98">
          <w:rPr>
            <w:rStyle w:val="ccwpAcronym"/>
            <w:rFonts w:eastAsiaTheme="minorHAnsi"/>
          </w:rPr>
          <w:t>MST</w:t>
        </w:r>
        <w:r w:rsidRPr="00E90FB6">
          <w:rPr>
            <w:rFonts w:eastAsiaTheme="minorHAnsi"/>
          </w:rPr>
          <w:t xml:space="preserve">,’ and we offer free care to men and women for physical and mental health concerns related to </w:t>
        </w:r>
        <w:r w:rsidRPr="008F0F98">
          <w:rPr>
            <w:rStyle w:val="ccwpAcronym"/>
            <w:rFonts w:eastAsiaTheme="minorHAnsi"/>
          </w:rPr>
          <w:t>MST</w:t>
        </w:r>
        <w:r w:rsidRPr="00E90FB6">
          <w:rPr>
            <w:rFonts w:eastAsiaTheme="minorHAnsi"/>
          </w:rPr>
          <w:t xml:space="preserve">. Would you like to speak with a provider about this care?” However, the clinician does not need to prompt or ask for more details about the experience, and the Veteran does not need to have told anyone or have any evidence that the </w:t>
        </w:r>
        <w:r w:rsidRPr="008F0F98">
          <w:rPr>
            <w:rStyle w:val="ccwpAcronym"/>
            <w:rFonts w:eastAsiaTheme="minorHAnsi"/>
          </w:rPr>
          <w:t>MST</w:t>
        </w:r>
        <w:r w:rsidRPr="00E90FB6">
          <w:rPr>
            <w:rFonts w:eastAsiaTheme="minorHAnsi"/>
          </w:rPr>
          <w:t xml:space="preserve"> occurred. Service connection is also not required to receive </w:t>
        </w:r>
        <w:r w:rsidRPr="008F0F98">
          <w:rPr>
            <w:rStyle w:val="ccwpAcronym"/>
            <w:rFonts w:eastAsiaTheme="minorHAnsi"/>
          </w:rPr>
          <w:t>MST</w:t>
        </w:r>
        <w:r w:rsidRPr="00E90FB6">
          <w:rPr>
            <w:rFonts w:eastAsiaTheme="minorHAnsi"/>
          </w:rPr>
          <w:t>-related services. If instead a Veteran answers “no,” the clinician should respond with a comment such as, “Thank you. I ask all Veterans these questions, because VA offers free care related to these experiences, and we want to make sure all Veterans are aware of this.”</w:t>
        </w:r>
        <w:del w:id="663" w:author="Author">
          <w:r w:rsidRPr="00E90FB6" w:rsidDel="006832DF">
            <w:rPr>
              <w:rFonts w:eastAsiaTheme="minorHAnsi"/>
            </w:rPr>
            <w:delText>]</w:delText>
          </w:r>
        </w:del>
        <w:commentRangeEnd w:id="658"/>
        <w:r>
          <w:rPr>
            <w:rStyle w:val="CommentReference"/>
            <w:color w:val="auto"/>
          </w:rPr>
          <w:commentReference w:id="658"/>
        </w:r>
      </w:ins>
      <w:commentRangeEnd w:id="659"/>
      <w:r w:rsidR="00951194">
        <w:rPr>
          <w:rStyle w:val="CommentReference"/>
          <w:color w:val="auto"/>
        </w:rPr>
        <w:commentReference w:id="659"/>
      </w:r>
      <w:commentRangeEnd w:id="660"/>
      <w:r w:rsidR="003A60C2">
        <w:rPr>
          <w:rStyle w:val="CommentReference"/>
          <w:color w:val="auto"/>
        </w:rPr>
        <w:commentReference w:id="660"/>
      </w:r>
    </w:p>
    <w:p w:rsidR="00D24A2E" w:rsidDel="006832DF" w:rsidRDefault="0001737B" w:rsidP="0036270B">
      <w:pPr>
        <w:pStyle w:val="ccwpBodyText"/>
        <w:rPr>
          <w:ins w:id="664" w:author="Author"/>
          <w:del w:id="665" w:author="Author"/>
          <w:rFonts w:eastAsiaTheme="minorHAnsi"/>
        </w:rPr>
      </w:pPr>
      <w:ins w:id="666" w:author="Author">
        <w:del w:id="667" w:author="Author">
          <w:r w:rsidRPr="00E90FB6" w:rsidDel="006832DF">
            <w:rPr>
              <w:rFonts w:eastAsiaTheme="minorHAnsi"/>
            </w:rPr>
            <w:delText xml:space="preserve"> </w:delText>
          </w:r>
          <w:r w:rsidR="0036270B" w:rsidDel="006832DF">
            <w:rPr>
              <w:rFonts w:eastAsiaTheme="minorHAnsi"/>
            </w:rPr>
            <w:delText xml:space="preserve">[End MST </w:delText>
          </w:r>
          <w:r w:rsidR="00D24A2E" w:rsidDel="006832DF">
            <w:rPr>
              <w:rFonts w:eastAsiaTheme="minorHAnsi"/>
            </w:rPr>
            <w:delText>S</w:delText>
          </w:r>
          <w:commentRangeStart w:id="668"/>
          <w:r w:rsidR="0036270B" w:rsidDel="006832DF">
            <w:rPr>
              <w:rFonts w:eastAsiaTheme="minorHAnsi"/>
            </w:rPr>
            <w:delText>screening</w:delText>
          </w:r>
        </w:del>
      </w:ins>
      <w:commentRangeEnd w:id="668"/>
      <w:del w:id="669" w:author="Author">
        <w:r w:rsidDel="006832DF">
          <w:rPr>
            <w:rStyle w:val="CommentReference"/>
            <w:color w:val="auto"/>
          </w:rPr>
          <w:commentReference w:id="668"/>
        </w:r>
      </w:del>
      <w:ins w:id="670" w:author="Author">
        <w:del w:id="671" w:author="Author">
          <w:r w:rsidR="00D24A2E" w:rsidDel="006832DF">
            <w:rPr>
              <w:rFonts w:eastAsiaTheme="minorHAnsi"/>
            </w:rPr>
            <w:delText>: Guidance with asking MST Questions</w:delText>
          </w:r>
          <w:r w:rsidR="0036270B" w:rsidDel="006832DF">
            <w:rPr>
              <w:rFonts w:eastAsiaTheme="minorHAnsi"/>
            </w:rPr>
            <w:delText>.]</w:delText>
          </w:r>
        </w:del>
      </w:ins>
    </w:p>
    <w:p w:rsidR="004663E1" w:rsidRDefault="005B681B">
      <w:pPr>
        <w:pStyle w:val="ccwpHeading3"/>
        <w:numPr>
          <w:ilvl w:val="0"/>
          <w:numId w:val="0"/>
        </w:numPr>
        <w:rPr>
          <w:ins w:id="672" w:author="Author"/>
          <w:rFonts w:eastAsiaTheme="minorHAnsi"/>
        </w:rPr>
        <w:pPrChange w:id="673" w:author="Author">
          <w:pPr>
            <w:pStyle w:val="ccwpHeading3"/>
          </w:pPr>
        </w:pPrChange>
      </w:pPr>
      <w:ins w:id="674" w:author="Author">
        <w:del w:id="675" w:author="Author">
          <w:r w:rsidDel="006832DF">
            <w:rPr>
              <w:rFonts w:eastAsiaTheme="minorHAnsi"/>
            </w:rPr>
            <w:delText xml:space="preserve">Section B.4 - </w:delText>
          </w:r>
        </w:del>
        <w:r w:rsidR="004663E1">
          <w:rPr>
            <w:rFonts w:eastAsiaTheme="minorHAnsi"/>
          </w:rPr>
          <w:t>Patient Education</w:t>
        </w:r>
      </w:ins>
    </w:p>
    <w:p w:rsidR="004663E1" w:rsidDel="006832DF" w:rsidRDefault="006832DF" w:rsidP="004663E1">
      <w:pPr>
        <w:pStyle w:val="ccwpBodyText"/>
        <w:rPr>
          <w:ins w:id="676" w:author="Author"/>
          <w:del w:id="677" w:author="Author"/>
          <w:rFonts w:eastAsiaTheme="minorHAnsi"/>
        </w:rPr>
      </w:pPr>
      <w:ins w:id="678" w:author="Author">
        <w:r w:rsidDel="006832DF">
          <w:rPr>
            <w:rFonts w:eastAsiaTheme="minorHAnsi"/>
          </w:rPr>
          <w:t xml:space="preserve"> </w:t>
        </w:r>
        <w:del w:id="679" w:author="Author">
          <w:r w:rsidR="004663E1" w:rsidDel="006832DF">
            <w:rPr>
              <w:rFonts w:eastAsiaTheme="minorHAnsi"/>
            </w:rPr>
            <w:delText>[Begin Patient Education</w:delText>
          </w:r>
          <w:r w:rsidR="00E12413" w:rsidDel="006832DF">
            <w:rPr>
              <w:rFonts w:eastAsiaTheme="minorHAnsi"/>
            </w:rPr>
            <w:delText>.</w:delText>
          </w:r>
          <w:r w:rsidR="004663E1" w:rsidDel="006832DF">
            <w:rPr>
              <w:rFonts w:eastAsiaTheme="minorHAnsi"/>
            </w:rPr>
            <w:delText>]</w:delText>
          </w:r>
        </w:del>
      </w:ins>
    </w:p>
    <w:p w:rsidR="004663E1" w:rsidRDefault="004663E1" w:rsidP="004663E1">
      <w:pPr>
        <w:pStyle w:val="ccwpBodyText"/>
        <w:rPr>
          <w:ins w:id="680" w:author="Author"/>
          <w:rFonts w:eastAsiaTheme="minorHAnsi"/>
        </w:rPr>
      </w:pPr>
      <w:ins w:id="681" w:author="Author">
        <w:del w:id="682" w:author="Author">
          <w:r w:rsidRPr="000A6586" w:rsidDel="006832DF">
            <w:rPr>
              <w:rFonts w:eastAsiaTheme="minorHAnsi"/>
            </w:rPr>
            <w:delText>[</w:delText>
          </w:r>
          <w:r w:rsidDel="006832DF">
            <w:rPr>
              <w:rFonts w:eastAsiaTheme="minorHAnsi"/>
            </w:rPr>
            <w:delText xml:space="preserve">Section Prompt: </w:delText>
          </w:r>
        </w:del>
        <w:r>
          <w:rPr>
            <w:rFonts w:eastAsiaTheme="minorHAnsi"/>
          </w:rPr>
          <w:t>OPTIONAL PHRASES:</w:t>
        </w:r>
      </w:ins>
    </w:p>
    <w:p w:rsidR="004663E1" w:rsidRPr="000A6586" w:rsidRDefault="004663E1" w:rsidP="004663E1">
      <w:pPr>
        <w:pStyle w:val="ccwpBodyText"/>
        <w:rPr>
          <w:ins w:id="683" w:author="Author"/>
          <w:rFonts w:eastAsiaTheme="minorHAnsi"/>
        </w:rPr>
      </w:pPr>
      <w:ins w:id="684" w:author="Author">
        <w:r>
          <w:rPr>
            <w:rFonts w:eastAsiaTheme="minorHAnsi"/>
          </w:rPr>
          <w:t xml:space="preserve">1) </w:t>
        </w:r>
        <w:r w:rsidRPr="000A6586">
          <w:rPr>
            <w:rFonts w:eastAsiaTheme="minorHAnsi"/>
          </w:rPr>
          <w:t xml:space="preserve">Thank you for sharing that with me. </w:t>
        </w:r>
        <w:r w:rsidRPr="008F0F98">
          <w:rPr>
            <w:rStyle w:val="ccwpAcronym"/>
            <w:rFonts w:eastAsiaTheme="minorHAnsi"/>
          </w:rPr>
          <w:t>VA</w:t>
        </w:r>
        <w:r w:rsidRPr="000A6586">
          <w:rPr>
            <w:rFonts w:eastAsiaTheme="minorHAnsi"/>
          </w:rPr>
          <w:t xml:space="preserve"> refers to this type of experience as 'military sexual trauma' or </w:t>
        </w:r>
        <w:r w:rsidRPr="008F0F98">
          <w:rPr>
            <w:rStyle w:val="ccwpAcronym"/>
            <w:rFonts w:eastAsiaTheme="minorHAnsi"/>
          </w:rPr>
          <w:t>'MST</w:t>
        </w:r>
        <w:r w:rsidRPr="000A6586">
          <w:rPr>
            <w:rFonts w:eastAsiaTheme="minorHAnsi"/>
          </w:rPr>
          <w:t xml:space="preserve">,' and </w:t>
        </w:r>
        <w:r w:rsidRPr="008F0F98">
          <w:rPr>
            <w:rStyle w:val="ccwpAcronym"/>
            <w:rFonts w:eastAsiaTheme="minorHAnsi"/>
          </w:rPr>
          <w:t>VA</w:t>
        </w:r>
        <w:r w:rsidRPr="000A6586">
          <w:rPr>
            <w:rFonts w:eastAsiaTheme="minorHAnsi"/>
          </w:rPr>
          <w:t xml:space="preserve"> offers free </w:t>
        </w:r>
        <w:r w:rsidRPr="008F0F98">
          <w:rPr>
            <w:rStyle w:val="ccwpAcronym"/>
            <w:rFonts w:eastAsiaTheme="minorHAnsi"/>
          </w:rPr>
          <w:t>MST</w:t>
        </w:r>
        <w:r w:rsidRPr="000A6586">
          <w:rPr>
            <w:rFonts w:eastAsiaTheme="minorHAnsi"/>
          </w:rPr>
          <w:t>-related care for both physical and mental health concerns.</w:t>
        </w:r>
      </w:ins>
    </w:p>
    <w:p w:rsidR="004663E1" w:rsidRDefault="004663E1">
      <w:pPr>
        <w:pStyle w:val="ccwpBodyText"/>
        <w:rPr>
          <w:ins w:id="685" w:author="Author"/>
          <w:rFonts w:eastAsiaTheme="minorHAnsi"/>
        </w:rPr>
        <w:pPrChange w:id="686" w:author="Author">
          <w:pPr/>
        </w:pPrChange>
      </w:pPr>
      <w:ins w:id="687" w:author="Author">
        <w:r>
          <w:rPr>
            <w:rFonts w:eastAsiaTheme="minorHAnsi"/>
          </w:rPr>
          <w:t xml:space="preserve">2) </w:t>
        </w:r>
        <w:r w:rsidRPr="000A6586">
          <w:rPr>
            <w:rFonts w:eastAsiaTheme="minorHAnsi"/>
          </w:rPr>
          <w:t xml:space="preserve">Thank you so much for sharing that information with me. It will help me to better understand what you are going through. VA wants Veterans to know about common difficulties related to </w:t>
        </w:r>
        <w:r w:rsidRPr="008F0F98">
          <w:rPr>
            <w:rStyle w:val="ccwpAcronym"/>
            <w:rFonts w:eastAsiaTheme="minorHAnsi"/>
          </w:rPr>
          <w:t>MST</w:t>
        </w:r>
        <w:r w:rsidRPr="000A6586">
          <w:rPr>
            <w:rFonts w:eastAsiaTheme="minorHAnsi"/>
          </w:rPr>
          <w:t xml:space="preserve"> and </w:t>
        </w:r>
        <w:r w:rsidRPr="008F0F98">
          <w:rPr>
            <w:rStyle w:val="ccwpAcronym"/>
            <w:rFonts w:eastAsiaTheme="minorHAnsi"/>
          </w:rPr>
          <w:t>VA’s</w:t>
        </w:r>
        <w:r w:rsidRPr="000A6586">
          <w:rPr>
            <w:rFonts w:eastAsiaTheme="minorHAnsi"/>
          </w:rPr>
          <w:t xml:space="preserve"> free </w:t>
        </w:r>
        <w:r w:rsidRPr="008F0F98">
          <w:rPr>
            <w:rStyle w:val="ccwpAcronym"/>
            <w:rFonts w:eastAsiaTheme="minorHAnsi"/>
          </w:rPr>
          <w:t>MST</w:t>
        </w:r>
        <w:r w:rsidRPr="000A6586">
          <w:rPr>
            <w:rFonts w:eastAsiaTheme="minorHAnsi"/>
          </w:rPr>
          <w:t xml:space="preserve">-related services, so it created a factsheet that we can give out to Veterans. It describes what </w:t>
        </w:r>
        <w:r w:rsidRPr="008F0F98">
          <w:rPr>
            <w:rStyle w:val="ccwpAcronym"/>
            <w:rFonts w:eastAsiaTheme="minorHAnsi"/>
          </w:rPr>
          <w:t>MST</w:t>
        </w:r>
        <w:r w:rsidRPr="000A6586">
          <w:rPr>
            <w:rFonts w:eastAsiaTheme="minorHAnsi"/>
          </w:rPr>
          <w:t xml:space="preserve"> is, how MST may affect you, and how to get help if you would like it. Would you mind if I printed it out and gave it to you to take with you? I am also happy to answer any questions you have. Every facility also has an </w:t>
        </w:r>
        <w:r w:rsidRPr="008F0F98">
          <w:rPr>
            <w:rStyle w:val="ccwpAcronym"/>
            <w:rFonts w:eastAsiaTheme="minorHAnsi"/>
          </w:rPr>
          <w:t>MST</w:t>
        </w:r>
        <w:r w:rsidRPr="000A6586">
          <w:rPr>
            <w:rFonts w:eastAsiaTheme="minorHAnsi"/>
          </w:rPr>
          <w:t xml:space="preserve"> Coordinator who is a point person for Veterans on </w:t>
        </w:r>
        <w:r w:rsidRPr="008F0F98">
          <w:rPr>
            <w:rStyle w:val="ccwpAcronym"/>
            <w:rFonts w:eastAsiaTheme="minorHAnsi"/>
          </w:rPr>
          <w:t>MST</w:t>
        </w:r>
        <w:r w:rsidRPr="000A6586">
          <w:rPr>
            <w:rFonts w:eastAsiaTheme="minorHAnsi"/>
          </w:rPr>
          <w:t xml:space="preserve">-related issues. This facility’s </w:t>
        </w:r>
        <w:r w:rsidRPr="008F0F98">
          <w:rPr>
            <w:rStyle w:val="ccwpAcronym"/>
            <w:rFonts w:eastAsiaTheme="minorHAnsi"/>
          </w:rPr>
          <w:t>MST</w:t>
        </w:r>
        <w:r w:rsidRPr="000A6586">
          <w:rPr>
            <w:rFonts w:eastAsiaTheme="minorHAnsi"/>
          </w:rPr>
          <w:t xml:space="preserve"> Coordinator is _________.</w:t>
        </w:r>
        <w:r>
          <w:rPr>
            <w:rFonts w:eastAsiaTheme="minorHAnsi"/>
          </w:rPr>
          <w:t>]</w:t>
        </w:r>
      </w:ins>
    </w:p>
    <w:p w:rsidR="004663E1" w:rsidDel="006832DF" w:rsidRDefault="006832DF" w:rsidP="004663E1">
      <w:pPr>
        <w:rPr>
          <w:ins w:id="688" w:author="Author"/>
          <w:del w:id="689" w:author="Author"/>
          <w:rFonts w:eastAsiaTheme="minorHAnsi"/>
        </w:rPr>
      </w:pPr>
      <w:ins w:id="690" w:author="Author">
        <w:r w:rsidDel="006832DF">
          <w:rPr>
            <w:rFonts w:eastAsiaTheme="minorHAnsi"/>
          </w:rPr>
          <w:t xml:space="preserve"> </w:t>
        </w:r>
        <w:del w:id="691" w:author="Author">
          <w:r w:rsidR="004663E1" w:rsidDel="006832DF">
            <w:rPr>
              <w:rFonts w:eastAsiaTheme="minorHAnsi"/>
            </w:rPr>
            <w:delText xml:space="preserve"> [Section Prompt: Print MST informational handout</w:delText>
          </w:r>
          <w:r w:rsidR="00E12413" w:rsidDel="006832DF">
            <w:rPr>
              <w:rFonts w:eastAsiaTheme="minorHAnsi"/>
            </w:rPr>
            <w:delText>.</w:delText>
          </w:r>
          <w:r w:rsidR="004663E1" w:rsidDel="006832DF">
            <w:rPr>
              <w:rFonts w:eastAsiaTheme="minorHAnsi"/>
            </w:rPr>
            <w:delText>]</w:delText>
          </w:r>
        </w:del>
      </w:ins>
    </w:p>
    <w:p w:rsidR="004663E1" w:rsidDel="006832DF" w:rsidRDefault="00D30162" w:rsidP="004663E1">
      <w:pPr>
        <w:pStyle w:val="ccwpBodyText"/>
        <w:rPr>
          <w:ins w:id="692" w:author="Author"/>
          <w:del w:id="693" w:author="Author"/>
          <w:rFonts w:eastAsiaTheme="minorHAnsi"/>
        </w:rPr>
      </w:pPr>
      <w:customXmlInsRangeStart w:id="694" w:author="Author"/>
      <w:customXmlDelRangeStart w:id="695" w:author="Author"/>
      <w:sdt>
        <w:sdtPr>
          <w:rPr>
            <w:rFonts w:eastAsiaTheme="minorHAnsi"/>
          </w:rPr>
          <w:id w:val="1816371979"/>
          <w14:checkbox>
            <w14:checked w14:val="0"/>
            <w14:checkedState w14:val="2612" w14:font="MS Gothic"/>
            <w14:uncheckedState w14:val="2610" w14:font="MS Gothic"/>
          </w14:checkbox>
        </w:sdtPr>
        <w:sdtEndPr/>
        <w:sdtContent>
          <w:customXmlInsRangeEnd w:id="694"/>
          <w:customXmlDelRangeEnd w:id="695"/>
          <w:ins w:id="696" w:author="Author">
            <w:del w:id="697" w:author="Author">
              <w:r w:rsidR="004663E1" w:rsidDel="006832DF">
                <w:rPr>
                  <w:rFonts w:ascii="MS Gothic" w:eastAsia="MS Gothic" w:hAnsi="MS Gothic" w:hint="eastAsia"/>
                </w:rPr>
                <w:delText>☐</w:delText>
              </w:r>
            </w:del>
          </w:ins>
          <w:customXmlInsRangeStart w:id="698" w:author="Author"/>
          <w:customXmlDelRangeStart w:id="699" w:author="Author"/>
        </w:sdtContent>
      </w:sdt>
      <w:customXmlInsRangeEnd w:id="698"/>
      <w:customXmlDelRangeEnd w:id="699"/>
      <w:ins w:id="700" w:author="Author">
        <w:del w:id="701" w:author="Author">
          <w:r w:rsidR="004663E1" w:rsidDel="006832DF">
            <w:rPr>
              <w:rFonts w:eastAsiaTheme="minorHAnsi"/>
            </w:rPr>
            <w:delText xml:space="preserve"> Print MST Fact Sheet</w:delText>
          </w:r>
        </w:del>
      </w:ins>
    </w:p>
    <w:p w:rsidR="004663E1" w:rsidDel="00F23A7F" w:rsidRDefault="004663E1">
      <w:pPr>
        <w:pStyle w:val="ccwpTechnicalNote"/>
        <w:rPr>
          <w:ins w:id="702" w:author="Author"/>
          <w:del w:id="703" w:author="Author"/>
          <w:rFonts w:eastAsiaTheme="minorHAnsi"/>
        </w:rPr>
        <w:pPrChange w:id="704" w:author="Author">
          <w:pPr>
            <w:pStyle w:val="Heading4"/>
          </w:pPr>
        </w:pPrChange>
      </w:pPr>
      <w:ins w:id="705" w:author="Author">
        <w:del w:id="706" w:author="Author">
          <w:r w:rsidDel="00F23A7F">
            <w:rPr>
              <w:rFonts w:eastAsiaTheme="minorHAnsi"/>
            </w:rPr>
            <w:delText xml:space="preserve">[Technical Note: clicking the checkbox above prints the document located at </w:delText>
          </w:r>
          <w:r w:rsidRPr="000A6586" w:rsidDel="00F23A7F">
            <w:rPr>
              <w:rFonts w:eastAsiaTheme="minorHAnsi"/>
            </w:rPr>
            <w:delText>https://www.mentalhealth.va.gov/docs/mst_general_factsheet.pdf.]Offer MST Fact Sheet</w:delText>
          </w:r>
        </w:del>
      </w:ins>
    </w:p>
    <w:p w:rsidR="004663E1" w:rsidRDefault="004663E1">
      <w:pPr>
        <w:pStyle w:val="ccwpTechnicalNote"/>
        <w:rPr>
          <w:ins w:id="707" w:author="Author"/>
          <w:rFonts w:eastAsiaTheme="minorHAnsi"/>
        </w:rPr>
        <w:pPrChange w:id="708" w:author="Author">
          <w:pPr/>
        </w:pPrChange>
      </w:pPr>
    </w:p>
    <w:p w:rsidR="00986DE7" w:rsidRDefault="004663E1" w:rsidP="004663E1">
      <w:pPr>
        <w:pStyle w:val="ccwpBodyText"/>
        <w:rPr>
          <w:ins w:id="709" w:author="Author"/>
          <w:rFonts w:eastAsiaTheme="minorHAnsi"/>
        </w:rPr>
      </w:pPr>
      <w:commentRangeStart w:id="710"/>
      <w:commentRangeStart w:id="711"/>
      <w:commentRangeStart w:id="712"/>
      <w:ins w:id="713" w:author="Author">
        <w:del w:id="714" w:author="Author">
          <w:r w:rsidRPr="000A6586" w:rsidDel="006832DF">
            <w:rPr>
              <w:rFonts w:eastAsiaTheme="minorHAnsi"/>
            </w:rPr>
            <w:delText>[</w:delText>
          </w:r>
          <w:r w:rsidDel="006832DF">
            <w:rPr>
              <w:rFonts w:eastAsiaTheme="minorHAnsi"/>
            </w:rPr>
            <w:delText xml:space="preserve">Section Prompt: </w:delText>
          </w:r>
        </w:del>
        <w:r>
          <w:rPr>
            <w:rFonts w:eastAsiaTheme="minorHAnsi"/>
          </w:rPr>
          <w:t>Clinicians should be ready to discuss the handout</w:t>
        </w:r>
        <w:r w:rsidRPr="000A6586">
          <w:rPr>
            <w:rFonts w:eastAsiaTheme="minorHAnsi"/>
          </w:rPr>
          <w:t xml:space="preserve"> content</w:t>
        </w:r>
        <w:r>
          <w:rPr>
            <w:rFonts w:eastAsiaTheme="minorHAnsi"/>
          </w:rPr>
          <w:t>s</w:t>
        </w:r>
        <w:r w:rsidRPr="000A6586">
          <w:rPr>
            <w:rFonts w:eastAsiaTheme="minorHAnsi"/>
          </w:rPr>
          <w:t xml:space="preserve"> if needed</w:t>
        </w:r>
        <w:r>
          <w:rPr>
            <w:rFonts w:eastAsiaTheme="minorHAnsi"/>
          </w:rPr>
          <w:t>.</w:t>
        </w:r>
        <w:r w:rsidR="006832DF" w:rsidDel="006832DF">
          <w:rPr>
            <w:rFonts w:eastAsiaTheme="minorHAnsi"/>
          </w:rPr>
          <w:t xml:space="preserve"> </w:t>
        </w:r>
      </w:ins>
    </w:p>
    <w:p w:rsidR="00986DE7" w:rsidRDefault="00986DE7" w:rsidP="004663E1">
      <w:pPr>
        <w:pStyle w:val="ccwpBodyText"/>
        <w:rPr>
          <w:ins w:id="715" w:author="Author"/>
          <w:rFonts w:eastAsiaTheme="minorHAnsi"/>
        </w:rPr>
      </w:pPr>
    </w:p>
    <w:p w:rsidR="00986DE7" w:rsidRDefault="00986DE7">
      <w:pPr>
        <w:pStyle w:val="ccwpHeading3"/>
        <w:numPr>
          <w:ilvl w:val="0"/>
          <w:numId w:val="0"/>
        </w:numPr>
        <w:rPr>
          <w:ins w:id="716" w:author="Author"/>
          <w:rFonts w:eastAsiaTheme="minorHAnsi"/>
        </w:rPr>
        <w:pPrChange w:id="717" w:author="Author">
          <w:pPr>
            <w:pStyle w:val="ccwpHeading3"/>
          </w:pPr>
        </w:pPrChange>
      </w:pPr>
      <w:ins w:id="718" w:author="Author">
        <w:r>
          <w:rPr>
            <w:rFonts w:eastAsiaTheme="minorHAnsi"/>
          </w:rPr>
          <w:t>Referrals for MST</w:t>
        </w:r>
      </w:ins>
    </w:p>
    <w:p w:rsidR="00986DE7" w:rsidRDefault="00986DE7" w:rsidP="00986DE7">
      <w:pPr>
        <w:pStyle w:val="ccwpBodyText"/>
        <w:rPr>
          <w:ins w:id="719" w:author="Author"/>
          <w:rFonts w:eastAsiaTheme="minorHAnsi"/>
        </w:rPr>
      </w:pPr>
      <w:ins w:id="720" w:author="Author">
        <w:r>
          <w:rPr>
            <w:rFonts w:eastAsiaTheme="minorHAnsi"/>
          </w:rPr>
          <w:t xml:space="preserve">Even if the Veteran responds “no” to each question above or refuses screening, veterans should still be offered a referral to an </w:t>
        </w:r>
        <w:r>
          <w:rPr>
            <w:rFonts w:eastAsiaTheme="minorHAnsi"/>
            <w:i/>
          </w:rPr>
          <w:t>MST</w:t>
        </w:r>
        <w:r>
          <w:rPr>
            <w:rFonts w:eastAsiaTheme="minorHAnsi"/>
          </w:rPr>
          <w:t xml:space="preserve"> specialist.</w:t>
        </w:r>
      </w:ins>
    </w:p>
    <w:p w:rsidR="00986DE7" w:rsidRPr="009D699F" w:rsidRDefault="00986DE7" w:rsidP="00986DE7">
      <w:pPr>
        <w:pStyle w:val="ccwpBodyText"/>
        <w:rPr>
          <w:ins w:id="721" w:author="Author"/>
          <w:rFonts w:eastAsiaTheme="minorHAnsi"/>
        </w:rPr>
      </w:pPr>
      <w:ins w:id="722" w:author="Author">
        <w:r>
          <w:rPr>
            <w:rFonts w:eastAsiaTheme="minorHAnsi"/>
          </w:rPr>
          <w:t xml:space="preserve">Ask the patient: </w:t>
        </w:r>
        <w:r w:rsidRPr="000A6586">
          <w:rPr>
            <w:rFonts w:eastAsiaTheme="minorHAnsi"/>
          </w:rPr>
          <w:t xml:space="preserve">Would you like to speak to a </w:t>
        </w:r>
        <w:r>
          <w:rPr>
            <w:rFonts w:eastAsiaTheme="minorHAnsi"/>
          </w:rPr>
          <w:t xml:space="preserve">clinical </w:t>
        </w:r>
        <w:r w:rsidRPr="000A6586">
          <w:rPr>
            <w:rFonts w:eastAsiaTheme="minorHAnsi"/>
          </w:rPr>
          <w:t xml:space="preserve">provider about </w:t>
        </w:r>
        <w:r>
          <w:rPr>
            <w:rFonts w:eastAsiaTheme="minorHAnsi"/>
          </w:rPr>
          <w:t>MST treatment?</w:t>
        </w:r>
      </w:ins>
    </w:p>
    <w:p w:rsidR="00986DE7" w:rsidRPr="000515D7" w:rsidRDefault="00986DE7" w:rsidP="00986DE7">
      <w:pPr>
        <w:pStyle w:val="ccwpCheckbox"/>
        <w:rPr>
          <w:ins w:id="723" w:author="Author"/>
          <w:rStyle w:val="ccwpAcronym"/>
          <w:rFonts w:eastAsiaTheme="minorHAnsi"/>
          <w:i w:val="0"/>
          <w:color w:val="000000"/>
        </w:rPr>
      </w:pPr>
      <w:ins w:id="724" w:author="Author">
        <w:r>
          <w:rPr>
            <w:rFonts w:eastAsiaTheme="minorHAnsi"/>
          </w:rPr>
          <w:t>No, declines referral for</w:t>
        </w:r>
        <w:r w:rsidRPr="000A6586">
          <w:rPr>
            <w:rFonts w:eastAsiaTheme="minorHAnsi"/>
          </w:rPr>
          <w:t xml:space="preserve"> </w:t>
        </w:r>
        <w:r w:rsidRPr="008F0F98">
          <w:rPr>
            <w:rStyle w:val="ccwpAcronym"/>
            <w:rFonts w:eastAsiaTheme="minorHAnsi"/>
          </w:rPr>
          <w:t>MST</w:t>
        </w:r>
        <w:r>
          <w:rPr>
            <w:rStyle w:val="ccwpAcronym"/>
            <w:rFonts w:eastAsiaTheme="minorHAnsi"/>
          </w:rPr>
          <w:t xml:space="preserve"> </w:t>
        </w:r>
        <w:r>
          <w:rPr>
            <w:rStyle w:val="ccwpAcronym"/>
            <w:rFonts w:eastAsiaTheme="minorHAnsi"/>
            <w:i w:val="0"/>
          </w:rPr>
          <w:t>treatment</w:t>
        </w:r>
      </w:ins>
    </w:p>
    <w:p w:rsidR="00986DE7" w:rsidRDefault="00986DE7" w:rsidP="00986DE7">
      <w:pPr>
        <w:pStyle w:val="ccwpCheckbox"/>
        <w:rPr>
          <w:ins w:id="725" w:author="Author"/>
          <w:rFonts w:eastAsiaTheme="minorHAnsi"/>
        </w:rPr>
      </w:pPr>
      <w:ins w:id="726" w:author="Author">
        <w:r w:rsidRPr="000A6586">
          <w:rPr>
            <w:rFonts w:eastAsiaTheme="minorHAnsi"/>
          </w:rPr>
          <w:t xml:space="preserve">No, Veteran is currently in </w:t>
        </w:r>
        <w:r>
          <w:rPr>
            <w:rFonts w:eastAsiaTheme="minorHAnsi"/>
            <w:i/>
          </w:rPr>
          <w:t xml:space="preserve">MST </w:t>
        </w:r>
        <w:r w:rsidRPr="000A6586">
          <w:rPr>
            <w:rFonts w:eastAsiaTheme="minorHAnsi"/>
          </w:rPr>
          <w:t xml:space="preserve">treatment </w:t>
        </w:r>
      </w:ins>
    </w:p>
    <w:p w:rsidR="00986DE7" w:rsidRDefault="00986DE7" w:rsidP="00986DE7">
      <w:pPr>
        <w:pStyle w:val="ccwpCheckbox"/>
        <w:rPr>
          <w:ins w:id="727" w:author="Author"/>
          <w:rFonts w:eastAsiaTheme="minorHAnsi"/>
        </w:rPr>
      </w:pPr>
      <w:ins w:id="728" w:author="Author">
        <w:r w:rsidRPr="000A6586">
          <w:rPr>
            <w:rFonts w:eastAsiaTheme="minorHAnsi"/>
          </w:rPr>
          <w:t>Yes, r</w:t>
        </w:r>
        <w:r>
          <w:rPr>
            <w:rFonts w:eastAsiaTheme="minorHAnsi"/>
          </w:rPr>
          <w:t>equests referral for</w:t>
        </w:r>
        <w:r w:rsidRPr="000A6586">
          <w:rPr>
            <w:rFonts w:eastAsiaTheme="minorHAnsi"/>
          </w:rPr>
          <w:t xml:space="preserve"> </w:t>
        </w:r>
        <w:r w:rsidRPr="008F0F98">
          <w:rPr>
            <w:rStyle w:val="ccwpAcronym"/>
            <w:rFonts w:eastAsiaTheme="minorHAnsi"/>
          </w:rPr>
          <w:t>MST</w:t>
        </w:r>
        <w:r>
          <w:rPr>
            <w:rFonts w:eastAsiaTheme="minorHAnsi"/>
          </w:rPr>
          <w:t xml:space="preserve"> </w:t>
        </w:r>
        <w:commentRangeStart w:id="729"/>
        <w:commentRangeStart w:id="730"/>
        <w:r>
          <w:rPr>
            <w:rFonts w:eastAsiaTheme="minorHAnsi"/>
          </w:rPr>
          <w:t>treatment</w:t>
        </w:r>
        <w:commentRangeEnd w:id="729"/>
        <w:r>
          <w:rPr>
            <w:rStyle w:val="CommentReference"/>
            <w:color w:val="auto"/>
          </w:rPr>
          <w:commentReference w:id="729"/>
        </w:r>
        <w:commentRangeEnd w:id="730"/>
        <w:r>
          <w:rPr>
            <w:rStyle w:val="CommentReference"/>
            <w:color w:val="auto"/>
          </w:rPr>
          <w:commentReference w:id="730"/>
        </w:r>
      </w:ins>
    </w:p>
    <w:p w:rsidR="00986DE7" w:rsidRDefault="00986DE7" w:rsidP="00986DE7">
      <w:pPr>
        <w:pStyle w:val="ccwpCheckbox"/>
        <w:rPr>
          <w:ins w:id="731" w:author="Author"/>
          <w:rFonts w:eastAsiaTheme="minorHAnsi"/>
        </w:rPr>
      </w:pPr>
      <w:ins w:id="732" w:author="Author">
        <w:r>
          <w:rPr>
            <w:rFonts w:eastAsiaTheme="minorHAnsi"/>
          </w:rPr>
          <w:t xml:space="preserve">Yes, requests follow up visit for physical symptoms related to </w:t>
        </w:r>
        <w:r>
          <w:rPr>
            <w:rFonts w:eastAsiaTheme="minorHAnsi"/>
            <w:i/>
          </w:rPr>
          <w:t>MST</w:t>
        </w:r>
      </w:ins>
    </w:p>
    <w:p w:rsidR="00986DE7" w:rsidRDefault="00986DE7" w:rsidP="00986DE7">
      <w:pPr>
        <w:pStyle w:val="ccwpCheckbox"/>
        <w:rPr>
          <w:ins w:id="733" w:author="Author"/>
          <w:rFonts w:eastAsiaTheme="minorHAnsi"/>
        </w:rPr>
      </w:pPr>
      <w:ins w:id="734" w:author="Author">
        <w:r w:rsidRPr="000A6586">
          <w:rPr>
            <w:rFonts w:eastAsiaTheme="minorHAnsi"/>
          </w:rPr>
          <w:t>Declines to answer</w:t>
        </w:r>
      </w:ins>
    </w:p>
    <w:p w:rsidR="004663E1" w:rsidDel="00986DE7" w:rsidRDefault="00986DE7" w:rsidP="00986DE7">
      <w:pPr>
        <w:pStyle w:val="ccwpBodyText"/>
        <w:rPr>
          <w:ins w:id="735" w:author="Author"/>
          <w:del w:id="736" w:author="Author"/>
          <w:rFonts w:eastAsiaTheme="minorHAnsi"/>
        </w:rPr>
      </w:pPr>
      <w:ins w:id="737" w:author="Author">
        <w:r w:rsidDel="00986DE7">
          <w:rPr>
            <w:rFonts w:eastAsiaTheme="minorHAnsi"/>
          </w:rPr>
          <w:t xml:space="preserve"> </w:t>
        </w:r>
        <w:del w:id="738" w:author="Author">
          <w:r w:rsidR="004663E1" w:rsidDel="00986DE7">
            <w:rPr>
              <w:rFonts w:eastAsiaTheme="minorHAnsi"/>
            </w:rPr>
            <w:delText>]</w:delText>
          </w:r>
          <w:commentRangeEnd w:id="710"/>
          <w:r w:rsidR="004663E1" w:rsidDel="00986DE7">
            <w:rPr>
              <w:rStyle w:val="CommentReference"/>
              <w:color w:val="auto"/>
            </w:rPr>
            <w:commentReference w:id="710"/>
          </w:r>
        </w:del>
      </w:ins>
      <w:commentRangeEnd w:id="711"/>
      <w:del w:id="739" w:author="Author">
        <w:r w:rsidR="00E12413" w:rsidDel="00986DE7">
          <w:rPr>
            <w:rStyle w:val="CommentReference"/>
            <w:color w:val="auto"/>
          </w:rPr>
          <w:commentReference w:id="711"/>
        </w:r>
        <w:commentRangeEnd w:id="712"/>
        <w:r w:rsidR="003A60C2" w:rsidDel="00986DE7">
          <w:rPr>
            <w:rStyle w:val="CommentReference"/>
            <w:color w:val="auto"/>
          </w:rPr>
          <w:commentReference w:id="712"/>
        </w:r>
      </w:del>
    </w:p>
    <w:p w:rsidR="004663E1" w:rsidRPr="000A6586" w:rsidDel="00951194" w:rsidRDefault="004663E1" w:rsidP="004663E1">
      <w:pPr>
        <w:pStyle w:val="ccwpTechnicalNote"/>
        <w:rPr>
          <w:ins w:id="740" w:author="Author"/>
          <w:del w:id="741" w:author="Author"/>
          <w:rFonts w:eastAsiaTheme="minorHAnsi"/>
        </w:rPr>
      </w:pPr>
      <w:ins w:id="742" w:author="Author">
        <w:del w:id="743" w:author="Author">
          <w:r w:rsidRPr="000A6586" w:rsidDel="00951194">
            <w:rPr>
              <w:rFonts w:eastAsiaTheme="minorHAnsi"/>
            </w:rPr>
            <w:delText>[Technical Note: Provide link to https://www.mentalhealth.va.gov/docs/mst_general_factsheet.pdf.]</w:delText>
          </w:r>
        </w:del>
      </w:ins>
    </w:p>
    <w:p w:rsidR="004663E1" w:rsidDel="004663E1" w:rsidRDefault="00D30162" w:rsidP="004663E1">
      <w:pPr>
        <w:pStyle w:val="ccwpBodyText"/>
        <w:rPr>
          <w:ins w:id="744" w:author="Author"/>
          <w:del w:id="745" w:author="Author"/>
          <w:rFonts w:eastAsiaTheme="minorHAnsi"/>
        </w:rPr>
      </w:pPr>
      <w:customXmlInsRangeStart w:id="746" w:author="Author"/>
      <w:customXmlDelRangeStart w:id="747" w:author="Author"/>
      <w:sdt>
        <w:sdtPr>
          <w:rPr>
            <w:rFonts w:eastAsiaTheme="minorHAnsi"/>
          </w:rPr>
          <w:id w:val="882674522"/>
          <w14:checkbox>
            <w14:checked w14:val="0"/>
            <w14:checkedState w14:val="2612" w14:font="MS Gothic"/>
            <w14:uncheckedState w14:val="2610" w14:font="MS Gothic"/>
          </w14:checkbox>
        </w:sdtPr>
        <w:sdtEndPr/>
        <w:sdtContent>
          <w:customXmlInsRangeEnd w:id="746"/>
          <w:customXmlDelRangeEnd w:id="747"/>
          <w:ins w:id="748" w:author="Author">
            <w:del w:id="749" w:author="Author">
              <w:r w:rsidR="004663E1" w:rsidDel="004663E1">
                <w:rPr>
                  <w:rFonts w:ascii="MS Gothic" w:eastAsia="MS Gothic" w:hAnsi="MS Gothic" w:hint="eastAsia"/>
                </w:rPr>
                <w:delText>☐</w:delText>
              </w:r>
            </w:del>
          </w:ins>
          <w:customXmlInsRangeStart w:id="750" w:author="Author"/>
          <w:customXmlDelRangeStart w:id="751" w:author="Author"/>
        </w:sdtContent>
      </w:sdt>
      <w:customXmlInsRangeEnd w:id="750"/>
      <w:customXmlDelRangeEnd w:id="751"/>
      <w:ins w:id="752" w:author="Author">
        <w:del w:id="753" w:author="Author">
          <w:r w:rsidR="004663E1" w:rsidDel="004663E1">
            <w:rPr>
              <w:rFonts w:eastAsiaTheme="minorHAnsi"/>
            </w:rPr>
            <w:delText xml:space="preserve"> Print MST Fact Sheet</w:delText>
          </w:r>
        </w:del>
      </w:ins>
    </w:p>
    <w:p w:rsidR="004663E1" w:rsidDel="006832DF" w:rsidRDefault="004663E1" w:rsidP="004663E1">
      <w:pPr>
        <w:pStyle w:val="ccwpBodyText"/>
        <w:rPr>
          <w:ins w:id="754" w:author="Author"/>
          <w:del w:id="755" w:author="Author"/>
          <w:rFonts w:eastAsiaTheme="minorHAnsi"/>
        </w:rPr>
      </w:pPr>
      <w:ins w:id="756" w:author="Author">
        <w:del w:id="757" w:author="Author">
          <w:r w:rsidDel="006832DF">
            <w:rPr>
              <w:rFonts w:eastAsiaTheme="minorHAnsi"/>
            </w:rPr>
            <w:delText>[End Patient Education]</w:delText>
          </w:r>
        </w:del>
      </w:ins>
    </w:p>
    <w:p w:rsidR="004663E1" w:rsidDel="00986DE7" w:rsidRDefault="004663E1" w:rsidP="0036270B">
      <w:pPr>
        <w:pStyle w:val="ccwpBodyText"/>
        <w:rPr>
          <w:ins w:id="758" w:author="Author"/>
          <w:del w:id="759" w:author="Author"/>
          <w:rFonts w:eastAsiaTheme="minorHAnsi"/>
        </w:rPr>
      </w:pPr>
    </w:p>
    <w:p w:rsidR="0036270B" w:rsidDel="00986DE7" w:rsidRDefault="005B681B">
      <w:pPr>
        <w:pStyle w:val="ccwpHeading3"/>
        <w:numPr>
          <w:ilvl w:val="0"/>
          <w:numId w:val="0"/>
        </w:numPr>
        <w:rPr>
          <w:ins w:id="760" w:author="Author"/>
          <w:del w:id="761" w:author="Author"/>
          <w:rFonts w:eastAsiaTheme="minorHAnsi"/>
        </w:rPr>
        <w:pPrChange w:id="762" w:author="Author">
          <w:pPr>
            <w:pStyle w:val="ccwpHeading3"/>
          </w:pPr>
        </w:pPrChange>
      </w:pPr>
      <w:bookmarkStart w:id="763" w:name="_Hlk508381633"/>
      <w:ins w:id="764" w:author="Author">
        <w:del w:id="765" w:author="Author">
          <w:r w:rsidDel="00986DE7">
            <w:rPr>
              <w:rFonts w:eastAsiaTheme="minorHAnsi"/>
            </w:rPr>
            <w:delText xml:space="preserve">Section B.5 - </w:delText>
          </w:r>
          <w:r w:rsidR="0036270B" w:rsidDel="00986DE7">
            <w:rPr>
              <w:rFonts w:eastAsiaTheme="minorHAnsi"/>
            </w:rPr>
            <w:delText>Referrals</w:delText>
          </w:r>
        </w:del>
      </w:ins>
    </w:p>
    <w:p w:rsidR="0036270B" w:rsidRPr="000A6586" w:rsidDel="00986DE7" w:rsidRDefault="006832DF" w:rsidP="0036270B">
      <w:pPr>
        <w:pStyle w:val="ccwpBodyText"/>
        <w:rPr>
          <w:ins w:id="766" w:author="Author"/>
          <w:del w:id="767" w:author="Author"/>
          <w:rFonts w:eastAsiaTheme="minorHAnsi"/>
        </w:rPr>
      </w:pPr>
      <w:ins w:id="768" w:author="Author">
        <w:del w:id="769" w:author="Author">
          <w:r w:rsidDel="00986DE7">
            <w:rPr>
              <w:rFonts w:eastAsiaTheme="minorHAnsi"/>
            </w:rPr>
            <w:delText xml:space="preserve"> </w:delText>
          </w:r>
          <w:r w:rsidR="00E12413" w:rsidDel="00986DE7">
            <w:rPr>
              <w:rFonts w:eastAsiaTheme="minorHAnsi"/>
            </w:rPr>
            <w:delText>[</w:delText>
          </w:r>
          <w:r w:rsidR="00BA67E9" w:rsidDel="00986DE7">
            <w:rPr>
              <w:rFonts w:eastAsiaTheme="minorHAnsi"/>
            </w:rPr>
            <w:delText xml:space="preserve"> </w:delText>
          </w:r>
          <w:r w:rsidR="0036270B" w:rsidDel="00986DE7">
            <w:rPr>
              <w:rFonts w:eastAsiaTheme="minorHAnsi"/>
            </w:rPr>
            <w:delText>Begin Referrals</w:delText>
          </w:r>
          <w:r w:rsidR="00E12413" w:rsidDel="00986DE7">
            <w:rPr>
              <w:rFonts w:eastAsiaTheme="minorHAnsi"/>
            </w:rPr>
            <w:delText>.]</w:delText>
          </w:r>
        </w:del>
      </w:ins>
    </w:p>
    <w:p w:rsidR="0036270B" w:rsidDel="00986DE7" w:rsidRDefault="0036270B" w:rsidP="0036270B">
      <w:pPr>
        <w:pStyle w:val="ccwpBodyText"/>
        <w:rPr>
          <w:ins w:id="770" w:author="Author"/>
          <w:del w:id="771" w:author="Author"/>
          <w:rFonts w:eastAsiaTheme="minorHAnsi"/>
        </w:rPr>
      </w:pPr>
      <w:bookmarkStart w:id="772" w:name="_Hlk508379419"/>
      <w:ins w:id="773" w:author="Author">
        <w:del w:id="774" w:author="Author">
          <w:r w:rsidRPr="000A6586" w:rsidDel="00986DE7">
            <w:rPr>
              <w:rFonts w:eastAsiaTheme="minorHAnsi"/>
            </w:rPr>
            <w:delText>[</w:delText>
          </w:r>
          <w:r w:rsidDel="00986DE7">
            <w:rPr>
              <w:rFonts w:eastAsiaTheme="minorHAnsi"/>
            </w:rPr>
            <w:delText xml:space="preserve">Section Prompt: </w:delText>
          </w:r>
          <w:r w:rsidRPr="000A6586" w:rsidDel="00986DE7">
            <w:rPr>
              <w:rFonts w:eastAsiaTheme="minorHAnsi"/>
            </w:rPr>
            <w:delText xml:space="preserve">Would you like to speak to a </w:delText>
          </w:r>
          <w:r w:rsidDel="00986DE7">
            <w:rPr>
              <w:rFonts w:eastAsiaTheme="minorHAnsi"/>
            </w:rPr>
            <w:delText xml:space="preserve">clinical </w:delText>
          </w:r>
          <w:r w:rsidRPr="000A6586" w:rsidDel="00986DE7">
            <w:rPr>
              <w:rFonts w:eastAsiaTheme="minorHAnsi"/>
            </w:rPr>
            <w:delText xml:space="preserve">provider about </w:delText>
          </w:r>
          <w:r w:rsidDel="00986DE7">
            <w:rPr>
              <w:rFonts w:eastAsiaTheme="minorHAnsi"/>
            </w:rPr>
            <w:delText>INSERT BETTER VERBIAGE</w:delText>
          </w:r>
          <w:r w:rsidDel="00986DE7">
            <w:rPr>
              <w:rStyle w:val="CommentReference"/>
              <w:color w:val="auto"/>
            </w:rPr>
            <w:commentReference w:id="775"/>
          </w:r>
          <w:r w:rsidRPr="000A6586" w:rsidDel="00986DE7">
            <w:rPr>
              <w:rFonts w:eastAsiaTheme="minorHAnsi"/>
            </w:rPr>
            <w:delText>?]</w:delText>
          </w:r>
          <w:r w:rsidR="00BA67E9" w:rsidDel="00986DE7">
            <w:rPr>
              <w:rFonts w:eastAsiaTheme="minorHAnsi"/>
            </w:rPr>
            <w:delText>MST treatment?]</w:delText>
          </w:r>
        </w:del>
      </w:ins>
    </w:p>
    <w:p w:rsidR="00F153C2" w:rsidDel="00986DE7" w:rsidRDefault="0036270B">
      <w:pPr>
        <w:pStyle w:val="ccwpCheckbox"/>
        <w:numPr>
          <w:ilvl w:val="0"/>
          <w:numId w:val="0"/>
        </w:numPr>
        <w:rPr>
          <w:ins w:id="776" w:author="Author"/>
          <w:del w:id="777" w:author="Author"/>
          <w:rFonts w:eastAsiaTheme="minorHAnsi"/>
        </w:rPr>
        <w:pPrChange w:id="778" w:author="Author">
          <w:pPr>
            <w:pStyle w:val="ccwpCheckbox"/>
          </w:pPr>
        </w:pPrChange>
      </w:pPr>
      <w:ins w:id="779" w:author="Author">
        <w:del w:id="780" w:author="Author">
          <w:r w:rsidDel="00986DE7">
            <w:rPr>
              <w:rFonts w:eastAsiaTheme="minorHAnsi"/>
            </w:rPr>
            <w:delText xml:space="preserve">[Section Selection Behavior: </w:delText>
          </w:r>
          <w:commentRangeStart w:id="781"/>
          <w:commentRangeStart w:id="782"/>
          <w:commentRangeStart w:id="783"/>
          <w:r w:rsidDel="00986DE7">
            <w:rPr>
              <w:rFonts w:eastAsiaTheme="minorHAnsi"/>
            </w:rPr>
            <w:delText>Select one</w:delText>
          </w:r>
        </w:del>
      </w:ins>
      <w:commentRangeEnd w:id="781"/>
      <w:del w:id="784" w:author="Author">
        <w:r w:rsidR="00754586" w:rsidDel="00986DE7">
          <w:rPr>
            <w:rStyle w:val="CommentReference"/>
            <w:color w:val="auto"/>
          </w:rPr>
          <w:commentReference w:id="781"/>
        </w:r>
      </w:del>
      <w:commentRangeEnd w:id="782"/>
      <w:commentRangeEnd w:id="783"/>
      <w:ins w:id="785" w:author="Author">
        <w:del w:id="786" w:author="Author">
          <w:r w:rsidR="00754586" w:rsidDel="00986DE7">
            <w:rPr>
              <w:rFonts w:eastAsiaTheme="minorHAnsi"/>
            </w:rPr>
            <w:delText xml:space="preserve"> or more</w:delText>
          </w:r>
        </w:del>
      </w:ins>
      <w:del w:id="787" w:author="Author">
        <w:r w:rsidR="00754586" w:rsidDel="00986DE7">
          <w:rPr>
            <w:rStyle w:val="CommentReference"/>
            <w:color w:val="auto"/>
          </w:rPr>
          <w:commentReference w:id="782"/>
        </w:r>
        <w:r w:rsidR="00F153C2" w:rsidDel="00986DE7">
          <w:rPr>
            <w:rStyle w:val="CommentReference"/>
            <w:color w:val="auto"/>
          </w:rPr>
          <w:commentReference w:id="783"/>
        </w:r>
      </w:del>
      <w:ins w:id="788" w:author="Author">
        <w:del w:id="789" w:author="Author">
          <w:r w:rsidR="00E12413" w:rsidDel="00986DE7">
            <w:rPr>
              <w:rFonts w:eastAsiaTheme="minorHAnsi"/>
            </w:rPr>
            <w:delText>. Required.]</w:delText>
          </w:r>
        </w:del>
      </w:ins>
    </w:p>
    <w:p w:rsidR="0036270B" w:rsidRPr="00385AE1" w:rsidDel="00986DE7" w:rsidRDefault="0036270B" w:rsidP="0036270B">
      <w:pPr>
        <w:pStyle w:val="ccwpBodyText"/>
        <w:rPr>
          <w:ins w:id="790" w:author="Author"/>
          <w:del w:id="791" w:author="Author"/>
          <w:rFonts w:eastAsiaTheme="minorHAnsi"/>
        </w:rPr>
      </w:pPr>
      <w:ins w:id="792" w:author="Author">
        <w:del w:id="793" w:author="Author">
          <w:r w:rsidDel="00986DE7">
            <w:rPr>
              <w:rFonts w:eastAsiaTheme="minorHAnsi"/>
            </w:rPr>
            <w:delText>. Required.]</w:delText>
          </w:r>
        </w:del>
      </w:ins>
    </w:p>
    <w:p w:rsidR="0036270B" w:rsidDel="00986DE7" w:rsidRDefault="0036270B" w:rsidP="0036270B">
      <w:pPr>
        <w:pStyle w:val="ccwpCheckbox"/>
        <w:rPr>
          <w:ins w:id="794" w:author="Author"/>
          <w:del w:id="795" w:author="Author"/>
          <w:rFonts w:eastAsiaTheme="minorHAnsi"/>
        </w:rPr>
      </w:pPr>
      <w:ins w:id="796" w:author="Author">
        <w:del w:id="797" w:author="Author">
          <w:r w:rsidRPr="000A6586" w:rsidDel="00986DE7">
            <w:rPr>
              <w:rFonts w:eastAsiaTheme="minorHAnsi"/>
            </w:rPr>
            <w:delText>Veteran requests mental health services</w:delText>
          </w:r>
        </w:del>
      </w:ins>
    </w:p>
    <w:p w:rsidR="0036270B" w:rsidDel="00986DE7" w:rsidRDefault="0036270B" w:rsidP="0036270B">
      <w:pPr>
        <w:pStyle w:val="ccwpCheckbox"/>
        <w:rPr>
          <w:ins w:id="798" w:author="Author"/>
          <w:del w:id="799" w:author="Author"/>
          <w:rFonts w:eastAsiaTheme="minorHAnsi"/>
        </w:rPr>
      </w:pPr>
      <w:ins w:id="800" w:author="Author">
        <w:del w:id="801" w:author="Author">
          <w:r w:rsidDel="00986DE7">
            <w:rPr>
              <w:rFonts w:eastAsiaTheme="minorHAnsi"/>
            </w:rPr>
            <w:delText xml:space="preserve">Veteran requests referral for physical health conditions only </w:delText>
          </w:r>
        </w:del>
      </w:ins>
    </w:p>
    <w:p w:rsidR="0036270B" w:rsidDel="00986DE7" w:rsidRDefault="0036270B" w:rsidP="0036270B">
      <w:pPr>
        <w:pStyle w:val="ccwpCheckbox"/>
        <w:rPr>
          <w:ins w:id="802" w:author="Author"/>
          <w:del w:id="803" w:author="Author"/>
          <w:rFonts w:eastAsiaTheme="minorHAnsi"/>
        </w:rPr>
      </w:pPr>
      <w:commentRangeStart w:id="804"/>
      <w:commentRangeStart w:id="805"/>
      <w:ins w:id="806" w:author="Author">
        <w:del w:id="807" w:author="Author">
          <w:r w:rsidRPr="000A6586" w:rsidDel="00986DE7">
            <w:rPr>
              <w:rFonts w:eastAsiaTheme="minorHAnsi"/>
            </w:rPr>
            <w:delText xml:space="preserve">No, Veteran declines referral for mental health services at this </w:delText>
          </w:r>
          <w:commentRangeStart w:id="808"/>
          <w:commentRangeStart w:id="809"/>
          <w:commentRangeStart w:id="810"/>
          <w:r w:rsidRPr="000A6586" w:rsidDel="00986DE7">
            <w:rPr>
              <w:rFonts w:eastAsiaTheme="minorHAnsi"/>
            </w:rPr>
            <w:delText>time</w:delText>
          </w:r>
          <w:commentRangeEnd w:id="808"/>
          <w:r w:rsidDel="00986DE7">
            <w:rPr>
              <w:rStyle w:val="CommentReference"/>
              <w:color w:val="auto"/>
            </w:rPr>
            <w:commentReference w:id="808"/>
          </w:r>
          <w:commentRangeEnd w:id="809"/>
          <w:r w:rsidDel="00986DE7">
            <w:rPr>
              <w:rStyle w:val="CommentReference"/>
              <w:color w:val="auto"/>
            </w:rPr>
            <w:commentReference w:id="809"/>
          </w:r>
        </w:del>
      </w:ins>
      <w:commentRangeEnd w:id="810"/>
      <w:del w:id="811" w:author="Author">
        <w:r w:rsidR="00F153C2" w:rsidDel="00986DE7">
          <w:rPr>
            <w:rStyle w:val="CommentReference"/>
            <w:color w:val="auto"/>
          </w:rPr>
          <w:commentReference w:id="810"/>
        </w:r>
      </w:del>
    </w:p>
    <w:p w:rsidR="0036270B" w:rsidRPr="000A6586" w:rsidDel="00986DE7" w:rsidRDefault="0036270B" w:rsidP="0036270B">
      <w:pPr>
        <w:pStyle w:val="ccwpCheckbox"/>
        <w:rPr>
          <w:ins w:id="812" w:author="Author"/>
          <w:del w:id="813" w:author="Author"/>
          <w:rFonts w:eastAsiaTheme="minorHAnsi"/>
        </w:rPr>
      </w:pPr>
      <w:ins w:id="814" w:author="Author">
        <w:del w:id="815" w:author="Author">
          <w:r w:rsidRPr="000A6586" w:rsidDel="00986DE7">
            <w:rPr>
              <w:rFonts w:eastAsiaTheme="minorHAnsi"/>
            </w:rPr>
            <w:delText>No, Veteran is currently in treatment with a mental health provider</w:delText>
          </w:r>
          <w:commentRangeEnd w:id="804"/>
          <w:r w:rsidDel="00986DE7">
            <w:rPr>
              <w:rStyle w:val="CommentReference"/>
              <w:color w:val="auto"/>
            </w:rPr>
            <w:commentReference w:id="804"/>
          </w:r>
        </w:del>
      </w:ins>
      <w:commentRangeEnd w:id="805"/>
      <w:del w:id="816" w:author="Author">
        <w:r w:rsidR="00F153C2" w:rsidDel="00986DE7">
          <w:rPr>
            <w:rStyle w:val="CommentReference"/>
            <w:color w:val="auto"/>
          </w:rPr>
          <w:commentReference w:id="805"/>
        </w:r>
      </w:del>
    </w:p>
    <w:bookmarkEnd w:id="772"/>
    <w:p w:rsidR="0036270B" w:rsidRDefault="0036270B" w:rsidP="0036270B">
      <w:pPr>
        <w:pStyle w:val="ccwpCheckbox"/>
        <w:numPr>
          <w:ilvl w:val="0"/>
          <w:numId w:val="0"/>
        </w:numPr>
        <w:ind w:left="648" w:hanging="432"/>
        <w:rPr>
          <w:ins w:id="817" w:author="Author"/>
          <w:rFonts w:eastAsiaTheme="minorHAnsi"/>
        </w:rPr>
      </w:pPr>
    </w:p>
    <w:p w:rsidR="0036270B" w:rsidRPr="000A6586" w:rsidRDefault="0036270B" w:rsidP="0036270B">
      <w:pPr>
        <w:pStyle w:val="ccwpBodyText"/>
        <w:rPr>
          <w:ins w:id="818" w:author="Author"/>
          <w:rFonts w:eastAsiaTheme="minorHAnsi"/>
        </w:rPr>
      </w:pPr>
      <w:commentRangeStart w:id="819"/>
      <w:commentRangeStart w:id="820"/>
      <w:commentRangeStart w:id="821"/>
      <w:ins w:id="822" w:author="Author">
        <w:del w:id="823" w:author="Author">
          <w:r w:rsidDel="006832DF">
            <w:rPr>
              <w:rFonts w:eastAsiaTheme="minorHAnsi"/>
            </w:rPr>
            <w:delText xml:space="preserve"> </w:delText>
          </w:r>
          <w:r w:rsidRPr="000A6586" w:rsidDel="006832DF">
            <w:rPr>
              <w:rFonts w:eastAsiaTheme="minorHAnsi"/>
            </w:rPr>
            <w:delText>[</w:delText>
          </w:r>
          <w:r w:rsidDel="006832DF">
            <w:rPr>
              <w:rFonts w:eastAsiaTheme="minorHAnsi"/>
            </w:rPr>
            <w:delText>Section Prompt</w:delText>
          </w:r>
          <w:r w:rsidRPr="000A6586" w:rsidDel="006832DF">
            <w:rPr>
              <w:rFonts w:eastAsiaTheme="minorHAnsi"/>
            </w:rPr>
            <w:delText xml:space="preserve">: </w:delText>
          </w:r>
        </w:del>
        <w:r w:rsidRPr="000A6586">
          <w:rPr>
            <w:rFonts w:eastAsiaTheme="minorHAnsi"/>
          </w:rPr>
          <w:t xml:space="preserve">Veterans who request a referral should be connected to mental health services in a timely manner consistent with local policy and procedures. Facilities will vary on how referral requests are handled. Clinicians should explain the referral process to </w:t>
        </w:r>
        <w:r w:rsidR="00AC069F">
          <w:rPr>
            <w:rFonts w:eastAsiaTheme="minorHAnsi"/>
          </w:rPr>
          <w:t xml:space="preserve">the </w:t>
        </w:r>
        <w:r w:rsidRPr="000A6586">
          <w:rPr>
            <w:rFonts w:eastAsiaTheme="minorHAnsi"/>
          </w:rPr>
          <w:t>Veterans and what they can expect next.</w:t>
        </w:r>
        <w:r w:rsidR="006832DF" w:rsidRPr="000A6586" w:rsidDel="006832DF">
          <w:rPr>
            <w:rFonts w:eastAsiaTheme="minorHAnsi"/>
          </w:rPr>
          <w:t xml:space="preserve"> </w:t>
        </w:r>
        <w:del w:id="824" w:author="Author">
          <w:r w:rsidRPr="000A6586" w:rsidDel="006832DF">
            <w:rPr>
              <w:rFonts w:eastAsiaTheme="minorHAnsi"/>
            </w:rPr>
            <w:delText>]</w:delText>
          </w:r>
          <w:commentRangeEnd w:id="819"/>
          <w:r w:rsidDel="006832DF">
            <w:rPr>
              <w:rStyle w:val="CommentReference"/>
              <w:color w:val="auto"/>
            </w:rPr>
            <w:commentReference w:id="819"/>
          </w:r>
        </w:del>
      </w:ins>
      <w:commentRangeEnd w:id="820"/>
      <w:del w:id="825" w:author="Author">
        <w:r w:rsidR="00BA67E9" w:rsidDel="006832DF">
          <w:rPr>
            <w:rStyle w:val="CommentReference"/>
            <w:color w:val="auto"/>
          </w:rPr>
          <w:commentReference w:id="820"/>
        </w:r>
      </w:del>
      <w:commentRangeEnd w:id="821"/>
      <w:r w:rsidR="00F153C2">
        <w:rPr>
          <w:rStyle w:val="CommentReference"/>
          <w:color w:val="auto"/>
        </w:rPr>
        <w:commentReference w:id="821"/>
      </w:r>
    </w:p>
    <w:p w:rsidR="0036270B" w:rsidRPr="000A6586" w:rsidRDefault="0036270B" w:rsidP="0036270B">
      <w:pPr>
        <w:pStyle w:val="ccwpBodyText"/>
        <w:rPr>
          <w:ins w:id="826" w:author="Author"/>
          <w:rFonts w:eastAsiaTheme="minorHAnsi"/>
        </w:rPr>
      </w:pPr>
      <w:commentRangeStart w:id="827"/>
      <w:commentRangeStart w:id="828"/>
      <w:ins w:id="829" w:author="Author">
        <w:del w:id="830" w:author="Author">
          <w:r w:rsidRPr="000A6586" w:rsidDel="006832DF">
            <w:rPr>
              <w:rFonts w:eastAsiaTheme="minorHAnsi"/>
            </w:rPr>
            <w:delText>[</w:delText>
          </w:r>
          <w:r w:rsidDel="006832DF">
            <w:rPr>
              <w:rFonts w:eastAsiaTheme="minorHAnsi"/>
            </w:rPr>
            <w:delText>Section Prompt</w:delText>
          </w:r>
          <w:commentRangeEnd w:id="827"/>
          <w:r w:rsidDel="006832DF">
            <w:rPr>
              <w:rStyle w:val="CommentReference"/>
              <w:color w:val="auto"/>
            </w:rPr>
            <w:commentReference w:id="827"/>
          </w:r>
        </w:del>
      </w:ins>
      <w:commentRangeEnd w:id="828"/>
      <w:del w:id="831" w:author="Author">
        <w:r w:rsidR="009207D5" w:rsidDel="006832DF">
          <w:rPr>
            <w:rStyle w:val="CommentReference"/>
            <w:color w:val="auto"/>
          </w:rPr>
          <w:commentReference w:id="828"/>
        </w:r>
      </w:del>
      <w:ins w:id="832" w:author="Author">
        <w:del w:id="833" w:author="Author">
          <w:r w:rsidDel="006832DF">
            <w:rPr>
              <w:rFonts w:eastAsiaTheme="minorHAnsi"/>
            </w:rPr>
            <w:delText xml:space="preserve">: </w:delText>
          </w:r>
        </w:del>
        <w:r w:rsidRPr="000A6586">
          <w:rPr>
            <w:rFonts w:eastAsiaTheme="minorHAnsi"/>
          </w:rPr>
          <w:t xml:space="preserve">In addition, Veterans may say ‘yes’ to the referral question but intend to request a referral only for physical health conditions. </w:t>
        </w:r>
        <w:commentRangeStart w:id="834"/>
        <w:commentRangeStart w:id="835"/>
        <w:del w:id="836" w:author="Author">
          <w:r w:rsidRPr="000A6586" w:rsidDel="00BA67E9">
            <w:rPr>
              <w:rFonts w:eastAsiaTheme="minorHAnsi"/>
            </w:rPr>
            <w:delText xml:space="preserve">The </w:delText>
          </w:r>
          <w:r w:rsidRPr="008F0F98" w:rsidDel="00BA67E9">
            <w:rPr>
              <w:rStyle w:val="ccwpAcronym"/>
              <w:rFonts w:eastAsiaTheme="minorHAnsi"/>
            </w:rPr>
            <w:delText>MST</w:delText>
          </w:r>
          <w:r w:rsidRPr="000A6586" w:rsidDel="00BA67E9">
            <w:rPr>
              <w:rFonts w:eastAsiaTheme="minorHAnsi"/>
            </w:rPr>
            <w:delText xml:space="preserve"> Clinical Reminder is programmed to assist with mental health referrals only, and that is typically how the referral is set up at each facility. </w:delText>
          </w:r>
          <w:commentRangeEnd w:id="834"/>
          <w:r w:rsidDel="00BA67E9">
            <w:rPr>
              <w:rStyle w:val="CommentReference"/>
              <w:color w:val="auto"/>
            </w:rPr>
            <w:commentReference w:id="834"/>
          </w:r>
        </w:del>
      </w:ins>
      <w:commentRangeEnd w:id="835"/>
      <w:r w:rsidR="00E12413">
        <w:rPr>
          <w:rStyle w:val="CommentReference"/>
          <w:color w:val="auto"/>
        </w:rPr>
        <w:commentReference w:id="835"/>
      </w:r>
      <w:ins w:id="837" w:author="Author">
        <w:r w:rsidRPr="000A6586">
          <w:rPr>
            <w:rFonts w:eastAsiaTheme="minorHAnsi"/>
          </w:rPr>
          <w:t xml:space="preserve">It is clinicians’ responsibility to assess the nature of Veterans’ requests for a referral and to make appropriate referrals for </w:t>
        </w:r>
        <w:r w:rsidRPr="008F0F98">
          <w:rPr>
            <w:rStyle w:val="ccwpAcronym"/>
            <w:rFonts w:eastAsiaTheme="minorHAnsi"/>
          </w:rPr>
          <w:t>MST</w:t>
        </w:r>
        <w:r w:rsidRPr="000A6586">
          <w:rPr>
            <w:rFonts w:eastAsiaTheme="minorHAnsi"/>
          </w:rPr>
          <w:t>-related physical health conditions via other means if that is the main or an additional need. Also, when a Veteran screens positive for MST in primary care and requests a referral for mental health services, primary care team members are encouraged to consider providing a warm hand-off to a primary care mental health provider whenever possible.</w:t>
        </w:r>
        <w:del w:id="838" w:author="Author">
          <w:r w:rsidRPr="000A6586" w:rsidDel="006832DF">
            <w:rPr>
              <w:rFonts w:eastAsiaTheme="minorHAnsi"/>
            </w:rPr>
            <w:delText>]</w:delText>
          </w:r>
        </w:del>
      </w:ins>
    </w:p>
    <w:p w:rsidR="0036270B" w:rsidRPr="000A6586" w:rsidRDefault="0024263D" w:rsidP="0036270B">
      <w:pPr>
        <w:pStyle w:val="ccwpTechnicalNote"/>
        <w:rPr>
          <w:ins w:id="839" w:author="Author"/>
          <w:rFonts w:eastAsiaTheme="minorHAnsi"/>
        </w:rPr>
      </w:pPr>
      <w:ins w:id="840" w:author="Author">
        <w:del w:id="841" w:author="Author">
          <w:r w:rsidRPr="000A6586" w:rsidDel="00401B95">
            <w:rPr>
              <w:rFonts w:eastAsiaTheme="minorHAnsi"/>
            </w:rPr>
            <w:delText xml:space="preserve"> </w:delText>
          </w:r>
          <w:r w:rsidR="0036270B" w:rsidDel="00401B95">
            <w:rPr>
              <w:rFonts w:eastAsiaTheme="minorHAnsi"/>
            </w:rPr>
            <w:delText>[</w:delText>
          </w:r>
          <w:commentRangeStart w:id="842"/>
          <w:commentRangeStart w:id="843"/>
          <w:commentRangeStart w:id="844"/>
          <w:r w:rsidR="0036270B" w:rsidDel="00401B95">
            <w:rPr>
              <w:rFonts w:eastAsiaTheme="minorHAnsi"/>
            </w:rPr>
            <w:delText>Technical Note:</w:delText>
          </w:r>
          <w:r w:rsidR="00F23A7F" w:rsidDel="00401B95">
            <w:rPr>
              <w:rFonts w:eastAsiaTheme="minorHAnsi"/>
            </w:rPr>
            <w:delText>Section Prompt</w:delText>
          </w:r>
          <w:r w:rsidR="0036270B" w:rsidDel="00401B95">
            <w:rPr>
              <w:rFonts w:eastAsiaTheme="minorHAnsi"/>
            </w:rPr>
            <w:delText xml:space="preserve"> </w:delText>
          </w:r>
        </w:del>
        <w:commentRangeStart w:id="845"/>
        <w:commentRangeStart w:id="846"/>
        <w:commentRangeStart w:id="847"/>
        <w:r w:rsidR="0036270B" w:rsidRPr="000A6586">
          <w:rPr>
            <w:rFonts w:eastAsiaTheme="minorHAnsi"/>
          </w:rPr>
          <w:t xml:space="preserve">1) A Veteran’s subjective experience is sufficient for a positive screen; </w:t>
        </w:r>
        <w:commentRangeStart w:id="848"/>
        <w:commentRangeStart w:id="849"/>
        <w:r w:rsidR="0036270B" w:rsidRPr="000A6586">
          <w:rPr>
            <w:rFonts w:eastAsiaTheme="minorHAnsi"/>
          </w:rPr>
          <w:t>2</w:t>
        </w:r>
        <w:commentRangeEnd w:id="848"/>
        <w:r w:rsidR="0036270B">
          <w:rPr>
            <w:rStyle w:val="CommentReference"/>
          </w:rPr>
          <w:commentReference w:id="848"/>
        </w:r>
      </w:ins>
      <w:commentRangeEnd w:id="849"/>
      <w:r w:rsidR="00F153C2">
        <w:rPr>
          <w:rStyle w:val="CommentReference"/>
        </w:rPr>
        <w:commentReference w:id="849"/>
      </w:r>
      <w:ins w:id="850" w:author="Author">
        <w:r w:rsidR="0036270B" w:rsidRPr="000A6586">
          <w:rPr>
            <w:rFonts w:eastAsiaTheme="minorHAnsi"/>
          </w:rPr>
          <w:t>) Can occur on or off base, while a Veteran was on or off duty; 3) Perpetrator identity does not matter; 4) Note</w:t>
        </w:r>
        <w:r w:rsidR="00D859F1">
          <w:rPr>
            <w:rFonts w:eastAsiaTheme="minorHAnsi"/>
          </w:rPr>
          <w:t>s</w:t>
        </w:r>
        <w:del w:id="851" w:author="Author">
          <w:r w:rsidR="0036270B" w:rsidRPr="000A6586" w:rsidDel="00AC069F">
            <w:rPr>
              <w:rFonts w:eastAsiaTheme="minorHAnsi"/>
            </w:rPr>
            <w:delText>s</w:delText>
          </w:r>
        </w:del>
        <w:r w:rsidR="0036270B" w:rsidRPr="000A6586">
          <w:rPr>
            <w:rFonts w:eastAsiaTheme="minorHAnsi"/>
          </w:rPr>
          <w:t xml:space="preserve"> that all health care services (inpatient, outpatient, and pharmaceutical care) for physical and mental health conditions related to </w:t>
        </w:r>
        <w:r w:rsidR="0036270B" w:rsidRPr="008F0F98">
          <w:rPr>
            <w:rStyle w:val="ccwpAcronym"/>
            <w:rFonts w:eastAsiaTheme="minorHAnsi"/>
          </w:rPr>
          <w:t>MST</w:t>
        </w:r>
        <w:r w:rsidR="0036270B" w:rsidRPr="000A6586">
          <w:rPr>
            <w:rFonts w:eastAsiaTheme="minorHAnsi"/>
          </w:rPr>
          <w:t xml:space="preserve"> are provided free of charge.</w:t>
        </w:r>
        <w:commentRangeEnd w:id="845"/>
        <w:r w:rsidR="0036270B">
          <w:rPr>
            <w:rStyle w:val="CommentReference"/>
          </w:rPr>
          <w:commentReference w:id="845"/>
        </w:r>
        <w:commentRangeEnd w:id="846"/>
        <w:r w:rsidR="0036270B">
          <w:rPr>
            <w:rStyle w:val="CommentReference"/>
          </w:rPr>
          <w:commentReference w:id="846"/>
        </w:r>
      </w:ins>
      <w:commentRangeEnd w:id="847"/>
      <w:r w:rsidR="00F153C2">
        <w:rPr>
          <w:rStyle w:val="CommentReference"/>
        </w:rPr>
        <w:commentReference w:id="847"/>
      </w:r>
      <w:ins w:id="852" w:author="Author">
        <w:r w:rsidR="0036270B" w:rsidRPr="000A6586">
          <w:rPr>
            <w:rFonts w:eastAsiaTheme="minorHAnsi"/>
          </w:rPr>
          <w:t xml:space="preserve"> In addition, Veterans with additional military service after their original </w:t>
        </w:r>
        <w:r w:rsidR="0036270B" w:rsidRPr="008F0F98">
          <w:rPr>
            <w:rStyle w:val="ccwpAcronym"/>
            <w:rFonts w:eastAsiaTheme="minorHAnsi"/>
          </w:rPr>
          <w:t>MST</w:t>
        </w:r>
        <w:r w:rsidR="0036270B" w:rsidRPr="000A6586">
          <w:rPr>
            <w:rFonts w:eastAsiaTheme="minorHAnsi"/>
          </w:rPr>
          <w:t xml:space="preserve"> Clinical Reminder has been completed (for both “yes” and “no” responses) need to be rescreened after they separate from the service again, as they have had additional opportunity for exposure to </w:t>
        </w:r>
        <w:r w:rsidR="0036270B" w:rsidRPr="008F0F98">
          <w:rPr>
            <w:rStyle w:val="ccwpAcronym"/>
            <w:rFonts w:eastAsiaTheme="minorHAnsi"/>
          </w:rPr>
          <w:t>MST</w:t>
        </w:r>
        <w:r w:rsidR="0036270B" w:rsidRPr="000A6586">
          <w:rPr>
            <w:rFonts w:eastAsiaTheme="minorHAnsi"/>
          </w:rPr>
          <w:t xml:space="preserve">. </w:t>
        </w:r>
        <w:commentRangeEnd w:id="842"/>
        <w:r w:rsidR="0036270B">
          <w:rPr>
            <w:rStyle w:val="CommentReference"/>
          </w:rPr>
          <w:commentReference w:id="842"/>
        </w:r>
      </w:ins>
      <w:commentRangeEnd w:id="843"/>
      <w:r>
        <w:rPr>
          <w:rStyle w:val="CommentReference"/>
        </w:rPr>
        <w:commentReference w:id="843"/>
      </w:r>
      <w:commentRangeEnd w:id="844"/>
      <w:r w:rsidR="00F153C2">
        <w:rPr>
          <w:rStyle w:val="CommentReference"/>
        </w:rPr>
        <w:commentReference w:id="844"/>
      </w:r>
      <w:commentRangeStart w:id="853"/>
      <w:commentRangeStart w:id="854"/>
      <w:ins w:id="855" w:author="Author">
        <w:del w:id="856" w:author="Author">
          <w:r w:rsidR="0036270B" w:rsidRPr="000A6586" w:rsidDel="009207D5">
            <w:rPr>
              <w:rFonts w:eastAsiaTheme="minorHAnsi"/>
            </w:rPr>
            <w:delText xml:space="preserve">The </w:delText>
          </w:r>
          <w:r w:rsidR="0036270B" w:rsidRPr="008F0F98" w:rsidDel="009207D5">
            <w:rPr>
              <w:rStyle w:val="ccwpAcronym"/>
              <w:rFonts w:eastAsiaTheme="minorHAnsi"/>
            </w:rPr>
            <w:delText>MST</w:delText>
          </w:r>
          <w:r w:rsidR="0036270B" w:rsidRPr="000A6586" w:rsidDel="009207D5">
            <w:rPr>
              <w:rFonts w:eastAsiaTheme="minorHAnsi"/>
            </w:rPr>
            <w:delText xml:space="preserve"> Clinical Reminder should thus be programmed to show up as due again after additional military service, with the screening questions slightly rephrased to ask about the most RECENT period of service.]</w:delText>
          </w:r>
          <w:commentRangeEnd w:id="853"/>
          <w:r w:rsidR="0036270B" w:rsidDel="009207D5">
            <w:rPr>
              <w:rStyle w:val="CommentReference"/>
            </w:rPr>
            <w:commentReference w:id="853"/>
          </w:r>
        </w:del>
      </w:ins>
      <w:commentRangeEnd w:id="854"/>
      <w:r w:rsidR="009207D5">
        <w:rPr>
          <w:rStyle w:val="CommentReference"/>
        </w:rPr>
        <w:commentReference w:id="854"/>
      </w:r>
    </w:p>
    <w:p w:rsidR="0036270B" w:rsidDel="00401B95" w:rsidRDefault="0036270B" w:rsidP="0036270B">
      <w:pPr>
        <w:pStyle w:val="ccwpBodyText"/>
        <w:rPr>
          <w:ins w:id="857" w:author="Author"/>
          <w:del w:id="858" w:author="Author"/>
          <w:rFonts w:eastAsiaTheme="minorHAnsi"/>
        </w:rPr>
      </w:pPr>
      <w:ins w:id="859" w:author="Author">
        <w:del w:id="860" w:author="Author">
          <w:r w:rsidDel="00401B95">
            <w:rPr>
              <w:rFonts w:eastAsiaTheme="minorHAnsi"/>
            </w:rPr>
            <w:delText>[End Referrals]</w:delText>
          </w:r>
        </w:del>
      </w:ins>
    </w:p>
    <w:bookmarkEnd w:id="763"/>
    <w:p w:rsidR="0036270B" w:rsidRPr="000515D7" w:rsidDel="00401B95" w:rsidRDefault="0036270B">
      <w:pPr>
        <w:pStyle w:val="ccwpHeading3"/>
        <w:numPr>
          <w:ilvl w:val="0"/>
          <w:numId w:val="0"/>
        </w:numPr>
        <w:rPr>
          <w:ins w:id="861" w:author="Author"/>
          <w:del w:id="862" w:author="Author"/>
          <w:sz w:val="50"/>
          <w:szCs w:val="32"/>
        </w:rPr>
        <w:pPrChange w:id="863" w:author="Author">
          <w:pPr>
            <w:pStyle w:val="ccwpHeading3"/>
          </w:pPr>
        </w:pPrChange>
      </w:pPr>
      <w:commentRangeStart w:id="864"/>
      <w:commentRangeStart w:id="865"/>
      <w:ins w:id="866" w:author="Author">
        <w:del w:id="867" w:author="Author">
          <w:r w:rsidDel="00401B95">
            <w:rPr>
              <w:rFonts w:eastAsiaTheme="minorHAnsi"/>
            </w:rPr>
            <w:delText>Other Data Issues and Definitions</w:delText>
          </w:r>
          <w:commentRangeEnd w:id="864"/>
          <w:r w:rsidDel="00401B95">
            <w:rPr>
              <w:rStyle w:val="CommentReference"/>
              <w:rFonts w:ascii="Times New Roman" w:eastAsia="Times New Roman" w:hAnsi="Times New Roman" w:cs="Times New Roman"/>
              <w:b w:val="0"/>
              <w:color w:val="auto"/>
            </w:rPr>
            <w:commentReference w:id="864"/>
          </w:r>
        </w:del>
      </w:ins>
      <w:commentRangeEnd w:id="865"/>
      <w:del w:id="868" w:author="Author">
        <w:r w:rsidR="009207D5" w:rsidDel="00401B95">
          <w:rPr>
            <w:rStyle w:val="CommentReference"/>
            <w:rFonts w:ascii="Times New Roman" w:eastAsia="Times New Roman" w:hAnsi="Times New Roman" w:cs="Times New Roman"/>
            <w:b w:val="0"/>
            <w:color w:val="auto"/>
          </w:rPr>
          <w:commentReference w:id="865"/>
        </w:r>
      </w:del>
      <w:ins w:id="869" w:author="Author">
        <w:del w:id="870" w:author="Author">
          <w:r w:rsidR="005B681B" w:rsidDel="00401B95">
            <w:delText xml:space="preserve">Section B.6 - </w:delText>
          </w:r>
          <w:r w:rsidDel="00401B95">
            <w:delText>Provider Education</w:delText>
          </w:r>
        </w:del>
      </w:ins>
    </w:p>
    <w:p w:rsidR="0036270B" w:rsidDel="00401B95" w:rsidRDefault="0036270B" w:rsidP="0036270B">
      <w:pPr>
        <w:pStyle w:val="ccwpBodyText"/>
        <w:rPr>
          <w:ins w:id="871" w:author="Author"/>
          <w:del w:id="872" w:author="Author"/>
        </w:rPr>
      </w:pPr>
      <w:ins w:id="873" w:author="Author">
        <w:del w:id="874" w:author="Author">
          <w:r w:rsidDel="00401B95">
            <w:delText>[Begin Provider Education</w:delText>
          </w:r>
          <w:r w:rsidR="00E12413" w:rsidDel="00401B95">
            <w:delText>.</w:delText>
          </w:r>
          <w:r w:rsidDel="00401B95">
            <w:delText>s]</w:delText>
          </w:r>
        </w:del>
      </w:ins>
    </w:p>
    <w:p w:rsidR="0036270B" w:rsidRPr="001F23D8" w:rsidDel="00401B95" w:rsidRDefault="0036270B" w:rsidP="0036270B">
      <w:pPr>
        <w:pStyle w:val="ccwpTechnicalNote"/>
        <w:rPr>
          <w:ins w:id="875" w:author="Author"/>
          <w:del w:id="876" w:author="Author"/>
          <w:rFonts w:eastAsiaTheme="minorHAnsi"/>
        </w:rPr>
      </w:pPr>
      <w:ins w:id="877" w:author="Author">
        <w:del w:id="878" w:author="Author">
          <w:r w:rsidRPr="001F23D8" w:rsidDel="00401B95">
            <w:rPr>
              <w:rFonts w:eastAsiaTheme="minorHAnsi"/>
            </w:rPr>
            <w:delText>[Technical Note: The following references should be provided to users when they are selected.]</w:delText>
          </w:r>
        </w:del>
      </w:ins>
    </w:p>
    <w:p w:rsidR="0036270B" w:rsidRPr="001F23D8" w:rsidDel="00401B95" w:rsidRDefault="0036270B" w:rsidP="0036270B">
      <w:pPr>
        <w:pStyle w:val="ccwpBodyText"/>
        <w:rPr>
          <w:ins w:id="879" w:author="Author"/>
          <w:del w:id="880" w:author="Author"/>
          <w:rFonts w:eastAsiaTheme="minorHAnsi"/>
        </w:rPr>
      </w:pPr>
      <w:ins w:id="881" w:author="Author">
        <w:del w:id="882" w:author="Author">
          <w:r w:rsidRPr="001F23D8" w:rsidDel="00401B95">
            <w:rPr>
              <w:rFonts w:eastAsiaTheme="minorHAnsi"/>
            </w:rPr>
            <w:delText>Dichter ME, Wagner C, Goldberg EB, Iverson KM. Intimate partner violence detection and care in the Veterans Health Administration: patient and provider perspectives. Womens Health Issues. 2015;25(5):555-560.</w:delText>
          </w:r>
        </w:del>
      </w:ins>
    </w:p>
    <w:p w:rsidR="0036270B" w:rsidRPr="001F23D8" w:rsidDel="00401B95" w:rsidRDefault="0036270B" w:rsidP="0036270B">
      <w:pPr>
        <w:pStyle w:val="ccwpBodyText"/>
        <w:rPr>
          <w:ins w:id="883" w:author="Author"/>
          <w:del w:id="884" w:author="Author"/>
          <w:rFonts w:eastAsiaTheme="minorHAnsi"/>
        </w:rPr>
      </w:pPr>
      <w:ins w:id="885" w:author="Author">
        <w:del w:id="886" w:author="Author">
          <w:r w:rsidRPr="001F23D8" w:rsidDel="00401B95">
            <w:rPr>
              <w:rFonts w:eastAsiaTheme="minorHAnsi"/>
            </w:rPr>
            <w:delText>Jeffreys MD, Leibowitz RQ, Finley E, Arar N. Trauma disclosure to health care professionals by veterans: clinical implications. Mil Med. 2010;175(10):719-724.</w:delText>
          </w:r>
        </w:del>
      </w:ins>
    </w:p>
    <w:p w:rsidR="0036270B" w:rsidRPr="001F23D8" w:rsidDel="00401B95" w:rsidRDefault="0036270B" w:rsidP="0036270B">
      <w:pPr>
        <w:pStyle w:val="ccwpBodyText"/>
        <w:rPr>
          <w:ins w:id="887" w:author="Author"/>
          <w:del w:id="888" w:author="Author"/>
          <w:rFonts w:eastAsiaTheme="minorHAnsi"/>
        </w:rPr>
      </w:pPr>
      <w:ins w:id="889" w:author="Author">
        <w:del w:id="890" w:author="Author">
          <w:r w:rsidRPr="001F23D8" w:rsidDel="00401B95">
            <w:rPr>
              <w:rFonts w:eastAsiaTheme="minorHAnsi"/>
            </w:rPr>
            <w:delText>Kimerling R, Street AE, Gima K, Smith MW. Evaluation of universal screening for military-related sexual trauma. Psychiatr Serv. 2008;59(6):635-640.</w:delText>
          </w:r>
        </w:del>
      </w:ins>
    </w:p>
    <w:p w:rsidR="0036270B" w:rsidRPr="001F23D8" w:rsidDel="00401B95" w:rsidRDefault="0036270B" w:rsidP="0036270B">
      <w:pPr>
        <w:pStyle w:val="ccwpBodyText"/>
        <w:rPr>
          <w:ins w:id="891" w:author="Author"/>
          <w:del w:id="892" w:author="Author"/>
          <w:rFonts w:eastAsiaTheme="minorHAnsi"/>
        </w:rPr>
      </w:pPr>
      <w:ins w:id="893" w:author="Author">
        <w:del w:id="894" w:author="Author">
          <w:r w:rsidRPr="001F23D8" w:rsidDel="00401B95">
            <w:rPr>
              <w:rFonts w:eastAsiaTheme="minorHAnsi"/>
            </w:rPr>
            <w:delText>Meredith LS, Azhar G, Okunogbe A, et al. Primary care providers with more experience and stronger self-efficacy beliefs regarding women veterans screen more frequently for interpersonal violence. Womens Health Issues. 2017;27(5):586-591.</w:delText>
          </w:r>
        </w:del>
      </w:ins>
    </w:p>
    <w:p w:rsidR="0036270B" w:rsidRPr="001F23D8" w:rsidDel="00401B95" w:rsidRDefault="0036270B" w:rsidP="0036270B">
      <w:pPr>
        <w:pStyle w:val="ccwpBodyText"/>
        <w:rPr>
          <w:ins w:id="895" w:author="Author"/>
          <w:del w:id="896" w:author="Author"/>
          <w:rFonts w:eastAsiaTheme="minorHAnsi"/>
        </w:rPr>
      </w:pPr>
      <w:ins w:id="897" w:author="Author">
        <w:del w:id="898" w:author="Author">
          <w:r w:rsidRPr="001F23D8" w:rsidDel="00401B95">
            <w:rPr>
              <w:rFonts w:eastAsiaTheme="minorHAnsi"/>
            </w:rPr>
            <w:delText>Minsky-Kelly D, Hamberger LK, Pape DA, Wolff M. We've had training, now what? Qualitative analysis of barriers to domestic violence screening and referral in a health care setting. J Interpers Violence. 2005;20(10):1288-1309.</w:delText>
          </w:r>
        </w:del>
      </w:ins>
    </w:p>
    <w:p w:rsidR="0036270B" w:rsidDel="00401B95" w:rsidRDefault="0036270B" w:rsidP="0036270B">
      <w:pPr>
        <w:pStyle w:val="ccwpBodyText"/>
        <w:rPr>
          <w:ins w:id="899" w:author="Author"/>
          <w:del w:id="900" w:author="Author"/>
          <w:rFonts w:eastAsiaTheme="minorHAnsi"/>
        </w:rPr>
      </w:pPr>
      <w:ins w:id="901" w:author="Author">
        <w:del w:id="902" w:author="Author">
          <w:r w:rsidRPr="001F23D8" w:rsidDel="00401B95">
            <w:rPr>
              <w:rFonts w:eastAsiaTheme="minorHAnsi"/>
            </w:rPr>
            <w:delText>Roberts ST, Watlington CG, Nett SD, Batten SV. Sexual trauma disclosure in clinical settings: addressing diversity. J Trauma Dissociation. 2010;11(2):244-259.</w:delText>
          </w:r>
        </w:del>
      </w:ins>
    </w:p>
    <w:p w:rsidR="0036270B" w:rsidDel="00401B95" w:rsidRDefault="0036270B" w:rsidP="0036270B">
      <w:pPr>
        <w:pStyle w:val="ccwpCheckbox"/>
        <w:numPr>
          <w:ilvl w:val="0"/>
          <w:numId w:val="0"/>
        </w:numPr>
        <w:rPr>
          <w:ins w:id="903" w:author="Author"/>
          <w:del w:id="904" w:author="Author"/>
          <w:rFonts w:eastAsiaTheme="minorHAnsi"/>
        </w:rPr>
      </w:pPr>
      <w:ins w:id="905" w:author="Author">
        <w:del w:id="906" w:author="Author">
          <w:r w:rsidDel="00401B95">
            <w:rPr>
              <w:rFonts w:eastAsiaTheme="minorHAnsi"/>
            </w:rPr>
            <w:delText>[End Provider Education</w:delText>
          </w:r>
          <w:r w:rsidR="00E12413" w:rsidDel="00401B95">
            <w:rPr>
              <w:rFonts w:eastAsiaTheme="minorHAnsi"/>
            </w:rPr>
            <w:delText>.</w:delText>
          </w:r>
          <w:r w:rsidDel="00401B95">
            <w:rPr>
              <w:rFonts w:eastAsiaTheme="minorHAnsi"/>
            </w:rPr>
            <w:delText>]</w:delText>
          </w:r>
        </w:del>
      </w:ins>
    </w:p>
    <w:p w:rsidR="005B681B" w:rsidRDefault="005B681B">
      <w:pPr>
        <w:spacing w:after="0" w:line="240" w:lineRule="auto"/>
        <w:rPr>
          <w:ins w:id="907" w:author="Author"/>
          <w:color w:val="000000"/>
        </w:rPr>
      </w:pPr>
      <w:ins w:id="908" w:author="Author">
        <w:r>
          <w:br w:type="page"/>
        </w:r>
      </w:ins>
    </w:p>
    <w:p w:rsidR="005B681B" w:rsidRDefault="005B681B" w:rsidP="005B681B">
      <w:pPr>
        <w:pStyle w:val="ccwpHeading1"/>
        <w:numPr>
          <w:ilvl w:val="0"/>
          <w:numId w:val="0"/>
        </w:numPr>
        <w:rPr>
          <w:ins w:id="909" w:author="Author"/>
        </w:rPr>
      </w:pPr>
      <w:ins w:id="910" w:author="Author">
        <w:r>
          <w:t>Acronyms</w:t>
        </w:r>
      </w:ins>
    </w:p>
    <w:p w:rsidR="005B681B" w:rsidRPr="008F0F98" w:rsidRDefault="005B681B" w:rsidP="005B681B">
      <w:pPr>
        <w:tabs>
          <w:tab w:val="left" w:pos="2880"/>
        </w:tabs>
        <w:spacing w:before="200" w:after="0" w:line="240" w:lineRule="auto"/>
        <w:ind w:left="2880" w:hanging="2880"/>
        <w:rPr>
          <w:ins w:id="911" w:author="Author"/>
          <w:color w:val="000000"/>
        </w:rPr>
      </w:pPr>
      <w:ins w:id="912" w:author="Author">
        <w:r w:rsidRPr="008F0F98">
          <w:rPr>
            <w:color w:val="000000"/>
          </w:rPr>
          <w:t>ADSMs</w:t>
        </w:r>
        <w:r w:rsidRPr="008F0F98">
          <w:rPr>
            <w:color w:val="000000"/>
          </w:rPr>
          <w:tab/>
          <w:t>Active Duty Service Members</w:t>
        </w:r>
      </w:ins>
    </w:p>
    <w:p w:rsidR="005B681B" w:rsidRPr="008F0F98" w:rsidRDefault="005B681B" w:rsidP="005B681B">
      <w:pPr>
        <w:tabs>
          <w:tab w:val="left" w:pos="2880"/>
        </w:tabs>
        <w:spacing w:before="200" w:after="0" w:line="240" w:lineRule="auto"/>
        <w:ind w:left="2880" w:hanging="2880"/>
        <w:rPr>
          <w:ins w:id="913" w:author="Author"/>
          <w:color w:val="000000"/>
        </w:rPr>
      </w:pPr>
      <w:ins w:id="914" w:author="Author">
        <w:r w:rsidRPr="008F0F98">
          <w:rPr>
            <w:color w:val="000000"/>
          </w:rPr>
          <w:t>CCWP</w:t>
        </w:r>
        <w:r w:rsidRPr="008F0F98">
          <w:rPr>
            <w:color w:val="000000"/>
          </w:rPr>
          <w:tab/>
          <w:t>Clinical Content White Paper</w:t>
        </w:r>
      </w:ins>
    </w:p>
    <w:p w:rsidR="005B681B" w:rsidRPr="008F0F98" w:rsidRDefault="005B681B" w:rsidP="005B681B">
      <w:pPr>
        <w:tabs>
          <w:tab w:val="left" w:pos="2880"/>
        </w:tabs>
        <w:spacing w:before="200" w:after="0" w:line="240" w:lineRule="auto"/>
        <w:ind w:left="2880" w:hanging="2880"/>
        <w:rPr>
          <w:ins w:id="915" w:author="Author"/>
        </w:rPr>
      </w:pPr>
      <w:ins w:id="916" w:author="Author">
        <w:r w:rsidRPr="008F0F98">
          <w:t>CDS</w:t>
        </w:r>
        <w:r w:rsidRPr="008F0F98">
          <w:tab/>
          <w:t>Clinical Decision Support</w:t>
        </w:r>
      </w:ins>
    </w:p>
    <w:p w:rsidR="005B681B" w:rsidRPr="008F0F98" w:rsidRDefault="005B681B" w:rsidP="005B681B">
      <w:pPr>
        <w:tabs>
          <w:tab w:val="left" w:pos="2880"/>
        </w:tabs>
        <w:spacing w:before="200" w:after="0" w:line="240" w:lineRule="auto"/>
        <w:ind w:left="2880" w:hanging="2880"/>
        <w:rPr>
          <w:ins w:id="917" w:author="Author"/>
        </w:rPr>
      </w:pPr>
      <w:ins w:id="918" w:author="Author">
        <w:r w:rsidRPr="008F0F98">
          <w:t>DoD</w:t>
        </w:r>
        <w:r w:rsidRPr="008F0F98">
          <w:tab/>
          <w:t>Department of Defense</w:t>
        </w:r>
        <w:r w:rsidRPr="008F0F98">
          <w:tab/>
        </w:r>
      </w:ins>
    </w:p>
    <w:p w:rsidR="005B681B" w:rsidRPr="008F0F98" w:rsidRDefault="005B681B" w:rsidP="005B681B">
      <w:pPr>
        <w:tabs>
          <w:tab w:val="left" w:pos="2880"/>
        </w:tabs>
        <w:spacing w:before="200" w:after="0" w:line="240" w:lineRule="auto"/>
        <w:ind w:left="2880" w:hanging="2880"/>
        <w:rPr>
          <w:ins w:id="919" w:author="Author"/>
          <w:color w:val="000000"/>
        </w:rPr>
      </w:pPr>
      <w:ins w:id="920" w:author="Author">
        <w:r w:rsidRPr="008F0F98">
          <w:rPr>
            <w:color w:val="000000"/>
          </w:rPr>
          <w:t>HL7</w:t>
        </w:r>
        <w:r w:rsidRPr="008F0F98">
          <w:rPr>
            <w:color w:val="000000"/>
          </w:rPr>
          <w:tab/>
          <w:t>Health Level 7</w:t>
        </w:r>
      </w:ins>
    </w:p>
    <w:p w:rsidR="005B681B" w:rsidRPr="008F0F98" w:rsidRDefault="005B681B" w:rsidP="005B681B">
      <w:pPr>
        <w:tabs>
          <w:tab w:val="left" w:pos="2880"/>
        </w:tabs>
        <w:spacing w:before="200" w:after="0" w:line="240" w:lineRule="auto"/>
        <w:ind w:left="2880" w:hanging="2880"/>
        <w:rPr>
          <w:ins w:id="921" w:author="Author"/>
        </w:rPr>
      </w:pPr>
      <w:ins w:id="922" w:author="Author">
        <w:r w:rsidRPr="008F0F98">
          <w:t>KBS</w:t>
        </w:r>
        <w:r w:rsidRPr="008F0F98">
          <w:tab/>
          <w:t>Knowledge Based Systems</w:t>
        </w:r>
      </w:ins>
    </w:p>
    <w:p w:rsidR="005B681B" w:rsidRPr="008F0F98" w:rsidRDefault="005B681B" w:rsidP="005B681B">
      <w:pPr>
        <w:tabs>
          <w:tab w:val="left" w:pos="2880"/>
        </w:tabs>
        <w:spacing w:before="200" w:after="0" w:line="240" w:lineRule="auto"/>
        <w:ind w:left="2880" w:hanging="2880"/>
        <w:rPr>
          <w:ins w:id="923" w:author="Author"/>
          <w:color w:val="000000"/>
        </w:rPr>
      </w:pPr>
      <w:ins w:id="924" w:author="Author">
        <w:r w:rsidRPr="008F0F98">
          <w:rPr>
            <w:color w:val="000000"/>
          </w:rPr>
          <w:t>KNART</w:t>
        </w:r>
        <w:r w:rsidRPr="008F0F98">
          <w:rPr>
            <w:color w:val="000000"/>
          </w:rPr>
          <w:tab/>
          <w:t>Knowledge Artifact</w:t>
        </w:r>
      </w:ins>
    </w:p>
    <w:p w:rsidR="005B681B" w:rsidRPr="008F0F98" w:rsidRDefault="005B681B" w:rsidP="005B681B">
      <w:pPr>
        <w:tabs>
          <w:tab w:val="left" w:pos="2880"/>
        </w:tabs>
        <w:spacing w:before="200" w:after="0" w:line="240" w:lineRule="auto"/>
        <w:ind w:left="2880" w:hanging="2880"/>
        <w:rPr>
          <w:ins w:id="925" w:author="Author"/>
          <w:color w:val="000000"/>
        </w:rPr>
      </w:pPr>
      <w:ins w:id="926" w:author="Author">
        <w:r w:rsidRPr="008F0F98">
          <w:rPr>
            <w:color w:val="000000"/>
          </w:rPr>
          <w:t>MST</w:t>
        </w:r>
        <w:r w:rsidRPr="008F0F98">
          <w:rPr>
            <w:color w:val="000000"/>
          </w:rPr>
          <w:tab/>
          <w:t>Military Sexual Trauma</w:t>
        </w:r>
      </w:ins>
    </w:p>
    <w:p w:rsidR="005B681B" w:rsidRPr="008F0F98" w:rsidRDefault="005B681B" w:rsidP="005B681B">
      <w:pPr>
        <w:tabs>
          <w:tab w:val="left" w:pos="2880"/>
        </w:tabs>
        <w:spacing w:before="200" w:after="0" w:line="240" w:lineRule="auto"/>
        <w:ind w:left="2880" w:hanging="2880"/>
        <w:rPr>
          <w:ins w:id="927" w:author="Author"/>
          <w:color w:val="000000"/>
        </w:rPr>
      </w:pPr>
      <w:ins w:id="928" w:author="Author">
        <w:r w:rsidRPr="008F0F98">
          <w:rPr>
            <w:color w:val="000000"/>
          </w:rPr>
          <w:t>OIIG</w:t>
        </w:r>
        <w:r w:rsidRPr="008F0F98">
          <w:rPr>
            <w:color w:val="000000"/>
          </w:rPr>
          <w:tab/>
          <w:t>Office of Informatics and Information Governance</w:t>
        </w:r>
      </w:ins>
    </w:p>
    <w:p w:rsidR="005B681B" w:rsidRPr="008F0F98" w:rsidRDefault="005B681B" w:rsidP="005B681B">
      <w:pPr>
        <w:tabs>
          <w:tab w:val="left" w:pos="2880"/>
        </w:tabs>
        <w:spacing w:before="200" w:after="0" w:line="240" w:lineRule="auto"/>
        <w:ind w:left="2880" w:hanging="2880"/>
        <w:rPr>
          <w:ins w:id="929" w:author="Author"/>
          <w:color w:val="000000"/>
        </w:rPr>
      </w:pPr>
      <w:ins w:id="930" w:author="Author">
        <w:r w:rsidRPr="008F0F98">
          <w:rPr>
            <w:color w:val="000000"/>
          </w:rPr>
          <w:t>PCP</w:t>
        </w:r>
        <w:r w:rsidRPr="008F0F98">
          <w:rPr>
            <w:color w:val="000000"/>
          </w:rPr>
          <w:tab/>
          <w:t>Primary Care Provider</w:t>
        </w:r>
      </w:ins>
    </w:p>
    <w:p w:rsidR="005B681B" w:rsidRPr="008F0F98" w:rsidRDefault="005B681B" w:rsidP="005B681B">
      <w:pPr>
        <w:tabs>
          <w:tab w:val="left" w:pos="2880"/>
        </w:tabs>
        <w:spacing w:before="200" w:after="0" w:line="240" w:lineRule="auto"/>
        <w:ind w:left="2880" w:hanging="2880"/>
        <w:rPr>
          <w:ins w:id="931" w:author="Author"/>
          <w:color w:val="000000"/>
        </w:rPr>
      </w:pPr>
      <w:ins w:id="932" w:author="Author">
        <w:r w:rsidRPr="008F0F98">
          <w:rPr>
            <w:color w:val="000000"/>
          </w:rPr>
          <w:t>RN</w:t>
        </w:r>
        <w:r w:rsidRPr="008F0F98">
          <w:rPr>
            <w:color w:val="000000"/>
          </w:rPr>
          <w:tab/>
          <w:t>Registered Nurse</w:t>
        </w:r>
      </w:ins>
    </w:p>
    <w:p w:rsidR="005B681B" w:rsidRPr="008F0F98" w:rsidRDefault="005B681B" w:rsidP="005B681B">
      <w:pPr>
        <w:tabs>
          <w:tab w:val="left" w:pos="2880"/>
        </w:tabs>
        <w:spacing w:before="200" w:after="0" w:line="240" w:lineRule="auto"/>
        <w:ind w:left="2880" w:hanging="2880"/>
        <w:rPr>
          <w:ins w:id="933" w:author="Author"/>
          <w:color w:val="000000"/>
        </w:rPr>
      </w:pPr>
      <w:ins w:id="934" w:author="Author">
        <w:r w:rsidRPr="008F0F98">
          <w:rPr>
            <w:color w:val="000000"/>
          </w:rPr>
          <w:t>SME</w:t>
        </w:r>
        <w:r w:rsidRPr="008F0F98">
          <w:rPr>
            <w:color w:val="000000"/>
          </w:rPr>
          <w:tab/>
          <w:t>Subject Matter Expert</w:t>
        </w:r>
      </w:ins>
    </w:p>
    <w:p w:rsidR="005B681B" w:rsidRPr="008F0F98" w:rsidRDefault="005B681B" w:rsidP="005B681B">
      <w:pPr>
        <w:tabs>
          <w:tab w:val="left" w:pos="2880"/>
        </w:tabs>
        <w:spacing w:before="200" w:after="0" w:line="240" w:lineRule="auto"/>
        <w:ind w:left="2880" w:hanging="2880"/>
        <w:rPr>
          <w:ins w:id="935" w:author="Author"/>
          <w:color w:val="000000"/>
        </w:rPr>
      </w:pPr>
      <w:ins w:id="936" w:author="Author">
        <w:r w:rsidRPr="008F0F98">
          <w:rPr>
            <w:color w:val="000000"/>
          </w:rPr>
          <w:t>TMS</w:t>
        </w:r>
        <w:r w:rsidRPr="008F0F98">
          <w:rPr>
            <w:color w:val="000000"/>
          </w:rPr>
          <w:tab/>
          <w:t>Talent Management System</w:t>
        </w:r>
      </w:ins>
    </w:p>
    <w:p w:rsidR="005B681B" w:rsidRPr="008F0F98" w:rsidRDefault="005B681B" w:rsidP="005B681B">
      <w:pPr>
        <w:tabs>
          <w:tab w:val="left" w:pos="2880"/>
        </w:tabs>
        <w:spacing w:before="200" w:after="0" w:line="240" w:lineRule="auto"/>
        <w:ind w:left="2880" w:hanging="2880"/>
        <w:rPr>
          <w:ins w:id="937" w:author="Author"/>
        </w:rPr>
      </w:pPr>
      <w:ins w:id="938" w:author="Author">
        <w:r w:rsidRPr="008F0F98">
          <w:t>TO</w:t>
        </w:r>
        <w:r w:rsidRPr="008F0F98">
          <w:tab/>
          <w:t>Task Order</w:t>
        </w:r>
      </w:ins>
    </w:p>
    <w:p w:rsidR="005B681B" w:rsidRPr="008F0F98" w:rsidRDefault="005B681B" w:rsidP="005B681B">
      <w:pPr>
        <w:tabs>
          <w:tab w:val="left" w:pos="2880"/>
        </w:tabs>
        <w:spacing w:before="200" w:after="0" w:line="240" w:lineRule="auto"/>
        <w:ind w:left="2880" w:hanging="2880"/>
        <w:rPr>
          <w:ins w:id="939" w:author="Author"/>
        </w:rPr>
      </w:pPr>
      <w:ins w:id="940" w:author="Author">
        <w:r w:rsidRPr="008F0F98">
          <w:t>VA</w:t>
        </w:r>
        <w:r w:rsidRPr="008F0F98">
          <w:tab/>
          <w:t>Department of Veterans Affairs</w:t>
        </w:r>
      </w:ins>
    </w:p>
    <w:p w:rsidR="005B681B" w:rsidRPr="008F0F98" w:rsidRDefault="005B681B" w:rsidP="005B681B">
      <w:pPr>
        <w:tabs>
          <w:tab w:val="left" w:pos="2880"/>
        </w:tabs>
        <w:spacing w:before="200" w:after="0" w:line="240" w:lineRule="auto"/>
        <w:ind w:left="2880" w:hanging="2880"/>
        <w:rPr>
          <w:ins w:id="941" w:author="Author"/>
        </w:rPr>
      </w:pPr>
      <w:ins w:id="942" w:author="Author">
        <w:r w:rsidRPr="008F0F98">
          <w:t>VAMC</w:t>
        </w:r>
        <w:r w:rsidRPr="008F0F98">
          <w:tab/>
          <w:t>VA Medical Center</w:t>
        </w:r>
      </w:ins>
    </w:p>
    <w:p w:rsidR="005B681B" w:rsidRPr="008F0F98" w:rsidRDefault="005B681B" w:rsidP="005B681B">
      <w:pPr>
        <w:tabs>
          <w:tab w:val="left" w:pos="2880"/>
        </w:tabs>
        <w:spacing w:before="200" w:after="0" w:line="240" w:lineRule="auto"/>
        <w:ind w:left="2880" w:hanging="2880"/>
        <w:rPr>
          <w:ins w:id="943" w:author="Author"/>
        </w:rPr>
      </w:pPr>
      <w:ins w:id="944" w:author="Author">
        <w:r w:rsidRPr="008F0F98">
          <w:t>VHA</w:t>
        </w:r>
        <w:r w:rsidRPr="008F0F98">
          <w:tab/>
          <w:t>Veterans Health Administration</w:t>
        </w:r>
      </w:ins>
    </w:p>
    <w:p w:rsidR="005B681B" w:rsidRPr="001273DE" w:rsidRDefault="005B681B" w:rsidP="0036270B">
      <w:pPr>
        <w:pStyle w:val="ccwpCheckbox"/>
        <w:numPr>
          <w:ilvl w:val="0"/>
          <w:numId w:val="0"/>
        </w:numPr>
      </w:pPr>
    </w:p>
    <w:sectPr w:rsidR="005B681B" w:rsidRPr="001273DE" w:rsidSect="00E6652A">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Author" w:initials="A">
    <w:p w:rsidR="00B5323B" w:rsidRDefault="00B5323B">
      <w:pPr>
        <w:pStyle w:val="CommentText"/>
      </w:pPr>
      <w:r w:rsidRPr="00CD5861">
        <w:rPr>
          <w:rStyle w:val="CommentReference"/>
        </w:rPr>
        <w:annotationRef/>
      </w:r>
      <w:r w:rsidRPr="00CD5861">
        <w:t>Team B3 2/6: We agree. The purpose of the amount of content is due to the request from the VA SME, that is what they wanted.</w:t>
      </w:r>
      <w:r>
        <w:t xml:space="preserve"> </w:t>
      </w:r>
    </w:p>
  </w:comment>
  <w:comment w:id="6" w:author="Author" w:initials="A">
    <w:p w:rsidR="00B5323B" w:rsidRDefault="00B5323B">
      <w:pPr>
        <w:pStyle w:val="CommentText"/>
      </w:pPr>
      <w:r>
        <w:rPr>
          <w:rStyle w:val="CommentReference"/>
        </w:rPr>
        <w:annotationRef/>
      </w:r>
      <w:r>
        <w:t>3/6/18 Linda:  This is not OK.  I have made many suggestions and edits below regarding how to fix the problem.</w:t>
      </w:r>
    </w:p>
  </w:comment>
  <w:comment w:id="7" w:author="Author" w:initials="A">
    <w:p w:rsidR="00B5323B" w:rsidRDefault="00B5323B">
      <w:pPr>
        <w:pStyle w:val="CommentText"/>
      </w:pPr>
      <w:r w:rsidRPr="00CD5861">
        <w:rPr>
          <w:rStyle w:val="CommentReference"/>
          <w:highlight w:val="yellow"/>
        </w:rPr>
        <w:annotationRef/>
      </w:r>
      <w:r w:rsidRPr="00CD5861">
        <w:rPr>
          <w:highlight w:val="yellow"/>
        </w:rPr>
        <w:t>3/9/18 Team B3: addressed with revisions below</w:t>
      </w:r>
    </w:p>
  </w:comment>
  <w:comment w:id="8" w:author="Author" w:initials="A">
    <w:p w:rsidR="00E63C19" w:rsidRDefault="00E63C19">
      <w:pPr>
        <w:pStyle w:val="CommentText"/>
      </w:pPr>
      <w:r>
        <w:rPr>
          <w:rStyle w:val="CommentReference"/>
        </w:rPr>
        <w:annotationRef/>
      </w:r>
      <w:r>
        <w:t>3/14/18 Linda/KBS: OK, resolved.</w:t>
      </w:r>
    </w:p>
  </w:comment>
  <w:comment w:id="3" w:author="Author" w:initials="A">
    <w:p w:rsidR="00B5323B" w:rsidRDefault="00B5323B">
      <w:pPr>
        <w:pStyle w:val="CommentText"/>
      </w:pPr>
      <w:r>
        <w:rPr>
          <w:rStyle w:val="CommentReference"/>
        </w:rPr>
        <w:annotationRef/>
      </w:r>
      <w:r>
        <w:t xml:space="preserve">2/1/18 KBS comment: This document reads like complete training materials for performing MST screening.  It would be impractical to use in a busy clinical practice.  For example, one could instead provide links or other quick access to the guidelines/training materials, and make what is displayed to every user much more succinct.  KBS would like to discuss with B3 what is the purpose of the large volume of narrative in this knowledge artifact.  </w:t>
      </w:r>
    </w:p>
  </w:comment>
  <w:comment w:id="4" w:author="Author" w:initials="A">
    <w:p w:rsidR="00E63C19" w:rsidRDefault="00E63C19">
      <w:pPr>
        <w:pStyle w:val="CommentText"/>
      </w:pPr>
      <w:r>
        <w:rPr>
          <w:rStyle w:val="CommentReference"/>
        </w:rPr>
        <w:annotationRef/>
      </w:r>
      <w:r>
        <w:t>3/14/18 Linda/KBS: OK, resolved.</w:t>
      </w:r>
    </w:p>
  </w:comment>
  <w:comment w:id="9" w:author="Author" w:initials="A">
    <w:p w:rsidR="003A1E55" w:rsidRDefault="003A1E55">
      <w:pPr>
        <w:pStyle w:val="CommentText"/>
      </w:pPr>
      <w:r>
        <w:rPr>
          <w:rStyle w:val="CommentReference"/>
        </w:rPr>
        <w:annotationRef/>
      </w:r>
      <w:r>
        <w:t>3/14/18 Linda/KBS: I have made many edits to this document.  Please review the document carefully in its entirety, to confirm that your intended meaning is preserved.</w:t>
      </w:r>
    </w:p>
  </w:comment>
  <w:comment w:id="10" w:author="Author" w:initials="A">
    <w:p w:rsidR="00BB2922" w:rsidRDefault="00BB2922">
      <w:pPr>
        <w:pStyle w:val="CommentText"/>
      </w:pPr>
      <w:r>
        <w:rPr>
          <w:rStyle w:val="CommentReference"/>
        </w:rPr>
        <w:annotationRef/>
      </w:r>
      <w:r w:rsidRPr="00E42E75">
        <w:rPr>
          <w:highlight w:val="yellow"/>
        </w:rPr>
        <w:t xml:space="preserve">3/15/18 </w:t>
      </w:r>
      <w:r w:rsidR="00E42E75">
        <w:rPr>
          <w:highlight w:val="yellow"/>
        </w:rPr>
        <w:t>Team B3</w:t>
      </w:r>
      <w:r w:rsidRPr="00E42E75">
        <w:rPr>
          <w:highlight w:val="yellow"/>
        </w:rPr>
        <w:t>: Noted</w:t>
      </w:r>
    </w:p>
  </w:comment>
  <w:comment w:id="11" w:author="Author" w:initials="A">
    <w:p w:rsidR="00DD4DE7" w:rsidRDefault="00DD4DE7">
      <w:pPr>
        <w:pStyle w:val="CommentText"/>
      </w:pPr>
      <w:r>
        <w:rPr>
          <w:rStyle w:val="CommentReference"/>
        </w:rPr>
        <w:annotationRef/>
      </w:r>
      <w:r>
        <w:t>3/14/18 Linda/KBS: It is important for all to know that I have accepted all deletions of large volumes of text in this document, because it was impossible to edit the document in any way without doing that.</w:t>
      </w:r>
    </w:p>
  </w:comment>
  <w:comment w:id="12" w:author="Author" w:initials="A">
    <w:p w:rsidR="00BB2922" w:rsidRDefault="00BB2922">
      <w:pPr>
        <w:pStyle w:val="CommentText"/>
      </w:pPr>
      <w:r w:rsidRPr="00E42E75">
        <w:rPr>
          <w:rStyle w:val="CommentReference"/>
          <w:highlight w:val="yellow"/>
        </w:rPr>
        <w:annotationRef/>
      </w:r>
      <w:r w:rsidRPr="00E42E75">
        <w:rPr>
          <w:highlight w:val="yellow"/>
        </w:rPr>
        <w:t xml:space="preserve">3/15/18 </w:t>
      </w:r>
      <w:r w:rsidR="00E42E75" w:rsidRPr="00E42E75">
        <w:rPr>
          <w:highlight w:val="yellow"/>
        </w:rPr>
        <w:t>Team B3</w:t>
      </w:r>
      <w:r w:rsidRPr="00E42E75">
        <w:rPr>
          <w:highlight w:val="yellow"/>
        </w:rPr>
        <w:t>: Agreed, the structure was completely redone, so reading it with track changes on would be very challenging.</w:t>
      </w:r>
    </w:p>
  </w:comment>
  <w:comment w:id="36" w:author="Author" w:initials="A">
    <w:p w:rsidR="00B5323B" w:rsidRDefault="00B5323B">
      <w:pPr>
        <w:pStyle w:val="CommentText"/>
      </w:pPr>
      <w:r>
        <w:t>2/6 comment review: screening typically performed by a</w:t>
      </w:r>
      <w:r>
        <w:rPr>
          <w:rStyle w:val="CommentReference"/>
        </w:rPr>
        <w:annotationRef/>
      </w:r>
      <w:r>
        <w:t xml:space="preserve">ny clinical staff in PC clinic. </w:t>
      </w:r>
    </w:p>
  </w:comment>
  <w:comment w:id="37" w:author="Author" w:initials="A">
    <w:p w:rsidR="00B5323B" w:rsidRDefault="00B5323B">
      <w:pPr>
        <w:pStyle w:val="CommentText"/>
      </w:pPr>
      <w:r>
        <w:rPr>
          <w:rStyle w:val="CommentReference"/>
        </w:rPr>
        <w:annotationRef/>
      </w:r>
      <w:r>
        <w:t>3/6/18 Linda: OK, resolved.</w:t>
      </w:r>
    </w:p>
  </w:comment>
  <w:comment w:id="38" w:author="Author" w:initials="A">
    <w:p w:rsidR="00B5323B" w:rsidRDefault="00B5323B">
      <w:pPr>
        <w:pStyle w:val="CommentText"/>
      </w:pPr>
      <w:r>
        <w:rPr>
          <w:rStyle w:val="CommentReference"/>
        </w:rPr>
        <w:annotationRef/>
      </w:r>
      <w:r>
        <w:t>2/6 comment review: screening to be done on men and women.</w:t>
      </w:r>
    </w:p>
  </w:comment>
  <w:comment w:id="39" w:author="Author" w:initials="A">
    <w:p w:rsidR="00B5323B" w:rsidRDefault="00B5323B">
      <w:pPr>
        <w:pStyle w:val="CommentText"/>
      </w:pPr>
      <w:r>
        <w:rPr>
          <w:rStyle w:val="CommentReference"/>
        </w:rPr>
        <w:annotationRef/>
      </w:r>
      <w:r>
        <w:t>3/6/18 Linda: OK</w:t>
      </w:r>
    </w:p>
  </w:comment>
  <w:comment w:id="40" w:author="Author" w:initials="A">
    <w:p w:rsidR="00B5323B" w:rsidRDefault="00B5323B">
      <w:pPr>
        <w:pStyle w:val="CommentText"/>
      </w:pPr>
      <w:r>
        <w:rPr>
          <w:rStyle w:val="CommentReference"/>
        </w:rPr>
        <w:annotationRef/>
      </w:r>
      <w:r>
        <w:t>2/1/18 KBS: Please make this consistent with the target user.</w:t>
      </w:r>
    </w:p>
  </w:comment>
  <w:comment w:id="42" w:author="Author" w:initials="A">
    <w:p w:rsidR="00B5323B" w:rsidRDefault="00B5323B">
      <w:pPr>
        <w:pStyle w:val="CommentText"/>
      </w:pPr>
      <w:r w:rsidRPr="00830189">
        <w:rPr>
          <w:rStyle w:val="CommentReference"/>
          <w:highlight w:val="yellow"/>
        </w:rPr>
        <w:annotationRef/>
      </w:r>
      <w:r>
        <w:rPr>
          <w:highlight w:val="yellow"/>
        </w:rPr>
        <w:t xml:space="preserve">Team B3 2/6: </w:t>
      </w:r>
      <w:r w:rsidRPr="00830189">
        <w:rPr>
          <w:highlight w:val="yellow"/>
        </w:rPr>
        <w:t>Change</w:t>
      </w:r>
      <w:r>
        <w:rPr>
          <w:highlight w:val="yellow"/>
        </w:rPr>
        <w:t>d</w:t>
      </w:r>
      <w:r w:rsidRPr="00830189">
        <w:rPr>
          <w:highlight w:val="yellow"/>
        </w:rPr>
        <w:t xml:space="preserve"> to All specialties</w:t>
      </w:r>
    </w:p>
    <w:p w:rsidR="00B5323B" w:rsidRDefault="00B5323B">
      <w:pPr>
        <w:pStyle w:val="CommentText"/>
      </w:pPr>
    </w:p>
  </w:comment>
  <w:comment w:id="56" w:author="Author" w:initials="A">
    <w:p w:rsidR="00B5323B" w:rsidRDefault="00B5323B">
      <w:pPr>
        <w:pStyle w:val="CommentText"/>
      </w:pPr>
      <w:r>
        <w:rPr>
          <w:rStyle w:val="CommentReference"/>
        </w:rPr>
        <w:annotationRef/>
      </w:r>
      <w:r>
        <w:t>2/1/18 KBS:  There is no referring provider.  Please make this consistent with the content of this KNART.</w:t>
      </w:r>
    </w:p>
    <w:p w:rsidR="00B5323B" w:rsidRDefault="00B5323B">
      <w:pPr>
        <w:pStyle w:val="CommentText"/>
      </w:pPr>
    </w:p>
    <w:p w:rsidR="00B5323B" w:rsidRPr="00022323" w:rsidRDefault="00B5323B">
      <w:pPr>
        <w:pStyle w:val="CommentText"/>
        <w:rPr>
          <w:b/>
        </w:rPr>
      </w:pPr>
      <w:r w:rsidRPr="00022323">
        <w:rPr>
          <w:b/>
        </w:rPr>
        <w:t>2/6 comment review: Resolved</w:t>
      </w:r>
      <w:r>
        <w:rPr>
          <w:b/>
        </w:rPr>
        <w:t xml:space="preserve"> by removing text</w:t>
      </w:r>
      <w:r w:rsidRPr="00022323">
        <w:rPr>
          <w:b/>
        </w:rPr>
        <w:t>.</w:t>
      </w:r>
    </w:p>
  </w:comment>
  <w:comment w:id="75" w:author="Author" w:initials="A">
    <w:p w:rsidR="00B5323B" w:rsidRDefault="00B5323B" w:rsidP="006F0BE2">
      <w:pPr>
        <w:pStyle w:val="CommentText"/>
      </w:pPr>
      <w:r w:rsidRPr="009207D5">
        <w:rPr>
          <w:rStyle w:val="CommentReference"/>
          <w:highlight w:val="yellow"/>
        </w:rPr>
        <w:annotationRef/>
      </w:r>
      <w:r w:rsidRPr="009207D5">
        <w:rPr>
          <w:highlight w:val="yellow"/>
        </w:rPr>
        <w:t xml:space="preserve">3/9/18 </w:t>
      </w:r>
      <w:r>
        <w:rPr>
          <w:highlight w:val="yellow"/>
        </w:rPr>
        <w:t>Team B3</w:t>
      </w:r>
      <w:r w:rsidRPr="009207D5">
        <w:rPr>
          <w:highlight w:val="yellow"/>
        </w:rPr>
        <w:t>: Addresses KBS comment on 3/6/18 about providing link to Guidance to asking MST questions and removing the long section prompt.</w:t>
      </w:r>
    </w:p>
  </w:comment>
  <w:comment w:id="76" w:author="Author" w:initials="A">
    <w:p w:rsidR="00376176" w:rsidRDefault="00376176">
      <w:pPr>
        <w:pStyle w:val="CommentText"/>
      </w:pPr>
      <w:r>
        <w:rPr>
          <w:rStyle w:val="CommentReference"/>
        </w:rPr>
        <w:annotationRef/>
      </w:r>
      <w:r>
        <w:t>3/14/18 Linda/KBS: OK, resolved.</w:t>
      </w:r>
    </w:p>
  </w:comment>
  <w:comment w:id="91" w:author="Author" w:initials="A">
    <w:p w:rsidR="00B5323B" w:rsidRDefault="00B5323B">
      <w:pPr>
        <w:pStyle w:val="CommentText"/>
      </w:pPr>
      <w:r w:rsidRPr="009207D5">
        <w:rPr>
          <w:rStyle w:val="CommentReference"/>
          <w:highlight w:val="yellow"/>
        </w:rPr>
        <w:annotationRef/>
      </w:r>
      <w:r w:rsidRPr="009207D5">
        <w:rPr>
          <w:highlight w:val="yellow"/>
        </w:rPr>
        <w:t>3/9/18 Team B3: Change addresses KBS comment on 2/6 and 3/6 about auto-populating the following two questions</w:t>
      </w:r>
      <w:r>
        <w:t xml:space="preserve"> </w:t>
      </w:r>
    </w:p>
  </w:comment>
  <w:comment w:id="100" w:author="Author" w:initials="A">
    <w:p w:rsidR="00B5323B" w:rsidRPr="00F8754E" w:rsidRDefault="00B5323B" w:rsidP="009C67D4">
      <w:pPr>
        <w:pStyle w:val="ccwpTechnicalNote"/>
        <w:rPr>
          <w:rFonts w:eastAsiaTheme="minorHAnsi"/>
          <w:highlight w:val="yellow"/>
        </w:rPr>
      </w:pPr>
      <w:r>
        <w:rPr>
          <w:rStyle w:val="CommentReference"/>
        </w:rPr>
        <w:annotationRef/>
      </w:r>
      <w:r w:rsidRPr="00F8754E">
        <w:rPr>
          <w:rFonts w:eastAsiaTheme="minorHAnsi"/>
          <w:highlight w:val="yellow"/>
        </w:rPr>
        <w:t xml:space="preserve">[KNART-FIC: The clinical reminder is currently programmed to reset to become due again in one year in the event of a “declines” response. This functionality needs to remain in future iterations of the reminder to allow survivors multiple opportunities to disclose when they are ready and to ensure accurate data collection. Clinicians should also be able to find and re-complete the screening in the future by re-opening the clinical reminder, such as when a Veteran previously denied </w:t>
      </w:r>
      <w:r w:rsidRPr="00F8754E">
        <w:rPr>
          <w:rStyle w:val="ccwpAcronym"/>
          <w:rFonts w:eastAsiaTheme="minorHAnsi"/>
          <w:highlight w:val="yellow"/>
        </w:rPr>
        <w:t>MST</w:t>
      </w:r>
      <w:r w:rsidRPr="00F8754E">
        <w:rPr>
          <w:rFonts w:eastAsiaTheme="minorHAnsi"/>
          <w:highlight w:val="yellow"/>
        </w:rPr>
        <w:t xml:space="preserve"> but then later reports </w:t>
      </w:r>
      <w:r w:rsidRPr="00F8754E">
        <w:rPr>
          <w:rStyle w:val="ccwpAcronym"/>
          <w:rFonts w:eastAsiaTheme="minorHAnsi"/>
          <w:highlight w:val="yellow"/>
        </w:rPr>
        <w:t>MST</w:t>
      </w:r>
      <w:r w:rsidRPr="00F8754E">
        <w:rPr>
          <w:rFonts w:eastAsiaTheme="minorHAnsi"/>
          <w:highlight w:val="yellow"/>
        </w:rPr>
        <w:t>; currently, this would be found in an “applicable” category in the clinical reminders list, rather than the “due” category.]</w:t>
      </w:r>
    </w:p>
    <w:p w:rsidR="00B5323B" w:rsidRPr="00F8754E" w:rsidRDefault="00B5323B">
      <w:pPr>
        <w:pStyle w:val="CommentText"/>
        <w:rPr>
          <w:highlight w:val="yellow"/>
        </w:rPr>
      </w:pPr>
    </w:p>
    <w:p w:rsidR="00B5323B" w:rsidRDefault="00B5323B">
      <w:pPr>
        <w:pStyle w:val="CommentText"/>
      </w:pPr>
      <w:r w:rsidRPr="00F8754E">
        <w:rPr>
          <w:highlight w:val="yellow"/>
        </w:rPr>
        <w:t xml:space="preserve">This has been logged by </w:t>
      </w:r>
      <w:r>
        <w:rPr>
          <w:highlight w:val="yellow"/>
        </w:rPr>
        <w:t>Team B3</w:t>
      </w:r>
      <w:r w:rsidRPr="00F8754E">
        <w:rPr>
          <w:highlight w:val="yellow"/>
        </w:rPr>
        <w:t xml:space="preserve"> as a Future Implementation Concern (3/9/2018)</w:t>
      </w:r>
    </w:p>
  </w:comment>
  <w:comment w:id="101" w:author="Author" w:initials="A">
    <w:p w:rsidR="00043B23" w:rsidRDefault="00043B23">
      <w:pPr>
        <w:pStyle w:val="CommentText"/>
      </w:pPr>
      <w:r>
        <w:rPr>
          <w:rStyle w:val="CommentReference"/>
        </w:rPr>
        <w:annotationRef/>
      </w:r>
      <w:r>
        <w:t>3/14/18 Linda/KBS: OK, resolved.</w:t>
      </w:r>
    </w:p>
  </w:comment>
  <w:comment w:id="116" w:author="Author" w:initials="A">
    <w:p w:rsidR="004778F5" w:rsidRDefault="004778F5" w:rsidP="004778F5">
      <w:pPr>
        <w:pStyle w:val="CommentText"/>
      </w:pPr>
      <w:r w:rsidRPr="009207D5">
        <w:rPr>
          <w:rStyle w:val="CommentReference"/>
          <w:highlight w:val="yellow"/>
        </w:rPr>
        <w:annotationRef/>
      </w:r>
      <w:r w:rsidRPr="009207D5">
        <w:rPr>
          <w:highlight w:val="yellow"/>
        </w:rPr>
        <w:t>3/9/18 Team B3: Change addresses KBS comment on 2/6 and 3/6 about auto-populating the following two questions</w:t>
      </w:r>
      <w:r>
        <w:t xml:space="preserve"> </w:t>
      </w:r>
    </w:p>
  </w:comment>
  <w:comment w:id="117" w:author="Author" w:initials="A">
    <w:p w:rsidR="00043B23" w:rsidRDefault="00043B23">
      <w:pPr>
        <w:pStyle w:val="CommentText"/>
      </w:pPr>
      <w:r>
        <w:rPr>
          <w:rStyle w:val="CommentReference"/>
        </w:rPr>
        <w:annotationRef/>
      </w:r>
      <w:r>
        <w:t>3/14/18 Linda/KBS: OK, resolved.</w:t>
      </w:r>
    </w:p>
  </w:comment>
  <w:comment w:id="154" w:author="Author" w:initials="A">
    <w:p w:rsidR="00B5323B" w:rsidRDefault="00B5323B" w:rsidP="006F0BE2">
      <w:pPr>
        <w:pStyle w:val="CommentText"/>
      </w:pPr>
      <w:r w:rsidRPr="00503445">
        <w:rPr>
          <w:highlight w:val="yellow"/>
        </w:rPr>
        <w:t xml:space="preserve">Team B3 2/22: </w:t>
      </w:r>
      <w:r w:rsidRPr="00503445">
        <w:rPr>
          <w:rStyle w:val="CommentReference"/>
          <w:highlight w:val="yellow"/>
        </w:rPr>
        <w:annotationRef/>
      </w:r>
      <w:r w:rsidRPr="00503445">
        <w:rPr>
          <w:highlight w:val="yellow"/>
        </w:rPr>
        <w:t>Links added, provided by SME.</w:t>
      </w:r>
    </w:p>
  </w:comment>
  <w:comment w:id="157" w:author="Author" w:initials="A">
    <w:p w:rsidR="009F477D" w:rsidRDefault="009F477D">
      <w:pPr>
        <w:pStyle w:val="CommentText"/>
      </w:pPr>
      <w:r>
        <w:rPr>
          <w:rStyle w:val="CommentReference"/>
        </w:rPr>
        <w:annotationRef/>
      </w:r>
      <w:r>
        <w:t>3/14/18 Linda/KBS: OK, resolved.</w:t>
      </w:r>
    </w:p>
  </w:comment>
  <w:comment w:id="159" w:author="Author" w:initials="A">
    <w:p w:rsidR="00B5323B" w:rsidRDefault="00B5323B" w:rsidP="006F0BE2">
      <w:pPr>
        <w:pStyle w:val="CommentText"/>
      </w:pPr>
      <w:r>
        <w:rPr>
          <w:rStyle w:val="CommentReference"/>
        </w:rPr>
        <w:annotationRef/>
      </w:r>
      <w:r>
        <w:t>3/6/18 KBS/Linda: These instructions should be in a technical note.  If links are displayed then there needs to be a section prompt to indicate what is linked to.  I am unable to access either of these documents, and that is a problem if we are going to include links to them in the KNART.  Please let’s be clear that display of this guidance is optional – users should never be forced to look at long  textual material that is more appropriately included in a full course on the topic.</w:t>
      </w:r>
    </w:p>
  </w:comment>
  <w:comment w:id="160" w:author="Author" w:initials="A">
    <w:p w:rsidR="00B5323B" w:rsidRDefault="00B5323B" w:rsidP="006F0BE2">
      <w:pPr>
        <w:pStyle w:val="CommentText"/>
      </w:pPr>
      <w:r w:rsidRPr="00F8754E">
        <w:rPr>
          <w:rStyle w:val="CommentReference"/>
          <w:highlight w:val="yellow"/>
        </w:rPr>
        <w:annotationRef/>
      </w:r>
      <w:r w:rsidRPr="00F8754E">
        <w:rPr>
          <w:highlight w:val="yellow"/>
        </w:rPr>
        <w:t>3/9/18 Team B3: included in technical note.  When we clicked on the link and it did take us to the PDF of Title 38 – Veterans’ benefits, section 1720 D. Counseling and treatment for MST</w:t>
      </w:r>
    </w:p>
  </w:comment>
  <w:comment w:id="161" w:author="Author" w:initials="A">
    <w:p w:rsidR="00CA277B" w:rsidRDefault="00CA277B">
      <w:pPr>
        <w:pStyle w:val="CommentText"/>
      </w:pPr>
      <w:r>
        <w:rPr>
          <w:rStyle w:val="CommentReference"/>
        </w:rPr>
        <w:annotationRef/>
      </w:r>
      <w:r>
        <w:t>3/14/18 Linda/KBS: OK, resolved.</w:t>
      </w:r>
    </w:p>
  </w:comment>
  <w:comment w:id="188" w:author="Author" w:initials="A">
    <w:p w:rsidR="00B5323B" w:rsidRDefault="00B5323B" w:rsidP="0036270B">
      <w:pPr>
        <w:pStyle w:val="CommentText"/>
      </w:pPr>
      <w:r w:rsidRPr="009207D5">
        <w:rPr>
          <w:rStyle w:val="CommentReference"/>
          <w:highlight w:val="yellow"/>
        </w:rPr>
        <w:annotationRef/>
      </w:r>
      <w:r w:rsidRPr="009207D5">
        <w:rPr>
          <w:highlight w:val="yellow"/>
        </w:rPr>
        <w:t>Team B3 3/9: The words Mental Health are specifically left out of this section due to PO comments.</w:t>
      </w:r>
    </w:p>
  </w:comment>
  <w:comment w:id="189" w:author="Author" w:initials="A">
    <w:p w:rsidR="00D3424E" w:rsidRDefault="00D3424E">
      <w:pPr>
        <w:pStyle w:val="CommentText"/>
      </w:pPr>
      <w:r>
        <w:rPr>
          <w:rStyle w:val="CommentReference"/>
        </w:rPr>
        <w:annotationRef/>
      </w:r>
      <w:r>
        <w:t>3/14/18 Linda/KBS: OK, resolved.</w:t>
      </w:r>
    </w:p>
  </w:comment>
  <w:comment w:id="209" w:author="Author" w:initials="A">
    <w:p w:rsidR="00B5323B" w:rsidRDefault="00B5323B">
      <w:pPr>
        <w:pStyle w:val="CommentText"/>
      </w:pPr>
      <w:r>
        <w:rPr>
          <w:rStyle w:val="CommentReference"/>
        </w:rPr>
        <w:annotationRef/>
      </w:r>
      <w:r>
        <w:t>3/6/18 KBS/Linda: Replace this ENTIRE section with A FEW sections prompts consisting of MAXIMUM 3 words, that link to the appropriate guidance.  It is not acceptable, ever, to bombard users with an entire course worth of guidance every time they open a documentation template</w:t>
      </w:r>
    </w:p>
  </w:comment>
  <w:comment w:id="210" w:author="Author" w:initials="A">
    <w:p w:rsidR="00B5323B" w:rsidRDefault="00B5323B">
      <w:pPr>
        <w:pStyle w:val="CommentText"/>
      </w:pPr>
      <w:r w:rsidRPr="004A4B69">
        <w:rPr>
          <w:rStyle w:val="CommentReference"/>
          <w:highlight w:val="yellow"/>
        </w:rPr>
        <w:annotationRef/>
      </w:r>
      <w:r w:rsidRPr="004A4B69">
        <w:rPr>
          <w:highlight w:val="yellow"/>
        </w:rPr>
        <w:t>Team B3 3/9: See updates made towards end of document.</w:t>
      </w:r>
    </w:p>
  </w:comment>
  <w:comment w:id="213" w:author="Author" w:initials="A">
    <w:p w:rsidR="00B5323B" w:rsidRDefault="00B5323B">
      <w:pPr>
        <w:pStyle w:val="CommentText"/>
      </w:pPr>
      <w:r>
        <w:rPr>
          <w:rStyle w:val="CommentReference"/>
        </w:rPr>
        <w:annotationRef/>
      </w:r>
      <w:r>
        <w:t>3/6/18 KBS/Linda: same comment as for prior verbose section prompts.</w:t>
      </w:r>
    </w:p>
  </w:comment>
  <w:comment w:id="214" w:author="Author" w:initials="A">
    <w:p w:rsidR="00B5323B" w:rsidRDefault="00B5323B">
      <w:pPr>
        <w:pStyle w:val="CommentText"/>
      </w:pPr>
      <w:r>
        <w:rPr>
          <w:rStyle w:val="CommentReference"/>
        </w:rPr>
        <w:annotationRef/>
      </w:r>
      <w:r w:rsidRPr="004A4B69">
        <w:rPr>
          <w:highlight w:val="yellow"/>
        </w:rPr>
        <w:t>Team B3 3/9: Revised towards end of document.</w:t>
      </w:r>
    </w:p>
  </w:comment>
  <w:comment w:id="216" w:author="Author" w:initials="A">
    <w:p w:rsidR="00B5323B" w:rsidRDefault="00B5323B">
      <w:pPr>
        <w:pStyle w:val="CommentText"/>
      </w:pPr>
      <w:r>
        <w:rPr>
          <w:rStyle w:val="CommentReference"/>
        </w:rPr>
        <w:annotationRef/>
      </w:r>
      <w:r>
        <w:t>3/6/18 KBS/Linda: This section could be a tool tip, but not text in the documentation template</w:t>
      </w:r>
    </w:p>
  </w:comment>
  <w:comment w:id="217" w:author="Author" w:initials="A">
    <w:p w:rsidR="00B5323B" w:rsidRDefault="00B5323B">
      <w:pPr>
        <w:pStyle w:val="CommentText"/>
      </w:pPr>
      <w:r>
        <w:rPr>
          <w:rStyle w:val="CommentReference"/>
        </w:rPr>
        <w:annotationRef/>
      </w:r>
      <w:r w:rsidRPr="004A4B69">
        <w:rPr>
          <w:highlight w:val="yellow"/>
        </w:rPr>
        <w:t>Team B3 3/9: See updates below.</w:t>
      </w:r>
    </w:p>
  </w:comment>
  <w:comment w:id="284" w:author="Author" w:initials="A">
    <w:p w:rsidR="00B5323B" w:rsidRDefault="00B5323B" w:rsidP="00BF5D08">
      <w:pPr>
        <w:pStyle w:val="CommentText"/>
      </w:pPr>
      <w:r>
        <w:rPr>
          <w:rStyle w:val="CommentReference"/>
        </w:rPr>
        <w:annotationRef/>
      </w:r>
      <w:r>
        <w:t xml:space="preserve">The patient is answering the question: </w:t>
      </w:r>
      <w:r w:rsidRPr="000A6586">
        <w:rPr>
          <w:rFonts w:eastAsiaTheme="minorHAnsi"/>
        </w:rPr>
        <w:t>Would you like to speak to a provider about this care</w:t>
      </w:r>
      <w:r>
        <w:rPr>
          <w:rStyle w:val="CommentReference"/>
        </w:rPr>
        <w:annotationRef/>
      </w:r>
      <w:r>
        <w:rPr>
          <w:rFonts w:eastAsiaTheme="minorHAnsi"/>
        </w:rPr>
        <w:t>?  Agree that the second response above and the first response here are redundant.</w:t>
      </w:r>
    </w:p>
  </w:comment>
  <w:comment w:id="285" w:author="Author" w:initials="A">
    <w:p w:rsidR="00B5323B" w:rsidRDefault="00B5323B" w:rsidP="00BF5D08">
      <w:pPr>
        <w:pStyle w:val="CommentText"/>
      </w:pPr>
      <w:r w:rsidRPr="009E0C4D">
        <w:rPr>
          <w:highlight w:val="yellow"/>
        </w:rPr>
        <w:t xml:space="preserve">Team B3 2/6: Revisions </w:t>
      </w:r>
      <w:r w:rsidRPr="009E0C4D">
        <w:rPr>
          <w:rStyle w:val="CommentReference"/>
          <w:highlight w:val="yellow"/>
        </w:rPr>
        <w:annotationRef/>
      </w:r>
      <w:r w:rsidRPr="009E0C4D">
        <w:rPr>
          <w:highlight w:val="yellow"/>
        </w:rPr>
        <w:t>Made on the item above this section.</w:t>
      </w:r>
    </w:p>
  </w:comment>
  <w:comment w:id="286" w:author="Author" w:initials="A">
    <w:p w:rsidR="00D3424E" w:rsidRDefault="00D3424E">
      <w:pPr>
        <w:pStyle w:val="CommentText"/>
      </w:pPr>
      <w:r>
        <w:rPr>
          <w:rStyle w:val="CommentReference"/>
        </w:rPr>
        <w:annotationRef/>
      </w:r>
      <w:r>
        <w:t>3/14/18 Linda/KBS: OK, resolved.</w:t>
      </w:r>
    </w:p>
  </w:comment>
  <w:comment w:id="281" w:author="Author" w:initials="A">
    <w:p w:rsidR="00B5323B" w:rsidRDefault="00B5323B" w:rsidP="00BF5D08">
      <w:pPr>
        <w:pStyle w:val="CommentText"/>
      </w:pPr>
      <w:r>
        <w:rPr>
          <w:rStyle w:val="CommentReference"/>
        </w:rPr>
        <w:annotationRef/>
      </w:r>
      <w:r>
        <w:t>2/1/18: What question is the patient answering her?  There is no clearly related section prompt.  These checkboxes are partially redundant relative to the 2 checkboxes immediately above.</w:t>
      </w:r>
    </w:p>
  </w:comment>
  <w:comment w:id="332" w:author="Author" w:initials="A">
    <w:p w:rsidR="00B5323B" w:rsidRDefault="00B5323B" w:rsidP="005B681B">
      <w:pPr>
        <w:pStyle w:val="ccwpTechnicalNote"/>
        <w:rPr>
          <w:rFonts w:eastAsiaTheme="minorHAnsi"/>
          <w:highlight w:val="yellow"/>
        </w:rPr>
      </w:pPr>
      <w:r w:rsidRPr="005B681B">
        <w:rPr>
          <w:rStyle w:val="CommentReference"/>
          <w:highlight w:val="yellow"/>
        </w:rPr>
        <w:annotationRef/>
      </w:r>
      <w:r w:rsidRPr="005B681B">
        <w:rPr>
          <w:rFonts w:eastAsiaTheme="minorHAnsi"/>
          <w:highlight w:val="yellow"/>
        </w:rPr>
        <w:t xml:space="preserve">[KNART-FIC: If a Veteran says “yes” to the referral question, the medical record/clinical reminder should be programmed to automatically open the </w:t>
      </w:r>
      <w:r w:rsidRPr="005B681B">
        <w:rPr>
          <w:rStyle w:val="ccwpAcronym"/>
          <w:rFonts w:eastAsiaTheme="minorHAnsi"/>
          <w:highlight w:val="yellow"/>
        </w:rPr>
        <w:t>MST</w:t>
      </w:r>
      <w:r w:rsidRPr="005B681B">
        <w:rPr>
          <w:rFonts w:eastAsiaTheme="minorHAnsi"/>
          <w:highlight w:val="yellow"/>
        </w:rPr>
        <w:t xml:space="preserve"> referral consult request so that clinicians can complete a consult request while completing the clinical reminder. Clinicians should be prompted to include information about the Veteran’s request for services, known treatment needs or </w:t>
      </w:r>
      <w:r w:rsidRPr="005B681B">
        <w:rPr>
          <w:rStyle w:val="ccwpAcronym"/>
          <w:rFonts w:eastAsiaTheme="minorHAnsi"/>
          <w:highlight w:val="yellow"/>
        </w:rPr>
        <w:t>MST</w:t>
      </w:r>
      <w:r w:rsidRPr="005B681B">
        <w:rPr>
          <w:rFonts w:eastAsiaTheme="minorHAnsi"/>
          <w:highlight w:val="yellow"/>
        </w:rPr>
        <w:t xml:space="preserve">-related problems, and any known treatment preferences, such as whether Veterans have a preference to be seen by a male or female provider or if they can come for services only on certain days/times. As above, which service/contact receives that consult request is determined by each local </w:t>
      </w:r>
      <w:r w:rsidRPr="005B681B">
        <w:rPr>
          <w:rStyle w:val="ccwpAcronym"/>
          <w:rFonts w:eastAsiaTheme="minorHAnsi"/>
          <w:highlight w:val="yellow"/>
        </w:rPr>
        <w:t>VHA</w:t>
      </w:r>
      <w:r w:rsidRPr="005B681B">
        <w:rPr>
          <w:rFonts w:eastAsiaTheme="minorHAnsi"/>
          <w:highlight w:val="yellow"/>
        </w:rPr>
        <w:t xml:space="preserve"> health care system. This is a critical step in the referral process and part of how data on </w:t>
      </w:r>
      <w:r w:rsidRPr="005B681B">
        <w:rPr>
          <w:rStyle w:val="ccwpAcronym"/>
          <w:rFonts w:eastAsiaTheme="minorHAnsi"/>
          <w:highlight w:val="yellow"/>
        </w:rPr>
        <w:t>MST</w:t>
      </w:r>
      <w:r w:rsidRPr="005B681B">
        <w:rPr>
          <w:rFonts w:eastAsiaTheme="minorHAnsi"/>
          <w:highlight w:val="yellow"/>
        </w:rPr>
        <w:t xml:space="preserve">-related treatment requests are tracked at both local and national levels. It also helps to prevent Veterans who would like a referral from falling through the cracks. As above, if Veterans desire a referral for </w:t>
      </w:r>
      <w:r w:rsidRPr="005B681B">
        <w:rPr>
          <w:rStyle w:val="ccwpAcronym"/>
          <w:rFonts w:eastAsiaTheme="minorHAnsi"/>
          <w:highlight w:val="yellow"/>
        </w:rPr>
        <w:t>MST</w:t>
      </w:r>
      <w:r w:rsidRPr="005B681B">
        <w:rPr>
          <w:rFonts w:eastAsiaTheme="minorHAnsi"/>
          <w:highlight w:val="yellow"/>
        </w:rPr>
        <w:t>-related physical health conditions, the clinician would likely need to submit a separate consult request to the appropriate specialty after completing the clinical reminder</w:t>
      </w:r>
      <w:r w:rsidRPr="005B681B">
        <w:rPr>
          <w:rStyle w:val="CommentReference"/>
          <w:highlight w:val="yellow"/>
        </w:rPr>
        <w:annotationRef/>
      </w:r>
      <w:r w:rsidRPr="005B681B">
        <w:rPr>
          <w:rStyle w:val="CommentReference"/>
          <w:highlight w:val="yellow"/>
        </w:rPr>
        <w:annotationRef/>
      </w:r>
      <w:r w:rsidRPr="005B681B">
        <w:rPr>
          <w:rFonts w:eastAsiaTheme="minorHAnsi"/>
          <w:highlight w:val="yellow"/>
        </w:rPr>
        <w:t>.]</w:t>
      </w:r>
      <w:r w:rsidRPr="005B681B">
        <w:rPr>
          <w:rStyle w:val="CommentReference"/>
          <w:highlight w:val="yellow"/>
        </w:rPr>
        <w:annotationRef/>
      </w:r>
    </w:p>
    <w:p w:rsidR="00B5323B" w:rsidRDefault="00B5323B" w:rsidP="005B681B">
      <w:pPr>
        <w:pStyle w:val="ccwpTechnicalNote"/>
      </w:pPr>
    </w:p>
    <w:p w:rsidR="00B5323B" w:rsidRDefault="00B5323B" w:rsidP="005B681B">
      <w:pPr>
        <w:pStyle w:val="ccwpTechnicalNote"/>
      </w:pPr>
      <w:r w:rsidRPr="005B681B">
        <w:rPr>
          <w:rStyle w:val="CommentReference"/>
          <w:highlight w:val="yellow"/>
        </w:rPr>
        <w:annotationRef/>
      </w:r>
      <w:r w:rsidRPr="005B681B">
        <w:rPr>
          <w:highlight w:val="yellow"/>
        </w:rPr>
        <w:t>This has been logged by the CDS team as a Future Implementation Concern (3/9/2018)</w:t>
      </w:r>
    </w:p>
  </w:comment>
  <w:comment w:id="333" w:author="Author" w:initials="A">
    <w:p w:rsidR="00767F58" w:rsidRDefault="00767F58">
      <w:pPr>
        <w:pStyle w:val="CommentText"/>
      </w:pPr>
      <w:r>
        <w:rPr>
          <w:rStyle w:val="CommentReference"/>
        </w:rPr>
        <w:annotationRef/>
      </w:r>
      <w:r>
        <w:t>3/14/18 Linda/KBS: OK, resolved.</w:t>
      </w:r>
    </w:p>
  </w:comment>
  <w:comment w:id="335" w:author="Author" w:initials="A">
    <w:p w:rsidR="00B5323B" w:rsidRPr="005B681B" w:rsidRDefault="00B5323B" w:rsidP="009C67D4">
      <w:pPr>
        <w:pStyle w:val="ccwpTechnicalNote"/>
        <w:rPr>
          <w:rFonts w:eastAsiaTheme="minorHAnsi"/>
          <w:highlight w:val="yellow"/>
        </w:rPr>
      </w:pPr>
      <w:r w:rsidRPr="005B681B">
        <w:rPr>
          <w:rStyle w:val="CommentReference"/>
          <w:highlight w:val="yellow"/>
        </w:rPr>
        <w:annotationRef/>
      </w:r>
      <w:r w:rsidRPr="005B681B">
        <w:rPr>
          <w:rFonts w:eastAsiaTheme="minorHAnsi"/>
          <w:highlight w:val="yellow"/>
        </w:rPr>
        <w:t xml:space="preserve">[KNART-FIC: The referral question in the clinical reminder also generates health factors for national tracking, and the reminder should auto populate text into the associated progress note. There are also specific technical parameters for Veterans who have additional military service after being initially screened. For health factors: 1) A “yes” response to the referral question is stored in the medical record as a health factor associated with the visit with the text “VA-MST REQUESTS MH REFERRAL”; 2) A “no” response indicating that the patient declines referral to care is stored in the medical record as a health factor associated with the visit with the text “VA-MST DECLINES MH REFERRAL”; and 3) A “No” response indicating that the patient is already receiving care is stored in the medical record as a health factor associated with the visit with the text “VA-MST CURRENTLY ENROLLED IN MH.” The clinical reminder should also be programmed to auto populate language in the progress note that provides more information on the definition of </w:t>
      </w:r>
      <w:r w:rsidRPr="005B681B">
        <w:rPr>
          <w:rStyle w:val="ccwpAcronym"/>
          <w:rFonts w:eastAsiaTheme="minorHAnsi"/>
          <w:highlight w:val="yellow"/>
        </w:rPr>
        <w:t>MST</w:t>
      </w:r>
      <w:r w:rsidRPr="005B681B">
        <w:rPr>
          <w:rStyle w:val="CommentReference"/>
          <w:highlight w:val="yellow"/>
        </w:rPr>
        <w:annotationRef/>
      </w:r>
      <w:r w:rsidRPr="005B681B">
        <w:rPr>
          <w:rFonts w:eastAsiaTheme="minorHAnsi"/>
          <w:highlight w:val="yellow"/>
        </w:rPr>
        <w:t xml:space="preserve">:] </w:t>
      </w:r>
      <w:r w:rsidRPr="005B681B">
        <w:rPr>
          <w:rStyle w:val="CommentReference"/>
          <w:highlight w:val="yellow"/>
        </w:rPr>
        <w:annotationRef/>
      </w:r>
    </w:p>
    <w:p w:rsidR="00B5323B" w:rsidRPr="005B681B" w:rsidRDefault="00B5323B" w:rsidP="009C67D4">
      <w:pPr>
        <w:pStyle w:val="ccwpTechnicalNote"/>
        <w:rPr>
          <w:rFonts w:eastAsiaTheme="minorHAnsi"/>
          <w:highlight w:val="yellow"/>
        </w:rPr>
      </w:pPr>
    </w:p>
    <w:p w:rsidR="00B5323B" w:rsidRDefault="00B5323B" w:rsidP="005B681B">
      <w:pPr>
        <w:pStyle w:val="ccwpTechnicalNote"/>
      </w:pPr>
      <w:r w:rsidRPr="005B681B">
        <w:rPr>
          <w:rStyle w:val="CommentReference"/>
          <w:highlight w:val="yellow"/>
        </w:rPr>
        <w:annotationRef/>
      </w:r>
      <w:r w:rsidRPr="005B681B">
        <w:rPr>
          <w:highlight w:val="yellow"/>
        </w:rPr>
        <w:t>This has been logged by the CDS team as a Future Implementation Concern (3/9/2018)</w:t>
      </w:r>
    </w:p>
  </w:comment>
  <w:comment w:id="336" w:author="Author" w:initials="A">
    <w:p w:rsidR="005E5577" w:rsidRDefault="005E5577">
      <w:pPr>
        <w:pStyle w:val="CommentText"/>
      </w:pPr>
      <w:r>
        <w:rPr>
          <w:rStyle w:val="CommentReference"/>
        </w:rPr>
        <w:annotationRef/>
      </w:r>
      <w:r>
        <w:t>3/14/18 Linda/KBS: OK</w:t>
      </w:r>
    </w:p>
  </w:comment>
  <w:comment w:id="418" w:author="Author" w:initials="A">
    <w:p w:rsidR="00B5323B" w:rsidRDefault="00B5323B">
      <w:pPr>
        <w:pStyle w:val="CommentText"/>
      </w:pPr>
      <w:r w:rsidRPr="005B681B">
        <w:rPr>
          <w:rStyle w:val="CommentReference"/>
          <w:highlight w:val="yellow"/>
        </w:rPr>
        <w:annotationRef/>
      </w:r>
      <w:r w:rsidRPr="005B681B">
        <w:rPr>
          <w:highlight w:val="yellow"/>
        </w:rPr>
        <w:t>Team B3 3/9: Please note: questions listed above have been repeated here for context.</w:t>
      </w:r>
    </w:p>
  </w:comment>
  <w:comment w:id="414" w:author="Author" w:initials="A">
    <w:p w:rsidR="00EE576B" w:rsidRDefault="00EE576B">
      <w:pPr>
        <w:pStyle w:val="CommentText"/>
      </w:pPr>
      <w:r>
        <w:rPr>
          <w:rStyle w:val="CommentReference"/>
        </w:rPr>
        <w:annotationRef/>
      </w:r>
      <w:r w:rsidR="003A1E55">
        <w:t>3/14/18 Linda/KBS: I have made multiple edits to this section, primarily to remove formatting that should only be used in the white paper itself and not in an appendix that is intended to provide guidance to users.</w:t>
      </w:r>
    </w:p>
  </w:comment>
  <w:comment w:id="415" w:author="Author" w:initials="A">
    <w:p w:rsidR="00BB2922" w:rsidRDefault="00BB2922">
      <w:pPr>
        <w:pStyle w:val="CommentText"/>
      </w:pPr>
      <w:r>
        <w:rPr>
          <w:rStyle w:val="CommentReference"/>
        </w:rPr>
        <w:annotationRef/>
      </w:r>
      <w:r w:rsidRPr="00E42E75">
        <w:rPr>
          <w:highlight w:val="yellow"/>
        </w:rPr>
        <w:t xml:space="preserve">3/15/18 </w:t>
      </w:r>
      <w:r w:rsidR="00E42E75" w:rsidRPr="00E42E75">
        <w:rPr>
          <w:highlight w:val="yellow"/>
        </w:rPr>
        <w:t>Team B3</w:t>
      </w:r>
      <w:r w:rsidRPr="00E42E75">
        <w:rPr>
          <w:highlight w:val="yellow"/>
        </w:rPr>
        <w:t>: noted, agreed</w:t>
      </w:r>
      <w:r w:rsidR="00E42E75">
        <w:rPr>
          <w:highlight w:val="yellow"/>
        </w:rPr>
        <w:t xml:space="preserve"> – we </w:t>
      </w:r>
      <w:r w:rsidRPr="00E42E75">
        <w:rPr>
          <w:highlight w:val="yellow"/>
        </w:rPr>
        <w:t>believe this is a very usable knowledge resource now.</w:t>
      </w:r>
    </w:p>
  </w:comment>
  <w:comment w:id="432" w:author="Author" w:initials="A">
    <w:p w:rsidR="00B5323B" w:rsidRDefault="00B5323B" w:rsidP="00A70CC8">
      <w:pPr>
        <w:pStyle w:val="CommentText"/>
      </w:pPr>
      <w:r>
        <w:rPr>
          <w:rStyle w:val="CommentReference"/>
        </w:rPr>
        <w:annotationRef/>
      </w:r>
      <w:r>
        <w:t>3/6/18 KBS/Linda/Diane: This entire section should be removed from the knowledge artifact and replaced with a link to guidance.  This does not belong in a documentation template.  Consider VERY BRIEF section prompts with links to ONLY the guidance that is relevant to that section– e.g. “Whom to screen”, "When to screen”, etc.</w:t>
      </w:r>
    </w:p>
    <w:p w:rsidR="00B5323B" w:rsidRDefault="00B5323B" w:rsidP="0036270B">
      <w:pPr>
        <w:pStyle w:val="CommentText"/>
      </w:pPr>
    </w:p>
    <w:p w:rsidR="00B5323B" w:rsidRDefault="00B5323B" w:rsidP="0036270B">
      <w:pPr>
        <w:pStyle w:val="CommentText"/>
      </w:pPr>
      <w:r w:rsidRPr="00A70CC8">
        <w:rPr>
          <w:highlight w:val="yellow"/>
        </w:rPr>
        <w:t>Team B3 3/9: Moved to separate companion page.</w:t>
      </w:r>
    </w:p>
  </w:comment>
  <w:comment w:id="433" w:author="Author" w:initials="A">
    <w:p w:rsidR="008F06D4" w:rsidRDefault="008F06D4">
      <w:pPr>
        <w:pStyle w:val="CommentText"/>
      </w:pPr>
      <w:r>
        <w:rPr>
          <w:rStyle w:val="CommentReference"/>
        </w:rPr>
        <w:annotationRef/>
      </w:r>
      <w:r>
        <w:t>3/14/18 Linda/KBS: OK, resolved.</w:t>
      </w:r>
    </w:p>
  </w:comment>
  <w:comment w:id="470" w:author="Author" w:initials="A">
    <w:p w:rsidR="00B5323B" w:rsidRDefault="00B5323B" w:rsidP="0036270B">
      <w:pPr>
        <w:pStyle w:val="CommentText"/>
      </w:pPr>
      <w:r w:rsidRPr="005B681B">
        <w:rPr>
          <w:rStyle w:val="CommentReference"/>
        </w:rPr>
        <w:annotationRef/>
      </w:r>
      <w:r w:rsidRPr="005B681B">
        <w:t>3/6/18 KBS/Linda/Diane: Replace this ENTIRE section with A FEW brief section prompts, that link to the appropriate guidance.  It is not acceptable or useful, ever, to bombard users with an entire course worth of guidance every time they open a documentation template</w:t>
      </w:r>
    </w:p>
  </w:comment>
  <w:comment w:id="471" w:author="Author" w:initials="A">
    <w:p w:rsidR="00B5323B" w:rsidRDefault="00B5323B">
      <w:pPr>
        <w:pStyle w:val="CommentText"/>
      </w:pPr>
      <w:r>
        <w:rPr>
          <w:rStyle w:val="CommentReference"/>
        </w:rPr>
        <w:annotationRef/>
      </w:r>
      <w:r w:rsidRPr="003E6201">
        <w:rPr>
          <w:highlight w:val="yellow"/>
        </w:rPr>
        <w:t>3/9/18 Team B3: Addressed this above at the beginning of the screening.  There are 2 links.  One will bring them to the entire Companion Page and one will directly take them to the guidance on asking questions.</w:t>
      </w:r>
    </w:p>
  </w:comment>
  <w:comment w:id="472" w:author="Author" w:initials="A">
    <w:p w:rsidR="008F06D4" w:rsidRDefault="008F06D4">
      <w:pPr>
        <w:pStyle w:val="CommentText"/>
      </w:pPr>
      <w:r>
        <w:rPr>
          <w:rStyle w:val="CommentReference"/>
        </w:rPr>
        <w:annotationRef/>
      </w:r>
      <w:r>
        <w:t>3/14/18 Linda/KBS: OK, resolved.</w:t>
      </w:r>
    </w:p>
  </w:comment>
  <w:comment w:id="488" w:author="Author" w:initials="A">
    <w:p w:rsidR="00B5323B" w:rsidRDefault="00B5323B" w:rsidP="0036270B">
      <w:pPr>
        <w:pStyle w:val="CommentText"/>
      </w:pPr>
      <w:r w:rsidRPr="00830189">
        <w:rPr>
          <w:rStyle w:val="CommentReference"/>
          <w:highlight w:val="yellow"/>
        </w:rPr>
        <w:annotationRef/>
      </w:r>
      <w:r>
        <w:rPr>
          <w:highlight w:val="yellow"/>
        </w:rPr>
        <w:t xml:space="preserve">Team B3 2/6: </w:t>
      </w:r>
      <w:r w:rsidRPr="00830189">
        <w:rPr>
          <w:highlight w:val="yellow"/>
        </w:rPr>
        <w:t>Agree</w:t>
      </w:r>
    </w:p>
  </w:comment>
  <w:comment w:id="489" w:author="Author" w:initials="A">
    <w:p w:rsidR="008F06D4" w:rsidRDefault="008F06D4">
      <w:pPr>
        <w:pStyle w:val="CommentText"/>
      </w:pPr>
      <w:r>
        <w:rPr>
          <w:rStyle w:val="CommentReference"/>
        </w:rPr>
        <w:annotationRef/>
      </w:r>
      <w:r>
        <w:t>3/14/18 Linda/KBS: OK, resolved.</w:t>
      </w:r>
    </w:p>
  </w:comment>
  <w:comment w:id="510" w:author="Author" w:initials="A">
    <w:p w:rsidR="00B5323B" w:rsidRDefault="00B5323B" w:rsidP="0036270B">
      <w:pPr>
        <w:pStyle w:val="CommentText"/>
      </w:pPr>
      <w:r>
        <w:rPr>
          <w:rStyle w:val="CommentReference"/>
        </w:rPr>
        <w:annotationRef/>
      </w:r>
      <w:r>
        <w:t>2/1/18: You keep alternately between “section prompt” and “clinical comment” and it is not clear why.  None of this seems addressed to the authoring team – it is only useful is displayed to a clinician.</w:t>
      </w:r>
    </w:p>
  </w:comment>
  <w:comment w:id="513" w:author="Author" w:initials="A">
    <w:p w:rsidR="00B5323B" w:rsidRDefault="00B5323B" w:rsidP="0036270B">
      <w:pPr>
        <w:pStyle w:val="CommentText"/>
      </w:pPr>
      <w:r>
        <w:rPr>
          <w:rStyle w:val="CommentReference"/>
        </w:rPr>
        <w:annotationRef/>
      </w:r>
      <w:r>
        <w:rPr>
          <w:highlight w:val="yellow"/>
        </w:rPr>
        <w:t>Team B3 2/6: Globally clinical comments updated to section prompts.</w:t>
      </w:r>
    </w:p>
  </w:comment>
  <w:comment w:id="514" w:author="Author" w:initials="A">
    <w:p w:rsidR="00436098" w:rsidRDefault="00436098">
      <w:pPr>
        <w:pStyle w:val="CommentText"/>
      </w:pPr>
      <w:r>
        <w:rPr>
          <w:rStyle w:val="CommentReference"/>
        </w:rPr>
        <w:annotationRef/>
      </w:r>
      <w:r>
        <w:t>3/14/18 Linda/KBS: OK, resolved.  Since this was converted to an appendix I have removed formatting that was relevant only to the body of the white paper.</w:t>
      </w:r>
    </w:p>
  </w:comment>
  <w:comment w:id="520" w:author="Author" w:initials="A">
    <w:p w:rsidR="00B5323B" w:rsidRDefault="00B5323B" w:rsidP="0036270B">
      <w:pPr>
        <w:pStyle w:val="CommentText"/>
      </w:pPr>
      <w:r>
        <w:rPr>
          <w:rStyle w:val="CommentReference"/>
        </w:rPr>
        <w:annotationRef/>
      </w:r>
    </w:p>
  </w:comment>
  <w:comment w:id="521" w:author="Author" w:initials="A">
    <w:p w:rsidR="00B5323B" w:rsidRDefault="00B5323B" w:rsidP="0036270B">
      <w:pPr>
        <w:pStyle w:val="CommentText"/>
      </w:pPr>
      <w:r>
        <w:rPr>
          <w:rStyle w:val="CommentReference"/>
        </w:rPr>
        <w:annotationRef/>
      </w:r>
      <w:r>
        <w:rPr>
          <w:highlight w:val="yellow"/>
        </w:rPr>
        <w:t>Team B3 2/6: a</w:t>
      </w:r>
      <w:r w:rsidRPr="00830189">
        <w:rPr>
          <w:highlight w:val="yellow"/>
        </w:rPr>
        <w:t>gree</w:t>
      </w:r>
    </w:p>
    <w:p w:rsidR="00B5323B" w:rsidRDefault="00B5323B" w:rsidP="0036270B">
      <w:pPr>
        <w:pStyle w:val="CommentText"/>
      </w:pPr>
    </w:p>
  </w:comment>
  <w:comment w:id="522" w:author="Author" w:initials="A">
    <w:p w:rsidR="00436098" w:rsidRDefault="00436098">
      <w:pPr>
        <w:pStyle w:val="CommentText"/>
      </w:pPr>
      <w:r>
        <w:rPr>
          <w:rStyle w:val="CommentReference"/>
        </w:rPr>
        <w:annotationRef/>
      </w:r>
      <w:r>
        <w:t>3/14/18 Linda/KBS: OK, resolved.</w:t>
      </w:r>
    </w:p>
  </w:comment>
  <w:comment w:id="528" w:author="Author" w:initials="A">
    <w:p w:rsidR="00B5323B" w:rsidRDefault="00B5323B" w:rsidP="0036270B">
      <w:pPr>
        <w:pStyle w:val="CommentText"/>
      </w:pPr>
      <w:r>
        <w:rPr>
          <w:rStyle w:val="CommentReference"/>
        </w:rPr>
        <w:annotationRef/>
      </w:r>
      <w:r>
        <w:t xml:space="preserve">2/1/18: Please use “section prompt” rather than “clinical comment’ throughout this document, according to your conventions, to indicate text to be displayed to the user. </w:t>
      </w:r>
    </w:p>
  </w:comment>
  <w:comment w:id="531" w:author="Author" w:initials="A">
    <w:p w:rsidR="00B5323B" w:rsidRDefault="00B5323B" w:rsidP="0036270B">
      <w:pPr>
        <w:pStyle w:val="CommentText"/>
      </w:pPr>
      <w:r>
        <w:rPr>
          <w:rStyle w:val="CommentReference"/>
        </w:rPr>
        <w:annotationRef/>
      </w:r>
      <w:r>
        <w:rPr>
          <w:highlight w:val="yellow"/>
        </w:rPr>
        <w:t>Team B3 2/6: Revised</w:t>
      </w:r>
    </w:p>
  </w:comment>
  <w:comment w:id="532" w:author="Author" w:initials="A">
    <w:p w:rsidR="00436098" w:rsidRDefault="00436098">
      <w:pPr>
        <w:pStyle w:val="CommentText"/>
      </w:pPr>
      <w:r>
        <w:rPr>
          <w:rStyle w:val="CommentReference"/>
        </w:rPr>
        <w:annotationRef/>
      </w:r>
      <w:r>
        <w:t>3/14/18 Linda/KBS: OK, resolved.</w:t>
      </w:r>
    </w:p>
  </w:comment>
  <w:comment w:id="546" w:author="Author" w:initials="A">
    <w:p w:rsidR="00B5323B" w:rsidRDefault="00B5323B" w:rsidP="0036270B">
      <w:pPr>
        <w:pStyle w:val="CommentText"/>
      </w:pPr>
      <w:r>
        <w:rPr>
          <w:rStyle w:val="CommentReference"/>
        </w:rPr>
        <w:annotationRef/>
      </w:r>
      <w:r>
        <w:t>2/1/18: What consideration?</w:t>
      </w:r>
    </w:p>
  </w:comment>
  <w:comment w:id="548" w:author="Author" w:initials="A">
    <w:p w:rsidR="00B5323B" w:rsidRDefault="00B5323B" w:rsidP="0036270B">
      <w:pPr>
        <w:pStyle w:val="CommentText"/>
      </w:pPr>
      <w:r w:rsidRPr="003E6201">
        <w:rPr>
          <w:rStyle w:val="CommentReference"/>
        </w:rPr>
        <w:annotationRef/>
      </w:r>
      <w:r w:rsidRPr="003E6201">
        <w:t>Team B3 2/6: “This consideration” is “Privacy and Trust,”</w:t>
      </w:r>
      <w:r>
        <w:t xml:space="preserve">  </w:t>
      </w:r>
    </w:p>
  </w:comment>
  <w:comment w:id="549" w:author="Author" w:initials="A">
    <w:p w:rsidR="00B5323B" w:rsidRDefault="00B5323B">
      <w:pPr>
        <w:pStyle w:val="CommentText"/>
      </w:pPr>
      <w:r>
        <w:rPr>
          <w:rStyle w:val="CommentReference"/>
        </w:rPr>
        <w:annotationRef/>
      </w:r>
      <w:r w:rsidRPr="00D24A2E">
        <w:t>2018-03-07 KBS/Diane:. KBS has edited the text so that any reader can understand. Many readers will not know what you are referring to if you say “This</w:t>
      </w:r>
      <w:r>
        <w:t xml:space="preserve"> consideration” four full paragraphs (18 lines and 282 words) beyond the line that says “Consideration 2 Privacy and Trust”.  There is no downside to being explicit. </w:t>
      </w:r>
    </w:p>
  </w:comment>
  <w:comment w:id="550" w:author="Author" w:initials="A">
    <w:p w:rsidR="00B5323B" w:rsidRDefault="00B5323B">
      <w:pPr>
        <w:pStyle w:val="CommentText"/>
      </w:pPr>
      <w:r>
        <w:rPr>
          <w:rStyle w:val="CommentReference"/>
        </w:rPr>
        <w:annotationRef/>
      </w:r>
      <w:r w:rsidRPr="003E6201">
        <w:rPr>
          <w:highlight w:val="yellow"/>
        </w:rPr>
        <w:t>Team B3 3/9: Accepted.</w:t>
      </w:r>
    </w:p>
  </w:comment>
  <w:comment w:id="551" w:author="Author" w:initials="A">
    <w:p w:rsidR="00436098" w:rsidRDefault="00436098">
      <w:pPr>
        <w:pStyle w:val="CommentText"/>
      </w:pPr>
      <w:r>
        <w:rPr>
          <w:rStyle w:val="CommentReference"/>
        </w:rPr>
        <w:annotationRef/>
      </w:r>
      <w:r>
        <w:t>3/14/18 Linda/KBS: OK, resolved.</w:t>
      </w:r>
    </w:p>
  </w:comment>
  <w:comment w:id="594" w:author="Author" w:initials="A">
    <w:p w:rsidR="00B5323B" w:rsidRDefault="00B5323B">
      <w:pPr>
        <w:pStyle w:val="CommentText"/>
      </w:pPr>
      <w:r w:rsidRPr="003E6201">
        <w:rPr>
          <w:rStyle w:val="CommentReference"/>
          <w:highlight w:val="yellow"/>
        </w:rPr>
        <w:annotationRef/>
      </w:r>
      <w:r w:rsidRPr="003E6201">
        <w:rPr>
          <w:highlight w:val="yellow"/>
        </w:rPr>
        <w:t>3/9/18 Team B3 3/9: NOTE - The questions for the screening are repeated here so that the user of the guide is able to receive guidance in the context of the questions that are asked.</w:t>
      </w:r>
    </w:p>
  </w:comment>
  <w:comment w:id="595" w:author="Author" w:initials="A">
    <w:p w:rsidR="002E1A1C" w:rsidRDefault="002E1A1C">
      <w:pPr>
        <w:pStyle w:val="CommentText"/>
      </w:pPr>
      <w:r>
        <w:rPr>
          <w:rStyle w:val="CommentReference"/>
        </w:rPr>
        <w:annotationRef/>
      </w:r>
      <w:r>
        <w:t>3/14/18 Linda/KBS: OK, resolved.</w:t>
      </w:r>
    </w:p>
  </w:comment>
  <w:comment w:id="618" w:author="Author" w:initials="A">
    <w:p w:rsidR="00B5323B" w:rsidRDefault="00B5323B" w:rsidP="0036270B">
      <w:pPr>
        <w:pStyle w:val="CommentText"/>
      </w:pPr>
      <w:r>
        <w:rPr>
          <w:rStyle w:val="CommentReference"/>
        </w:rPr>
        <w:annotationRef/>
      </w:r>
      <w:r>
        <w:t>3/6/18 KBS/Linda: I suggest that the data for the next 2 questions should be populated automatically if the veteran declines to answer the first question.</w:t>
      </w:r>
    </w:p>
  </w:comment>
  <w:comment w:id="619" w:author="Author" w:initials="A">
    <w:p w:rsidR="00B5323B" w:rsidRDefault="00B5323B">
      <w:pPr>
        <w:pStyle w:val="CommentText"/>
      </w:pPr>
      <w:r w:rsidRPr="003E6201">
        <w:rPr>
          <w:rStyle w:val="CommentReference"/>
          <w:highlight w:val="yellow"/>
        </w:rPr>
        <w:annotationRef/>
      </w:r>
      <w:r w:rsidRPr="003E6201">
        <w:rPr>
          <w:highlight w:val="yellow"/>
        </w:rPr>
        <w:t xml:space="preserve">3/9/18 Team B3: </w:t>
      </w:r>
      <w:r w:rsidRPr="00F8754E">
        <w:rPr>
          <w:highlight w:val="yellow"/>
        </w:rPr>
        <w:t>addressed with edits</w:t>
      </w:r>
    </w:p>
  </w:comment>
  <w:comment w:id="625" w:author="Author" w:initials="A">
    <w:p w:rsidR="00B5323B" w:rsidRDefault="00B5323B" w:rsidP="0036270B">
      <w:pPr>
        <w:pStyle w:val="CommentText"/>
      </w:pPr>
      <w:r>
        <w:rPr>
          <w:rStyle w:val="CommentReference"/>
        </w:rPr>
        <w:annotationRef/>
      </w:r>
      <w:r>
        <w:t>3/6/18 KBS/Linda: I suggest making the section prompt something like “Guidance for asking MST questions” and providing the rest of the verbiage in a link or perhaps a tool tip.</w:t>
      </w:r>
    </w:p>
  </w:comment>
  <w:comment w:id="626" w:author="Author" w:initials="A">
    <w:p w:rsidR="00B5323B" w:rsidRDefault="00B5323B">
      <w:pPr>
        <w:pStyle w:val="CommentText"/>
      </w:pPr>
      <w:r>
        <w:rPr>
          <w:rStyle w:val="CommentReference"/>
        </w:rPr>
        <w:annotationRef/>
      </w:r>
      <w:r w:rsidRPr="00F8754E">
        <w:rPr>
          <w:highlight w:val="yellow"/>
        </w:rPr>
        <w:t>3/9/18 Team B3: addressed in screening section above</w:t>
      </w:r>
    </w:p>
  </w:comment>
  <w:comment w:id="627" w:author="Author" w:initials="A">
    <w:p w:rsidR="002E1A1C" w:rsidRDefault="002E1A1C">
      <w:pPr>
        <w:pStyle w:val="CommentText"/>
      </w:pPr>
      <w:r>
        <w:rPr>
          <w:rStyle w:val="CommentReference"/>
        </w:rPr>
        <w:annotationRef/>
      </w:r>
      <w:r>
        <w:t>3/14/18 Linda/KBS: OK, resolved.</w:t>
      </w:r>
    </w:p>
  </w:comment>
  <w:comment w:id="647" w:author="Author" w:initials="A">
    <w:p w:rsidR="00B5323B" w:rsidRDefault="00B5323B" w:rsidP="0036270B">
      <w:pPr>
        <w:pStyle w:val="CommentText"/>
      </w:pPr>
      <w:r w:rsidRPr="00503445">
        <w:rPr>
          <w:highlight w:val="yellow"/>
        </w:rPr>
        <w:t xml:space="preserve">Team B3 2/22: </w:t>
      </w:r>
      <w:r w:rsidRPr="00503445">
        <w:rPr>
          <w:rStyle w:val="CommentReference"/>
          <w:highlight w:val="yellow"/>
        </w:rPr>
        <w:annotationRef/>
      </w:r>
      <w:r w:rsidRPr="00503445">
        <w:rPr>
          <w:highlight w:val="yellow"/>
        </w:rPr>
        <w:t>Links added, provided by SME.</w:t>
      </w:r>
    </w:p>
  </w:comment>
  <w:comment w:id="648" w:author="Author" w:initials="A">
    <w:p w:rsidR="00B5323B" w:rsidRDefault="00B5323B" w:rsidP="0036270B">
      <w:pPr>
        <w:pStyle w:val="CommentText"/>
      </w:pPr>
      <w:r>
        <w:rPr>
          <w:rStyle w:val="CommentReference"/>
        </w:rPr>
        <w:annotationRef/>
      </w:r>
      <w:r>
        <w:t>3/6/18 KBS/Linda: These instructions should be in a technical note.  If links are displayed then there needs to be a section prompt to indicate what is linked to.  I am unable to access either of these documents, and that is a problem if we are going to include links to them in the KNART.  Please let’s be clear that display of this guidance is optional – users should never be forced to look at long  textual material that is more appropriately included in a full course on the topic.</w:t>
      </w:r>
    </w:p>
  </w:comment>
  <w:comment w:id="649" w:author="Author" w:initials="A">
    <w:p w:rsidR="00B5323B" w:rsidRDefault="00B5323B">
      <w:pPr>
        <w:pStyle w:val="CommentText"/>
      </w:pPr>
      <w:r w:rsidRPr="00E12413">
        <w:rPr>
          <w:rStyle w:val="CommentReference"/>
          <w:highlight w:val="yellow"/>
        </w:rPr>
        <w:annotationRef/>
      </w:r>
      <w:r w:rsidRPr="00E12413">
        <w:rPr>
          <w:highlight w:val="yellow"/>
        </w:rPr>
        <w:t>Team B3 3/9: Edits addressed in screening section above.</w:t>
      </w:r>
    </w:p>
  </w:comment>
  <w:comment w:id="658" w:author="Author" w:initials="A">
    <w:p w:rsidR="00B5323B" w:rsidRDefault="00B5323B" w:rsidP="0036270B">
      <w:pPr>
        <w:pStyle w:val="CommentText"/>
      </w:pPr>
      <w:r>
        <w:rPr>
          <w:rStyle w:val="CommentReference"/>
        </w:rPr>
        <w:annotationRef/>
      </w:r>
      <w:r>
        <w:t>3/6/18 KBS/Linda: Please remove all of this text from the section prompt.  There could  be a small number of VERY SHORT (couple words) section prompts that bring up either a link to the guidance or a tool tip.</w:t>
      </w:r>
    </w:p>
  </w:comment>
  <w:comment w:id="659" w:author="Author" w:initials="A">
    <w:p w:rsidR="00B5323B" w:rsidRDefault="00B5323B">
      <w:pPr>
        <w:pStyle w:val="CommentText"/>
      </w:pPr>
      <w:r w:rsidRPr="00F8754E">
        <w:rPr>
          <w:rStyle w:val="CommentReference"/>
          <w:highlight w:val="yellow"/>
        </w:rPr>
        <w:annotationRef/>
      </w:r>
      <w:r w:rsidRPr="00F8754E">
        <w:rPr>
          <w:highlight w:val="yellow"/>
        </w:rPr>
        <w:t xml:space="preserve">3/9/18 </w:t>
      </w:r>
      <w:r>
        <w:rPr>
          <w:highlight w:val="yellow"/>
        </w:rPr>
        <w:t>Team B3</w:t>
      </w:r>
      <w:r w:rsidRPr="00F8754E">
        <w:rPr>
          <w:highlight w:val="yellow"/>
        </w:rPr>
        <w:t>: Addressed by removing from screening above and placing in the guidance section here.</w:t>
      </w:r>
    </w:p>
  </w:comment>
  <w:comment w:id="660" w:author="Author" w:initials="A">
    <w:p w:rsidR="003A60C2" w:rsidRDefault="003A60C2">
      <w:pPr>
        <w:pStyle w:val="CommentText"/>
      </w:pPr>
      <w:r>
        <w:rPr>
          <w:rStyle w:val="CommentReference"/>
        </w:rPr>
        <w:annotationRef/>
      </w:r>
      <w:r>
        <w:t>3/14/18 Linda/KBS: OK, resolved.</w:t>
      </w:r>
    </w:p>
  </w:comment>
  <w:comment w:id="668" w:author="Author" w:initials="A">
    <w:p w:rsidR="00B5323B" w:rsidRPr="00F8754E" w:rsidRDefault="00B5323B" w:rsidP="0001737B">
      <w:pPr>
        <w:pStyle w:val="ccwpTechnicalNote"/>
        <w:rPr>
          <w:rFonts w:eastAsiaTheme="minorHAnsi"/>
          <w:highlight w:val="yellow"/>
        </w:rPr>
      </w:pPr>
      <w:r>
        <w:rPr>
          <w:rStyle w:val="CommentReference"/>
        </w:rPr>
        <w:annotationRef/>
      </w:r>
      <w:r w:rsidRPr="00F8754E">
        <w:rPr>
          <w:rFonts w:eastAsiaTheme="minorHAnsi"/>
          <w:highlight w:val="yellow"/>
        </w:rPr>
        <w:t xml:space="preserve">[KNART-FIC: Responses on the </w:t>
      </w:r>
      <w:r w:rsidRPr="00F8754E">
        <w:rPr>
          <w:rStyle w:val="ccwpAcronym"/>
          <w:rFonts w:eastAsiaTheme="minorHAnsi"/>
          <w:highlight w:val="yellow"/>
        </w:rPr>
        <w:t>MST</w:t>
      </w:r>
      <w:r w:rsidRPr="00F8754E">
        <w:rPr>
          <w:rFonts w:eastAsiaTheme="minorHAnsi"/>
          <w:highlight w:val="yellow"/>
        </w:rPr>
        <w:t xml:space="preserve"> Clinical Reminder also generate health factors and activate parts of the encounter form associated with Veterans’ appointments, both of which are critical for both access to free MST-related care and for national tracking purposes as described above: 1) A “yes” response to either item is stored as a health factor associated with the visit with the text “MST YES REPORTS”; 2) A “no” response to both items is stored as a health factor associated with the visit with the text “MST NO”; 3) A “declines” response to both items is stored as a health factor associated with the visit with the text “MST DECLINES TO ANSWER”; 4) Any combination of a “declines” response and a “no” response is stored as if both responses were “declines”; 5) If a Veteran declines to answer the clinical reminder questions, the clinical reminder should be set to reactivate one year from the date of the visit; 6) If the response to either question in the screening was “yes,” then the MST checkbox should be activated for all encounter forms immediately (see </w:t>
      </w:r>
      <w:r w:rsidRPr="00F8754E">
        <w:rPr>
          <w:rStyle w:val="ccwpAcronym"/>
          <w:rFonts w:eastAsiaTheme="minorHAnsi"/>
          <w:highlight w:val="yellow"/>
        </w:rPr>
        <w:t>MST</w:t>
      </w:r>
      <w:r w:rsidRPr="00F8754E">
        <w:rPr>
          <w:rFonts w:eastAsiaTheme="minorHAnsi"/>
          <w:highlight w:val="yellow"/>
        </w:rPr>
        <w:t xml:space="preserve"> Checkbox in Section 2.6 below); 7) If the response to either question in the screening was "yes," the </w:t>
      </w:r>
      <w:r w:rsidRPr="00F8754E">
        <w:rPr>
          <w:rStyle w:val="ccwpAcronym"/>
          <w:rFonts w:eastAsiaTheme="minorHAnsi"/>
          <w:highlight w:val="yellow"/>
        </w:rPr>
        <w:t>MST</w:t>
      </w:r>
      <w:r w:rsidRPr="00F8754E">
        <w:rPr>
          <w:rFonts w:eastAsiaTheme="minorHAnsi"/>
          <w:highlight w:val="yellow"/>
        </w:rPr>
        <w:t xml:space="preserve"> checkbox for the current visit should be checked in all encounter forms for that visit for the Veteran; and 8) If the response to either question in the screening was “yes,” the referral request text should auto populate for clinicians to respond to: 8a)</w:t>
      </w:r>
      <w:r w:rsidRPr="00F8754E">
        <w:rPr>
          <w:rStyle w:val="CommentReference"/>
          <w:highlight w:val="yellow"/>
        </w:rPr>
        <w:annotationRef/>
      </w:r>
      <w:r w:rsidRPr="00F8754E">
        <w:rPr>
          <w:rFonts w:eastAsiaTheme="minorHAnsi"/>
          <w:highlight w:val="yellow"/>
        </w:rPr>
        <w:t xml:space="preserve"> As above, if the answer to either question in the Screening section was "yes," then the medical record must be programmed to automatically activate the </w:t>
      </w:r>
      <w:r w:rsidRPr="00F8754E">
        <w:rPr>
          <w:rStyle w:val="ccwpAcronym"/>
          <w:rFonts w:eastAsiaTheme="minorHAnsi"/>
          <w:highlight w:val="yellow"/>
        </w:rPr>
        <w:t>MST</w:t>
      </w:r>
      <w:r w:rsidRPr="00F8754E">
        <w:rPr>
          <w:rFonts w:eastAsiaTheme="minorHAnsi"/>
          <w:highlight w:val="yellow"/>
        </w:rPr>
        <w:t xml:space="preserve"> checkbox on the Veteran’s encounter form</w:t>
      </w:r>
      <w:r w:rsidRPr="00F8754E">
        <w:rPr>
          <w:rStyle w:val="CommentReference"/>
          <w:highlight w:val="yellow"/>
        </w:rPr>
        <w:annotationRef/>
      </w:r>
      <w:r w:rsidRPr="00F8754E">
        <w:rPr>
          <w:rFonts w:eastAsiaTheme="minorHAnsi"/>
          <w:highlight w:val="yellow"/>
        </w:rPr>
        <w:t xml:space="preserve">. This is how </w:t>
      </w:r>
      <w:r w:rsidRPr="00F8754E">
        <w:rPr>
          <w:rStyle w:val="ccwpAcronym"/>
          <w:rFonts w:eastAsiaTheme="minorHAnsi"/>
          <w:highlight w:val="yellow"/>
        </w:rPr>
        <w:t>VHA</w:t>
      </w:r>
      <w:r w:rsidRPr="00F8754E">
        <w:rPr>
          <w:rFonts w:eastAsiaTheme="minorHAnsi"/>
          <w:highlight w:val="yellow"/>
        </w:rPr>
        <w:t xml:space="preserve"> ensures that Veterans are not charged for </w:t>
      </w:r>
      <w:r w:rsidRPr="00F8754E">
        <w:rPr>
          <w:rStyle w:val="ccwpAcronym"/>
          <w:rFonts w:eastAsiaTheme="minorHAnsi"/>
          <w:highlight w:val="yellow"/>
        </w:rPr>
        <w:t>MST</w:t>
      </w:r>
      <w:r w:rsidRPr="00F8754E">
        <w:rPr>
          <w:rFonts w:eastAsiaTheme="minorHAnsi"/>
          <w:highlight w:val="yellow"/>
        </w:rPr>
        <w:t>-related care and tracks national screening and treatment rates for congressionally mandated annual reports.]</w:t>
      </w:r>
    </w:p>
    <w:p w:rsidR="00B5323B" w:rsidRDefault="00B5323B" w:rsidP="0001737B">
      <w:pPr>
        <w:pStyle w:val="ccwpBodyText"/>
        <w:rPr>
          <w:rFonts w:eastAsiaTheme="minorHAnsi"/>
          <w:highlight w:val="yellow"/>
        </w:rPr>
      </w:pPr>
    </w:p>
    <w:p w:rsidR="00B5323B" w:rsidRPr="00F8754E" w:rsidRDefault="00B5323B" w:rsidP="0001737B">
      <w:pPr>
        <w:pStyle w:val="ccwpBodyText"/>
        <w:rPr>
          <w:rFonts w:eastAsiaTheme="minorHAnsi"/>
          <w:highlight w:val="yellow"/>
        </w:rPr>
      </w:pPr>
      <w:r w:rsidRPr="00F8754E">
        <w:rPr>
          <w:rFonts w:eastAsiaTheme="minorHAnsi"/>
          <w:highlight w:val="yellow"/>
        </w:rPr>
        <w:t xml:space="preserve">[KNART-FIC: In all future care appointments for the Veteran, the individual clinician treating the Veteran at that appointment decides whether care is being provided for an </w:t>
      </w:r>
      <w:r w:rsidRPr="00F8754E">
        <w:rPr>
          <w:rStyle w:val="ccwpAcronym"/>
          <w:rFonts w:eastAsiaTheme="minorHAnsi"/>
          <w:highlight w:val="yellow"/>
        </w:rPr>
        <w:t>MST</w:t>
      </w:r>
      <w:r w:rsidRPr="00F8754E">
        <w:rPr>
          <w:rFonts w:eastAsiaTheme="minorHAnsi"/>
          <w:highlight w:val="yellow"/>
        </w:rPr>
        <w:t xml:space="preserve">-related condition and checks “yes” or “no” for the </w:t>
      </w:r>
      <w:r w:rsidRPr="00F8754E">
        <w:rPr>
          <w:rStyle w:val="ccwpAcronym"/>
          <w:rFonts w:eastAsiaTheme="minorHAnsi"/>
          <w:highlight w:val="yellow"/>
        </w:rPr>
        <w:t>MST</w:t>
      </w:r>
      <w:r w:rsidRPr="00F8754E">
        <w:rPr>
          <w:rFonts w:eastAsiaTheme="minorHAnsi"/>
          <w:highlight w:val="yellow"/>
        </w:rPr>
        <w:t xml:space="preserve"> checkbox on the encounter form. Note: Clinicians do not have to discuss the </w:t>
      </w:r>
      <w:r w:rsidRPr="00F8754E">
        <w:rPr>
          <w:rStyle w:val="ccwpAcronym"/>
          <w:rFonts w:eastAsiaTheme="minorHAnsi"/>
          <w:highlight w:val="yellow"/>
        </w:rPr>
        <w:t>MST</w:t>
      </w:r>
      <w:r w:rsidRPr="00F8754E">
        <w:rPr>
          <w:rFonts w:eastAsiaTheme="minorHAnsi"/>
          <w:highlight w:val="yellow"/>
        </w:rPr>
        <w:t xml:space="preserve"> itself in the session to consider a treatment </w:t>
      </w:r>
      <w:r w:rsidRPr="00F8754E">
        <w:rPr>
          <w:rStyle w:val="ccwpAcronym"/>
          <w:rFonts w:eastAsiaTheme="minorHAnsi"/>
          <w:highlight w:val="yellow"/>
        </w:rPr>
        <w:t>MST</w:t>
      </w:r>
      <w:r w:rsidRPr="00F8754E">
        <w:rPr>
          <w:rFonts w:eastAsiaTheme="minorHAnsi"/>
          <w:highlight w:val="yellow"/>
        </w:rPr>
        <w:t xml:space="preserve">-related; they just decide in their own judgment whether they are providing care for an </w:t>
      </w:r>
      <w:r w:rsidRPr="00F8754E">
        <w:rPr>
          <w:rStyle w:val="ccwpAcronym"/>
          <w:rFonts w:eastAsiaTheme="minorHAnsi"/>
          <w:highlight w:val="yellow"/>
        </w:rPr>
        <w:t>MST</w:t>
      </w:r>
      <w:r w:rsidRPr="00F8754E">
        <w:rPr>
          <w:rFonts w:eastAsiaTheme="minorHAnsi"/>
          <w:highlight w:val="yellow"/>
        </w:rPr>
        <w:t>-related condition during that session.]</w:t>
      </w:r>
      <w:r w:rsidRPr="00F8754E">
        <w:rPr>
          <w:rStyle w:val="CommentReference"/>
          <w:color w:val="auto"/>
          <w:highlight w:val="yellow"/>
        </w:rPr>
        <w:annotationRef/>
      </w:r>
    </w:p>
    <w:p w:rsidR="00B5323B" w:rsidRPr="00F8754E" w:rsidRDefault="00B5323B" w:rsidP="0001737B">
      <w:pPr>
        <w:pStyle w:val="ccwpBodyText"/>
        <w:rPr>
          <w:highlight w:val="yellow"/>
        </w:rPr>
      </w:pPr>
      <w:r w:rsidRPr="00F8754E">
        <w:rPr>
          <w:rStyle w:val="CommentReference"/>
          <w:color w:val="auto"/>
          <w:highlight w:val="yellow"/>
        </w:rPr>
        <w:annotationRef/>
      </w:r>
    </w:p>
    <w:p w:rsidR="00B5323B" w:rsidRPr="00E90FB6" w:rsidRDefault="00B5323B" w:rsidP="0001737B">
      <w:pPr>
        <w:pStyle w:val="ccwpBodyText"/>
        <w:rPr>
          <w:rFonts w:eastAsiaTheme="minorHAnsi"/>
        </w:rPr>
      </w:pPr>
      <w:r w:rsidRPr="00F8754E">
        <w:rPr>
          <w:highlight w:val="yellow"/>
        </w:rPr>
        <w:t>This has been logged by the CDS team as Future Implementation Concern</w:t>
      </w:r>
      <w:r>
        <w:rPr>
          <w:highlight w:val="yellow"/>
        </w:rPr>
        <w:t>s</w:t>
      </w:r>
      <w:r w:rsidRPr="00F8754E">
        <w:rPr>
          <w:highlight w:val="yellow"/>
        </w:rPr>
        <w:t xml:space="preserve"> (3/9/2018)</w:t>
      </w:r>
      <w:r w:rsidRPr="00F8754E">
        <w:rPr>
          <w:rStyle w:val="CommentReference"/>
          <w:color w:val="auto"/>
          <w:highlight w:val="yellow"/>
        </w:rPr>
        <w:annotationRef/>
      </w:r>
      <w:r>
        <w:rPr>
          <w:rStyle w:val="CommentReference"/>
          <w:color w:val="auto"/>
        </w:rPr>
        <w:annotationRef/>
      </w:r>
    </w:p>
    <w:p w:rsidR="00B5323B" w:rsidRDefault="00B5323B">
      <w:pPr>
        <w:pStyle w:val="CommentText"/>
      </w:pPr>
    </w:p>
  </w:comment>
  <w:comment w:id="729" w:author="Author" w:initials="A">
    <w:p w:rsidR="00986DE7" w:rsidRDefault="00986DE7" w:rsidP="00986DE7">
      <w:pPr>
        <w:pStyle w:val="CommentText"/>
      </w:pPr>
      <w:r w:rsidRPr="009207D5">
        <w:rPr>
          <w:rStyle w:val="CommentReference"/>
          <w:highlight w:val="yellow"/>
        </w:rPr>
        <w:annotationRef/>
      </w:r>
      <w:r w:rsidRPr="009207D5">
        <w:rPr>
          <w:highlight w:val="yellow"/>
        </w:rPr>
        <w:t>Team B3 3/9: The words Mental Health are specifically left out of this section due to PO comments.</w:t>
      </w:r>
    </w:p>
  </w:comment>
  <w:comment w:id="730" w:author="Author" w:initials="A">
    <w:p w:rsidR="00986DE7" w:rsidRDefault="00986DE7" w:rsidP="00986DE7">
      <w:pPr>
        <w:pStyle w:val="CommentText"/>
      </w:pPr>
      <w:r>
        <w:rPr>
          <w:rStyle w:val="CommentReference"/>
        </w:rPr>
        <w:annotationRef/>
      </w:r>
      <w:r>
        <w:t>3/14/18 Linda/KBS: OK, resolved.</w:t>
      </w:r>
    </w:p>
  </w:comment>
  <w:comment w:id="710" w:author="Author" w:initials="A">
    <w:p w:rsidR="00B5323B" w:rsidRDefault="00B5323B" w:rsidP="004663E1">
      <w:pPr>
        <w:pStyle w:val="CommentText"/>
      </w:pPr>
      <w:r>
        <w:rPr>
          <w:rStyle w:val="CommentReference"/>
        </w:rPr>
        <w:annotationRef/>
      </w:r>
      <w:r>
        <w:t>3/6/18 Linda: We don’t need to know what is in the clinical reminder – this is not a reminder (not an ECA rule).  I suggest a section prompt here something like “Print informational handout” followed by a checkbox that could perhaps make that happen – nothing more.  The checkbox should occur under #2 below.</w:t>
      </w:r>
    </w:p>
  </w:comment>
  <w:comment w:id="711" w:author="Author" w:initials="A">
    <w:p w:rsidR="00B5323B" w:rsidRDefault="00B5323B">
      <w:pPr>
        <w:pStyle w:val="CommentText"/>
      </w:pPr>
      <w:r w:rsidRPr="00E12413">
        <w:rPr>
          <w:rStyle w:val="CommentReference"/>
          <w:highlight w:val="yellow"/>
        </w:rPr>
        <w:annotationRef/>
      </w:r>
      <w:r w:rsidRPr="00E12413">
        <w:rPr>
          <w:highlight w:val="yellow"/>
        </w:rPr>
        <w:t>Team B3 3/9: Updated.</w:t>
      </w:r>
    </w:p>
  </w:comment>
  <w:comment w:id="712" w:author="Author" w:initials="A">
    <w:p w:rsidR="003A60C2" w:rsidRDefault="003A60C2">
      <w:pPr>
        <w:pStyle w:val="CommentText"/>
      </w:pPr>
      <w:r>
        <w:rPr>
          <w:rStyle w:val="CommentReference"/>
        </w:rPr>
        <w:annotationRef/>
      </w:r>
      <w:r>
        <w:t>3/14/18 Linda/KBS: OK, resolved.</w:t>
      </w:r>
    </w:p>
  </w:comment>
  <w:comment w:id="775" w:author="Author" w:initials="A">
    <w:p w:rsidR="00B5323B" w:rsidRDefault="00B5323B" w:rsidP="0036270B">
      <w:pPr>
        <w:pStyle w:val="CommentText"/>
      </w:pPr>
      <w:r w:rsidRPr="00830189">
        <w:rPr>
          <w:rStyle w:val="CommentReference"/>
          <w:highlight w:val="yellow"/>
        </w:rPr>
        <w:annotationRef/>
      </w:r>
      <w:r>
        <w:rPr>
          <w:highlight w:val="yellow"/>
        </w:rPr>
        <w:t xml:space="preserve">Team B3 2/6: </w:t>
      </w:r>
      <w:r w:rsidRPr="00830189">
        <w:rPr>
          <w:highlight w:val="yellow"/>
        </w:rPr>
        <w:t>This refers to MST focused therapy.  In the workflow, the screener would present the information about possible treatment to the patient, and then use the pronoun “this” in reference to the treatment they just discussed or was given in the print out.</w:t>
      </w:r>
    </w:p>
  </w:comment>
  <w:comment w:id="781" w:author="Author" w:initials="A">
    <w:p w:rsidR="00B5323B" w:rsidRDefault="00B5323B">
      <w:pPr>
        <w:pStyle w:val="CommentText"/>
      </w:pPr>
      <w:r>
        <w:rPr>
          <w:rStyle w:val="CommentReference"/>
        </w:rPr>
        <w:annotationRef/>
      </w:r>
      <w:r w:rsidRPr="00E12413">
        <w:rPr>
          <w:rStyle w:val="CommentReference"/>
        </w:rPr>
        <w:annotationRef/>
      </w:r>
      <w:r w:rsidRPr="00E12413">
        <w:t>2018-03-07 KBS/Diane: If the Section Selection Behavior is “Select One”, then</w:t>
      </w:r>
      <w:r>
        <w:t xml:space="preserve"> what shall the clinician select in the event that the Veteran requests mental health services AND requests referral for a physical health condition? Likewise, what shall the clinician select if the Veteran requests referral for physical health condition and the Veteran also is currently in treatment with a mental health provider?</w:t>
      </w:r>
    </w:p>
  </w:comment>
  <w:comment w:id="782" w:author="Author" w:initials="A">
    <w:p w:rsidR="00B5323B" w:rsidRDefault="00B5323B">
      <w:pPr>
        <w:pStyle w:val="CommentText"/>
      </w:pPr>
      <w:r>
        <w:rPr>
          <w:rStyle w:val="CommentReference"/>
        </w:rPr>
        <w:annotationRef/>
      </w:r>
      <w:r w:rsidRPr="00754586">
        <w:rPr>
          <w:highlight w:val="yellow"/>
        </w:rPr>
        <w:t>Team B3 3/9: Updated.</w:t>
      </w:r>
    </w:p>
  </w:comment>
  <w:comment w:id="783" w:author="Author" w:initials="A">
    <w:p w:rsidR="00F153C2" w:rsidRDefault="00F153C2">
      <w:pPr>
        <w:pStyle w:val="CommentText"/>
      </w:pPr>
      <w:r>
        <w:rPr>
          <w:rStyle w:val="CommentReference"/>
        </w:rPr>
        <w:annotationRef/>
      </w:r>
      <w:r>
        <w:t>3/14/18 Linda/KBS: OK, resolved.  I made the update in the document itself – this is just the appendix.</w:t>
      </w:r>
    </w:p>
  </w:comment>
  <w:comment w:id="808" w:author="Author" w:initials="A">
    <w:p w:rsidR="00B5323B" w:rsidRDefault="00B5323B" w:rsidP="0036270B">
      <w:pPr>
        <w:pStyle w:val="CommentText"/>
      </w:pPr>
      <w:r>
        <w:rPr>
          <w:rStyle w:val="CommentReference"/>
        </w:rPr>
        <w:annotationRef/>
      </w:r>
      <w:r>
        <w:t xml:space="preserve">The patient is answering the question: </w:t>
      </w:r>
      <w:r w:rsidRPr="000A6586">
        <w:rPr>
          <w:rFonts w:eastAsiaTheme="minorHAnsi"/>
        </w:rPr>
        <w:t>Would you like to speak to a provider about this care</w:t>
      </w:r>
      <w:r>
        <w:rPr>
          <w:rStyle w:val="CommentReference"/>
        </w:rPr>
        <w:annotationRef/>
      </w:r>
      <w:r>
        <w:rPr>
          <w:rFonts w:eastAsiaTheme="minorHAnsi"/>
        </w:rPr>
        <w:t>?  Agree that the second response above and the first response here are redundant.</w:t>
      </w:r>
    </w:p>
  </w:comment>
  <w:comment w:id="809" w:author="Author" w:initials="A">
    <w:p w:rsidR="00B5323B" w:rsidRDefault="00B5323B" w:rsidP="0036270B">
      <w:pPr>
        <w:pStyle w:val="CommentText"/>
      </w:pPr>
      <w:r w:rsidRPr="009E0C4D">
        <w:rPr>
          <w:highlight w:val="yellow"/>
        </w:rPr>
        <w:t xml:space="preserve">Team B3 2/6: Revisions </w:t>
      </w:r>
      <w:r w:rsidRPr="009E0C4D">
        <w:rPr>
          <w:rStyle w:val="CommentReference"/>
          <w:highlight w:val="yellow"/>
        </w:rPr>
        <w:annotationRef/>
      </w:r>
      <w:r w:rsidRPr="009E0C4D">
        <w:rPr>
          <w:highlight w:val="yellow"/>
        </w:rPr>
        <w:t>Made on the item above this section.</w:t>
      </w:r>
    </w:p>
  </w:comment>
  <w:comment w:id="810" w:author="Author" w:initials="A">
    <w:p w:rsidR="00F153C2" w:rsidRDefault="00F153C2">
      <w:pPr>
        <w:pStyle w:val="CommentText"/>
      </w:pPr>
      <w:r>
        <w:rPr>
          <w:rStyle w:val="CommentReference"/>
        </w:rPr>
        <w:annotationRef/>
      </w:r>
      <w:r>
        <w:t>3/14/18 Linda/KBS: OK, resolved.</w:t>
      </w:r>
    </w:p>
  </w:comment>
  <w:comment w:id="804" w:author="Author" w:initials="A">
    <w:p w:rsidR="00B5323B" w:rsidRDefault="00B5323B" w:rsidP="0036270B">
      <w:pPr>
        <w:pStyle w:val="CommentText"/>
      </w:pPr>
      <w:r>
        <w:rPr>
          <w:rStyle w:val="CommentReference"/>
        </w:rPr>
        <w:annotationRef/>
      </w:r>
      <w:r>
        <w:t>2/1/18: What question is the patient answering her?  There is no clearly related section prompt.  These checkboxes are partially redundant relative to the 2 checkboxes immediately above.</w:t>
      </w:r>
    </w:p>
  </w:comment>
  <w:comment w:id="805" w:author="Author" w:initials="A">
    <w:p w:rsidR="00F153C2" w:rsidRDefault="00F153C2">
      <w:pPr>
        <w:pStyle w:val="CommentText"/>
      </w:pPr>
      <w:r>
        <w:rPr>
          <w:rStyle w:val="CommentReference"/>
        </w:rPr>
        <w:annotationRef/>
      </w:r>
      <w:r>
        <w:t>3/14/18 Linda/KBS: OK, resolved.</w:t>
      </w:r>
    </w:p>
  </w:comment>
  <w:comment w:id="819" w:author="Author" w:initials="A">
    <w:p w:rsidR="00B5323B" w:rsidRDefault="00B5323B" w:rsidP="0036270B">
      <w:pPr>
        <w:pStyle w:val="CommentText"/>
      </w:pPr>
      <w:r>
        <w:rPr>
          <w:rStyle w:val="CommentReference"/>
        </w:rPr>
        <w:annotationRef/>
      </w:r>
      <w:r>
        <w:t>3/7/18 KBS/Linda: This could be a tool tip or link, but it is NOT OK to display in regular text in a documentation template</w:t>
      </w:r>
    </w:p>
  </w:comment>
  <w:comment w:id="820" w:author="Author" w:initials="A">
    <w:p w:rsidR="00B5323B" w:rsidRDefault="00B5323B">
      <w:pPr>
        <w:pStyle w:val="CommentText"/>
      </w:pPr>
      <w:r w:rsidRPr="00754586">
        <w:rPr>
          <w:rStyle w:val="CommentReference"/>
          <w:highlight w:val="yellow"/>
        </w:rPr>
        <w:annotationRef/>
      </w:r>
      <w:r w:rsidRPr="00754586">
        <w:rPr>
          <w:highlight w:val="yellow"/>
        </w:rPr>
        <w:t xml:space="preserve">3/9/18 </w:t>
      </w:r>
      <w:r>
        <w:rPr>
          <w:highlight w:val="yellow"/>
        </w:rPr>
        <w:t>Team</w:t>
      </w:r>
      <w:r w:rsidRPr="00754586">
        <w:rPr>
          <w:highlight w:val="yellow"/>
        </w:rPr>
        <w:t>: brought to this section for guidance in the context of the questions.</w:t>
      </w:r>
    </w:p>
  </w:comment>
  <w:comment w:id="821" w:author="Author" w:initials="A">
    <w:p w:rsidR="00F153C2" w:rsidRDefault="00F153C2">
      <w:pPr>
        <w:pStyle w:val="CommentText"/>
      </w:pPr>
      <w:r>
        <w:rPr>
          <w:rStyle w:val="CommentReference"/>
        </w:rPr>
        <w:annotationRef/>
      </w:r>
      <w:r>
        <w:t>3/14/18 Linda/KBS: OK, resolved.</w:t>
      </w:r>
    </w:p>
  </w:comment>
  <w:comment w:id="827" w:author="Author" w:initials="A">
    <w:p w:rsidR="00B5323B" w:rsidRDefault="00B5323B" w:rsidP="0036270B">
      <w:pPr>
        <w:pStyle w:val="CommentText"/>
      </w:pPr>
      <w:r>
        <w:rPr>
          <w:rStyle w:val="CommentReference"/>
        </w:rPr>
        <w:annotationRef/>
      </w:r>
      <w:r>
        <w:t>3/6/18 KBS/Linda: This section could be a tool tip, but not text in the documentation template</w:t>
      </w:r>
    </w:p>
  </w:comment>
  <w:comment w:id="828" w:author="Author" w:initials="A">
    <w:p w:rsidR="00B5323B" w:rsidRDefault="00B5323B">
      <w:pPr>
        <w:pStyle w:val="CommentText"/>
      </w:pPr>
      <w:r>
        <w:rPr>
          <w:rStyle w:val="CommentReference"/>
        </w:rPr>
        <w:annotationRef/>
      </w:r>
      <w:r>
        <w:t xml:space="preserve">Team B3 3/9: </w:t>
      </w:r>
      <w:r w:rsidRPr="00754586">
        <w:rPr>
          <w:highlight w:val="yellow"/>
        </w:rPr>
        <w:t>brought to this section for guidance in the context of the questions.</w:t>
      </w:r>
    </w:p>
  </w:comment>
  <w:comment w:id="834" w:author="Author" w:initials="A">
    <w:p w:rsidR="00B5323B" w:rsidRDefault="00B5323B" w:rsidP="0036270B">
      <w:pPr>
        <w:pStyle w:val="CommentText"/>
      </w:pPr>
      <w:r>
        <w:rPr>
          <w:rStyle w:val="CommentReference"/>
        </w:rPr>
        <w:annotationRef/>
      </w:r>
      <w:r>
        <w:t>3/6/18KBS/ Linda:  How the MST Clinical Reminder is set up can guide, but does not need to constrict what we do in this documentation template.  We are not creating a reminder (ECA rule), only a documentation template.</w:t>
      </w:r>
    </w:p>
  </w:comment>
  <w:comment w:id="835" w:author="Author" w:initials="A">
    <w:p w:rsidR="00B5323B" w:rsidRDefault="00B5323B">
      <w:pPr>
        <w:pStyle w:val="CommentText"/>
      </w:pPr>
      <w:r>
        <w:rPr>
          <w:rStyle w:val="CommentReference"/>
        </w:rPr>
        <w:annotationRef/>
      </w:r>
      <w:r w:rsidRPr="00E12413">
        <w:rPr>
          <w:highlight w:val="yellow"/>
        </w:rPr>
        <w:t>Team B3 3/9: Logged as future implementation concern.</w:t>
      </w:r>
    </w:p>
  </w:comment>
  <w:comment w:id="848" w:author="Author" w:initials="A">
    <w:p w:rsidR="00B5323B" w:rsidRDefault="00B5323B" w:rsidP="0036270B">
      <w:pPr>
        <w:pStyle w:val="CommentText"/>
      </w:pPr>
      <w:r w:rsidRPr="00830189">
        <w:rPr>
          <w:rStyle w:val="CommentReference"/>
          <w:highlight w:val="yellow"/>
        </w:rPr>
        <w:annotationRef/>
      </w:r>
      <w:r>
        <w:rPr>
          <w:highlight w:val="yellow"/>
        </w:rPr>
        <w:t xml:space="preserve">Team B3 2/6: </w:t>
      </w:r>
      <w:r w:rsidRPr="00830189">
        <w:rPr>
          <w:highlight w:val="yellow"/>
        </w:rPr>
        <w:t>Agree, there are more just technical notes/clinical reminders that would not be populated in a progress note.  This is true for the rest of the paragraph as well.</w:t>
      </w:r>
      <w:r>
        <w:t xml:space="preserve">  </w:t>
      </w:r>
    </w:p>
  </w:comment>
  <w:comment w:id="849" w:author="Author" w:initials="A">
    <w:p w:rsidR="00F153C2" w:rsidRDefault="00F153C2">
      <w:pPr>
        <w:pStyle w:val="CommentText"/>
      </w:pPr>
      <w:r>
        <w:rPr>
          <w:rStyle w:val="CommentReference"/>
        </w:rPr>
        <w:annotationRef/>
      </w:r>
      <w:r>
        <w:t>3/14/18 Linda/KBS: OK, resolved.</w:t>
      </w:r>
    </w:p>
  </w:comment>
  <w:comment w:id="845" w:author="Author" w:initials="A">
    <w:p w:rsidR="00B5323B" w:rsidRDefault="00B5323B" w:rsidP="0036270B">
      <w:pPr>
        <w:pStyle w:val="CommentText"/>
      </w:pPr>
      <w:r>
        <w:t xml:space="preserve">2/1/18: </w:t>
      </w:r>
      <w:r>
        <w:rPr>
          <w:rStyle w:val="CommentReference"/>
        </w:rPr>
        <w:annotationRef/>
      </w:r>
      <w:r>
        <w:t>Why does this verbiage populate a progress note?  Recommend not doing that.</w:t>
      </w:r>
    </w:p>
  </w:comment>
  <w:comment w:id="846" w:author="Author" w:initials="A">
    <w:p w:rsidR="00B5323B" w:rsidRDefault="00B5323B" w:rsidP="0036270B">
      <w:pPr>
        <w:pStyle w:val="CommentText"/>
      </w:pPr>
      <w:r w:rsidRPr="009E0C4D">
        <w:rPr>
          <w:rStyle w:val="CommentReference"/>
          <w:highlight w:val="yellow"/>
        </w:rPr>
        <w:annotationRef/>
      </w:r>
      <w:r w:rsidRPr="009E0C4D">
        <w:rPr>
          <w:highlight w:val="yellow"/>
        </w:rPr>
        <w:t>Team B3 2/6: Revised.</w:t>
      </w:r>
    </w:p>
  </w:comment>
  <w:comment w:id="847" w:author="Author" w:initials="A">
    <w:p w:rsidR="00F153C2" w:rsidRDefault="00F153C2">
      <w:pPr>
        <w:pStyle w:val="CommentText"/>
      </w:pPr>
      <w:r>
        <w:rPr>
          <w:rStyle w:val="CommentReference"/>
        </w:rPr>
        <w:annotationRef/>
      </w:r>
      <w:r>
        <w:t>3/14/18 Linda/KBS: OK, resolved.</w:t>
      </w:r>
    </w:p>
  </w:comment>
  <w:comment w:id="842" w:author="Author" w:initials="A">
    <w:p w:rsidR="00B5323B" w:rsidRDefault="00B5323B" w:rsidP="0036270B">
      <w:pPr>
        <w:pStyle w:val="CommentText"/>
      </w:pPr>
      <w:r>
        <w:rPr>
          <w:rStyle w:val="CommentReference"/>
        </w:rPr>
        <w:annotationRef/>
      </w:r>
      <w:r>
        <w:t>3/6/18 KBS/Linda: This is clinical, not technical guidance.  Please provide it as a link or tool tip – this text does not belong in a documentation template.</w:t>
      </w:r>
    </w:p>
  </w:comment>
  <w:comment w:id="843" w:author="Author" w:initials="A">
    <w:p w:rsidR="00B5323B" w:rsidRDefault="00B5323B">
      <w:pPr>
        <w:pStyle w:val="CommentText"/>
      </w:pPr>
      <w:r w:rsidRPr="009207D5">
        <w:rPr>
          <w:rStyle w:val="CommentReference"/>
          <w:highlight w:val="yellow"/>
        </w:rPr>
        <w:annotationRef/>
      </w:r>
      <w:r w:rsidRPr="009207D5">
        <w:rPr>
          <w:highlight w:val="yellow"/>
        </w:rPr>
        <w:t>3/9/18 Team B3: brought to this guidance section</w:t>
      </w:r>
    </w:p>
  </w:comment>
  <w:comment w:id="844" w:author="Author" w:initials="A">
    <w:p w:rsidR="00F153C2" w:rsidRDefault="00F153C2">
      <w:pPr>
        <w:pStyle w:val="CommentText"/>
      </w:pPr>
      <w:r>
        <w:rPr>
          <w:rStyle w:val="CommentReference"/>
        </w:rPr>
        <w:annotationRef/>
      </w:r>
      <w:r>
        <w:t>3/14/18 Linda/KBS: OK, resolved.</w:t>
      </w:r>
    </w:p>
  </w:comment>
  <w:comment w:id="853" w:author="Author" w:initials="A">
    <w:p w:rsidR="00B5323B" w:rsidRDefault="00B5323B" w:rsidP="0036270B">
      <w:pPr>
        <w:pStyle w:val="CommentText"/>
      </w:pPr>
      <w:r>
        <w:rPr>
          <w:rStyle w:val="CommentReference"/>
        </w:rPr>
        <w:annotationRef/>
      </w:r>
      <w:r>
        <w:t>3/6/18 KBS/Linda: Please remove this text &amp; include as a future implementation concern.</w:t>
      </w:r>
    </w:p>
  </w:comment>
  <w:comment w:id="854" w:author="Author" w:initials="A">
    <w:p w:rsidR="00B5323B" w:rsidRDefault="00B5323B">
      <w:pPr>
        <w:pStyle w:val="CommentText"/>
      </w:pPr>
      <w:r w:rsidRPr="009207D5">
        <w:rPr>
          <w:rStyle w:val="CommentReference"/>
          <w:highlight w:val="yellow"/>
        </w:rPr>
        <w:annotationRef/>
      </w:r>
      <w:r w:rsidRPr="009207D5">
        <w:rPr>
          <w:highlight w:val="yellow"/>
        </w:rPr>
        <w:t>Team B3</w:t>
      </w:r>
      <w:r>
        <w:rPr>
          <w:highlight w:val="yellow"/>
        </w:rPr>
        <w:t xml:space="preserve"> 3/9</w:t>
      </w:r>
      <w:r w:rsidRPr="009207D5">
        <w:rPr>
          <w:highlight w:val="yellow"/>
        </w:rPr>
        <w:t>: Noted as future implementation concern.</w:t>
      </w:r>
    </w:p>
  </w:comment>
  <w:comment w:id="864" w:author="Author" w:initials="A">
    <w:p w:rsidR="00B5323B" w:rsidRDefault="00B5323B" w:rsidP="0036270B">
      <w:pPr>
        <w:pStyle w:val="CommentText"/>
      </w:pPr>
      <w:r>
        <w:rPr>
          <w:rStyle w:val="CommentReference"/>
        </w:rPr>
        <w:annotationRef/>
      </w:r>
      <w:r>
        <w:t>3/6/18 KBS/Linda: Remove this entire section from this white paper and list it in the “future implementation concerns” white paper.</w:t>
      </w:r>
    </w:p>
  </w:comment>
  <w:comment w:id="865" w:author="Author" w:initials="A">
    <w:p w:rsidR="00B5323B" w:rsidRDefault="00B5323B">
      <w:pPr>
        <w:pStyle w:val="CommentText"/>
      </w:pPr>
      <w:r w:rsidRPr="009207D5">
        <w:rPr>
          <w:rStyle w:val="CommentReference"/>
          <w:highlight w:val="yellow"/>
        </w:rPr>
        <w:annotationRef/>
      </w:r>
      <w:r w:rsidRPr="009207D5">
        <w:rPr>
          <w:highlight w:val="yellow"/>
        </w:rPr>
        <w:t>Team B3 3/9: Noted as future implementation concern.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FE3A60" w15:done="1"/>
  <w15:commentEx w15:paraId="215E14CE" w15:paraIdParent="17FE3A60" w15:done="1"/>
  <w15:commentEx w15:paraId="0E67886A" w15:paraIdParent="215E14CE" w15:done="1"/>
  <w15:commentEx w15:paraId="0036634F" w15:paraIdParent="17FE3A60" w15:done="1"/>
  <w15:commentEx w15:paraId="1FB7CD60" w15:done="1"/>
  <w15:commentEx w15:paraId="58A58BC1" w15:paraIdParent="1FB7CD60" w15:done="1"/>
  <w15:commentEx w15:paraId="39FE3B0A" w15:done="0"/>
  <w15:commentEx w15:paraId="7E36118A" w15:paraIdParent="39FE3B0A" w15:done="0"/>
  <w15:commentEx w15:paraId="696129DE" w15:done="0"/>
  <w15:commentEx w15:paraId="6D296656" w15:paraIdParent="696129DE" w15:done="0"/>
  <w15:commentEx w15:paraId="42ED82B1" w15:done="1"/>
  <w15:commentEx w15:paraId="66E28E7E" w15:paraIdParent="42ED82B1" w15:done="1"/>
  <w15:commentEx w15:paraId="0769B450" w15:done="1"/>
  <w15:commentEx w15:paraId="408BBD04" w15:paraIdParent="0769B450" w15:done="1"/>
  <w15:commentEx w15:paraId="4218D2EC" w15:done="1"/>
  <w15:commentEx w15:paraId="4EEB1E9F" w15:done="1"/>
  <w15:commentEx w15:paraId="72F64FF7" w15:done="1"/>
  <w15:commentEx w15:paraId="73EE8911" w15:done="1"/>
  <w15:commentEx w15:paraId="242F7ABA" w15:paraIdParent="73EE8911" w15:done="1"/>
  <w15:commentEx w15:paraId="03AE70E3" w15:done="1"/>
  <w15:commentEx w15:paraId="657F7FF1" w15:done="1"/>
  <w15:commentEx w15:paraId="5D09B181" w15:paraIdParent="657F7FF1" w15:done="1"/>
  <w15:commentEx w15:paraId="115FA5BA" w15:done="1"/>
  <w15:commentEx w15:paraId="468DD2A1" w15:paraIdParent="115FA5BA" w15:done="1"/>
  <w15:commentEx w15:paraId="5A2E81ED" w15:done="1"/>
  <w15:commentEx w15:paraId="75680FAA" w15:paraIdParent="5A2E81ED" w15:done="1"/>
  <w15:commentEx w15:paraId="453B3877" w15:done="1"/>
  <w15:commentEx w15:paraId="0BF1FF21" w15:paraIdParent="453B3877" w15:done="1"/>
  <w15:commentEx w15:paraId="6016A658" w15:paraIdParent="453B3877" w15:done="1"/>
  <w15:commentEx w15:paraId="7F35E838" w15:done="1"/>
  <w15:commentEx w15:paraId="68B5883F" w15:paraIdParent="7F35E838" w15:done="1"/>
  <w15:commentEx w15:paraId="65A2FA58" w15:done="1"/>
  <w15:commentEx w15:paraId="7E174D7B" w15:paraIdParent="65A2FA58" w15:done="1"/>
  <w15:commentEx w15:paraId="2FE71E48" w15:done="1"/>
  <w15:commentEx w15:paraId="3EFBF47E" w15:paraIdParent="2FE71E48" w15:done="1"/>
  <w15:commentEx w15:paraId="722615A9" w15:done="1"/>
  <w15:commentEx w15:paraId="0458BEC2" w15:paraIdParent="722615A9" w15:done="1"/>
  <w15:commentEx w15:paraId="294954B6" w15:done="1"/>
  <w15:commentEx w15:paraId="7D43A59A" w15:paraIdParent="294954B6" w15:done="1"/>
  <w15:commentEx w15:paraId="0EE56CD0" w15:paraIdParent="294954B6" w15:done="1"/>
  <w15:commentEx w15:paraId="2734FCD5" w15:done="1"/>
  <w15:commentEx w15:paraId="4A8E7E00" w15:done="1"/>
  <w15:commentEx w15:paraId="47839A14" w15:paraIdParent="4A8E7E00" w15:done="1"/>
  <w15:commentEx w15:paraId="1B5CD734" w15:done="1"/>
  <w15:commentEx w15:paraId="54867443" w15:paraIdParent="1B5CD734" w15:done="1"/>
  <w15:commentEx w15:paraId="66AEC04F" w15:done="1"/>
  <w15:commentEx w15:paraId="48261E60" w15:done="0"/>
  <w15:commentEx w15:paraId="6081A862" w15:paraIdParent="48261E60" w15:done="0"/>
  <w15:commentEx w15:paraId="544369C6" w15:done="1"/>
  <w15:commentEx w15:paraId="7AB6196C" w15:paraIdParent="544369C6" w15:done="1"/>
  <w15:commentEx w15:paraId="0B185E47" w15:done="1"/>
  <w15:commentEx w15:paraId="58C7A292" w15:paraIdParent="0B185E47" w15:done="1"/>
  <w15:commentEx w15:paraId="1C20A088" w15:paraIdParent="0B185E47" w15:done="1"/>
  <w15:commentEx w15:paraId="417EF040" w15:done="1"/>
  <w15:commentEx w15:paraId="18B7E27F" w15:paraIdParent="417EF040" w15:done="1"/>
  <w15:commentEx w15:paraId="3DD392C7" w15:done="1"/>
  <w15:commentEx w15:paraId="78B2B9BA" w15:done="1"/>
  <w15:commentEx w15:paraId="637E9468" w15:paraIdParent="78B2B9BA" w15:done="1"/>
  <w15:commentEx w15:paraId="7B8C01D0" w15:done="1"/>
  <w15:commentEx w15:paraId="245023D1" w15:paraIdParent="7B8C01D0" w15:done="1"/>
  <w15:commentEx w15:paraId="68E208D7" w15:paraIdParent="7B8C01D0" w15:done="1"/>
  <w15:commentEx w15:paraId="317AC3D2" w15:done="1"/>
  <w15:commentEx w15:paraId="4DB72049" w15:done="1"/>
  <w15:commentEx w15:paraId="7D53C766" w15:paraIdParent="4DB72049" w15:done="1"/>
  <w15:commentEx w15:paraId="055E77ED" w15:done="1"/>
  <w15:commentEx w15:paraId="142B65B0" w15:done="1"/>
  <w15:commentEx w15:paraId="264A501E" w15:paraIdParent="142B65B0" w15:done="1"/>
  <w15:commentEx w15:paraId="6AC1D04A" w15:paraIdParent="142B65B0" w15:done="1"/>
  <w15:commentEx w15:paraId="24003F8B" w15:paraIdParent="142B65B0" w15:done="1"/>
  <w15:commentEx w15:paraId="475ADCCF" w15:done="1"/>
  <w15:commentEx w15:paraId="5BF451FB" w15:paraIdParent="475ADCCF" w15:done="1"/>
  <w15:commentEx w15:paraId="7FEE1E30" w15:done="1"/>
  <w15:commentEx w15:paraId="08237495" w15:paraIdParent="7FEE1E30" w15:done="1"/>
  <w15:commentEx w15:paraId="5A246D4D" w15:done="1"/>
  <w15:commentEx w15:paraId="20FB51C5" w15:paraIdParent="5A246D4D" w15:done="1"/>
  <w15:commentEx w15:paraId="64C0D9D7" w15:paraIdParent="5A246D4D" w15:done="1"/>
  <w15:commentEx w15:paraId="4282026E" w15:done="1"/>
  <w15:commentEx w15:paraId="10A41F8A" w15:done="1"/>
  <w15:commentEx w15:paraId="0766CF13" w15:paraIdParent="10A41F8A" w15:done="1"/>
  <w15:commentEx w15:paraId="6F120424" w15:done="1"/>
  <w15:commentEx w15:paraId="17701433" w15:paraIdParent="6F120424" w15:done="1"/>
  <w15:commentEx w15:paraId="2CD676D7" w15:paraIdParent="6F120424" w15:done="1"/>
  <w15:commentEx w15:paraId="2BD7A699" w15:done="1"/>
  <w15:commentEx w15:paraId="7177174B" w15:done="1"/>
  <w15:commentEx w15:paraId="00C58AAA" w15:paraIdParent="7177174B" w15:done="1"/>
  <w15:commentEx w15:paraId="691A1586" w15:done="1"/>
  <w15:commentEx w15:paraId="7B6E108F" w15:paraIdParent="691A1586" w15:done="1"/>
  <w15:commentEx w15:paraId="41CF6F8F" w15:paraIdParent="691A1586" w15:done="1"/>
  <w15:commentEx w15:paraId="3F41CF11" w15:done="1"/>
  <w15:commentEx w15:paraId="5E9F7FE6" w15:done="1"/>
  <w15:commentEx w15:paraId="6075885B" w15:paraIdParent="5E9F7FE6" w15:done="1"/>
  <w15:commentEx w15:paraId="32881E14" w15:paraIdParent="5E9F7FE6" w15:done="1"/>
  <w15:commentEx w15:paraId="5AB19950" w15:done="1"/>
  <w15:commentEx w15:paraId="6A537F9B" w15:paraIdParent="5AB19950" w15:done="1"/>
  <w15:commentEx w15:paraId="77DC3367" w15:paraIdParent="5AB19950" w15:done="1"/>
  <w15:commentEx w15:paraId="20534C94" w15:done="1"/>
  <w15:commentEx w15:paraId="2DA563DF" w15:paraIdParent="20534C94" w15:done="1"/>
  <w15:commentEx w15:paraId="36AD997D" w15:done="1"/>
  <w15:commentEx w15:paraId="596D7B3F" w15:paraIdParent="36AD997D" w15:done="1"/>
  <w15:commentEx w15:paraId="77DCADA6" w15:paraIdParent="36AD997D" w15:done="1"/>
  <w15:commentEx w15:paraId="3CE63471" w15:done="1"/>
  <w15:commentEx w15:paraId="678F10B2" w15:paraIdParent="3CE63471" w15:done="1"/>
  <w15:commentEx w15:paraId="66769955" w15:done="1"/>
  <w15:commentEx w15:paraId="41FB8EBD" w15:paraIdParent="66769955" w15:done="1"/>
  <w15:commentEx w15:paraId="2CB89533" w15:done="1"/>
  <w15:commentEx w15:paraId="4F335B62" w15:paraIdParent="2CB89533" w15:done="1"/>
  <w15:commentEx w15:paraId="40409ADF" w15:done="1"/>
  <w15:commentEx w15:paraId="09823295" w15:paraIdParent="40409ADF" w15:done="1"/>
  <w15:commentEx w15:paraId="3ACF73F1" w15:paraIdParent="40409ADF" w15:done="1"/>
  <w15:commentEx w15:paraId="62DB423D" w15:done="1"/>
  <w15:commentEx w15:paraId="2CC4CB11" w15:paraIdParent="62DB423D" w15:done="1"/>
  <w15:commentEx w15:paraId="502B6BF2" w15:paraIdParent="62DB423D" w15:done="1"/>
  <w15:commentEx w15:paraId="1088FC46" w15:done="1"/>
  <w15:commentEx w15:paraId="698ED62E" w15:paraIdParent="1088FC46" w15:done="1"/>
  <w15:commentEx w15:paraId="7242C24C" w15:done="1"/>
  <w15:commentEx w15:paraId="35F255C2" w15:paraIdParent="7242C24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FE3A60" w16cid:durableId="1E23CB5C"/>
  <w16cid:commentId w16cid:paraId="215E14CE" w16cid:durableId="1E49FCE7"/>
  <w16cid:commentId w16cid:paraId="0E67886A" w16cid:durableId="1E4CE9BB"/>
  <w16cid:commentId w16cid:paraId="0036634F" w16cid:durableId="1E537D08"/>
  <w16cid:commentId w16cid:paraId="1FB7CD60" w16cid:durableId="1E2269F3"/>
  <w16cid:commentId w16cid:paraId="58A58BC1" w16cid:durableId="1E537CEB"/>
  <w16cid:commentId w16cid:paraId="39FE3B0A" w16cid:durableId="1E53A44C"/>
  <w16cid:commentId w16cid:paraId="7E36118A" w16cid:durableId="1E5481B6"/>
  <w16cid:commentId w16cid:paraId="696129DE" w16cid:durableId="1E53A4A1"/>
  <w16cid:commentId w16cid:paraId="6D296656" w16cid:durableId="1E5481B7"/>
  <w16cid:commentId w16cid:paraId="42ED82B1" w16cid:durableId="1E243104"/>
  <w16cid:commentId w16cid:paraId="66E28E7E" w16cid:durableId="1E48F5FB"/>
  <w16cid:commentId w16cid:paraId="0769B450" w16cid:durableId="1E243138"/>
  <w16cid:commentId w16cid:paraId="408BBD04" w16cid:durableId="1E48F614"/>
  <w16cid:commentId w16cid:paraId="4218D2EC" w16cid:durableId="1E2269F4"/>
  <w16cid:commentId w16cid:paraId="4EEB1E9F" w16cid:durableId="1E23C970"/>
  <w16cid:commentId w16cid:paraId="72F64FF7" w16cid:durableId="1E2269F5"/>
  <w16cid:commentId w16cid:paraId="73EE8911" w16cid:durableId="1E4CC98B"/>
  <w16cid:commentId w16cid:paraId="242F7ABA" w16cid:durableId="1E537D95"/>
  <w16cid:commentId w16cid:paraId="03AE70E3" w16cid:durableId="1E4CC6C0"/>
  <w16cid:commentId w16cid:paraId="657F7FF1" w16cid:durableId="1E4D02EA"/>
  <w16cid:commentId w16cid:paraId="5D09B181" w16cid:durableId="1E537E07"/>
  <w16cid:commentId w16cid:paraId="115FA5BA" w16cid:durableId="1E536598"/>
  <w16cid:commentId w16cid:paraId="468DD2A1" w16cid:durableId="1E537E19"/>
  <w16cid:commentId w16cid:paraId="7F35E838" w16cid:durableId="1E27AF68"/>
  <w16cid:commentId w16cid:paraId="68B5883F" w16cid:durableId="1E538536"/>
  <w16cid:commentId w16cid:paraId="65A2FA58" w16cid:durableId="1E490DD4"/>
  <w16cid:commentId w16cid:paraId="7E174D7B" w16cid:durableId="1E4D4416"/>
  <w16cid:commentId w16cid:paraId="722615A9" w16cid:durableId="1E49F5FE"/>
  <w16cid:commentId w16cid:paraId="0458BEC2" w16cid:durableId="1E4D458C"/>
  <w16cid:commentId w16cid:paraId="294954B6" w16cid:durableId="1E4CE6FA"/>
  <w16cid:commentId w16cid:paraId="7D43A59A" w16cid:durableId="1E4CE6F9"/>
  <w16cid:commentId w16cid:paraId="0EE56CD0" w16cid:durableId="1E53868C"/>
  <w16cid:commentId w16cid:paraId="2734FCD5" w16cid:durableId="1E4CE6F8"/>
  <w16cid:commentId w16cid:paraId="66AEC04F" w16cid:durableId="1E4D480E"/>
  <w16cid:commentId w16cid:paraId="48261E60" w16cid:durableId="1E53A3B1"/>
  <w16cid:commentId w16cid:paraId="6081A862" w16cid:durableId="1E5481ED"/>
  <w16cid:commentId w16cid:paraId="544369C6" w16cid:durableId="1E4CC5FE"/>
  <w16cid:commentId w16cid:paraId="7AB6196C" w16cid:durableId="1E5389AE"/>
  <w16cid:commentId w16cid:paraId="0B185E47" w16cid:durableId="1E4CC5FC"/>
  <w16cid:commentId w16cid:paraId="58C7A292" w16cid:durableId="1E4CE02B"/>
  <w16cid:commentId w16cid:paraId="1C20A088" w16cid:durableId="1E5389CE"/>
  <w16cid:commentId w16cid:paraId="417EF040" w16cid:durableId="1E4CC5F9"/>
  <w16cid:commentId w16cid:paraId="18B7E27F" w16cid:durableId="1E5389E6"/>
  <w16cid:commentId w16cid:paraId="3DD392C7" w16cid:durableId="1E4CC5F8"/>
  <w16cid:commentId w16cid:paraId="78B2B9BA" w16cid:durableId="1E4CC5F7"/>
  <w16cid:commentId w16cid:paraId="637E9468" w16cid:durableId="1E538A2E"/>
  <w16cid:commentId w16cid:paraId="7B8C01D0" w16cid:durableId="1E4CC5F6"/>
  <w16cid:commentId w16cid:paraId="245023D1" w16cid:durableId="1E4CC5F5"/>
  <w16cid:commentId w16cid:paraId="68E208D7" w16cid:durableId="1E538B2C"/>
  <w16cid:commentId w16cid:paraId="317AC3D2" w16cid:durableId="1E4CC5F4"/>
  <w16cid:commentId w16cid:paraId="4DB72049" w16cid:durableId="1E4CC5F3"/>
  <w16cid:commentId w16cid:paraId="7D53C766" w16cid:durableId="1E538B64"/>
  <w16cid:commentId w16cid:paraId="055E77ED" w16cid:durableId="1E4CC5F2"/>
  <w16cid:commentId w16cid:paraId="142B65B0" w16cid:durableId="1E4CC5F1"/>
  <w16cid:commentId w16cid:paraId="264A501E" w16cid:durableId="1E4D3A61"/>
  <w16cid:commentId w16cid:paraId="6AC1D04A" w16cid:durableId="1E4D3A88"/>
  <w16cid:commentId w16cid:paraId="24003F8B" w16cid:durableId="1E538BD8"/>
  <w16cid:commentId w16cid:paraId="475ADCCF" w16cid:durableId="1E4D0204"/>
  <w16cid:commentId w16cid:paraId="5BF451FB" w16cid:durableId="1E538BEE"/>
  <w16cid:commentId w16cid:paraId="7FEE1E30" w16cid:durableId="1E4CC5ED"/>
  <w16cid:commentId w16cid:paraId="08237495" w16cid:durableId="1E4CE0AF"/>
  <w16cid:commentId w16cid:paraId="5A246D4D" w16cid:durableId="1E4CC5E9"/>
  <w16cid:commentId w16cid:paraId="20FB51C5" w16cid:durableId="1E4CE0DC"/>
  <w16cid:commentId w16cid:paraId="64C0D9D7" w16cid:durableId="1E538C0A"/>
  <w16cid:commentId w16cid:paraId="4282026E" w16cid:durableId="1E4CC5E8"/>
  <w16cid:commentId w16cid:paraId="10A41F8A" w16cid:durableId="1E4CC5E7"/>
  <w16cid:commentId w16cid:paraId="0766CF13" w16cid:durableId="1E4D3CEB"/>
  <w16cid:commentId w16cid:paraId="6F120424" w16cid:durableId="1E4CC5E4"/>
  <w16cid:commentId w16cid:paraId="17701433" w16cid:durableId="1E4CE347"/>
  <w16cid:commentId w16cid:paraId="2CD676D7" w16cid:durableId="1E538C41"/>
  <w16cid:commentId w16cid:paraId="2BD7A699" w16cid:durableId="1E4D0723"/>
  <w16cid:commentId w16cid:paraId="7177174B" w16cid:durableId="1E539F41"/>
  <w16cid:commentId w16cid:paraId="00C58AAA" w16cid:durableId="1E539F40"/>
  <w16cid:commentId w16cid:paraId="691A1586" w16cid:durableId="1E4CE5E5"/>
  <w16cid:commentId w16cid:paraId="7B6E108F" w16cid:durableId="1E4D4920"/>
  <w16cid:commentId w16cid:paraId="41CF6F8F" w16cid:durableId="1E538C72"/>
  <w16cid:commentId w16cid:paraId="5E9F7FE6" w16cid:durableId="1E4D3FED"/>
  <w16cid:commentId w16cid:paraId="6075885B" w16cid:durableId="1E4D4023"/>
  <w16cid:commentId w16cid:paraId="32881E14" w16cid:durableId="1E538D23"/>
  <w16cid:commentId w16cid:paraId="5AB19950" w16cid:durableId="1E4CC5D8"/>
  <w16cid:commentId w16cid:paraId="6A537F9B" w16cid:durableId="1E4CC5D7"/>
  <w16cid:commentId w16cid:paraId="77DC3367" w16cid:durableId="1E538D8A"/>
  <w16cid:commentId w16cid:paraId="20534C94" w16cid:durableId="1E4CC5D6"/>
  <w16cid:commentId w16cid:paraId="2DA563DF" w16cid:durableId="1E538D9D"/>
  <w16cid:commentId w16cid:paraId="36AD997D" w16cid:durableId="1E4CC5D5"/>
  <w16cid:commentId w16cid:paraId="596D7B3F" w16cid:durableId="1E4CE74B"/>
  <w16cid:commentId w16cid:paraId="77DCADA6" w16cid:durableId="1E538DBC"/>
  <w16cid:commentId w16cid:paraId="3CE63471" w16cid:durableId="1E4CC5D4"/>
  <w16cid:commentId w16cid:paraId="678F10B2" w16cid:durableId="1E4D4198"/>
  <w16cid:commentId w16cid:paraId="66769955" w16cid:durableId="1E4CC5D3"/>
  <w16cid:commentId w16cid:paraId="41FB8EBD" w16cid:durableId="1E4D495F"/>
  <w16cid:commentId w16cid:paraId="2CB89533" w16cid:durableId="1E4CC5CC"/>
  <w16cid:commentId w16cid:paraId="4F335B62" w16cid:durableId="1E538DD8"/>
  <w16cid:commentId w16cid:paraId="40409ADF" w16cid:durableId="1E4CC5CB"/>
  <w16cid:commentId w16cid:paraId="09823295" w16cid:durableId="1E4CC5CA"/>
  <w16cid:commentId w16cid:paraId="3ACF73F1" w16cid:durableId="1E538E16"/>
  <w16cid:commentId w16cid:paraId="62DB423D" w16cid:durableId="1E4CC5C9"/>
  <w16cid:commentId w16cid:paraId="2CC4CB11" w16cid:durableId="1E4CE7E6"/>
  <w16cid:commentId w16cid:paraId="502B6BF2" w16cid:durableId="1E538E2D"/>
  <w16cid:commentId w16cid:paraId="1088FC46" w16cid:durableId="1E4CC5C8"/>
  <w16cid:commentId w16cid:paraId="698ED62E" w16cid:durableId="1E4D426B"/>
  <w16cid:commentId w16cid:paraId="7242C24C" w16cid:durableId="1E4CC5C7"/>
  <w16cid:commentId w16cid:paraId="35F255C2" w16cid:durableId="1E4D428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162" w:rsidRDefault="00D30162">
      <w:r>
        <w:separator/>
      </w:r>
    </w:p>
  </w:endnote>
  <w:endnote w:type="continuationSeparator" w:id="0">
    <w:p w:rsidR="00D30162" w:rsidRDefault="00D30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23B" w:rsidRPr="00DD0238" w:rsidRDefault="00B5323B" w:rsidP="00DD02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23B" w:rsidRPr="002D3E96" w:rsidRDefault="00B5323B" w:rsidP="00F71DFF">
    <w:pPr>
      <w:pStyle w:val="Footer"/>
      <w:rPr>
        <w:sz w:val="12"/>
      </w:rPr>
    </w:pPr>
    <w:r w:rsidRPr="002D3E96">
      <w:rPr>
        <w:sz w:val="12"/>
      </w:rPr>
      <w:t xml:space="preserve">This interim documentation provided by Motive Medical Intelligence is licensed under Creative Commons </w:t>
    </w:r>
    <w:r w:rsidRPr="002D3E96">
      <w:rPr>
        <w:sz w:val="12"/>
      </w:rPr>
      <w:br/>
      <w:t>Attribution-</w:t>
    </w:r>
    <w:proofErr w:type="spellStart"/>
    <w:r w:rsidRPr="002D3E96">
      <w:rPr>
        <w:sz w:val="12"/>
      </w:rPr>
      <w:t>ShareAlike</w:t>
    </w:r>
    <w:proofErr w:type="spellEnd"/>
    <w:r w:rsidRPr="002D3E96">
      <w:rPr>
        <w:sz w:val="12"/>
      </w:rPr>
      <w:t xml:space="preserve"> 4.0 (</w:t>
    </w:r>
    <w:hyperlink r:id="rId1" w:history="1">
      <w:r w:rsidRPr="002D3E96">
        <w:rPr>
          <w:rStyle w:val="Hyperlink"/>
          <w:color w:val="6D6E6B"/>
          <w:sz w:val="12"/>
        </w:rPr>
        <w:t>https://creativecommons.org/licenses/by/4.0/</w:t>
      </w:r>
    </w:hyperlink>
    <w:r w:rsidRPr="002D3E96">
      <w:rPr>
        <w:sz w:val="12"/>
      </w:rPr>
      <w:t xml:space="preserve">) as a convenience and as </w:t>
    </w:r>
    <w:r w:rsidRPr="002D3E96">
      <w:rPr>
        <w:sz w:val="12"/>
      </w:rPr>
      <w:br/>
      <w:t xml:space="preserve">designated for a specific knowledge artifact development process. It should NOT be regarded as complete </w:t>
    </w:r>
    <w:r w:rsidRPr="002D3E96">
      <w:rPr>
        <w:sz w:val="12"/>
      </w:rPr>
      <w:br/>
      <w:t>or definitive in any sense, and it is provided without warranty of any kind, either express or implied.</w:t>
    </w:r>
    <w:r w:rsidRPr="002D3E96">
      <w:rPr>
        <w:sz w:val="12"/>
      </w:rPr>
      <w:tab/>
      <w:t xml:space="preserve">Page </w:t>
    </w:r>
    <w:r w:rsidRPr="002D3E96">
      <w:rPr>
        <w:sz w:val="12"/>
      </w:rPr>
      <w:fldChar w:fldCharType="begin"/>
    </w:r>
    <w:r w:rsidRPr="002D3E96">
      <w:rPr>
        <w:sz w:val="12"/>
      </w:rPr>
      <w:instrText xml:space="preserve"> PAGE </w:instrText>
    </w:r>
    <w:r w:rsidRPr="002D3E96">
      <w:rPr>
        <w:sz w:val="12"/>
      </w:rPr>
      <w:fldChar w:fldCharType="separate"/>
    </w:r>
    <w:r>
      <w:rPr>
        <w:noProof/>
        <w:sz w:val="12"/>
      </w:rPr>
      <w:t>1</w:t>
    </w:r>
    <w:r w:rsidRPr="002D3E96">
      <w:rPr>
        <w:sz w:val="12"/>
      </w:rPr>
      <w:fldChar w:fldCharType="end"/>
    </w:r>
    <w:r w:rsidRPr="002D3E96">
      <w:rPr>
        <w:sz w:val="12"/>
      </w:rPr>
      <w:t xml:space="preserve"> of </w:t>
    </w:r>
    <w:r w:rsidRPr="002D3E96">
      <w:rPr>
        <w:sz w:val="12"/>
      </w:rPr>
      <w:fldChar w:fldCharType="begin"/>
    </w:r>
    <w:r w:rsidRPr="002D3E96">
      <w:rPr>
        <w:sz w:val="12"/>
      </w:rPr>
      <w:instrText xml:space="preserve"> NUMPAGES </w:instrText>
    </w:r>
    <w:r w:rsidRPr="002D3E96">
      <w:rPr>
        <w:sz w:val="12"/>
      </w:rPr>
      <w:fldChar w:fldCharType="separate"/>
    </w:r>
    <w:r>
      <w:rPr>
        <w:noProof/>
        <w:sz w:val="12"/>
      </w:rPr>
      <w:t>2</w:t>
    </w:r>
    <w:r w:rsidRPr="002D3E96">
      <w:rPr>
        <w:noProof/>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162" w:rsidRDefault="00D30162">
      <w:r>
        <w:separator/>
      </w:r>
    </w:p>
  </w:footnote>
  <w:footnote w:type="continuationSeparator" w:id="0">
    <w:p w:rsidR="00D30162" w:rsidRDefault="00D301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23B" w:rsidRPr="004C22EC" w:rsidRDefault="00B5323B" w:rsidP="002D086E">
    <w:pPr>
      <w:pStyle w:val="Header"/>
      <w:ind w:left="2160"/>
    </w:pPr>
    <w:r>
      <w:rPr>
        <w:noProof/>
      </w:rPr>
      <w:drawing>
        <wp:anchor distT="0" distB="0" distL="114300" distR="114300" simplePos="0" relativeHeight="251660288" behindDoc="1" locked="0" layoutInCell="0" allowOverlap="0" wp14:anchorId="52B5CC79" wp14:editId="23720DE8">
          <wp:simplePos x="0" y="0"/>
          <wp:positionH relativeFrom="column">
            <wp:posOffset>0</wp:posOffset>
          </wp:positionH>
          <wp:positionV relativeFrom="page">
            <wp:posOffset>420370</wp:posOffset>
          </wp:positionV>
          <wp:extent cx="1017905" cy="371475"/>
          <wp:effectExtent l="0" t="0" r="0" b="9525"/>
          <wp:wrapTight wrapText="right">
            <wp:wrapPolygon edited="0">
              <wp:start x="0" y="0"/>
              <wp:lineTo x="0" y="21046"/>
              <wp:lineTo x="10510" y="21046"/>
              <wp:lineTo x="21021" y="21046"/>
              <wp:lineTo x="21021" y="1108"/>
              <wp:lineTo x="14957" y="0"/>
              <wp:lineTo x="0" y="0"/>
            </wp:wrapPolygon>
          </wp:wrapTight>
          <wp:docPr id="4" name="Picture 4" descr="Macintosh HD:Users:cgray:Downloads:MMI_digital_logo_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gray:Downloads:MMI_digital_logo_blk.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17905" cy="37147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pic:spPr>
              </pic:pic>
            </a:graphicData>
          </a:graphic>
          <wp14:sizeRelH relativeFrom="margin">
            <wp14:pctWidth>0</wp14:pctWidth>
          </wp14:sizeRelH>
          <wp14:sizeRelV relativeFrom="margin">
            <wp14:pctHeight>0</wp14:pctHeight>
          </wp14:sizeRelV>
        </wp:anchor>
      </w:drawing>
    </w:r>
  </w:p>
  <w:p w:rsidR="00B5323B" w:rsidRDefault="00B5323B" w:rsidP="002D086E">
    <w:pPr>
      <w:pStyle w:val="Header"/>
      <w:ind w:left="21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E9"/>
    <w:multiLevelType w:val="singleLevel"/>
    <w:tmpl w:val="3D3C9F8A"/>
    <w:lvl w:ilvl="0">
      <w:start w:val="1"/>
      <w:numFmt w:val="bullet"/>
      <w:lvlText w:val="•"/>
      <w:lvlJc w:val="left"/>
      <w:pPr>
        <w:ind w:left="0" w:firstLine="0"/>
      </w:pPr>
      <w:rPr>
        <w:rFonts w:ascii="Times New Roman" w:hAnsi="Times New Roman"/>
        <w:color w:val="000000"/>
        <w:sz w:val="20"/>
      </w:rPr>
    </w:lvl>
  </w:abstractNum>
  <w:abstractNum w:abstractNumId="1">
    <w:nsid w:val="FFFFFFF7"/>
    <w:multiLevelType w:val="singleLevel"/>
    <w:tmpl w:val="83F6FDC6"/>
    <w:lvl w:ilvl="0">
      <w:start w:val="1"/>
      <w:numFmt w:val="bullet"/>
      <w:lvlText w:val="•"/>
      <w:lvlJc w:val="left"/>
      <w:pPr>
        <w:ind w:left="0" w:firstLine="0"/>
      </w:pPr>
      <w:rPr>
        <w:rFonts w:ascii="Times New Roman" w:hAnsi="Times New Roman"/>
        <w:color w:val="000000"/>
        <w:sz w:val="20"/>
      </w:rPr>
    </w:lvl>
  </w:abstractNum>
  <w:abstractNum w:abstractNumId="2">
    <w:nsid w:val="FFFFFFF8"/>
    <w:multiLevelType w:val="singleLevel"/>
    <w:tmpl w:val="766811B6"/>
    <w:lvl w:ilvl="0">
      <w:start w:val="1"/>
      <w:numFmt w:val="bullet"/>
      <w:lvlText w:val="•"/>
      <w:lvlJc w:val="left"/>
      <w:pPr>
        <w:ind w:left="0" w:firstLine="0"/>
      </w:pPr>
      <w:rPr>
        <w:rFonts w:ascii="Times New Roman" w:hAnsi="Times New Roman"/>
        <w:color w:val="000000"/>
        <w:sz w:val="20"/>
      </w:rPr>
    </w:lvl>
  </w:abstractNum>
  <w:abstractNum w:abstractNumId="3">
    <w:nsid w:val="FFFFFFF9"/>
    <w:multiLevelType w:val="singleLevel"/>
    <w:tmpl w:val="A5A2B7CA"/>
    <w:lvl w:ilvl="0">
      <w:start w:val="1"/>
      <w:numFmt w:val="bullet"/>
      <w:lvlText w:val="•"/>
      <w:lvlJc w:val="left"/>
      <w:pPr>
        <w:ind w:left="0" w:firstLine="0"/>
      </w:pPr>
      <w:rPr>
        <w:rFonts w:ascii="Times New Roman" w:hAnsi="Times New Roman"/>
        <w:color w:val="000000"/>
        <w:sz w:val="20"/>
      </w:rPr>
    </w:lvl>
  </w:abstractNum>
  <w:abstractNum w:abstractNumId="4">
    <w:nsid w:val="FFFFFFFA"/>
    <w:multiLevelType w:val="singleLevel"/>
    <w:tmpl w:val="616CC928"/>
    <w:lvl w:ilvl="0">
      <w:start w:val="1"/>
      <w:numFmt w:val="bullet"/>
      <w:lvlText w:val="•"/>
      <w:lvlJc w:val="left"/>
      <w:pPr>
        <w:ind w:left="0" w:firstLine="0"/>
      </w:pPr>
      <w:rPr>
        <w:rFonts w:ascii="Times New Roman" w:hAnsi="Times New Roman"/>
        <w:color w:val="000000"/>
        <w:sz w:val="20"/>
      </w:rPr>
    </w:lvl>
  </w:abstractNum>
  <w:abstractNum w:abstractNumId="5">
    <w:nsid w:val="FFFFFFFB"/>
    <w:multiLevelType w:val="singleLevel"/>
    <w:tmpl w:val="7F96FAAC"/>
    <w:lvl w:ilvl="0">
      <w:start w:val="1"/>
      <w:numFmt w:val="bullet"/>
      <w:lvlText w:val="•"/>
      <w:lvlJc w:val="left"/>
      <w:pPr>
        <w:ind w:left="0" w:firstLine="0"/>
      </w:pPr>
      <w:rPr>
        <w:rFonts w:ascii="Times New Roman" w:hAnsi="Times New Roman"/>
        <w:color w:val="000000"/>
        <w:sz w:val="20"/>
      </w:rPr>
    </w:lvl>
  </w:abstractNum>
  <w:abstractNum w:abstractNumId="6">
    <w:nsid w:val="FFFFFFFC"/>
    <w:multiLevelType w:val="singleLevel"/>
    <w:tmpl w:val="A65487CE"/>
    <w:lvl w:ilvl="0">
      <w:start w:val="1"/>
      <w:numFmt w:val="bullet"/>
      <w:lvlText w:val="•"/>
      <w:lvlJc w:val="left"/>
      <w:rPr>
        <w:rFonts w:ascii="Times New Roman" w:hAnsi="Times New Roman"/>
        <w:color w:val="000000"/>
        <w:sz w:val="20"/>
      </w:rPr>
    </w:lvl>
  </w:abstractNum>
  <w:abstractNum w:abstractNumId="7">
    <w:nsid w:val="FFFFFFFD"/>
    <w:multiLevelType w:val="singleLevel"/>
    <w:tmpl w:val="AE48707C"/>
    <w:lvl w:ilvl="0">
      <w:start w:val="1"/>
      <w:numFmt w:val="bullet"/>
      <w:lvlText w:val="•"/>
      <w:lvlJc w:val="left"/>
      <w:rPr>
        <w:rFonts w:ascii="Times New Roman" w:hAnsi="Times New Roman"/>
        <w:color w:val="000000"/>
        <w:sz w:val="20"/>
      </w:rPr>
    </w:lvl>
  </w:abstractNum>
  <w:abstractNum w:abstractNumId="8">
    <w:nsid w:val="FFFFFFFE"/>
    <w:multiLevelType w:val="singleLevel"/>
    <w:tmpl w:val="E92E31AC"/>
    <w:lvl w:ilvl="0">
      <w:start w:val="1"/>
      <w:numFmt w:val="bullet"/>
      <w:lvlText w:val="•"/>
      <w:lvlJc w:val="left"/>
      <w:rPr>
        <w:rFonts w:ascii="Times New Roman" w:hAnsi="Times New Roman"/>
        <w:color w:val="000000"/>
        <w:sz w:val="20"/>
      </w:rPr>
    </w:lvl>
  </w:abstractNum>
  <w:abstractNum w:abstractNumId="9">
    <w:nsid w:val="03546685"/>
    <w:multiLevelType w:val="hybridMultilevel"/>
    <w:tmpl w:val="91E6C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9B93891"/>
    <w:multiLevelType w:val="multilevel"/>
    <w:tmpl w:val="D73CA846"/>
    <w:lvl w:ilvl="0">
      <w:start w:val="1"/>
      <w:numFmt w:val="bullet"/>
      <w:lvlText w:val="o"/>
      <w:lvlJc w:val="left"/>
      <w:pPr>
        <w:tabs>
          <w:tab w:val="num" w:pos="720"/>
        </w:tabs>
        <w:ind w:left="720" w:hanging="360"/>
      </w:pPr>
      <w:rPr>
        <w:rFonts w:ascii="Courier New" w:hAnsi="Courier New"/>
        <w:sz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0ECB36DF"/>
    <w:multiLevelType w:val="hybridMultilevel"/>
    <w:tmpl w:val="A7D06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AC5B63"/>
    <w:multiLevelType w:val="hybridMultilevel"/>
    <w:tmpl w:val="527A8746"/>
    <w:lvl w:ilvl="0" w:tplc="DC369590">
      <w:start w:val="1"/>
      <w:numFmt w:val="bullet"/>
      <w:lvlText w:val=""/>
      <w:lvlJc w:val="left"/>
      <w:pPr>
        <w:ind w:left="720" w:hanging="360"/>
      </w:pPr>
      <w:rPr>
        <w:rFonts w:ascii="Wingdings" w:hAnsi="Wingdings" w:hint="default"/>
        <w:color w:val="00000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5174D5"/>
    <w:multiLevelType w:val="hybridMultilevel"/>
    <w:tmpl w:val="BC0E1A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8D4308D"/>
    <w:multiLevelType w:val="multilevel"/>
    <w:tmpl w:val="D73CA846"/>
    <w:lvl w:ilvl="0">
      <w:start w:val="1"/>
      <w:numFmt w:val="bullet"/>
      <w:lvlText w:val="o"/>
      <w:lvlJc w:val="left"/>
      <w:pPr>
        <w:tabs>
          <w:tab w:val="num" w:pos="720"/>
        </w:tabs>
        <w:ind w:left="720" w:hanging="360"/>
      </w:pPr>
      <w:rPr>
        <w:rFonts w:ascii="Courier New" w:hAnsi="Courier New"/>
        <w:sz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A805FEB"/>
    <w:multiLevelType w:val="multilevel"/>
    <w:tmpl w:val="2BCA563E"/>
    <w:lvl w:ilvl="0">
      <w:start w:val="1"/>
      <w:numFmt w:val="bullet"/>
      <w:lvlText w:val=""/>
      <w:lvlJc w:val="left"/>
      <w:pPr>
        <w:ind w:left="648" w:hanging="432"/>
      </w:pPr>
      <w:rPr>
        <w:rFonts w:ascii="Wingdings" w:hAnsi="Wingdings" w:hint="default"/>
        <w:u w:val="none"/>
      </w:rPr>
    </w:lvl>
    <w:lvl w:ilvl="1">
      <w:start w:val="1"/>
      <w:numFmt w:val="bullet"/>
      <w:lvlText w:val=""/>
      <w:lvlJc w:val="left"/>
      <w:pPr>
        <w:ind w:left="1987" w:hanging="432"/>
      </w:pPr>
      <w:rPr>
        <w:rFonts w:ascii="Wingdings" w:hAnsi="Wingdings" w:hint="default"/>
        <w:u w:val="none"/>
      </w:rPr>
    </w:lvl>
    <w:lvl w:ilvl="2">
      <w:start w:val="1"/>
      <w:numFmt w:val="bullet"/>
      <w:lvlText w:val=""/>
      <w:lvlJc w:val="left"/>
      <w:pPr>
        <w:ind w:left="3326" w:hanging="432"/>
      </w:pPr>
      <w:rPr>
        <w:rFonts w:ascii="Wingdings" w:hAnsi="Wingdings" w:hint="default"/>
        <w:u w:val="none"/>
      </w:rPr>
    </w:lvl>
    <w:lvl w:ilvl="3">
      <w:start w:val="1"/>
      <w:numFmt w:val="bullet"/>
      <w:lvlText w:val=""/>
      <w:lvlJc w:val="left"/>
      <w:pPr>
        <w:ind w:left="4665" w:hanging="432"/>
      </w:pPr>
      <w:rPr>
        <w:rFonts w:ascii="Wingdings" w:hAnsi="Wingdings" w:hint="default"/>
        <w:u w:val="none"/>
      </w:rPr>
    </w:lvl>
    <w:lvl w:ilvl="4">
      <w:start w:val="1"/>
      <w:numFmt w:val="bullet"/>
      <w:lvlText w:val=""/>
      <w:lvlJc w:val="left"/>
      <w:pPr>
        <w:ind w:left="6004" w:hanging="432"/>
      </w:pPr>
      <w:rPr>
        <w:rFonts w:ascii="Wingdings" w:hAnsi="Wingdings" w:hint="default"/>
        <w:u w:val="none"/>
      </w:rPr>
    </w:lvl>
    <w:lvl w:ilvl="5">
      <w:start w:val="1"/>
      <w:numFmt w:val="bullet"/>
      <w:lvlText w:val=""/>
      <w:lvlJc w:val="left"/>
      <w:pPr>
        <w:ind w:left="7343" w:hanging="432"/>
      </w:pPr>
      <w:rPr>
        <w:rFonts w:ascii="Wingdings" w:hAnsi="Wingdings" w:hint="default"/>
        <w:u w:val="none"/>
      </w:rPr>
    </w:lvl>
    <w:lvl w:ilvl="6">
      <w:start w:val="1"/>
      <w:numFmt w:val="bullet"/>
      <w:lvlText w:val=""/>
      <w:lvlJc w:val="left"/>
      <w:pPr>
        <w:ind w:left="8682" w:hanging="432"/>
      </w:pPr>
      <w:rPr>
        <w:rFonts w:ascii="Wingdings" w:hAnsi="Wingdings" w:hint="default"/>
        <w:u w:val="none"/>
      </w:rPr>
    </w:lvl>
    <w:lvl w:ilvl="7">
      <w:start w:val="1"/>
      <w:numFmt w:val="bullet"/>
      <w:lvlText w:val=""/>
      <w:lvlJc w:val="left"/>
      <w:pPr>
        <w:ind w:left="10021" w:hanging="432"/>
      </w:pPr>
      <w:rPr>
        <w:rFonts w:ascii="Wingdings" w:hAnsi="Wingdings" w:hint="default"/>
        <w:u w:val="none"/>
      </w:rPr>
    </w:lvl>
    <w:lvl w:ilvl="8">
      <w:start w:val="1"/>
      <w:numFmt w:val="bullet"/>
      <w:lvlText w:val=""/>
      <w:lvlJc w:val="left"/>
      <w:pPr>
        <w:ind w:left="11360" w:hanging="432"/>
      </w:pPr>
      <w:rPr>
        <w:rFonts w:ascii="Wingdings" w:hAnsi="Wingdings" w:hint="default"/>
        <w:u w:val="none"/>
      </w:rPr>
    </w:lvl>
  </w:abstractNum>
  <w:abstractNum w:abstractNumId="16">
    <w:nsid w:val="21737194"/>
    <w:multiLevelType w:val="multilevel"/>
    <w:tmpl w:val="2BCA563E"/>
    <w:lvl w:ilvl="0">
      <w:start w:val="1"/>
      <w:numFmt w:val="bullet"/>
      <w:pStyle w:val="ccwpCheckbox"/>
      <w:lvlText w:val=""/>
      <w:lvlJc w:val="left"/>
      <w:pPr>
        <w:ind w:left="648" w:hanging="432"/>
      </w:pPr>
      <w:rPr>
        <w:rFonts w:ascii="Wingdings" w:hAnsi="Wingdings" w:hint="default"/>
        <w:u w:val="none"/>
      </w:rPr>
    </w:lvl>
    <w:lvl w:ilvl="1">
      <w:start w:val="1"/>
      <w:numFmt w:val="bullet"/>
      <w:lvlText w:val=""/>
      <w:lvlJc w:val="left"/>
      <w:pPr>
        <w:ind w:left="1987" w:hanging="432"/>
      </w:pPr>
      <w:rPr>
        <w:rFonts w:ascii="Wingdings" w:hAnsi="Wingdings" w:hint="default"/>
        <w:u w:val="none"/>
      </w:rPr>
    </w:lvl>
    <w:lvl w:ilvl="2">
      <w:start w:val="1"/>
      <w:numFmt w:val="bullet"/>
      <w:lvlText w:val=""/>
      <w:lvlJc w:val="left"/>
      <w:pPr>
        <w:ind w:left="3326" w:hanging="432"/>
      </w:pPr>
      <w:rPr>
        <w:rFonts w:ascii="Wingdings" w:hAnsi="Wingdings" w:hint="default"/>
        <w:u w:val="none"/>
      </w:rPr>
    </w:lvl>
    <w:lvl w:ilvl="3">
      <w:start w:val="1"/>
      <w:numFmt w:val="bullet"/>
      <w:lvlText w:val=""/>
      <w:lvlJc w:val="left"/>
      <w:pPr>
        <w:ind w:left="4665" w:hanging="432"/>
      </w:pPr>
      <w:rPr>
        <w:rFonts w:ascii="Wingdings" w:hAnsi="Wingdings" w:hint="default"/>
        <w:u w:val="none"/>
      </w:rPr>
    </w:lvl>
    <w:lvl w:ilvl="4">
      <w:start w:val="1"/>
      <w:numFmt w:val="bullet"/>
      <w:lvlText w:val=""/>
      <w:lvlJc w:val="left"/>
      <w:pPr>
        <w:ind w:left="6004" w:hanging="432"/>
      </w:pPr>
      <w:rPr>
        <w:rFonts w:ascii="Wingdings" w:hAnsi="Wingdings" w:hint="default"/>
        <w:u w:val="none"/>
      </w:rPr>
    </w:lvl>
    <w:lvl w:ilvl="5">
      <w:start w:val="1"/>
      <w:numFmt w:val="bullet"/>
      <w:lvlText w:val=""/>
      <w:lvlJc w:val="left"/>
      <w:pPr>
        <w:ind w:left="7343" w:hanging="432"/>
      </w:pPr>
      <w:rPr>
        <w:rFonts w:ascii="Wingdings" w:hAnsi="Wingdings" w:hint="default"/>
        <w:u w:val="none"/>
      </w:rPr>
    </w:lvl>
    <w:lvl w:ilvl="6">
      <w:start w:val="1"/>
      <w:numFmt w:val="bullet"/>
      <w:lvlText w:val=""/>
      <w:lvlJc w:val="left"/>
      <w:pPr>
        <w:ind w:left="8682" w:hanging="432"/>
      </w:pPr>
      <w:rPr>
        <w:rFonts w:ascii="Wingdings" w:hAnsi="Wingdings" w:hint="default"/>
        <w:u w:val="none"/>
      </w:rPr>
    </w:lvl>
    <w:lvl w:ilvl="7">
      <w:start w:val="1"/>
      <w:numFmt w:val="bullet"/>
      <w:lvlText w:val=""/>
      <w:lvlJc w:val="left"/>
      <w:pPr>
        <w:ind w:left="10021" w:hanging="432"/>
      </w:pPr>
      <w:rPr>
        <w:rFonts w:ascii="Wingdings" w:hAnsi="Wingdings" w:hint="default"/>
        <w:u w:val="none"/>
      </w:rPr>
    </w:lvl>
    <w:lvl w:ilvl="8">
      <w:start w:val="1"/>
      <w:numFmt w:val="bullet"/>
      <w:lvlText w:val=""/>
      <w:lvlJc w:val="left"/>
      <w:pPr>
        <w:ind w:left="11360" w:hanging="432"/>
      </w:pPr>
      <w:rPr>
        <w:rFonts w:ascii="Wingdings" w:hAnsi="Wingdings" w:hint="default"/>
        <w:u w:val="none"/>
      </w:rPr>
    </w:lvl>
  </w:abstractNum>
  <w:abstractNum w:abstractNumId="17">
    <w:nsid w:val="25863F6D"/>
    <w:multiLevelType w:val="hybridMultilevel"/>
    <w:tmpl w:val="8AB4C45C"/>
    <w:lvl w:ilvl="0" w:tplc="DC369590">
      <w:start w:val="1"/>
      <w:numFmt w:val="bullet"/>
      <w:lvlText w:val=""/>
      <w:lvlJc w:val="left"/>
      <w:pPr>
        <w:ind w:left="720" w:hanging="360"/>
      </w:pPr>
      <w:rPr>
        <w:rFonts w:ascii="Wingdings" w:hAnsi="Wingdings"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A66A15"/>
    <w:multiLevelType w:val="multilevel"/>
    <w:tmpl w:val="53AC461C"/>
    <w:numStyleLink w:val="First-LevelBullet"/>
  </w:abstractNum>
  <w:abstractNum w:abstractNumId="19">
    <w:nsid w:val="2AAB2E91"/>
    <w:multiLevelType w:val="hybridMultilevel"/>
    <w:tmpl w:val="2D686990"/>
    <w:lvl w:ilvl="0" w:tplc="3A42621C">
      <w:start w:val="1"/>
      <w:numFmt w:val="bullet"/>
      <w:pStyle w:val="ccwpList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B91EEF"/>
    <w:multiLevelType w:val="hybridMultilevel"/>
    <w:tmpl w:val="FAC29D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0236FA2"/>
    <w:multiLevelType w:val="hybridMultilevel"/>
    <w:tmpl w:val="D0889AD4"/>
    <w:lvl w:ilvl="0" w:tplc="93548C48">
      <w:start w:val="1"/>
      <w:numFmt w:val="bullet"/>
      <w:lvlText w:val=""/>
      <w:lvlJc w:val="left"/>
      <w:pPr>
        <w:ind w:left="720" w:hanging="360"/>
      </w:pPr>
      <w:rPr>
        <w:rFonts w:ascii="Wingdings" w:hAnsi="Wingdings" w:hint="default"/>
        <w:color w:val="000000"/>
        <w:sz w:val="20"/>
      </w:rPr>
    </w:lvl>
    <w:lvl w:ilvl="1" w:tplc="DC369590">
      <w:start w:val="1"/>
      <w:numFmt w:val="bullet"/>
      <w:lvlText w:val=""/>
      <w:lvlJc w:val="left"/>
      <w:pPr>
        <w:ind w:left="1440" w:hanging="360"/>
      </w:pPr>
      <w:rPr>
        <w:rFonts w:ascii="Wingdings" w:hAnsi="Wingdings" w:hint="default"/>
        <w:color w:val="000000"/>
        <w:sz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0A4DE7"/>
    <w:multiLevelType w:val="multilevel"/>
    <w:tmpl w:val="DAF0B410"/>
    <w:lvl w:ilvl="0">
      <w:start w:val="1"/>
      <w:numFmt w:val="decimal"/>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3">
    <w:nsid w:val="331264F8"/>
    <w:multiLevelType w:val="hybridMultilevel"/>
    <w:tmpl w:val="53AC461C"/>
    <w:lvl w:ilvl="0" w:tplc="926CE56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3C9D1E28"/>
    <w:multiLevelType w:val="hybridMultilevel"/>
    <w:tmpl w:val="CDC22826"/>
    <w:lvl w:ilvl="0" w:tplc="88D03D8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350E65"/>
    <w:multiLevelType w:val="hybridMultilevel"/>
    <w:tmpl w:val="CF245644"/>
    <w:lvl w:ilvl="0" w:tplc="93548C48">
      <w:start w:val="1"/>
      <w:numFmt w:val="bullet"/>
      <w:lvlText w:val=""/>
      <w:lvlJc w:val="left"/>
      <w:pPr>
        <w:ind w:left="720" w:hanging="360"/>
      </w:pPr>
      <w:rPr>
        <w:rFonts w:ascii="Wingdings" w:hAnsi="Wingdings" w:hint="default"/>
        <w:color w:val="000000"/>
        <w:sz w:val="20"/>
      </w:rPr>
    </w:lvl>
    <w:lvl w:ilvl="1" w:tplc="04090003">
      <w:start w:val="1"/>
      <w:numFmt w:val="bullet"/>
      <w:lvlText w:val="o"/>
      <w:lvlJc w:val="left"/>
      <w:pPr>
        <w:ind w:left="1440" w:hanging="360"/>
      </w:pPr>
      <w:rPr>
        <w:rFonts w:ascii="Courier New" w:hAnsi="Courier New" w:cs="Courier New" w:hint="default"/>
      </w:rPr>
    </w:lvl>
    <w:lvl w:ilvl="2" w:tplc="DC369590">
      <w:start w:val="1"/>
      <w:numFmt w:val="bullet"/>
      <w:lvlText w:val=""/>
      <w:lvlJc w:val="left"/>
      <w:pPr>
        <w:ind w:left="2160" w:hanging="360"/>
      </w:pPr>
      <w:rPr>
        <w:rFonts w:ascii="Wingdings" w:hAnsi="Wingdings" w:hint="default"/>
        <w:color w:val="000000"/>
        <w:sz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B77992"/>
    <w:multiLevelType w:val="multilevel"/>
    <w:tmpl w:val="71D68EDA"/>
    <w:lvl w:ilvl="0">
      <w:start w:val="1"/>
      <w:numFmt w:val="bullet"/>
      <w:lvlText w:val="●"/>
      <w:lvlJc w:val="left"/>
      <w:pPr>
        <w:ind w:left="720" w:hanging="360"/>
      </w:pPr>
      <w:rPr>
        <w:b w:val="0"/>
        <w:strike w:val="0"/>
        <w:dstrike w:val="0"/>
        <w:u w:val="none"/>
        <w:effect w:val="none"/>
      </w:rPr>
    </w:lvl>
    <w:lvl w:ilvl="1">
      <w:start w:val="1"/>
      <w:numFmt w:val="bullet"/>
      <w:lvlText w:val="○"/>
      <w:lvlJc w:val="left"/>
      <w:pPr>
        <w:ind w:left="1440" w:hanging="360"/>
      </w:pPr>
      <w:rPr>
        <w:b w:val="0"/>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nsid w:val="45947E98"/>
    <w:multiLevelType w:val="hybridMultilevel"/>
    <w:tmpl w:val="C6D68F9E"/>
    <w:lvl w:ilvl="0" w:tplc="0E36A2CE">
      <w:start w:val="1"/>
      <w:numFmt w:val="decimal"/>
      <w:pStyle w:val="ccwp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786223E"/>
    <w:multiLevelType w:val="hybridMultilevel"/>
    <w:tmpl w:val="DD76919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4B0A069C"/>
    <w:multiLevelType w:val="hybridMultilevel"/>
    <w:tmpl w:val="622CAA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C547FCC"/>
    <w:multiLevelType w:val="hybridMultilevel"/>
    <w:tmpl w:val="F2E045AE"/>
    <w:lvl w:ilvl="0" w:tplc="93548C48">
      <w:start w:val="1"/>
      <w:numFmt w:val="bullet"/>
      <w:lvlText w:val=""/>
      <w:lvlJc w:val="left"/>
      <w:pPr>
        <w:ind w:left="720" w:hanging="360"/>
      </w:pPr>
      <w:rPr>
        <w:rFonts w:ascii="Wingdings" w:hAnsi="Wingdings" w:hint="default"/>
        <w:color w:val="000000"/>
        <w:sz w:val="20"/>
      </w:rPr>
    </w:lvl>
    <w:lvl w:ilvl="1" w:tplc="DC369590">
      <w:start w:val="1"/>
      <w:numFmt w:val="bullet"/>
      <w:lvlText w:val=""/>
      <w:lvlJc w:val="left"/>
      <w:pPr>
        <w:ind w:left="1440" w:hanging="360"/>
      </w:pPr>
      <w:rPr>
        <w:rFonts w:ascii="Wingdings" w:hAnsi="Wingdings" w:hint="default"/>
        <w:color w:val="000000"/>
        <w:sz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2D1BAB"/>
    <w:multiLevelType w:val="hybridMultilevel"/>
    <w:tmpl w:val="268417D4"/>
    <w:lvl w:ilvl="0" w:tplc="93548C48">
      <w:start w:val="1"/>
      <w:numFmt w:val="bullet"/>
      <w:lvlText w:val=""/>
      <w:lvlJc w:val="left"/>
      <w:pPr>
        <w:ind w:left="720" w:hanging="360"/>
      </w:pPr>
      <w:rPr>
        <w:rFonts w:ascii="Wingdings" w:hAnsi="Wingdings" w:hint="default"/>
        <w:color w:val="000000"/>
        <w:sz w:val="20"/>
      </w:rPr>
    </w:lvl>
    <w:lvl w:ilvl="1" w:tplc="04090003">
      <w:start w:val="1"/>
      <w:numFmt w:val="bullet"/>
      <w:lvlText w:val="o"/>
      <w:lvlJc w:val="left"/>
      <w:pPr>
        <w:ind w:left="1440" w:hanging="360"/>
      </w:pPr>
      <w:rPr>
        <w:rFonts w:ascii="Courier New" w:hAnsi="Courier New" w:cs="Courier New" w:hint="default"/>
      </w:rPr>
    </w:lvl>
    <w:lvl w:ilvl="2" w:tplc="DC369590">
      <w:start w:val="1"/>
      <w:numFmt w:val="bullet"/>
      <w:lvlText w:val=""/>
      <w:lvlJc w:val="left"/>
      <w:pPr>
        <w:ind w:left="2160" w:hanging="360"/>
      </w:pPr>
      <w:rPr>
        <w:rFonts w:ascii="Wingdings" w:hAnsi="Wingdings" w:hint="default"/>
        <w:color w:val="000000"/>
        <w:sz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4785043"/>
    <w:multiLevelType w:val="hybridMultilevel"/>
    <w:tmpl w:val="ACF0FEA8"/>
    <w:lvl w:ilvl="0" w:tplc="E92E31AC">
      <w:start w:val="1"/>
      <w:numFmt w:val="bullet"/>
      <w:lvlText w:val="•"/>
      <w:lvlJc w:val="left"/>
      <w:pPr>
        <w:ind w:left="720" w:hanging="360"/>
      </w:pPr>
      <w:rPr>
        <w:rFonts w:ascii="Times New Roman" w:hAnsi="Times New Roman"/>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DE6CD2"/>
    <w:multiLevelType w:val="hybridMultilevel"/>
    <w:tmpl w:val="8FC29744"/>
    <w:lvl w:ilvl="0" w:tplc="DC369590">
      <w:start w:val="1"/>
      <w:numFmt w:val="bullet"/>
      <w:lvlText w:val=""/>
      <w:lvlJc w:val="left"/>
      <w:pPr>
        <w:ind w:left="720" w:hanging="360"/>
      </w:pPr>
      <w:rPr>
        <w:rFonts w:ascii="Wingdings" w:hAnsi="Wingdings"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E76964"/>
    <w:multiLevelType w:val="hybridMultilevel"/>
    <w:tmpl w:val="EF10DDCA"/>
    <w:lvl w:ilvl="0" w:tplc="93548C48">
      <w:start w:val="1"/>
      <w:numFmt w:val="bullet"/>
      <w:lvlText w:val=""/>
      <w:lvlJc w:val="left"/>
      <w:pPr>
        <w:ind w:left="720" w:hanging="360"/>
      </w:pPr>
      <w:rPr>
        <w:rFonts w:ascii="Wingdings" w:hAnsi="Wingdings" w:hint="default"/>
        <w:color w:val="000000"/>
        <w:sz w:val="20"/>
      </w:rPr>
    </w:lvl>
    <w:lvl w:ilvl="1" w:tplc="DC369590">
      <w:start w:val="1"/>
      <w:numFmt w:val="bullet"/>
      <w:lvlText w:val=""/>
      <w:lvlJc w:val="left"/>
      <w:pPr>
        <w:ind w:left="1440" w:hanging="360"/>
      </w:pPr>
      <w:rPr>
        <w:rFonts w:ascii="Wingdings" w:hAnsi="Wingdings" w:hint="default"/>
        <w:color w:val="000000"/>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933A19"/>
    <w:multiLevelType w:val="multilevel"/>
    <w:tmpl w:val="53AC461C"/>
    <w:styleLink w:val="First-LevelBullet"/>
    <w:lvl w:ilvl="0">
      <w:start w:val="1"/>
      <w:numFmt w:val="bullet"/>
      <w:lvlText w:val=""/>
      <w:lvlJc w:val="left"/>
      <w:pPr>
        <w:ind w:left="720" w:hanging="360"/>
      </w:pPr>
      <w:rPr>
        <w:rFonts w:ascii="Symbol" w:hAnsi="Symbol"/>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nsid w:val="68294343"/>
    <w:multiLevelType w:val="multilevel"/>
    <w:tmpl w:val="4118B9EE"/>
    <w:lvl w:ilvl="0">
      <w:start w:val="1"/>
      <w:numFmt w:val="decimal"/>
      <w:pStyle w:val="Heading1"/>
      <w:suff w:val="space"/>
      <w:lvlText w:val="Chapter %1 - "/>
      <w:lvlJc w:val="left"/>
      <w:pPr>
        <w:ind w:left="0" w:firstLine="0"/>
      </w:pPr>
      <w:rPr>
        <w:rFonts w:hint="default"/>
      </w:rPr>
    </w:lvl>
    <w:lvl w:ilvl="1">
      <w:start w:val="1"/>
      <w:numFmt w:val="decimal"/>
      <w:pStyle w:val="Heading2"/>
      <w:suff w:val="nothing"/>
      <w:lvlText w:val="Section %1.%2 - "/>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7">
    <w:nsid w:val="6BF30DD5"/>
    <w:multiLevelType w:val="hybridMultilevel"/>
    <w:tmpl w:val="A746A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1642D9"/>
    <w:multiLevelType w:val="hybridMultilevel"/>
    <w:tmpl w:val="094CE6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2E17980"/>
    <w:multiLevelType w:val="hybridMultilevel"/>
    <w:tmpl w:val="D73CA846"/>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3803AE2"/>
    <w:multiLevelType w:val="hybridMultilevel"/>
    <w:tmpl w:val="B5249636"/>
    <w:lvl w:ilvl="0" w:tplc="93548C48">
      <w:start w:val="1"/>
      <w:numFmt w:val="bullet"/>
      <w:lvlText w:val=""/>
      <w:lvlJc w:val="left"/>
      <w:pPr>
        <w:ind w:left="720" w:hanging="360"/>
      </w:pPr>
      <w:rPr>
        <w:rFonts w:ascii="Wingdings" w:hAnsi="Wingdings" w:hint="default"/>
        <w:color w:val="000000"/>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3A35C8"/>
    <w:multiLevelType w:val="hybridMultilevel"/>
    <w:tmpl w:val="FCF4CD0E"/>
    <w:lvl w:ilvl="0" w:tplc="FD00863A">
      <w:start w:val="1"/>
      <w:numFmt w:val="bullet"/>
      <w:lvlText w:val=""/>
      <w:lvlJc w:val="left"/>
      <w:pPr>
        <w:ind w:left="720" w:hanging="360"/>
      </w:pPr>
      <w:rPr>
        <w:rFonts w:ascii="Wingdings" w:hAnsi="Wingdings" w:cs="Times New Roman"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9A1555"/>
    <w:multiLevelType w:val="hybridMultilevel"/>
    <w:tmpl w:val="DEC60A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9767711"/>
    <w:multiLevelType w:val="hybridMultilevel"/>
    <w:tmpl w:val="455074AC"/>
    <w:lvl w:ilvl="0" w:tplc="93548C48">
      <w:start w:val="1"/>
      <w:numFmt w:val="bullet"/>
      <w:lvlText w:val=""/>
      <w:lvlJc w:val="left"/>
      <w:pPr>
        <w:ind w:left="720" w:hanging="360"/>
      </w:pPr>
      <w:rPr>
        <w:rFonts w:ascii="Wingdings" w:hAnsi="Wingdings" w:hint="default"/>
        <w:color w:val="000000"/>
        <w:sz w:val="20"/>
      </w:rPr>
    </w:lvl>
    <w:lvl w:ilvl="1" w:tplc="04090003">
      <w:start w:val="1"/>
      <w:numFmt w:val="bullet"/>
      <w:lvlText w:val="o"/>
      <w:lvlJc w:val="left"/>
      <w:pPr>
        <w:ind w:left="1440" w:hanging="360"/>
      </w:pPr>
      <w:rPr>
        <w:rFonts w:ascii="Courier New" w:hAnsi="Courier New" w:cs="Courier New" w:hint="default"/>
      </w:rPr>
    </w:lvl>
    <w:lvl w:ilvl="2" w:tplc="DC369590">
      <w:start w:val="1"/>
      <w:numFmt w:val="bullet"/>
      <w:lvlText w:val=""/>
      <w:lvlJc w:val="left"/>
      <w:pPr>
        <w:ind w:left="2160" w:hanging="360"/>
      </w:pPr>
      <w:rPr>
        <w:rFonts w:ascii="Wingdings" w:hAnsi="Wingdings" w:hint="default"/>
        <w:color w:val="000000"/>
        <w:sz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071A57"/>
    <w:multiLevelType w:val="multilevel"/>
    <w:tmpl w:val="53AC461C"/>
    <w:styleLink w:val="StyleBulletedCourierNewLeft075Hanging02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sz w:val="18"/>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nsid w:val="7B413956"/>
    <w:multiLevelType w:val="hybridMultilevel"/>
    <w:tmpl w:val="AD32EE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F06551E"/>
    <w:multiLevelType w:val="hybridMultilevel"/>
    <w:tmpl w:val="4CE0A2C6"/>
    <w:lvl w:ilvl="0" w:tplc="93548C48">
      <w:start w:val="1"/>
      <w:numFmt w:val="bullet"/>
      <w:lvlText w:val=""/>
      <w:lvlJc w:val="left"/>
      <w:pPr>
        <w:ind w:left="720" w:hanging="360"/>
      </w:pPr>
      <w:rPr>
        <w:rFonts w:ascii="Wingdings" w:hAnsi="Wingdings" w:hint="default"/>
        <w:color w:val="000000"/>
        <w:sz w:val="20"/>
      </w:rPr>
    </w:lvl>
    <w:lvl w:ilvl="1" w:tplc="DC369590">
      <w:start w:val="1"/>
      <w:numFmt w:val="bullet"/>
      <w:lvlText w:val=""/>
      <w:lvlJc w:val="left"/>
      <w:pPr>
        <w:ind w:left="1440" w:hanging="360"/>
      </w:pPr>
      <w:rPr>
        <w:rFonts w:ascii="Wingdings" w:hAnsi="Wingdings" w:hint="default"/>
        <w:color w:val="000000"/>
        <w:sz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8E4208"/>
    <w:multiLevelType w:val="hybridMultilevel"/>
    <w:tmpl w:val="54583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45"/>
  </w:num>
  <w:num w:numId="3">
    <w:abstractNumId w:val="20"/>
  </w:num>
  <w:num w:numId="4">
    <w:abstractNumId w:val="39"/>
  </w:num>
  <w:num w:numId="5">
    <w:abstractNumId w:val="10"/>
  </w:num>
  <w:num w:numId="6">
    <w:abstractNumId w:val="14"/>
  </w:num>
  <w:num w:numId="7">
    <w:abstractNumId w:val="23"/>
  </w:num>
  <w:num w:numId="8">
    <w:abstractNumId w:val="35"/>
  </w:num>
  <w:num w:numId="9">
    <w:abstractNumId w:val="18"/>
  </w:num>
  <w:num w:numId="10">
    <w:abstractNumId w:val="44"/>
  </w:num>
  <w:num w:numId="11">
    <w:abstractNumId w:val="29"/>
  </w:num>
  <w:num w:numId="12">
    <w:abstractNumId w:val="9"/>
  </w:num>
  <w:num w:numId="13">
    <w:abstractNumId w:val="16"/>
  </w:num>
  <w:num w:numId="14">
    <w:abstractNumId w:val="8"/>
  </w:num>
  <w:num w:numId="15">
    <w:abstractNumId w:val="7"/>
  </w:num>
  <w:num w:numId="16">
    <w:abstractNumId w:val="1"/>
  </w:num>
  <w:num w:numId="17">
    <w:abstractNumId w:val="6"/>
  </w:num>
  <w:num w:numId="18">
    <w:abstractNumId w:val="5"/>
  </w:num>
  <w:num w:numId="19">
    <w:abstractNumId w:val="4"/>
  </w:num>
  <w:num w:numId="20">
    <w:abstractNumId w:val="3"/>
  </w:num>
  <w:num w:numId="21">
    <w:abstractNumId w:val="2"/>
  </w:num>
  <w:num w:numId="22">
    <w:abstractNumId w:val="0"/>
  </w:num>
  <w:num w:numId="23">
    <w:abstractNumId w:val="27"/>
  </w:num>
  <w:num w:numId="24">
    <w:abstractNumId w:val="19"/>
  </w:num>
  <w:num w:numId="25">
    <w:abstractNumId w:val="8"/>
  </w:num>
  <w:num w:numId="26">
    <w:abstractNumId w:val="40"/>
  </w:num>
  <w:num w:numId="27">
    <w:abstractNumId w:val="15"/>
  </w:num>
  <w:num w:numId="28">
    <w:abstractNumId w:val="34"/>
  </w:num>
  <w:num w:numId="29">
    <w:abstractNumId w:val="12"/>
  </w:num>
  <w:num w:numId="30">
    <w:abstractNumId w:val="25"/>
  </w:num>
  <w:num w:numId="31">
    <w:abstractNumId w:val="43"/>
  </w:num>
  <w:num w:numId="32">
    <w:abstractNumId w:val="21"/>
  </w:num>
  <w:num w:numId="33">
    <w:abstractNumId w:val="46"/>
  </w:num>
  <w:num w:numId="34">
    <w:abstractNumId w:val="31"/>
  </w:num>
  <w:num w:numId="35">
    <w:abstractNumId w:val="17"/>
  </w:num>
  <w:num w:numId="36">
    <w:abstractNumId w:val="32"/>
  </w:num>
  <w:num w:numId="37">
    <w:abstractNumId w:val="41"/>
  </w:num>
  <w:num w:numId="38">
    <w:abstractNumId w:val="30"/>
  </w:num>
  <w:num w:numId="39">
    <w:abstractNumId w:val="33"/>
  </w:num>
  <w:num w:numId="40">
    <w:abstractNumId w:val="26"/>
  </w:num>
  <w:num w:numId="41">
    <w:abstractNumId w:val="37"/>
  </w:num>
  <w:num w:numId="42">
    <w:abstractNumId w:val="36"/>
  </w:num>
  <w:num w:numId="4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1"/>
  </w:num>
  <w:num w:numId="45">
    <w:abstractNumId w:val="28"/>
  </w:num>
  <w:num w:numId="46">
    <w:abstractNumId w:val="47"/>
  </w:num>
  <w:num w:numId="47">
    <w:abstractNumId w:val="42"/>
  </w:num>
  <w:num w:numId="48">
    <w:abstractNumId w:val="13"/>
  </w:num>
  <w:num w:numId="49">
    <w:abstractNumId w:val="38"/>
  </w:num>
  <w:num w:numId="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attachedTemplate r:id="rId1"/>
  <w:linkStyles/>
  <w:stylePaneFormatFilter w:val="3828" w:allStyles="0" w:customStyles="0" w:latentStyles="0" w:stylesInUse="1" w:headingStyles="1" w:numberingStyles="0" w:tableStyles="0" w:directFormattingOnRuns="0" w:directFormattingOnParagraphs="0" w:directFormattingOnNumbering="0" w:directFormattingOnTables="1" w:clearFormatting="1" w:top3HeadingStyles="1"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DFF"/>
    <w:rsid w:val="00000083"/>
    <w:rsid w:val="00000406"/>
    <w:rsid w:val="00000CE4"/>
    <w:rsid w:val="00001126"/>
    <w:rsid w:val="00001187"/>
    <w:rsid w:val="000013FE"/>
    <w:rsid w:val="0000247D"/>
    <w:rsid w:val="0000264A"/>
    <w:rsid w:val="00002B57"/>
    <w:rsid w:val="00002BCE"/>
    <w:rsid w:val="00002BF3"/>
    <w:rsid w:val="00003471"/>
    <w:rsid w:val="000039B3"/>
    <w:rsid w:val="00003A36"/>
    <w:rsid w:val="000041E9"/>
    <w:rsid w:val="000055BB"/>
    <w:rsid w:val="00005771"/>
    <w:rsid w:val="00005C55"/>
    <w:rsid w:val="00006AA8"/>
    <w:rsid w:val="000079BC"/>
    <w:rsid w:val="00007F3A"/>
    <w:rsid w:val="00010C31"/>
    <w:rsid w:val="000120D1"/>
    <w:rsid w:val="00013862"/>
    <w:rsid w:val="000171AC"/>
    <w:rsid w:val="0001737B"/>
    <w:rsid w:val="000176AD"/>
    <w:rsid w:val="00017883"/>
    <w:rsid w:val="00020866"/>
    <w:rsid w:val="0002109D"/>
    <w:rsid w:val="00022323"/>
    <w:rsid w:val="00022897"/>
    <w:rsid w:val="00023142"/>
    <w:rsid w:val="000235B2"/>
    <w:rsid w:val="00024EBD"/>
    <w:rsid w:val="000254E6"/>
    <w:rsid w:val="00027CD1"/>
    <w:rsid w:val="0003007B"/>
    <w:rsid w:val="00030D9C"/>
    <w:rsid w:val="00031212"/>
    <w:rsid w:val="000331AF"/>
    <w:rsid w:val="00033C3D"/>
    <w:rsid w:val="00034034"/>
    <w:rsid w:val="00035D6E"/>
    <w:rsid w:val="00035D8B"/>
    <w:rsid w:val="00035D94"/>
    <w:rsid w:val="00037241"/>
    <w:rsid w:val="0004082D"/>
    <w:rsid w:val="00041DE1"/>
    <w:rsid w:val="00042271"/>
    <w:rsid w:val="00042B32"/>
    <w:rsid w:val="000431AB"/>
    <w:rsid w:val="00043B23"/>
    <w:rsid w:val="0004400B"/>
    <w:rsid w:val="000447E7"/>
    <w:rsid w:val="000457E6"/>
    <w:rsid w:val="00046DB3"/>
    <w:rsid w:val="00047D76"/>
    <w:rsid w:val="00050739"/>
    <w:rsid w:val="000510AB"/>
    <w:rsid w:val="0005123D"/>
    <w:rsid w:val="00051791"/>
    <w:rsid w:val="00051DC0"/>
    <w:rsid w:val="000524FC"/>
    <w:rsid w:val="0005316A"/>
    <w:rsid w:val="00053B9B"/>
    <w:rsid w:val="00053BDF"/>
    <w:rsid w:val="00053D1D"/>
    <w:rsid w:val="00055BC7"/>
    <w:rsid w:val="00055CA6"/>
    <w:rsid w:val="00055E24"/>
    <w:rsid w:val="000561C6"/>
    <w:rsid w:val="000563B2"/>
    <w:rsid w:val="0005649C"/>
    <w:rsid w:val="00056919"/>
    <w:rsid w:val="000570CF"/>
    <w:rsid w:val="00057B50"/>
    <w:rsid w:val="000602DE"/>
    <w:rsid w:val="00060A04"/>
    <w:rsid w:val="00061498"/>
    <w:rsid w:val="000625E9"/>
    <w:rsid w:val="000627A7"/>
    <w:rsid w:val="00062B76"/>
    <w:rsid w:val="00064748"/>
    <w:rsid w:val="00064B26"/>
    <w:rsid w:val="00065075"/>
    <w:rsid w:val="000656B3"/>
    <w:rsid w:val="0006599F"/>
    <w:rsid w:val="00065EA2"/>
    <w:rsid w:val="0006607E"/>
    <w:rsid w:val="000672D2"/>
    <w:rsid w:val="0006746A"/>
    <w:rsid w:val="000674C2"/>
    <w:rsid w:val="00067A41"/>
    <w:rsid w:val="00070A89"/>
    <w:rsid w:val="00071698"/>
    <w:rsid w:val="00071F0F"/>
    <w:rsid w:val="0007210C"/>
    <w:rsid w:val="00072A56"/>
    <w:rsid w:val="00073B6C"/>
    <w:rsid w:val="00073BAE"/>
    <w:rsid w:val="00074CBD"/>
    <w:rsid w:val="000753F2"/>
    <w:rsid w:val="0007665F"/>
    <w:rsid w:val="00076676"/>
    <w:rsid w:val="00076FA5"/>
    <w:rsid w:val="00077F98"/>
    <w:rsid w:val="00080E75"/>
    <w:rsid w:val="00082688"/>
    <w:rsid w:val="00082888"/>
    <w:rsid w:val="00082D08"/>
    <w:rsid w:val="00082F8B"/>
    <w:rsid w:val="00083875"/>
    <w:rsid w:val="00084089"/>
    <w:rsid w:val="000846A5"/>
    <w:rsid w:val="000853DC"/>
    <w:rsid w:val="00086AA3"/>
    <w:rsid w:val="00086C47"/>
    <w:rsid w:val="00090CD2"/>
    <w:rsid w:val="00091078"/>
    <w:rsid w:val="0009123A"/>
    <w:rsid w:val="00091BAC"/>
    <w:rsid w:val="00091D98"/>
    <w:rsid w:val="00092155"/>
    <w:rsid w:val="000923FF"/>
    <w:rsid w:val="000926DE"/>
    <w:rsid w:val="0009281B"/>
    <w:rsid w:val="0009422A"/>
    <w:rsid w:val="000942A7"/>
    <w:rsid w:val="00094A17"/>
    <w:rsid w:val="00094B45"/>
    <w:rsid w:val="00095950"/>
    <w:rsid w:val="00096596"/>
    <w:rsid w:val="00096EF8"/>
    <w:rsid w:val="00096F63"/>
    <w:rsid w:val="000971DC"/>
    <w:rsid w:val="00097651"/>
    <w:rsid w:val="0009773F"/>
    <w:rsid w:val="000A0518"/>
    <w:rsid w:val="000A0BAC"/>
    <w:rsid w:val="000A122F"/>
    <w:rsid w:val="000A14C4"/>
    <w:rsid w:val="000A1A6F"/>
    <w:rsid w:val="000A21EA"/>
    <w:rsid w:val="000A2478"/>
    <w:rsid w:val="000A2A0B"/>
    <w:rsid w:val="000A3AF7"/>
    <w:rsid w:val="000A4384"/>
    <w:rsid w:val="000A46A4"/>
    <w:rsid w:val="000A48F2"/>
    <w:rsid w:val="000A7782"/>
    <w:rsid w:val="000A7A79"/>
    <w:rsid w:val="000A7D27"/>
    <w:rsid w:val="000B0016"/>
    <w:rsid w:val="000B0719"/>
    <w:rsid w:val="000B09E0"/>
    <w:rsid w:val="000B0BE4"/>
    <w:rsid w:val="000B1BD4"/>
    <w:rsid w:val="000B1FB1"/>
    <w:rsid w:val="000B26EB"/>
    <w:rsid w:val="000B2AB9"/>
    <w:rsid w:val="000B2C8A"/>
    <w:rsid w:val="000B3569"/>
    <w:rsid w:val="000B3674"/>
    <w:rsid w:val="000B466B"/>
    <w:rsid w:val="000B4848"/>
    <w:rsid w:val="000B52DE"/>
    <w:rsid w:val="000B54B6"/>
    <w:rsid w:val="000B6CFE"/>
    <w:rsid w:val="000B6DFB"/>
    <w:rsid w:val="000C0658"/>
    <w:rsid w:val="000C085F"/>
    <w:rsid w:val="000C0A31"/>
    <w:rsid w:val="000C0B14"/>
    <w:rsid w:val="000C0EBE"/>
    <w:rsid w:val="000C1A51"/>
    <w:rsid w:val="000C2384"/>
    <w:rsid w:val="000C24CB"/>
    <w:rsid w:val="000C4640"/>
    <w:rsid w:val="000C54B9"/>
    <w:rsid w:val="000C55E8"/>
    <w:rsid w:val="000C648B"/>
    <w:rsid w:val="000C6C2F"/>
    <w:rsid w:val="000C7BAE"/>
    <w:rsid w:val="000D0398"/>
    <w:rsid w:val="000D0432"/>
    <w:rsid w:val="000D0C99"/>
    <w:rsid w:val="000D1665"/>
    <w:rsid w:val="000D1913"/>
    <w:rsid w:val="000D1E6B"/>
    <w:rsid w:val="000D2289"/>
    <w:rsid w:val="000D47FC"/>
    <w:rsid w:val="000D4A72"/>
    <w:rsid w:val="000D677F"/>
    <w:rsid w:val="000D6B3F"/>
    <w:rsid w:val="000D6DC1"/>
    <w:rsid w:val="000E0442"/>
    <w:rsid w:val="000E04D6"/>
    <w:rsid w:val="000E05CC"/>
    <w:rsid w:val="000E09A2"/>
    <w:rsid w:val="000E13E3"/>
    <w:rsid w:val="000E4043"/>
    <w:rsid w:val="000E42E0"/>
    <w:rsid w:val="000E4C74"/>
    <w:rsid w:val="000E4D1C"/>
    <w:rsid w:val="000E4D49"/>
    <w:rsid w:val="000E528F"/>
    <w:rsid w:val="000E62C9"/>
    <w:rsid w:val="000E658E"/>
    <w:rsid w:val="000E6CC7"/>
    <w:rsid w:val="000E749F"/>
    <w:rsid w:val="000E757E"/>
    <w:rsid w:val="000E7747"/>
    <w:rsid w:val="000F074A"/>
    <w:rsid w:val="000F0772"/>
    <w:rsid w:val="000F3F32"/>
    <w:rsid w:val="000F415C"/>
    <w:rsid w:val="000F4316"/>
    <w:rsid w:val="000F50BC"/>
    <w:rsid w:val="000F6490"/>
    <w:rsid w:val="000F7228"/>
    <w:rsid w:val="000F76FD"/>
    <w:rsid w:val="000F7D12"/>
    <w:rsid w:val="00100212"/>
    <w:rsid w:val="00100B77"/>
    <w:rsid w:val="0010193A"/>
    <w:rsid w:val="001019A0"/>
    <w:rsid w:val="00101BEC"/>
    <w:rsid w:val="0010285B"/>
    <w:rsid w:val="00102B45"/>
    <w:rsid w:val="001040E1"/>
    <w:rsid w:val="00104747"/>
    <w:rsid w:val="00104D7D"/>
    <w:rsid w:val="0010541A"/>
    <w:rsid w:val="00105A2F"/>
    <w:rsid w:val="00105CDF"/>
    <w:rsid w:val="00106426"/>
    <w:rsid w:val="001067E4"/>
    <w:rsid w:val="00106E51"/>
    <w:rsid w:val="00107461"/>
    <w:rsid w:val="001078D9"/>
    <w:rsid w:val="00107C0D"/>
    <w:rsid w:val="00110480"/>
    <w:rsid w:val="0011120B"/>
    <w:rsid w:val="001116A5"/>
    <w:rsid w:val="00111BA3"/>
    <w:rsid w:val="00113EB8"/>
    <w:rsid w:val="00114208"/>
    <w:rsid w:val="001142D5"/>
    <w:rsid w:val="00115C26"/>
    <w:rsid w:val="00115E75"/>
    <w:rsid w:val="00116DB7"/>
    <w:rsid w:val="00117D62"/>
    <w:rsid w:val="00117E72"/>
    <w:rsid w:val="00120999"/>
    <w:rsid w:val="00120BAD"/>
    <w:rsid w:val="00120E37"/>
    <w:rsid w:val="00121395"/>
    <w:rsid w:val="00121638"/>
    <w:rsid w:val="001234B0"/>
    <w:rsid w:val="00123DD3"/>
    <w:rsid w:val="0012400D"/>
    <w:rsid w:val="0012484A"/>
    <w:rsid w:val="00124F82"/>
    <w:rsid w:val="0012522D"/>
    <w:rsid w:val="00125B8B"/>
    <w:rsid w:val="00126C8F"/>
    <w:rsid w:val="001273DE"/>
    <w:rsid w:val="001276F6"/>
    <w:rsid w:val="0013165A"/>
    <w:rsid w:val="00132714"/>
    <w:rsid w:val="00132947"/>
    <w:rsid w:val="001333D1"/>
    <w:rsid w:val="00133579"/>
    <w:rsid w:val="00133E49"/>
    <w:rsid w:val="00135F5A"/>
    <w:rsid w:val="00136226"/>
    <w:rsid w:val="001373B9"/>
    <w:rsid w:val="00137B13"/>
    <w:rsid w:val="00140104"/>
    <w:rsid w:val="001407F8"/>
    <w:rsid w:val="00140890"/>
    <w:rsid w:val="00140A2E"/>
    <w:rsid w:val="00140A53"/>
    <w:rsid w:val="00141055"/>
    <w:rsid w:val="00141FDF"/>
    <w:rsid w:val="00142C73"/>
    <w:rsid w:val="00144B99"/>
    <w:rsid w:val="00146619"/>
    <w:rsid w:val="00146AB7"/>
    <w:rsid w:val="00146E4F"/>
    <w:rsid w:val="00147738"/>
    <w:rsid w:val="001501D4"/>
    <w:rsid w:val="00152DAD"/>
    <w:rsid w:val="00153D3F"/>
    <w:rsid w:val="00154F4E"/>
    <w:rsid w:val="001568CD"/>
    <w:rsid w:val="00156ED8"/>
    <w:rsid w:val="00157AB7"/>
    <w:rsid w:val="00160050"/>
    <w:rsid w:val="0016008F"/>
    <w:rsid w:val="00160091"/>
    <w:rsid w:val="00160399"/>
    <w:rsid w:val="001608CD"/>
    <w:rsid w:val="0016104B"/>
    <w:rsid w:val="00161D41"/>
    <w:rsid w:val="00163898"/>
    <w:rsid w:val="00163ABD"/>
    <w:rsid w:val="0016428A"/>
    <w:rsid w:val="001643C4"/>
    <w:rsid w:val="0016510A"/>
    <w:rsid w:val="001657F2"/>
    <w:rsid w:val="00165966"/>
    <w:rsid w:val="001668B7"/>
    <w:rsid w:val="00166C2F"/>
    <w:rsid w:val="00167593"/>
    <w:rsid w:val="00167636"/>
    <w:rsid w:val="00170E22"/>
    <w:rsid w:val="001710EF"/>
    <w:rsid w:val="001711EB"/>
    <w:rsid w:val="00172316"/>
    <w:rsid w:val="0017392A"/>
    <w:rsid w:val="00173ADB"/>
    <w:rsid w:val="00174C9D"/>
    <w:rsid w:val="00175026"/>
    <w:rsid w:val="0017552B"/>
    <w:rsid w:val="001760C6"/>
    <w:rsid w:val="001762C8"/>
    <w:rsid w:val="0017712F"/>
    <w:rsid w:val="00177A9F"/>
    <w:rsid w:val="001801CE"/>
    <w:rsid w:val="0018050B"/>
    <w:rsid w:val="001812F2"/>
    <w:rsid w:val="00181D82"/>
    <w:rsid w:val="00182858"/>
    <w:rsid w:val="00182DA2"/>
    <w:rsid w:val="00182DCD"/>
    <w:rsid w:val="001832D5"/>
    <w:rsid w:val="00183358"/>
    <w:rsid w:val="001835B1"/>
    <w:rsid w:val="001842EC"/>
    <w:rsid w:val="00185E7D"/>
    <w:rsid w:val="00185FF0"/>
    <w:rsid w:val="001860BE"/>
    <w:rsid w:val="00186D4A"/>
    <w:rsid w:val="00187109"/>
    <w:rsid w:val="001906E2"/>
    <w:rsid w:val="001914D8"/>
    <w:rsid w:val="0019247A"/>
    <w:rsid w:val="00192EA6"/>
    <w:rsid w:val="00195120"/>
    <w:rsid w:val="001953D8"/>
    <w:rsid w:val="00195A1F"/>
    <w:rsid w:val="00195CC8"/>
    <w:rsid w:val="00195D84"/>
    <w:rsid w:val="001963FE"/>
    <w:rsid w:val="00196B22"/>
    <w:rsid w:val="00196BFB"/>
    <w:rsid w:val="001970E0"/>
    <w:rsid w:val="001A0185"/>
    <w:rsid w:val="001A13AB"/>
    <w:rsid w:val="001A148B"/>
    <w:rsid w:val="001A2456"/>
    <w:rsid w:val="001A3490"/>
    <w:rsid w:val="001A385B"/>
    <w:rsid w:val="001A3CE7"/>
    <w:rsid w:val="001A3D8A"/>
    <w:rsid w:val="001A4105"/>
    <w:rsid w:val="001A435B"/>
    <w:rsid w:val="001A5139"/>
    <w:rsid w:val="001A5176"/>
    <w:rsid w:val="001A5AB3"/>
    <w:rsid w:val="001A6FEE"/>
    <w:rsid w:val="001A7384"/>
    <w:rsid w:val="001A752E"/>
    <w:rsid w:val="001B14AA"/>
    <w:rsid w:val="001B307F"/>
    <w:rsid w:val="001B3C4F"/>
    <w:rsid w:val="001B41FD"/>
    <w:rsid w:val="001B4D32"/>
    <w:rsid w:val="001B4D43"/>
    <w:rsid w:val="001B5115"/>
    <w:rsid w:val="001B5570"/>
    <w:rsid w:val="001B5E28"/>
    <w:rsid w:val="001B6FAF"/>
    <w:rsid w:val="001C0013"/>
    <w:rsid w:val="001C239A"/>
    <w:rsid w:val="001C245C"/>
    <w:rsid w:val="001C3438"/>
    <w:rsid w:val="001C3B41"/>
    <w:rsid w:val="001C45DB"/>
    <w:rsid w:val="001C4F18"/>
    <w:rsid w:val="001C65AC"/>
    <w:rsid w:val="001D2FF4"/>
    <w:rsid w:val="001D3C89"/>
    <w:rsid w:val="001D4379"/>
    <w:rsid w:val="001D4516"/>
    <w:rsid w:val="001D49AF"/>
    <w:rsid w:val="001D58C0"/>
    <w:rsid w:val="001D5E70"/>
    <w:rsid w:val="001D6E16"/>
    <w:rsid w:val="001D76ED"/>
    <w:rsid w:val="001E0835"/>
    <w:rsid w:val="001E0B73"/>
    <w:rsid w:val="001E1CC6"/>
    <w:rsid w:val="001E2800"/>
    <w:rsid w:val="001E2DAC"/>
    <w:rsid w:val="001E3119"/>
    <w:rsid w:val="001E33A9"/>
    <w:rsid w:val="001E3E5B"/>
    <w:rsid w:val="001E5AD8"/>
    <w:rsid w:val="001E607B"/>
    <w:rsid w:val="001E6DE4"/>
    <w:rsid w:val="001E7888"/>
    <w:rsid w:val="001F00A7"/>
    <w:rsid w:val="001F09AB"/>
    <w:rsid w:val="001F14E6"/>
    <w:rsid w:val="001F1687"/>
    <w:rsid w:val="001F1A91"/>
    <w:rsid w:val="001F2115"/>
    <w:rsid w:val="001F2E09"/>
    <w:rsid w:val="001F4505"/>
    <w:rsid w:val="001F5CCF"/>
    <w:rsid w:val="001F5FCA"/>
    <w:rsid w:val="001F6A2A"/>
    <w:rsid w:val="001F6E5E"/>
    <w:rsid w:val="001F761A"/>
    <w:rsid w:val="001F7715"/>
    <w:rsid w:val="00200510"/>
    <w:rsid w:val="00200BB1"/>
    <w:rsid w:val="00200E55"/>
    <w:rsid w:val="00202051"/>
    <w:rsid w:val="002022FE"/>
    <w:rsid w:val="0020247A"/>
    <w:rsid w:val="002025B1"/>
    <w:rsid w:val="00202689"/>
    <w:rsid w:val="00205094"/>
    <w:rsid w:val="00205123"/>
    <w:rsid w:val="00205E1A"/>
    <w:rsid w:val="002069C8"/>
    <w:rsid w:val="002108EA"/>
    <w:rsid w:val="0021113A"/>
    <w:rsid w:val="00211365"/>
    <w:rsid w:val="00211655"/>
    <w:rsid w:val="00211D1F"/>
    <w:rsid w:val="00211FEB"/>
    <w:rsid w:val="0021277D"/>
    <w:rsid w:val="00212B6F"/>
    <w:rsid w:val="00212E1E"/>
    <w:rsid w:val="00214B7C"/>
    <w:rsid w:val="00214EC3"/>
    <w:rsid w:val="00215E7D"/>
    <w:rsid w:val="00216049"/>
    <w:rsid w:val="0021629A"/>
    <w:rsid w:val="0021630A"/>
    <w:rsid w:val="0021650E"/>
    <w:rsid w:val="00217008"/>
    <w:rsid w:val="00217ECA"/>
    <w:rsid w:val="002215C0"/>
    <w:rsid w:val="00221763"/>
    <w:rsid w:val="00221B8F"/>
    <w:rsid w:val="00221CCD"/>
    <w:rsid w:val="00221D6E"/>
    <w:rsid w:val="002224D8"/>
    <w:rsid w:val="002225BF"/>
    <w:rsid w:val="0022265B"/>
    <w:rsid w:val="00222788"/>
    <w:rsid w:val="00223174"/>
    <w:rsid w:val="0022445D"/>
    <w:rsid w:val="00225379"/>
    <w:rsid w:val="002253EA"/>
    <w:rsid w:val="0022542D"/>
    <w:rsid w:val="00226149"/>
    <w:rsid w:val="00231B45"/>
    <w:rsid w:val="00232A6F"/>
    <w:rsid w:val="00232AA1"/>
    <w:rsid w:val="00232CDE"/>
    <w:rsid w:val="00232E68"/>
    <w:rsid w:val="00233519"/>
    <w:rsid w:val="0023476D"/>
    <w:rsid w:val="002350BE"/>
    <w:rsid w:val="00236025"/>
    <w:rsid w:val="00236A84"/>
    <w:rsid w:val="002401C4"/>
    <w:rsid w:val="00240B3A"/>
    <w:rsid w:val="00240B58"/>
    <w:rsid w:val="00241E3E"/>
    <w:rsid w:val="0024263D"/>
    <w:rsid w:val="0024280D"/>
    <w:rsid w:val="00242F42"/>
    <w:rsid w:val="0024351C"/>
    <w:rsid w:val="00244862"/>
    <w:rsid w:val="00244E47"/>
    <w:rsid w:val="00247AD8"/>
    <w:rsid w:val="00250BA3"/>
    <w:rsid w:val="00250C6A"/>
    <w:rsid w:val="00251760"/>
    <w:rsid w:val="00251817"/>
    <w:rsid w:val="0025257A"/>
    <w:rsid w:val="002528EA"/>
    <w:rsid w:val="0025298F"/>
    <w:rsid w:val="002535DC"/>
    <w:rsid w:val="002535F7"/>
    <w:rsid w:val="0025482C"/>
    <w:rsid w:val="0025536F"/>
    <w:rsid w:val="0025552B"/>
    <w:rsid w:val="002559E5"/>
    <w:rsid w:val="00255F78"/>
    <w:rsid w:val="0025650E"/>
    <w:rsid w:val="00256603"/>
    <w:rsid w:val="00256D08"/>
    <w:rsid w:val="00257E3B"/>
    <w:rsid w:val="00260500"/>
    <w:rsid w:val="0026077E"/>
    <w:rsid w:val="00260892"/>
    <w:rsid w:val="00260CBE"/>
    <w:rsid w:val="00261CED"/>
    <w:rsid w:val="00261EA0"/>
    <w:rsid w:val="002628D5"/>
    <w:rsid w:val="002639D9"/>
    <w:rsid w:val="00263FC6"/>
    <w:rsid w:val="00264760"/>
    <w:rsid w:val="002652FB"/>
    <w:rsid w:val="00265764"/>
    <w:rsid w:val="002659DD"/>
    <w:rsid w:val="002661CC"/>
    <w:rsid w:val="002665E7"/>
    <w:rsid w:val="00266888"/>
    <w:rsid w:val="0026689D"/>
    <w:rsid w:val="0026756D"/>
    <w:rsid w:val="00267BD0"/>
    <w:rsid w:val="00270BB6"/>
    <w:rsid w:val="00270D1C"/>
    <w:rsid w:val="00271511"/>
    <w:rsid w:val="00272539"/>
    <w:rsid w:val="002745D1"/>
    <w:rsid w:val="00274808"/>
    <w:rsid w:val="00274C40"/>
    <w:rsid w:val="002750DE"/>
    <w:rsid w:val="00275AF9"/>
    <w:rsid w:val="002765E4"/>
    <w:rsid w:val="002767B7"/>
    <w:rsid w:val="002767CC"/>
    <w:rsid w:val="00276997"/>
    <w:rsid w:val="00276D17"/>
    <w:rsid w:val="0027796C"/>
    <w:rsid w:val="00280B7F"/>
    <w:rsid w:val="00281479"/>
    <w:rsid w:val="00282192"/>
    <w:rsid w:val="002823A8"/>
    <w:rsid w:val="00282BD8"/>
    <w:rsid w:val="00282C7B"/>
    <w:rsid w:val="002832BF"/>
    <w:rsid w:val="00283FBD"/>
    <w:rsid w:val="0028564B"/>
    <w:rsid w:val="00285F70"/>
    <w:rsid w:val="002868DD"/>
    <w:rsid w:val="002874E0"/>
    <w:rsid w:val="002875BD"/>
    <w:rsid w:val="002909BC"/>
    <w:rsid w:val="00290A5F"/>
    <w:rsid w:val="002918D9"/>
    <w:rsid w:val="0029247E"/>
    <w:rsid w:val="002925B7"/>
    <w:rsid w:val="002934A6"/>
    <w:rsid w:val="00293E40"/>
    <w:rsid w:val="00294708"/>
    <w:rsid w:val="002947A2"/>
    <w:rsid w:val="002954EF"/>
    <w:rsid w:val="00297221"/>
    <w:rsid w:val="00297E5D"/>
    <w:rsid w:val="002A07CC"/>
    <w:rsid w:val="002A08EB"/>
    <w:rsid w:val="002A104A"/>
    <w:rsid w:val="002A1A80"/>
    <w:rsid w:val="002A1ECA"/>
    <w:rsid w:val="002A27E5"/>
    <w:rsid w:val="002A2F30"/>
    <w:rsid w:val="002A3BA6"/>
    <w:rsid w:val="002A50F7"/>
    <w:rsid w:val="002A5364"/>
    <w:rsid w:val="002A5C53"/>
    <w:rsid w:val="002A5CD8"/>
    <w:rsid w:val="002A6448"/>
    <w:rsid w:val="002A6563"/>
    <w:rsid w:val="002A66A5"/>
    <w:rsid w:val="002A7BBA"/>
    <w:rsid w:val="002B0565"/>
    <w:rsid w:val="002B09F9"/>
    <w:rsid w:val="002B204B"/>
    <w:rsid w:val="002B20E7"/>
    <w:rsid w:val="002B238B"/>
    <w:rsid w:val="002B3CE2"/>
    <w:rsid w:val="002B4AFB"/>
    <w:rsid w:val="002B4FE6"/>
    <w:rsid w:val="002B5A6E"/>
    <w:rsid w:val="002B63A1"/>
    <w:rsid w:val="002B63EF"/>
    <w:rsid w:val="002B6D58"/>
    <w:rsid w:val="002B7E13"/>
    <w:rsid w:val="002C0208"/>
    <w:rsid w:val="002C078F"/>
    <w:rsid w:val="002C163B"/>
    <w:rsid w:val="002C2466"/>
    <w:rsid w:val="002C2A91"/>
    <w:rsid w:val="002C2BE8"/>
    <w:rsid w:val="002C3D09"/>
    <w:rsid w:val="002C40EF"/>
    <w:rsid w:val="002C41AE"/>
    <w:rsid w:val="002C427E"/>
    <w:rsid w:val="002C4B3F"/>
    <w:rsid w:val="002C511F"/>
    <w:rsid w:val="002C57F1"/>
    <w:rsid w:val="002C7037"/>
    <w:rsid w:val="002D071E"/>
    <w:rsid w:val="002D086E"/>
    <w:rsid w:val="002D0AD6"/>
    <w:rsid w:val="002D186A"/>
    <w:rsid w:val="002D1C66"/>
    <w:rsid w:val="002D1F24"/>
    <w:rsid w:val="002D3E96"/>
    <w:rsid w:val="002D4368"/>
    <w:rsid w:val="002D4AD0"/>
    <w:rsid w:val="002D4C80"/>
    <w:rsid w:val="002D5B3B"/>
    <w:rsid w:val="002D64D4"/>
    <w:rsid w:val="002D7E07"/>
    <w:rsid w:val="002E077E"/>
    <w:rsid w:val="002E0C3F"/>
    <w:rsid w:val="002E0F34"/>
    <w:rsid w:val="002E1A1C"/>
    <w:rsid w:val="002E2F97"/>
    <w:rsid w:val="002E32FE"/>
    <w:rsid w:val="002E5273"/>
    <w:rsid w:val="002E53C1"/>
    <w:rsid w:val="002E5A17"/>
    <w:rsid w:val="002E66BE"/>
    <w:rsid w:val="002E70C0"/>
    <w:rsid w:val="002E7696"/>
    <w:rsid w:val="002F0700"/>
    <w:rsid w:val="002F07D6"/>
    <w:rsid w:val="002F0C55"/>
    <w:rsid w:val="002F1A4C"/>
    <w:rsid w:val="002F2476"/>
    <w:rsid w:val="002F249F"/>
    <w:rsid w:val="002F2CBE"/>
    <w:rsid w:val="002F2E59"/>
    <w:rsid w:val="002F30DC"/>
    <w:rsid w:val="002F31C1"/>
    <w:rsid w:val="002F39A0"/>
    <w:rsid w:val="002F3B40"/>
    <w:rsid w:val="002F423A"/>
    <w:rsid w:val="002F44D4"/>
    <w:rsid w:val="002F4AA0"/>
    <w:rsid w:val="002F7E04"/>
    <w:rsid w:val="00300211"/>
    <w:rsid w:val="00300FE1"/>
    <w:rsid w:val="00301358"/>
    <w:rsid w:val="00301758"/>
    <w:rsid w:val="00302BB1"/>
    <w:rsid w:val="00302BE9"/>
    <w:rsid w:val="00304434"/>
    <w:rsid w:val="0030493B"/>
    <w:rsid w:val="00304EA9"/>
    <w:rsid w:val="00304FCD"/>
    <w:rsid w:val="0030549E"/>
    <w:rsid w:val="00305BC8"/>
    <w:rsid w:val="0030613C"/>
    <w:rsid w:val="00306E23"/>
    <w:rsid w:val="00310471"/>
    <w:rsid w:val="00310A20"/>
    <w:rsid w:val="00310A68"/>
    <w:rsid w:val="003113EC"/>
    <w:rsid w:val="003116FC"/>
    <w:rsid w:val="00312073"/>
    <w:rsid w:val="00312F52"/>
    <w:rsid w:val="003132D8"/>
    <w:rsid w:val="00313E69"/>
    <w:rsid w:val="00314349"/>
    <w:rsid w:val="003148C7"/>
    <w:rsid w:val="00315219"/>
    <w:rsid w:val="00315B1F"/>
    <w:rsid w:val="00315B62"/>
    <w:rsid w:val="00316BA0"/>
    <w:rsid w:val="00316CFA"/>
    <w:rsid w:val="0031747D"/>
    <w:rsid w:val="0031764A"/>
    <w:rsid w:val="00317F8E"/>
    <w:rsid w:val="00320678"/>
    <w:rsid w:val="003210AC"/>
    <w:rsid w:val="00321257"/>
    <w:rsid w:val="0032143A"/>
    <w:rsid w:val="00321F4D"/>
    <w:rsid w:val="003225D7"/>
    <w:rsid w:val="00322F4C"/>
    <w:rsid w:val="0032374A"/>
    <w:rsid w:val="00324A71"/>
    <w:rsid w:val="00324C8F"/>
    <w:rsid w:val="00324FFE"/>
    <w:rsid w:val="00325455"/>
    <w:rsid w:val="00326D87"/>
    <w:rsid w:val="00327A9C"/>
    <w:rsid w:val="00332081"/>
    <w:rsid w:val="00332445"/>
    <w:rsid w:val="0033270B"/>
    <w:rsid w:val="00333BA1"/>
    <w:rsid w:val="00333E46"/>
    <w:rsid w:val="003346A8"/>
    <w:rsid w:val="00334B11"/>
    <w:rsid w:val="00335A30"/>
    <w:rsid w:val="00335C8A"/>
    <w:rsid w:val="0033605A"/>
    <w:rsid w:val="00336112"/>
    <w:rsid w:val="00336192"/>
    <w:rsid w:val="003373B7"/>
    <w:rsid w:val="003376E6"/>
    <w:rsid w:val="0033796A"/>
    <w:rsid w:val="00337C33"/>
    <w:rsid w:val="00337D8D"/>
    <w:rsid w:val="00337E88"/>
    <w:rsid w:val="0034036E"/>
    <w:rsid w:val="003417AC"/>
    <w:rsid w:val="00342047"/>
    <w:rsid w:val="003420C1"/>
    <w:rsid w:val="003426D2"/>
    <w:rsid w:val="003426E3"/>
    <w:rsid w:val="0034392F"/>
    <w:rsid w:val="00343A22"/>
    <w:rsid w:val="00343DD0"/>
    <w:rsid w:val="00344BF4"/>
    <w:rsid w:val="003452B0"/>
    <w:rsid w:val="003500D5"/>
    <w:rsid w:val="00350549"/>
    <w:rsid w:val="00350914"/>
    <w:rsid w:val="003525F2"/>
    <w:rsid w:val="0035292E"/>
    <w:rsid w:val="003529A5"/>
    <w:rsid w:val="00353231"/>
    <w:rsid w:val="00353ECD"/>
    <w:rsid w:val="0035401B"/>
    <w:rsid w:val="003541AD"/>
    <w:rsid w:val="00354F2D"/>
    <w:rsid w:val="00357220"/>
    <w:rsid w:val="003579CB"/>
    <w:rsid w:val="00361095"/>
    <w:rsid w:val="00361BF4"/>
    <w:rsid w:val="0036270B"/>
    <w:rsid w:val="00362788"/>
    <w:rsid w:val="003631D7"/>
    <w:rsid w:val="00364F2F"/>
    <w:rsid w:val="003652FE"/>
    <w:rsid w:val="00366E3A"/>
    <w:rsid w:val="00367409"/>
    <w:rsid w:val="003676BE"/>
    <w:rsid w:val="00367847"/>
    <w:rsid w:val="003717CC"/>
    <w:rsid w:val="00371DB6"/>
    <w:rsid w:val="0037270E"/>
    <w:rsid w:val="00373547"/>
    <w:rsid w:val="003738C7"/>
    <w:rsid w:val="003739E8"/>
    <w:rsid w:val="00373DEB"/>
    <w:rsid w:val="00374A11"/>
    <w:rsid w:val="00375F41"/>
    <w:rsid w:val="00376176"/>
    <w:rsid w:val="00376654"/>
    <w:rsid w:val="0037689D"/>
    <w:rsid w:val="00376924"/>
    <w:rsid w:val="00380D6E"/>
    <w:rsid w:val="00381583"/>
    <w:rsid w:val="00381B24"/>
    <w:rsid w:val="00381B2F"/>
    <w:rsid w:val="00381B50"/>
    <w:rsid w:val="003820B9"/>
    <w:rsid w:val="00382761"/>
    <w:rsid w:val="00382879"/>
    <w:rsid w:val="00384198"/>
    <w:rsid w:val="003842B7"/>
    <w:rsid w:val="00384670"/>
    <w:rsid w:val="00384F54"/>
    <w:rsid w:val="00385AE1"/>
    <w:rsid w:val="00385B70"/>
    <w:rsid w:val="00385E38"/>
    <w:rsid w:val="003862E5"/>
    <w:rsid w:val="0038646F"/>
    <w:rsid w:val="00387008"/>
    <w:rsid w:val="003871DA"/>
    <w:rsid w:val="003871FB"/>
    <w:rsid w:val="0039003C"/>
    <w:rsid w:val="00390577"/>
    <w:rsid w:val="00390FF2"/>
    <w:rsid w:val="003914BD"/>
    <w:rsid w:val="00391E3D"/>
    <w:rsid w:val="003922B7"/>
    <w:rsid w:val="003928C4"/>
    <w:rsid w:val="0039297D"/>
    <w:rsid w:val="00392A08"/>
    <w:rsid w:val="00392DC6"/>
    <w:rsid w:val="00394421"/>
    <w:rsid w:val="003949F0"/>
    <w:rsid w:val="003959D5"/>
    <w:rsid w:val="00396C98"/>
    <w:rsid w:val="0039732B"/>
    <w:rsid w:val="003973A9"/>
    <w:rsid w:val="003A027A"/>
    <w:rsid w:val="003A0B07"/>
    <w:rsid w:val="003A1E55"/>
    <w:rsid w:val="003A2E78"/>
    <w:rsid w:val="003A38F4"/>
    <w:rsid w:val="003A3C2E"/>
    <w:rsid w:val="003A42C7"/>
    <w:rsid w:val="003A43FD"/>
    <w:rsid w:val="003A4FF7"/>
    <w:rsid w:val="003A51F4"/>
    <w:rsid w:val="003A5EB9"/>
    <w:rsid w:val="003A5F40"/>
    <w:rsid w:val="003A60C2"/>
    <w:rsid w:val="003A611C"/>
    <w:rsid w:val="003A6662"/>
    <w:rsid w:val="003A68BA"/>
    <w:rsid w:val="003A773C"/>
    <w:rsid w:val="003A7D18"/>
    <w:rsid w:val="003B0C01"/>
    <w:rsid w:val="003B10F4"/>
    <w:rsid w:val="003B128F"/>
    <w:rsid w:val="003B17C8"/>
    <w:rsid w:val="003B1C02"/>
    <w:rsid w:val="003B254C"/>
    <w:rsid w:val="003B3819"/>
    <w:rsid w:val="003B4C11"/>
    <w:rsid w:val="003B5481"/>
    <w:rsid w:val="003B77F1"/>
    <w:rsid w:val="003B7EC3"/>
    <w:rsid w:val="003C05D4"/>
    <w:rsid w:val="003C1383"/>
    <w:rsid w:val="003C15D2"/>
    <w:rsid w:val="003C161E"/>
    <w:rsid w:val="003C2411"/>
    <w:rsid w:val="003C2757"/>
    <w:rsid w:val="003C3723"/>
    <w:rsid w:val="003C45C1"/>
    <w:rsid w:val="003C57A2"/>
    <w:rsid w:val="003C6993"/>
    <w:rsid w:val="003C6B6A"/>
    <w:rsid w:val="003C6FB4"/>
    <w:rsid w:val="003D0303"/>
    <w:rsid w:val="003D195A"/>
    <w:rsid w:val="003D1D57"/>
    <w:rsid w:val="003D2959"/>
    <w:rsid w:val="003D3363"/>
    <w:rsid w:val="003D3499"/>
    <w:rsid w:val="003D42E3"/>
    <w:rsid w:val="003D4869"/>
    <w:rsid w:val="003D4C7A"/>
    <w:rsid w:val="003D502F"/>
    <w:rsid w:val="003D52FB"/>
    <w:rsid w:val="003D55EB"/>
    <w:rsid w:val="003D57DC"/>
    <w:rsid w:val="003D5FB0"/>
    <w:rsid w:val="003D73B2"/>
    <w:rsid w:val="003E0049"/>
    <w:rsid w:val="003E23BD"/>
    <w:rsid w:val="003E3DF5"/>
    <w:rsid w:val="003E5364"/>
    <w:rsid w:val="003E5945"/>
    <w:rsid w:val="003E6201"/>
    <w:rsid w:val="003E64F4"/>
    <w:rsid w:val="003E7658"/>
    <w:rsid w:val="003E7B36"/>
    <w:rsid w:val="003F1E1F"/>
    <w:rsid w:val="003F2083"/>
    <w:rsid w:val="003F2E50"/>
    <w:rsid w:val="003F2E70"/>
    <w:rsid w:val="003F3B8D"/>
    <w:rsid w:val="003F4169"/>
    <w:rsid w:val="003F4AED"/>
    <w:rsid w:val="003F52C3"/>
    <w:rsid w:val="003F5E5C"/>
    <w:rsid w:val="003F6159"/>
    <w:rsid w:val="003F67CF"/>
    <w:rsid w:val="003F6DA1"/>
    <w:rsid w:val="003F6FDA"/>
    <w:rsid w:val="0040028A"/>
    <w:rsid w:val="00400478"/>
    <w:rsid w:val="004018DA"/>
    <w:rsid w:val="00401B95"/>
    <w:rsid w:val="00402A9D"/>
    <w:rsid w:val="00403AB4"/>
    <w:rsid w:val="00405484"/>
    <w:rsid w:val="00405B82"/>
    <w:rsid w:val="00406117"/>
    <w:rsid w:val="00406C4C"/>
    <w:rsid w:val="004076BB"/>
    <w:rsid w:val="00407948"/>
    <w:rsid w:val="004108BC"/>
    <w:rsid w:val="00410BFE"/>
    <w:rsid w:val="00414837"/>
    <w:rsid w:val="00414C06"/>
    <w:rsid w:val="00415518"/>
    <w:rsid w:val="00415F71"/>
    <w:rsid w:val="00416C59"/>
    <w:rsid w:val="00420FE6"/>
    <w:rsid w:val="0042233D"/>
    <w:rsid w:val="0042250B"/>
    <w:rsid w:val="004225DA"/>
    <w:rsid w:val="00422CCA"/>
    <w:rsid w:val="004230CC"/>
    <w:rsid w:val="0042388B"/>
    <w:rsid w:val="00424066"/>
    <w:rsid w:val="004241E9"/>
    <w:rsid w:val="00424831"/>
    <w:rsid w:val="004255BC"/>
    <w:rsid w:val="00426063"/>
    <w:rsid w:val="0042725C"/>
    <w:rsid w:val="004279C2"/>
    <w:rsid w:val="00427EC4"/>
    <w:rsid w:val="0043003B"/>
    <w:rsid w:val="0043005B"/>
    <w:rsid w:val="004301FF"/>
    <w:rsid w:val="004316C8"/>
    <w:rsid w:val="004322BB"/>
    <w:rsid w:val="00432803"/>
    <w:rsid w:val="00432D9F"/>
    <w:rsid w:val="00432E6C"/>
    <w:rsid w:val="00433EB0"/>
    <w:rsid w:val="0043413A"/>
    <w:rsid w:val="0043428D"/>
    <w:rsid w:val="004347DA"/>
    <w:rsid w:val="00434C17"/>
    <w:rsid w:val="004351C1"/>
    <w:rsid w:val="00435EA2"/>
    <w:rsid w:val="00436098"/>
    <w:rsid w:val="00436646"/>
    <w:rsid w:val="00436A27"/>
    <w:rsid w:val="00436C1E"/>
    <w:rsid w:val="00436FA0"/>
    <w:rsid w:val="004375E0"/>
    <w:rsid w:val="00440801"/>
    <w:rsid w:val="004411D1"/>
    <w:rsid w:val="004421A5"/>
    <w:rsid w:val="004423FF"/>
    <w:rsid w:val="004425B2"/>
    <w:rsid w:val="004428D1"/>
    <w:rsid w:val="00442C34"/>
    <w:rsid w:val="0044360B"/>
    <w:rsid w:val="00443915"/>
    <w:rsid w:val="00443A9F"/>
    <w:rsid w:val="0044590C"/>
    <w:rsid w:val="00445FE2"/>
    <w:rsid w:val="004463F4"/>
    <w:rsid w:val="00446839"/>
    <w:rsid w:val="00446F8E"/>
    <w:rsid w:val="00447745"/>
    <w:rsid w:val="00447A7A"/>
    <w:rsid w:val="004504D0"/>
    <w:rsid w:val="00450DC8"/>
    <w:rsid w:val="0045205B"/>
    <w:rsid w:val="00452803"/>
    <w:rsid w:val="00452DD9"/>
    <w:rsid w:val="0045478A"/>
    <w:rsid w:val="004557F4"/>
    <w:rsid w:val="00456701"/>
    <w:rsid w:val="00456E02"/>
    <w:rsid w:val="00457EB3"/>
    <w:rsid w:val="00460187"/>
    <w:rsid w:val="00460904"/>
    <w:rsid w:val="00461695"/>
    <w:rsid w:val="00461EF1"/>
    <w:rsid w:val="00462F5D"/>
    <w:rsid w:val="0046416B"/>
    <w:rsid w:val="004654FE"/>
    <w:rsid w:val="004656EA"/>
    <w:rsid w:val="00465DDC"/>
    <w:rsid w:val="00466092"/>
    <w:rsid w:val="004663E1"/>
    <w:rsid w:val="00466DDF"/>
    <w:rsid w:val="0046728A"/>
    <w:rsid w:val="00467DF0"/>
    <w:rsid w:val="00470C72"/>
    <w:rsid w:val="00471970"/>
    <w:rsid w:val="00471B63"/>
    <w:rsid w:val="00472478"/>
    <w:rsid w:val="004727A2"/>
    <w:rsid w:val="00472AD6"/>
    <w:rsid w:val="00472C83"/>
    <w:rsid w:val="00473351"/>
    <w:rsid w:val="004734A4"/>
    <w:rsid w:val="00473D4E"/>
    <w:rsid w:val="00474724"/>
    <w:rsid w:val="00474E7F"/>
    <w:rsid w:val="0047598D"/>
    <w:rsid w:val="00476070"/>
    <w:rsid w:val="00476C46"/>
    <w:rsid w:val="00476D3A"/>
    <w:rsid w:val="00476F76"/>
    <w:rsid w:val="004778F5"/>
    <w:rsid w:val="0048064F"/>
    <w:rsid w:val="0048068E"/>
    <w:rsid w:val="00482609"/>
    <w:rsid w:val="004831E1"/>
    <w:rsid w:val="00483DE2"/>
    <w:rsid w:val="0048400D"/>
    <w:rsid w:val="00484A0D"/>
    <w:rsid w:val="00484F91"/>
    <w:rsid w:val="00485823"/>
    <w:rsid w:val="004861F7"/>
    <w:rsid w:val="004863F3"/>
    <w:rsid w:val="004865E8"/>
    <w:rsid w:val="004874C7"/>
    <w:rsid w:val="0048776A"/>
    <w:rsid w:val="00487979"/>
    <w:rsid w:val="00487CC8"/>
    <w:rsid w:val="00490705"/>
    <w:rsid w:val="004909E9"/>
    <w:rsid w:val="00490CC3"/>
    <w:rsid w:val="004921A9"/>
    <w:rsid w:val="004931F3"/>
    <w:rsid w:val="00493A1A"/>
    <w:rsid w:val="00494E54"/>
    <w:rsid w:val="00494F97"/>
    <w:rsid w:val="00496371"/>
    <w:rsid w:val="00496A2C"/>
    <w:rsid w:val="00496FB9"/>
    <w:rsid w:val="004A01CD"/>
    <w:rsid w:val="004A353D"/>
    <w:rsid w:val="004A3938"/>
    <w:rsid w:val="004A3A31"/>
    <w:rsid w:val="004A45E8"/>
    <w:rsid w:val="004A4B69"/>
    <w:rsid w:val="004A4C51"/>
    <w:rsid w:val="004A4DE9"/>
    <w:rsid w:val="004A4E5F"/>
    <w:rsid w:val="004A4EE7"/>
    <w:rsid w:val="004A50B4"/>
    <w:rsid w:val="004A5E93"/>
    <w:rsid w:val="004A6F24"/>
    <w:rsid w:val="004A7D90"/>
    <w:rsid w:val="004B0F05"/>
    <w:rsid w:val="004B1486"/>
    <w:rsid w:val="004B1A0D"/>
    <w:rsid w:val="004B2AA3"/>
    <w:rsid w:val="004B4544"/>
    <w:rsid w:val="004B460F"/>
    <w:rsid w:val="004B5550"/>
    <w:rsid w:val="004B638A"/>
    <w:rsid w:val="004B6A24"/>
    <w:rsid w:val="004B6B06"/>
    <w:rsid w:val="004C04BB"/>
    <w:rsid w:val="004C095B"/>
    <w:rsid w:val="004C17E7"/>
    <w:rsid w:val="004C22EC"/>
    <w:rsid w:val="004C29CD"/>
    <w:rsid w:val="004C4565"/>
    <w:rsid w:val="004C4593"/>
    <w:rsid w:val="004C4597"/>
    <w:rsid w:val="004C5233"/>
    <w:rsid w:val="004C5BD8"/>
    <w:rsid w:val="004C5D64"/>
    <w:rsid w:val="004C7CDD"/>
    <w:rsid w:val="004D1BDF"/>
    <w:rsid w:val="004D2B56"/>
    <w:rsid w:val="004D3874"/>
    <w:rsid w:val="004D39F3"/>
    <w:rsid w:val="004D3F8D"/>
    <w:rsid w:val="004D421B"/>
    <w:rsid w:val="004D4A84"/>
    <w:rsid w:val="004D5366"/>
    <w:rsid w:val="004D53D7"/>
    <w:rsid w:val="004D796E"/>
    <w:rsid w:val="004D7B3B"/>
    <w:rsid w:val="004E1FB7"/>
    <w:rsid w:val="004E21A3"/>
    <w:rsid w:val="004E21B8"/>
    <w:rsid w:val="004E267D"/>
    <w:rsid w:val="004E2C45"/>
    <w:rsid w:val="004E304D"/>
    <w:rsid w:val="004E360D"/>
    <w:rsid w:val="004E3887"/>
    <w:rsid w:val="004E4276"/>
    <w:rsid w:val="004E5FAA"/>
    <w:rsid w:val="004E6394"/>
    <w:rsid w:val="004E6B9C"/>
    <w:rsid w:val="004E6FCF"/>
    <w:rsid w:val="004E76AF"/>
    <w:rsid w:val="004E78AD"/>
    <w:rsid w:val="004E7A4B"/>
    <w:rsid w:val="004F0524"/>
    <w:rsid w:val="004F0616"/>
    <w:rsid w:val="004F0A20"/>
    <w:rsid w:val="004F1509"/>
    <w:rsid w:val="004F16D9"/>
    <w:rsid w:val="004F1989"/>
    <w:rsid w:val="004F1B71"/>
    <w:rsid w:val="004F1CB2"/>
    <w:rsid w:val="004F26AA"/>
    <w:rsid w:val="004F2AB6"/>
    <w:rsid w:val="004F2CD1"/>
    <w:rsid w:val="004F35CA"/>
    <w:rsid w:val="004F36DD"/>
    <w:rsid w:val="004F3701"/>
    <w:rsid w:val="004F5F18"/>
    <w:rsid w:val="004F5F20"/>
    <w:rsid w:val="004F622F"/>
    <w:rsid w:val="004F74FA"/>
    <w:rsid w:val="004F7796"/>
    <w:rsid w:val="004F7811"/>
    <w:rsid w:val="004F78D8"/>
    <w:rsid w:val="005003ED"/>
    <w:rsid w:val="0050061D"/>
    <w:rsid w:val="00500DBF"/>
    <w:rsid w:val="00500E2B"/>
    <w:rsid w:val="00500EB8"/>
    <w:rsid w:val="00501C82"/>
    <w:rsid w:val="00501EDB"/>
    <w:rsid w:val="00501FB4"/>
    <w:rsid w:val="00502D78"/>
    <w:rsid w:val="0050322B"/>
    <w:rsid w:val="00503445"/>
    <w:rsid w:val="0050377C"/>
    <w:rsid w:val="00503D3F"/>
    <w:rsid w:val="00504E07"/>
    <w:rsid w:val="00504E7C"/>
    <w:rsid w:val="005053DD"/>
    <w:rsid w:val="00505BEA"/>
    <w:rsid w:val="00510BAC"/>
    <w:rsid w:val="00510E53"/>
    <w:rsid w:val="0051184F"/>
    <w:rsid w:val="00513627"/>
    <w:rsid w:val="00514BE4"/>
    <w:rsid w:val="00514E1D"/>
    <w:rsid w:val="005155CC"/>
    <w:rsid w:val="00517455"/>
    <w:rsid w:val="00517891"/>
    <w:rsid w:val="0052015E"/>
    <w:rsid w:val="00520D14"/>
    <w:rsid w:val="00521215"/>
    <w:rsid w:val="0052136B"/>
    <w:rsid w:val="00522F26"/>
    <w:rsid w:val="00523F7B"/>
    <w:rsid w:val="005243E3"/>
    <w:rsid w:val="005248B9"/>
    <w:rsid w:val="00524950"/>
    <w:rsid w:val="0052658F"/>
    <w:rsid w:val="00526707"/>
    <w:rsid w:val="00526C1E"/>
    <w:rsid w:val="0053037D"/>
    <w:rsid w:val="00531523"/>
    <w:rsid w:val="00532837"/>
    <w:rsid w:val="00532C2C"/>
    <w:rsid w:val="005337B6"/>
    <w:rsid w:val="005338F3"/>
    <w:rsid w:val="00533B38"/>
    <w:rsid w:val="00534959"/>
    <w:rsid w:val="005352FD"/>
    <w:rsid w:val="00535A89"/>
    <w:rsid w:val="00537DF7"/>
    <w:rsid w:val="00537F49"/>
    <w:rsid w:val="00540287"/>
    <w:rsid w:val="005413F6"/>
    <w:rsid w:val="00541509"/>
    <w:rsid w:val="0054371B"/>
    <w:rsid w:val="00544177"/>
    <w:rsid w:val="00544355"/>
    <w:rsid w:val="005452AF"/>
    <w:rsid w:val="00546034"/>
    <w:rsid w:val="0054671E"/>
    <w:rsid w:val="005467E9"/>
    <w:rsid w:val="00550C15"/>
    <w:rsid w:val="005516EB"/>
    <w:rsid w:val="00552C5F"/>
    <w:rsid w:val="0055316B"/>
    <w:rsid w:val="0055344A"/>
    <w:rsid w:val="00554551"/>
    <w:rsid w:val="005549D9"/>
    <w:rsid w:val="0055565C"/>
    <w:rsid w:val="0055576A"/>
    <w:rsid w:val="00556013"/>
    <w:rsid w:val="005560F8"/>
    <w:rsid w:val="00556346"/>
    <w:rsid w:val="005572D2"/>
    <w:rsid w:val="005576EC"/>
    <w:rsid w:val="00557EF2"/>
    <w:rsid w:val="005605CF"/>
    <w:rsid w:val="00560A71"/>
    <w:rsid w:val="00560CD3"/>
    <w:rsid w:val="00560E38"/>
    <w:rsid w:val="005627A2"/>
    <w:rsid w:val="00562977"/>
    <w:rsid w:val="005631B9"/>
    <w:rsid w:val="00563B8D"/>
    <w:rsid w:val="00563F9C"/>
    <w:rsid w:val="00564647"/>
    <w:rsid w:val="005649B0"/>
    <w:rsid w:val="0056548A"/>
    <w:rsid w:val="00566334"/>
    <w:rsid w:val="00566F13"/>
    <w:rsid w:val="0056732D"/>
    <w:rsid w:val="0056740A"/>
    <w:rsid w:val="00567B28"/>
    <w:rsid w:val="00570273"/>
    <w:rsid w:val="00570A5F"/>
    <w:rsid w:val="00571BE1"/>
    <w:rsid w:val="005720DE"/>
    <w:rsid w:val="00572C45"/>
    <w:rsid w:val="00572E8B"/>
    <w:rsid w:val="00572FBF"/>
    <w:rsid w:val="0057357F"/>
    <w:rsid w:val="00573EA4"/>
    <w:rsid w:val="00574FAD"/>
    <w:rsid w:val="00575621"/>
    <w:rsid w:val="00575B34"/>
    <w:rsid w:val="00577015"/>
    <w:rsid w:val="0057726C"/>
    <w:rsid w:val="005777BC"/>
    <w:rsid w:val="00577965"/>
    <w:rsid w:val="00580443"/>
    <w:rsid w:val="00580C1A"/>
    <w:rsid w:val="00580CAD"/>
    <w:rsid w:val="005810DD"/>
    <w:rsid w:val="0058253E"/>
    <w:rsid w:val="0058265D"/>
    <w:rsid w:val="00582FD0"/>
    <w:rsid w:val="0058316A"/>
    <w:rsid w:val="00583420"/>
    <w:rsid w:val="0058350D"/>
    <w:rsid w:val="00583B5E"/>
    <w:rsid w:val="00583BDC"/>
    <w:rsid w:val="005846A9"/>
    <w:rsid w:val="00584852"/>
    <w:rsid w:val="00584E8D"/>
    <w:rsid w:val="00585574"/>
    <w:rsid w:val="0058601D"/>
    <w:rsid w:val="00586DEE"/>
    <w:rsid w:val="00587950"/>
    <w:rsid w:val="0059052C"/>
    <w:rsid w:val="00590734"/>
    <w:rsid w:val="00591BFC"/>
    <w:rsid w:val="005921AD"/>
    <w:rsid w:val="00592731"/>
    <w:rsid w:val="00592A49"/>
    <w:rsid w:val="00593D3C"/>
    <w:rsid w:val="00594B40"/>
    <w:rsid w:val="00594DCA"/>
    <w:rsid w:val="00596DB3"/>
    <w:rsid w:val="005A005B"/>
    <w:rsid w:val="005A1684"/>
    <w:rsid w:val="005A1F7C"/>
    <w:rsid w:val="005A2464"/>
    <w:rsid w:val="005A2565"/>
    <w:rsid w:val="005A27CB"/>
    <w:rsid w:val="005A27FF"/>
    <w:rsid w:val="005A3050"/>
    <w:rsid w:val="005A4293"/>
    <w:rsid w:val="005A4946"/>
    <w:rsid w:val="005A4C5F"/>
    <w:rsid w:val="005A572D"/>
    <w:rsid w:val="005A67BA"/>
    <w:rsid w:val="005A76DF"/>
    <w:rsid w:val="005B0353"/>
    <w:rsid w:val="005B0A1E"/>
    <w:rsid w:val="005B0A7C"/>
    <w:rsid w:val="005B0DDB"/>
    <w:rsid w:val="005B1187"/>
    <w:rsid w:val="005B1765"/>
    <w:rsid w:val="005B186E"/>
    <w:rsid w:val="005B19F1"/>
    <w:rsid w:val="005B30AE"/>
    <w:rsid w:val="005B33A2"/>
    <w:rsid w:val="005B3623"/>
    <w:rsid w:val="005B3B6E"/>
    <w:rsid w:val="005B4405"/>
    <w:rsid w:val="005B4CE9"/>
    <w:rsid w:val="005B4D36"/>
    <w:rsid w:val="005B4FA5"/>
    <w:rsid w:val="005B5C5E"/>
    <w:rsid w:val="005B62F2"/>
    <w:rsid w:val="005B6736"/>
    <w:rsid w:val="005B681B"/>
    <w:rsid w:val="005B7714"/>
    <w:rsid w:val="005B77CA"/>
    <w:rsid w:val="005C02B1"/>
    <w:rsid w:val="005C05E4"/>
    <w:rsid w:val="005C0953"/>
    <w:rsid w:val="005C0DD4"/>
    <w:rsid w:val="005C117E"/>
    <w:rsid w:val="005C1857"/>
    <w:rsid w:val="005C2B9B"/>
    <w:rsid w:val="005C386C"/>
    <w:rsid w:val="005C49EF"/>
    <w:rsid w:val="005C4F41"/>
    <w:rsid w:val="005C592B"/>
    <w:rsid w:val="005C6B8D"/>
    <w:rsid w:val="005C715B"/>
    <w:rsid w:val="005C79E8"/>
    <w:rsid w:val="005D0230"/>
    <w:rsid w:val="005D0655"/>
    <w:rsid w:val="005D1672"/>
    <w:rsid w:val="005D1E49"/>
    <w:rsid w:val="005D24F0"/>
    <w:rsid w:val="005D2687"/>
    <w:rsid w:val="005D272E"/>
    <w:rsid w:val="005D294B"/>
    <w:rsid w:val="005D43E1"/>
    <w:rsid w:val="005D47B8"/>
    <w:rsid w:val="005D4D11"/>
    <w:rsid w:val="005D5CF4"/>
    <w:rsid w:val="005D5D5E"/>
    <w:rsid w:val="005D5E72"/>
    <w:rsid w:val="005D66BE"/>
    <w:rsid w:val="005D6F4A"/>
    <w:rsid w:val="005D77CF"/>
    <w:rsid w:val="005D7ADC"/>
    <w:rsid w:val="005E0A01"/>
    <w:rsid w:val="005E0D7B"/>
    <w:rsid w:val="005E1D73"/>
    <w:rsid w:val="005E2081"/>
    <w:rsid w:val="005E5183"/>
    <w:rsid w:val="005E5327"/>
    <w:rsid w:val="005E5577"/>
    <w:rsid w:val="005E640C"/>
    <w:rsid w:val="005E642E"/>
    <w:rsid w:val="005E6506"/>
    <w:rsid w:val="005E775F"/>
    <w:rsid w:val="005E7C11"/>
    <w:rsid w:val="005E7E99"/>
    <w:rsid w:val="005F0E46"/>
    <w:rsid w:val="005F1B5F"/>
    <w:rsid w:val="005F2799"/>
    <w:rsid w:val="005F29FF"/>
    <w:rsid w:val="005F2D56"/>
    <w:rsid w:val="005F2D8F"/>
    <w:rsid w:val="005F3ECD"/>
    <w:rsid w:val="005F4597"/>
    <w:rsid w:val="005F50B4"/>
    <w:rsid w:val="005F59C5"/>
    <w:rsid w:val="005F5F3D"/>
    <w:rsid w:val="005F76B6"/>
    <w:rsid w:val="005F7BE8"/>
    <w:rsid w:val="00600BFD"/>
    <w:rsid w:val="00601730"/>
    <w:rsid w:val="00601998"/>
    <w:rsid w:val="006026BF"/>
    <w:rsid w:val="00602831"/>
    <w:rsid w:val="006035F6"/>
    <w:rsid w:val="00603FB7"/>
    <w:rsid w:val="0060692C"/>
    <w:rsid w:val="00606E72"/>
    <w:rsid w:val="00606FA3"/>
    <w:rsid w:val="00607676"/>
    <w:rsid w:val="00610EF2"/>
    <w:rsid w:val="0061113C"/>
    <w:rsid w:val="0061157B"/>
    <w:rsid w:val="00611E37"/>
    <w:rsid w:val="006128A9"/>
    <w:rsid w:val="00612D42"/>
    <w:rsid w:val="0061338A"/>
    <w:rsid w:val="00613E67"/>
    <w:rsid w:val="00614562"/>
    <w:rsid w:val="00614870"/>
    <w:rsid w:val="00614D61"/>
    <w:rsid w:val="00614F5E"/>
    <w:rsid w:val="00615864"/>
    <w:rsid w:val="006165FC"/>
    <w:rsid w:val="00616B4E"/>
    <w:rsid w:val="00616DF2"/>
    <w:rsid w:val="0061733A"/>
    <w:rsid w:val="0062098E"/>
    <w:rsid w:val="00620E26"/>
    <w:rsid w:val="00621027"/>
    <w:rsid w:val="00622315"/>
    <w:rsid w:val="00622845"/>
    <w:rsid w:val="00623050"/>
    <w:rsid w:val="0062449F"/>
    <w:rsid w:val="00624723"/>
    <w:rsid w:val="006258A3"/>
    <w:rsid w:val="00625D3D"/>
    <w:rsid w:val="006272D5"/>
    <w:rsid w:val="006313D6"/>
    <w:rsid w:val="00632C4E"/>
    <w:rsid w:val="006333C6"/>
    <w:rsid w:val="00633BEB"/>
    <w:rsid w:val="00633C66"/>
    <w:rsid w:val="0063510F"/>
    <w:rsid w:val="00637699"/>
    <w:rsid w:val="00637D5C"/>
    <w:rsid w:val="006410F9"/>
    <w:rsid w:val="00641285"/>
    <w:rsid w:val="00641809"/>
    <w:rsid w:val="00643B66"/>
    <w:rsid w:val="00644076"/>
    <w:rsid w:val="006447A2"/>
    <w:rsid w:val="00644CA7"/>
    <w:rsid w:val="00645DB4"/>
    <w:rsid w:val="00645ECA"/>
    <w:rsid w:val="006504C6"/>
    <w:rsid w:val="00650D81"/>
    <w:rsid w:val="00651092"/>
    <w:rsid w:val="00651DED"/>
    <w:rsid w:val="00651EE2"/>
    <w:rsid w:val="00652D98"/>
    <w:rsid w:val="00653BD6"/>
    <w:rsid w:val="00653E65"/>
    <w:rsid w:val="00655010"/>
    <w:rsid w:val="00655179"/>
    <w:rsid w:val="00655F74"/>
    <w:rsid w:val="006565BA"/>
    <w:rsid w:val="006565C1"/>
    <w:rsid w:val="00656F4F"/>
    <w:rsid w:val="0065746A"/>
    <w:rsid w:val="00660811"/>
    <w:rsid w:val="006614DF"/>
    <w:rsid w:val="006624A0"/>
    <w:rsid w:val="0066275F"/>
    <w:rsid w:val="00663BF7"/>
    <w:rsid w:val="00663F30"/>
    <w:rsid w:val="006655D9"/>
    <w:rsid w:val="00665F30"/>
    <w:rsid w:val="00666064"/>
    <w:rsid w:val="00666BD5"/>
    <w:rsid w:val="00667EE2"/>
    <w:rsid w:val="0067050A"/>
    <w:rsid w:val="00670BF9"/>
    <w:rsid w:val="00670E25"/>
    <w:rsid w:val="006719EB"/>
    <w:rsid w:val="00671EC4"/>
    <w:rsid w:val="0067254B"/>
    <w:rsid w:val="00672869"/>
    <w:rsid w:val="00673253"/>
    <w:rsid w:val="006733E8"/>
    <w:rsid w:val="006737F9"/>
    <w:rsid w:val="006738BF"/>
    <w:rsid w:val="00673F57"/>
    <w:rsid w:val="006746A4"/>
    <w:rsid w:val="006748B8"/>
    <w:rsid w:val="0067494D"/>
    <w:rsid w:val="00676DB8"/>
    <w:rsid w:val="00680519"/>
    <w:rsid w:val="006809FD"/>
    <w:rsid w:val="00680A6A"/>
    <w:rsid w:val="0068122E"/>
    <w:rsid w:val="00681289"/>
    <w:rsid w:val="006821E9"/>
    <w:rsid w:val="00682549"/>
    <w:rsid w:val="00683154"/>
    <w:rsid w:val="006832DF"/>
    <w:rsid w:val="0068520E"/>
    <w:rsid w:val="00685300"/>
    <w:rsid w:val="00686BBC"/>
    <w:rsid w:val="00687369"/>
    <w:rsid w:val="00687CA7"/>
    <w:rsid w:val="006906BC"/>
    <w:rsid w:val="00690974"/>
    <w:rsid w:val="0069199C"/>
    <w:rsid w:val="00691B63"/>
    <w:rsid w:val="00692528"/>
    <w:rsid w:val="006934E4"/>
    <w:rsid w:val="00693532"/>
    <w:rsid w:val="00695CB9"/>
    <w:rsid w:val="00697164"/>
    <w:rsid w:val="00697AFA"/>
    <w:rsid w:val="006A0CCC"/>
    <w:rsid w:val="006A3039"/>
    <w:rsid w:val="006A30EB"/>
    <w:rsid w:val="006A3D25"/>
    <w:rsid w:val="006A3E19"/>
    <w:rsid w:val="006A4554"/>
    <w:rsid w:val="006A63AB"/>
    <w:rsid w:val="006A6F94"/>
    <w:rsid w:val="006A7CD5"/>
    <w:rsid w:val="006B0132"/>
    <w:rsid w:val="006B0200"/>
    <w:rsid w:val="006B0432"/>
    <w:rsid w:val="006B0C69"/>
    <w:rsid w:val="006B0CF8"/>
    <w:rsid w:val="006B1407"/>
    <w:rsid w:val="006B146B"/>
    <w:rsid w:val="006B2BE6"/>
    <w:rsid w:val="006B32E3"/>
    <w:rsid w:val="006B334D"/>
    <w:rsid w:val="006B369E"/>
    <w:rsid w:val="006B4151"/>
    <w:rsid w:val="006B4166"/>
    <w:rsid w:val="006B56A3"/>
    <w:rsid w:val="006B7247"/>
    <w:rsid w:val="006B76C2"/>
    <w:rsid w:val="006C038D"/>
    <w:rsid w:val="006C06BC"/>
    <w:rsid w:val="006C155C"/>
    <w:rsid w:val="006C1866"/>
    <w:rsid w:val="006C18D6"/>
    <w:rsid w:val="006C2510"/>
    <w:rsid w:val="006C25D9"/>
    <w:rsid w:val="006C2A1F"/>
    <w:rsid w:val="006C3D0A"/>
    <w:rsid w:val="006C3D82"/>
    <w:rsid w:val="006C3FA5"/>
    <w:rsid w:val="006C4045"/>
    <w:rsid w:val="006C60FB"/>
    <w:rsid w:val="006C6E94"/>
    <w:rsid w:val="006C6FF8"/>
    <w:rsid w:val="006C73C9"/>
    <w:rsid w:val="006C7BCE"/>
    <w:rsid w:val="006C7DF5"/>
    <w:rsid w:val="006D04EF"/>
    <w:rsid w:val="006D0621"/>
    <w:rsid w:val="006D0863"/>
    <w:rsid w:val="006D1ED8"/>
    <w:rsid w:val="006D2E0D"/>
    <w:rsid w:val="006D320A"/>
    <w:rsid w:val="006D545D"/>
    <w:rsid w:val="006D5C96"/>
    <w:rsid w:val="006D6122"/>
    <w:rsid w:val="006D65FE"/>
    <w:rsid w:val="006D6DA8"/>
    <w:rsid w:val="006D70EA"/>
    <w:rsid w:val="006D7B79"/>
    <w:rsid w:val="006E0D7D"/>
    <w:rsid w:val="006E0DBC"/>
    <w:rsid w:val="006E17B7"/>
    <w:rsid w:val="006E2D7D"/>
    <w:rsid w:val="006E312D"/>
    <w:rsid w:val="006E45D9"/>
    <w:rsid w:val="006E48B5"/>
    <w:rsid w:val="006E52D0"/>
    <w:rsid w:val="006E6206"/>
    <w:rsid w:val="006E64AF"/>
    <w:rsid w:val="006E69CC"/>
    <w:rsid w:val="006E6BAE"/>
    <w:rsid w:val="006E714C"/>
    <w:rsid w:val="006F0628"/>
    <w:rsid w:val="006F0A17"/>
    <w:rsid w:val="006F0BE2"/>
    <w:rsid w:val="006F20AF"/>
    <w:rsid w:val="006F44BA"/>
    <w:rsid w:val="006F4FAB"/>
    <w:rsid w:val="006F5D37"/>
    <w:rsid w:val="006F605A"/>
    <w:rsid w:val="006F706F"/>
    <w:rsid w:val="00700255"/>
    <w:rsid w:val="0070134B"/>
    <w:rsid w:val="00701D5A"/>
    <w:rsid w:val="007023E0"/>
    <w:rsid w:val="007026E0"/>
    <w:rsid w:val="00702E7E"/>
    <w:rsid w:val="007036C2"/>
    <w:rsid w:val="007040F7"/>
    <w:rsid w:val="007042D2"/>
    <w:rsid w:val="007044EB"/>
    <w:rsid w:val="00704875"/>
    <w:rsid w:val="00704A11"/>
    <w:rsid w:val="00704FCA"/>
    <w:rsid w:val="00705DC3"/>
    <w:rsid w:val="00707969"/>
    <w:rsid w:val="00710341"/>
    <w:rsid w:val="00710592"/>
    <w:rsid w:val="00710A6B"/>
    <w:rsid w:val="00710FC5"/>
    <w:rsid w:val="0071203C"/>
    <w:rsid w:val="0071220F"/>
    <w:rsid w:val="0071308C"/>
    <w:rsid w:val="007130FE"/>
    <w:rsid w:val="00713797"/>
    <w:rsid w:val="00713E4F"/>
    <w:rsid w:val="00713EEF"/>
    <w:rsid w:val="00714167"/>
    <w:rsid w:val="00714425"/>
    <w:rsid w:val="00714DA1"/>
    <w:rsid w:val="007150BC"/>
    <w:rsid w:val="007163D1"/>
    <w:rsid w:val="00716730"/>
    <w:rsid w:val="00717190"/>
    <w:rsid w:val="00720D0E"/>
    <w:rsid w:val="00720DE3"/>
    <w:rsid w:val="00721B6A"/>
    <w:rsid w:val="00723B6D"/>
    <w:rsid w:val="00724BCF"/>
    <w:rsid w:val="00724D0A"/>
    <w:rsid w:val="00725156"/>
    <w:rsid w:val="00726374"/>
    <w:rsid w:val="00726599"/>
    <w:rsid w:val="00726CE0"/>
    <w:rsid w:val="00726DF1"/>
    <w:rsid w:val="00726F90"/>
    <w:rsid w:val="00727367"/>
    <w:rsid w:val="00727537"/>
    <w:rsid w:val="00727A4E"/>
    <w:rsid w:val="00730095"/>
    <w:rsid w:val="00730EBF"/>
    <w:rsid w:val="00731780"/>
    <w:rsid w:val="00731F05"/>
    <w:rsid w:val="00732709"/>
    <w:rsid w:val="00732CDC"/>
    <w:rsid w:val="00732E35"/>
    <w:rsid w:val="00733220"/>
    <w:rsid w:val="00734E46"/>
    <w:rsid w:val="007350CB"/>
    <w:rsid w:val="00735A10"/>
    <w:rsid w:val="00735D6D"/>
    <w:rsid w:val="0073653F"/>
    <w:rsid w:val="007366AF"/>
    <w:rsid w:val="0073705F"/>
    <w:rsid w:val="00737329"/>
    <w:rsid w:val="007401C1"/>
    <w:rsid w:val="00740953"/>
    <w:rsid w:val="00741472"/>
    <w:rsid w:val="00741C08"/>
    <w:rsid w:val="00742425"/>
    <w:rsid w:val="007426ED"/>
    <w:rsid w:val="007429C6"/>
    <w:rsid w:val="007435FE"/>
    <w:rsid w:val="0074471B"/>
    <w:rsid w:val="00746C89"/>
    <w:rsid w:val="007505BF"/>
    <w:rsid w:val="0075062B"/>
    <w:rsid w:val="00752E51"/>
    <w:rsid w:val="00752E71"/>
    <w:rsid w:val="00753283"/>
    <w:rsid w:val="00754586"/>
    <w:rsid w:val="0076034B"/>
    <w:rsid w:val="0076037B"/>
    <w:rsid w:val="007606F2"/>
    <w:rsid w:val="007614BB"/>
    <w:rsid w:val="0076179E"/>
    <w:rsid w:val="00761A72"/>
    <w:rsid w:val="00761CA2"/>
    <w:rsid w:val="00762264"/>
    <w:rsid w:val="007632F5"/>
    <w:rsid w:val="00763E6D"/>
    <w:rsid w:val="0076488C"/>
    <w:rsid w:val="0076516C"/>
    <w:rsid w:val="0076545B"/>
    <w:rsid w:val="00765A60"/>
    <w:rsid w:val="0076785D"/>
    <w:rsid w:val="00767E22"/>
    <w:rsid w:val="00767F58"/>
    <w:rsid w:val="00770D72"/>
    <w:rsid w:val="00770E31"/>
    <w:rsid w:val="00770F09"/>
    <w:rsid w:val="00771085"/>
    <w:rsid w:val="00771F8E"/>
    <w:rsid w:val="007724FE"/>
    <w:rsid w:val="00772667"/>
    <w:rsid w:val="00773C95"/>
    <w:rsid w:val="00773E60"/>
    <w:rsid w:val="007740EE"/>
    <w:rsid w:val="00775DA6"/>
    <w:rsid w:val="00777058"/>
    <w:rsid w:val="00777C4A"/>
    <w:rsid w:val="00777C57"/>
    <w:rsid w:val="00777D02"/>
    <w:rsid w:val="0078030C"/>
    <w:rsid w:val="00781324"/>
    <w:rsid w:val="00781AFA"/>
    <w:rsid w:val="00781E2E"/>
    <w:rsid w:val="00782713"/>
    <w:rsid w:val="00782C1D"/>
    <w:rsid w:val="00783C1C"/>
    <w:rsid w:val="00783C62"/>
    <w:rsid w:val="00783DD2"/>
    <w:rsid w:val="00784380"/>
    <w:rsid w:val="00784777"/>
    <w:rsid w:val="007856F0"/>
    <w:rsid w:val="00786EB4"/>
    <w:rsid w:val="00786ECB"/>
    <w:rsid w:val="00787ED2"/>
    <w:rsid w:val="007902D9"/>
    <w:rsid w:val="0079040B"/>
    <w:rsid w:val="007905B9"/>
    <w:rsid w:val="007906FE"/>
    <w:rsid w:val="00790FC3"/>
    <w:rsid w:val="00791368"/>
    <w:rsid w:val="00791A1D"/>
    <w:rsid w:val="00792B28"/>
    <w:rsid w:val="00792CD4"/>
    <w:rsid w:val="00792D3B"/>
    <w:rsid w:val="00793771"/>
    <w:rsid w:val="007940B7"/>
    <w:rsid w:val="007945E4"/>
    <w:rsid w:val="00794E4A"/>
    <w:rsid w:val="00797EE3"/>
    <w:rsid w:val="007A1116"/>
    <w:rsid w:val="007A186F"/>
    <w:rsid w:val="007A2574"/>
    <w:rsid w:val="007A28D1"/>
    <w:rsid w:val="007A3DD4"/>
    <w:rsid w:val="007A4629"/>
    <w:rsid w:val="007A50C0"/>
    <w:rsid w:val="007A5AE5"/>
    <w:rsid w:val="007A656A"/>
    <w:rsid w:val="007A6AF3"/>
    <w:rsid w:val="007A6DB7"/>
    <w:rsid w:val="007A7E3A"/>
    <w:rsid w:val="007B09C6"/>
    <w:rsid w:val="007B141E"/>
    <w:rsid w:val="007B2053"/>
    <w:rsid w:val="007B214D"/>
    <w:rsid w:val="007B24B9"/>
    <w:rsid w:val="007B2BF4"/>
    <w:rsid w:val="007B2D18"/>
    <w:rsid w:val="007B3622"/>
    <w:rsid w:val="007B3FBE"/>
    <w:rsid w:val="007B4EE5"/>
    <w:rsid w:val="007B5CA8"/>
    <w:rsid w:val="007B5D91"/>
    <w:rsid w:val="007B673D"/>
    <w:rsid w:val="007B6BAA"/>
    <w:rsid w:val="007B6EE7"/>
    <w:rsid w:val="007B6FE8"/>
    <w:rsid w:val="007C1BD1"/>
    <w:rsid w:val="007C1E5F"/>
    <w:rsid w:val="007C2034"/>
    <w:rsid w:val="007C2367"/>
    <w:rsid w:val="007C28E5"/>
    <w:rsid w:val="007C2A95"/>
    <w:rsid w:val="007C2D37"/>
    <w:rsid w:val="007C3EA8"/>
    <w:rsid w:val="007C4755"/>
    <w:rsid w:val="007C485E"/>
    <w:rsid w:val="007C4C2C"/>
    <w:rsid w:val="007C4C9D"/>
    <w:rsid w:val="007C4DCF"/>
    <w:rsid w:val="007C50A1"/>
    <w:rsid w:val="007C634C"/>
    <w:rsid w:val="007C63EF"/>
    <w:rsid w:val="007C7131"/>
    <w:rsid w:val="007C73D7"/>
    <w:rsid w:val="007D0C47"/>
    <w:rsid w:val="007D14EB"/>
    <w:rsid w:val="007D170D"/>
    <w:rsid w:val="007D2D26"/>
    <w:rsid w:val="007D358E"/>
    <w:rsid w:val="007D3C96"/>
    <w:rsid w:val="007D5260"/>
    <w:rsid w:val="007D5E62"/>
    <w:rsid w:val="007D71E2"/>
    <w:rsid w:val="007E04E1"/>
    <w:rsid w:val="007E070F"/>
    <w:rsid w:val="007E0971"/>
    <w:rsid w:val="007E0F13"/>
    <w:rsid w:val="007E231F"/>
    <w:rsid w:val="007E2D86"/>
    <w:rsid w:val="007E3FB6"/>
    <w:rsid w:val="007E4136"/>
    <w:rsid w:val="007E5609"/>
    <w:rsid w:val="007E56CF"/>
    <w:rsid w:val="007E6A99"/>
    <w:rsid w:val="007E740B"/>
    <w:rsid w:val="007E76EC"/>
    <w:rsid w:val="007E771A"/>
    <w:rsid w:val="007F0157"/>
    <w:rsid w:val="007F03FF"/>
    <w:rsid w:val="007F1AE8"/>
    <w:rsid w:val="007F239C"/>
    <w:rsid w:val="007F278A"/>
    <w:rsid w:val="007F3CA0"/>
    <w:rsid w:val="007F3EEE"/>
    <w:rsid w:val="007F42D1"/>
    <w:rsid w:val="007F4367"/>
    <w:rsid w:val="007F4621"/>
    <w:rsid w:val="007F48AC"/>
    <w:rsid w:val="007F51CC"/>
    <w:rsid w:val="007F5922"/>
    <w:rsid w:val="007F5E89"/>
    <w:rsid w:val="007F5EEA"/>
    <w:rsid w:val="007F72D5"/>
    <w:rsid w:val="008009C9"/>
    <w:rsid w:val="00801B1D"/>
    <w:rsid w:val="00801BE0"/>
    <w:rsid w:val="00802A92"/>
    <w:rsid w:val="00802BFD"/>
    <w:rsid w:val="00803070"/>
    <w:rsid w:val="00803257"/>
    <w:rsid w:val="00803BB7"/>
    <w:rsid w:val="00803C7C"/>
    <w:rsid w:val="0080548E"/>
    <w:rsid w:val="00805652"/>
    <w:rsid w:val="00805AD7"/>
    <w:rsid w:val="008063AE"/>
    <w:rsid w:val="00807448"/>
    <w:rsid w:val="00807BBA"/>
    <w:rsid w:val="00812470"/>
    <w:rsid w:val="00812743"/>
    <w:rsid w:val="008129A6"/>
    <w:rsid w:val="008143BA"/>
    <w:rsid w:val="00814568"/>
    <w:rsid w:val="00814900"/>
    <w:rsid w:val="00814D5C"/>
    <w:rsid w:val="00814D94"/>
    <w:rsid w:val="00814EA3"/>
    <w:rsid w:val="00815517"/>
    <w:rsid w:val="00816E3E"/>
    <w:rsid w:val="00816FEC"/>
    <w:rsid w:val="00817F6E"/>
    <w:rsid w:val="008204B8"/>
    <w:rsid w:val="008207D8"/>
    <w:rsid w:val="0082104D"/>
    <w:rsid w:val="008216DA"/>
    <w:rsid w:val="00821866"/>
    <w:rsid w:val="0082193D"/>
    <w:rsid w:val="00821985"/>
    <w:rsid w:val="0082232C"/>
    <w:rsid w:val="00822996"/>
    <w:rsid w:val="00822C9A"/>
    <w:rsid w:val="00822DFE"/>
    <w:rsid w:val="00823401"/>
    <w:rsid w:val="00823F5F"/>
    <w:rsid w:val="0082507E"/>
    <w:rsid w:val="00825980"/>
    <w:rsid w:val="0082635A"/>
    <w:rsid w:val="008264C3"/>
    <w:rsid w:val="00826900"/>
    <w:rsid w:val="00827249"/>
    <w:rsid w:val="00827881"/>
    <w:rsid w:val="00830189"/>
    <w:rsid w:val="00830303"/>
    <w:rsid w:val="00830F6E"/>
    <w:rsid w:val="00831180"/>
    <w:rsid w:val="008318A5"/>
    <w:rsid w:val="00831B05"/>
    <w:rsid w:val="008329AD"/>
    <w:rsid w:val="00832E20"/>
    <w:rsid w:val="00832EC0"/>
    <w:rsid w:val="0083344F"/>
    <w:rsid w:val="0083381F"/>
    <w:rsid w:val="0083394B"/>
    <w:rsid w:val="00833996"/>
    <w:rsid w:val="00833C7D"/>
    <w:rsid w:val="00835024"/>
    <w:rsid w:val="00835B95"/>
    <w:rsid w:val="00836257"/>
    <w:rsid w:val="00837A20"/>
    <w:rsid w:val="00840049"/>
    <w:rsid w:val="00840127"/>
    <w:rsid w:val="00840224"/>
    <w:rsid w:val="00840663"/>
    <w:rsid w:val="00840723"/>
    <w:rsid w:val="00841818"/>
    <w:rsid w:val="00842B7B"/>
    <w:rsid w:val="008454F7"/>
    <w:rsid w:val="008455B8"/>
    <w:rsid w:val="008470BA"/>
    <w:rsid w:val="00847416"/>
    <w:rsid w:val="008477A3"/>
    <w:rsid w:val="0085153E"/>
    <w:rsid w:val="00851AD8"/>
    <w:rsid w:val="00851DB2"/>
    <w:rsid w:val="008522C2"/>
    <w:rsid w:val="00854104"/>
    <w:rsid w:val="0085514C"/>
    <w:rsid w:val="008553D1"/>
    <w:rsid w:val="00855EEA"/>
    <w:rsid w:val="00856111"/>
    <w:rsid w:val="008568E8"/>
    <w:rsid w:val="00856B47"/>
    <w:rsid w:val="00857B41"/>
    <w:rsid w:val="00857BD3"/>
    <w:rsid w:val="00857FBF"/>
    <w:rsid w:val="00860AD8"/>
    <w:rsid w:val="00860B7A"/>
    <w:rsid w:val="008615EF"/>
    <w:rsid w:val="008616F8"/>
    <w:rsid w:val="00863000"/>
    <w:rsid w:val="008630D6"/>
    <w:rsid w:val="008634D9"/>
    <w:rsid w:val="0086503C"/>
    <w:rsid w:val="0086595B"/>
    <w:rsid w:val="00865FC8"/>
    <w:rsid w:val="008661AD"/>
    <w:rsid w:val="0086646C"/>
    <w:rsid w:val="00871082"/>
    <w:rsid w:val="008718F6"/>
    <w:rsid w:val="00871C43"/>
    <w:rsid w:val="00872A3B"/>
    <w:rsid w:val="00873F6A"/>
    <w:rsid w:val="00874612"/>
    <w:rsid w:val="00874AD5"/>
    <w:rsid w:val="00874EBA"/>
    <w:rsid w:val="008758F4"/>
    <w:rsid w:val="00875A91"/>
    <w:rsid w:val="00875DFB"/>
    <w:rsid w:val="00876680"/>
    <w:rsid w:val="00877126"/>
    <w:rsid w:val="00877494"/>
    <w:rsid w:val="008775AC"/>
    <w:rsid w:val="00877D67"/>
    <w:rsid w:val="0088019F"/>
    <w:rsid w:val="00880C07"/>
    <w:rsid w:val="00880C60"/>
    <w:rsid w:val="00880EFD"/>
    <w:rsid w:val="008814CB"/>
    <w:rsid w:val="00881D09"/>
    <w:rsid w:val="00884C43"/>
    <w:rsid w:val="00885D38"/>
    <w:rsid w:val="008864ED"/>
    <w:rsid w:val="00886ECE"/>
    <w:rsid w:val="00886F32"/>
    <w:rsid w:val="008904E7"/>
    <w:rsid w:val="00890B9B"/>
    <w:rsid w:val="00890D3C"/>
    <w:rsid w:val="00891172"/>
    <w:rsid w:val="00891281"/>
    <w:rsid w:val="008912CB"/>
    <w:rsid w:val="00891984"/>
    <w:rsid w:val="00892FA4"/>
    <w:rsid w:val="008932E9"/>
    <w:rsid w:val="00893A69"/>
    <w:rsid w:val="00893C91"/>
    <w:rsid w:val="0089402B"/>
    <w:rsid w:val="00895480"/>
    <w:rsid w:val="00895707"/>
    <w:rsid w:val="00895B05"/>
    <w:rsid w:val="00895CF5"/>
    <w:rsid w:val="00895F66"/>
    <w:rsid w:val="008960BE"/>
    <w:rsid w:val="0089716E"/>
    <w:rsid w:val="008A04D7"/>
    <w:rsid w:val="008A0663"/>
    <w:rsid w:val="008A13B0"/>
    <w:rsid w:val="008A178E"/>
    <w:rsid w:val="008A18E7"/>
    <w:rsid w:val="008A1AF0"/>
    <w:rsid w:val="008A22C4"/>
    <w:rsid w:val="008A2355"/>
    <w:rsid w:val="008A25D7"/>
    <w:rsid w:val="008A2894"/>
    <w:rsid w:val="008A29EA"/>
    <w:rsid w:val="008A32D7"/>
    <w:rsid w:val="008A4F32"/>
    <w:rsid w:val="008A553A"/>
    <w:rsid w:val="008A65AA"/>
    <w:rsid w:val="008A6BD9"/>
    <w:rsid w:val="008B0D3E"/>
    <w:rsid w:val="008B0EF4"/>
    <w:rsid w:val="008B11E8"/>
    <w:rsid w:val="008B27FA"/>
    <w:rsid w:val="008B35A9"/>
    <w:rsid w:val="008B4903"/>
    <w:rsid w:val="008B50A8"/>
    <w:rsid w:val="008B7FEB"/>
    <w:rsid w:val="008C0305"/>
    <w:rsid w:val="008C06D6"/>
    <w:rsid w:val="008C08C1"/>
    <w:rsid w:val="008C091D"/>
    <w:rsid w:val="008C0F15"/>
    <w:rsid w:val="008C138B"/>
    <w:rsid w:val="008C1AB4"/>
    <w:rsid w:val="008C1B4D"/>
    <w:rsid w:val="008C28BC"/>
    <w:rsid w:val="008C2C3A"/>
    <w:rsid w:val="008C2D40"/>
    <w:rsid w:val="008C35A2"/>
    <w:rsid w:val="008C376D"/>
    <w:rsid w:val="008C3E9F"/>
    <w:rsid w:val="008C4B6F"/>
    <w:rsid w:val="008C4BB2"/>
    <w:rsid w:val="008C4F67"/>
    <w:rsid w:val="008C676A"/>
    <w:rsid w:val="008C797B"/>
    <w:rsid w:val="008C79C3"/>
    <w:rsid w:val="008C79D0"/>
    <w:rsid w:val="008D01E0"/>
    <w:rsid w:val="008D0E79"/>
    <w:rsid w:val="008D12FE"/>
    <w:rsid w:val="008D13E5"/>
    <w:rsid w:val="008D1ED3"/>
    <w:rsid w:val="008D2218"/>
    <w:rsid w:val="008D2C28"/>
    <w:rsid w:val="008D2D62"/>
    <w:rsid w:val="008D33B2"/>
    <w:rsid w:val="008D3C97"/>
    <w:rsid w:val="008D417F"/>
    <w:rsid w:val="008D45E0"/>
    <w:rsid w:val="008D4B7B"/>
    <w:rsid w:val="008D5160"/>
    <w:rsid w:val="008D5284"/>
    <w:rsid w:val="008E03CC"/>
    <w:rsid w:val="008E062E"/>
    <w:rsid w:val="008E0D8C"/>
    <w:rsid w:val="008E0EE4"/>
    <w:rsid w:val="008E1EE8"/>
    <w:rsid w:val="008E29F9"/>
    <w:rsid w:val="008E2A71"/>
    <w:rsid w:val="008E3472"/>
    <w:rsid w:val="008E4129"/>
    <w:rsid w:val="008E47CD"/>
    <w:rsid w:val="008E4919"/>
    <w:rsid w:val="008E4FB6"/>
    <w:rsid w:val="008E61F5"/>
    <w:rsid w:val="008E683E"/>
    <w:rsid w:val="008E6909"/>
    <w:rsid w:val="008E6ABE"/>
    <w:rsid w:val="008E7452"/>
    <w:rsid w:val="008E79B5"/>
    <w:rsid w:val="008E7F13"/>
    <w:rsid w:val="008F0164"/>
    <w:rsid w:val="008F06D4"/>
    <w:rsid w:val="008F0B96"/>
    <w:rsid w:val="008F0D08"/>
    <w:rsid w:val="008F0F98"/>
    <w:rsid w:val="008F1496"/>
    <w:rsid w:val="008F1712"/>
    <w:rsid w:val="008F1BF6"/>
    <w:rsid w:val="008F1C11"/>
    <w:rsid w:val="008F248E"/>
    <w:rsid w:val="008F31D1"/>
    <w:rsid w:val="008F41D7"/>
    <w:rsid w:val="008F5540"/>
    <w:rsid w:val="008F7926"/>
    <w:rsid w:val="008F7B4F"/>
    <w:rsid w:val="00900B86"/>
    <w:rsid w:val="00901EE2"/>
    <w:rsid w:val="009020BE"/>
    <w:rsid w:val="00902699"/>
    <w:rsid w:val="00902A38"/>
    <w:rsid w:val="0090393B"/>
    <w:rsid w:val="00903FCF"/>
    <w:rsid w:val="00904E0C"/>
    <w:rsid w:val="009062A4"/>
    <w:rsid w:val="00907985"/>
    <w:rsid w:val="00907AA6"/>
    <w:rsid w:val="00907B6D"/>
    <w:rsid w:val="00907F3D"/>
    <w:rsid w:val="009105C1"/>
    <w:rsid w:val="00910903"/>
    <w:rsid w:val="00910C0C"/>
    <w:rsid w:val="009110AC"/>
    <w:rsid w:val="0091151B"/>
    <w:rsid w:val="009115EB"/>
    <w:rsid w:val="00912CBA"/>
    <w:rsid w:val="0091339F"/>
    <w:rsid w:val="00913A78"/>
    <w:rsid w:val="00913CEA"/>
    <w:rsid w:val="00913D14"/>
    <w:rsid w:val="00914182"/>
    <w:rsid w:val="009158F6"/>
    <w:rsid w:val="00915EE3"/>
    <w:rsid w:val="00916390"/>
    <w:rsid w:val="009168F2"/>
    <w:rsid w:val="0091743F"/>
    <w:rsid w:val="00917715"/>
    <w:rsid w:val="00917847"/>
    <w:rsid w:val="0091796D"/>
    <w:rsid w:val="00917AD9"/>
    <w:rsid w:val="00917D17"/>
    <w:rsid w:val="009205D7"/>
    <w:rsid w:val="009207D5"/>
    <w:rsid w:val="00921797"/>
    <w:rsid w:val="00921B98"/>
    <w:rsid w:val="009233A8"/>
    <w:rsid w:val="00924742"/>
    <w:rsid w:val="00924810"/>
    <w:rsid w:val="0092486C"/>
    <w:rsid w:val="00924D61"/>
    <w:rsid w:val="00925303"/>
    <w:rsid w:val="0092547F"/>
    <w:rsid w:val="00925626"/>
    <w:rsid w:val="0092616C"/>
    <w:rsid w:val="0092642A"/>
    <w:rsid w:val="009303AC"/>
    <w:rsid w:val="009305F4"/>
    <w:rsid w:val="0093076C"/>
    <w:rsid w:val="009319FB"/>
    <w:rsid w:val="00932570"/>
    <w:rsid w:val="00932B20"/>
    <w:rsid w:val="00932E6F"/>
    <w:rsid w:val="00934F72"/>
    <w:rsid w:val="00935582"/>
    <w:rsid w:val="00935636"/>
    <w:rsid w:val="00935E4E"/>
    <w:rsid w:val="009360DF"/>
    <w:rsid w:val="009376B3"/>
    <w:rsid w:val="00937B87"/>
    <w:rsid w:val="00937C12"/>
    <w:rsid w:val="00940D9D"/>
    <w:rsid w:val="00941238"/>
    <w:rsid w:val="00941616"/>
    <w:rsid w:val="00942298"/>
    <w:rsid w:val="0094552C"/>
    <w:rsid w:val="0094650A"/>
    <w:rsid w:val="00947E80"/>
    <w:rsid w:val="00947F32"/>
    <w:rsid w:val="00951194"/>
    <w:rsid w:val="0095134E"/>
    <w:rsid w:val="00952602"/>
    <w:rsid w:val="00953042"/>
    <w:rsid w:val="0095330F"/>
    <w:rsid w:val="0095454D"/>
    <w:rsid w:val="00954B20"/>
    <w:rsid w:val="00954D65"/>
    <w:rsid w:val="00955527"/>
    <w:rsid w:val="00955D8E"/>
    <w:rsid w:val="009560DB"/>
    <w:rsid w:val="009564FC"/>
    <w:rsid w:val="00956560"/>
    <w:rsid w:val="009568F3"/>
    <w:rsid w:val="0095725B"/>
    <w:rsid w:val="009601C1"/>
    <w:rsid w:val="00960B44"/>
    <w:rsid w:val="00961798"/>
    <w:rsid w:val="00962478"/>
    <w:rsid w:val="009636A0"/>
    <w:rsid w:val="0096374B"/>
    <w:rsid w:val="0096384B"/>
    <w:rsid w:val="00963CA7"/>
    <w:rsid w:val="009642F0"/>
    <w:rsid w:val="00965164"/>
    <w:rsid w:val="009657D3"/>
    <w:rsid w:val="00965F11"/>
    <w:rsid w:val="009714CB"/>
    <w:rsid w:val="00971531"/>
    <w:rsid w:val="00971BCD"/>
    <w:rsid w:val="00973423"/>
    <w:rsid w:val="009741CD"/>
    <w:rsid w:val="00974C11"/>
    <w:rsid w:val="009750EE"/>
    <w:rsid w:val="009751E6"/>
    <w:rsid w:val="009756DA"/>
    <w:rsid w:val="009758F9"/>
    <w:rsid w:val="00975F4F"/>
    <w:rsid w:val="00976634"/>
    <w:rsid w:val="00976B85"/>
    <w:rsid w:val="00977391"/>
    <w:rsid w:val="00977AAE"/>
    <w:rsid w:val="00980215"/>
    <w:rsid w:val="00980988"/>
    <w:rsid w:val="00981B04"/>
    <w:rsid w:val="00981FE3"/>
    <w:rsid w:val="00982903"/>
    <w:rsid w:val="009829D6"/>
    <w:rsid w:val="00982C8F"/>
    <w:rsid w:val="009841C8"/>
    <w:rsid w:val="00984256"/>
    <w:rsid w:val="0098483B"/>
    <w:rsid w:val="0098617F"/>
    <w:rsid w:val="00986698"/>
    <w:rsid w:val="00986CDE"/>
    <w:rsid w:val="00986DE7"/>
    <w:rsid w:val="009871DA"/>
    <w:rsid w:val="00987BCD"/>
    <w:rsid w:val="00987F3B"/>
    <w:rsid w:val="00990488"/>
    <w:rsid w:val="009904DA"/>
    <w:rsid w:val="00990F66"/>
    <w:rsid w:val="0099171F"/>
    <w:rsid w:val="0099183E"/>
    <w:rsid w:val="00991A6E"/>
    <w:rsid w:val="00991C16"/>
    <w:rsid w:val="00991CAC"/>
    <w:rsid w:val="00991EBC"/>
    <w:rsid w:val="00992576"/>
    <w:rsid w:val="009925B1"/>
    <w:rsid w:val="00992937"/>
    <w:rsid w:val="0099339A"/>
    <w:rsid w:val="00993D86"/>
    <w:rsid w:val="00993F0A"/>
    <w:rsid w:val="009941AE"/>
    <w:rsid w:val="00994EA0"/>
    <w:rsid w:val="009950AB"/>
    <w:rsid w:val="00995514"/>
    <w:rsid w:val="00997E8F"/>
    <w:rsid w:val="009A0164"/>
    <w:rsid w:val="009A0328"/>
    <w:rsid w:val="009A1BF6"/>
    <w:rsid w:val="009A1CBC"/>
    <w:rsid w:val="009A2B2F"/>
    <w:rsid w:val="009A2F46"/>
    <w:rsid w:val="009A3052"/>
    <w:rsid w:val="009A4719"/>
    <w:rsid w:val="009A5BDE"/>
    <w:rsid w:val="009A5E65"/>
    <w:rsid w:val="009A611E"/>
    <w:rsid w:val="009A6130"/>
    <w:rsid w:val="009A6749"/>
    <w:rsid w:val="009A67D1"/>
    <w:rsid w:val="009A68D4"/>
    <w:rsid w:val="009A723C"/>
    <w:rsid w:val="009A7A03"/>
    <w:rsid w:val="009A7D39"/>
    <w:rsid w:val="009B033D"/>
    <w:rsid w:val="009B057E"/>
    <w:rsid w:val="009B0B71"/>
    <w:rsid w:val="009B0BFA"/>
    <w:rsid w:val="009B3936"/>
    <w:rsid w:val="009B4FB1"/>
    <w:rsid w:val="009B5EC4"/>
    <w:rsid w:val="009C0A83"/>
    <w:rsid w:val="009C228A"/>
    <w:rsid w:val="009C2662"/>
    <w:rsid w:val="009C2D1A"/>
    <w:rsid w:val="009C2F94"/>
    <w:rsid w:val="009C356A"/>
    <w:rsid w:val="009C37B9"/>
    <w:rsid w:val="009C3E28"/>
    <w:rsid w:val="009C478B"/>
    <w:rsid w:val="009C4D3F"/>
    <w:rsid w:val="009C53AF"/>
    <w:rsid w:val="009C5DDC"/>
    <w:rsid w:val="009C62AE"/>
    <w:rsid w:val="009C62C3"/>
    <w:rsid w:val="009C67D4"/>
    <w:rsid w:val="009C7498"/>
    <w:rsid w:val="009C7870"/>
    <w:rsid w:val="009C78FE"/>
    <w:rsid w:val="009C78FF"/>
    <w:rsid w:val="009D051B"/>
    <w:rsid w:val="009D0564"/>
    <w:rsid w:val="009D056E"/>
    <w:rsid w:val="009D1BEE"/>
    <w:rsid w:val="009D2223"/>
    <w:rsid w:val="009D2F43"/>
    <w:rsid w:val="009D395F"/>
    <w:rsid w:val="009D557C"/>
    <w:rsid w:val="009D5E26"/>
    <w:rsid w:val="009D674E"/>
    <w:rsid w:val="009D6754"/>
    <w:rsid w:val="009D699F"/>
    <w:rsid w:val="009D6D2E"/>
    <w:rsid w:val="009E0C4D"/>
    <w:rsid w:val="009E15E5"/>
    <w:rsid w:val="009E29C5"/>
    <w:rsid w:val="009E337A"/>
    <w:rsid w:val="009E3548"/>
    <w:rsid w:val="009E364E"/>
    <w:rsid w:val="009E3926"/>
    <w:rsid w:val="009E3FB0"/>
    <w:rsid w:val="009E503D"/>
    <w:rsid w:val="009E6548"/>
    <w:rsid w:val="009F0FD6"/>
    <w:rsid w:val="009F3155"/>
    <w:rsid w:val="009F3577"/>
    <w:rsid w:val="009F4099"/>
    <w:rsid w:val="009F477D"/>
    <w:rsid w:val="009F4868"/>
    <w:rsid w:val="009F4BFA"/>
    <w:rsid w:val="009F5177"/>
    <w:rsid w:val="009F5B6E"/>
    <w:rsid w:val="009F64E1"/>
    <w:rsid w:val="009F6EF4"/>
    <w:rsid w:val="009F784D"/>
    <w:rsid w:val="00A0000B"/>
    <w:rsid w:val="00A02715"/>
    <w:rsid w:val="00A02722"/>
    <w:rsid w:val="00A02EDF"/>
    <w:rsid w:val="00A03655"/>
    <w:rsid w:val="00A03C77"/>
    <w:rsid w:val="00A04E24"/>
    <w:rsid w:val="00A05050"/>
    <w:rsid w:val="00A06D9F"/>
    <w:rsid w:val="00A076AF"/>
    <w:rsid w:val="00A106FC"/>
    <w:rsid w:val="00A1090C"/>
    <w:rsid w:val="00A10C03"/>
    <w:rsid w:val="00A1113E"/>
    <w:rsid w:val="00A1137C"/>
    <w:rsid w:val="00A11C1C"/>
    <w:rsid w:val="00A11F96"/>
    <w:rsid w:val="00A1202E"/>
    <w:rsid w:val="00A121AD"/>
    <w:rsid w:val="00A12781"/>
    <w:rsid w:val="00A12B0F"/>
    <w:rsid w:val="00A13DF2"/>
    <w:rsid w:val="00A141CF"/>
    <w:rsid w:val="00A145BC"/>
    <w:rsid w:val="00A14A91"/>
    <w:rsid w:val="00A159FA"/>
    <w:rsid w:val="00A16FC0"/>
    <w:rsid w:val="00A17A1E"/>
    <w:rsid w:val="00A203F5"/>
    <w:rsid w:val="00A209CE"/>
    <w:rsid w:val="00A20DC5"/>
    <w:rsid w:val="00A21210"/>
    <w:rsid w:val="00A21F99"/>
    <w:rsid w:val="00A22EDC"/>
    <w:rsid w:val="00A23260"/>
    <w:rsid w:val="00A237E2"/>
    <w:rsid w:val="00A23A55"/>
    <w:rsid w:val="00A24065"/>
    <w:rsid w:val="00A24AE3"/>
    <w:rsid w:val="00A24E12"/>
    <w:rsid w:val="00A25786"/>
    <w:rsid w:val="00A26829"/>
    <w:rsid w:val="00A26B1E"/>
    <w:rsid w:val="00A26CD4"/>
    <w:rsid w:val="00A26D95"/>
    <w:rsid w:val="00A26ED8"/>
    <w:rsid w:val="00A27812"/>
    <w:rsid w:val="00A308BA"/>
    <w:rsid w:val="00A31314"/>
    <w:rsid w:val="00A31515"/>
    <w:rsid w:val="00A317F9"/>
    <w:rsid w:val="00A32201"/>
    <w:rsid w:val="00A327AF"/>
    <w:rsid w:val="00A3287C"/>
    <w:rsid w:val="00A329F8"/>
    <w:rsid w:val="00A32DBD"/>
    <w:rsid w:val="00A3304A"/>
    <w:rsid w:val="00A334D3"/>
    <w:rsid w:val="00A33E44"/>
    <w:rsid w:val="00A3583B"/>
    <w:rsid w:val="00A36480"/>
    <w:rsid w:val="00A36EF9"/>
    <w:rsid w:val="00A374E8"/>
    <w:rsid w:val="00A37AC5"/>
    <w:rsid w:val="00A37BF4"/>
    <w:rsid w:val="00A409E1"/>
    <w:rsid w:val="00A4144D"/>
    <w:rsid w:val="00A4189E"/>
    <w:rsid w:val="00A42654"/>
    <w:rsid w:val="00A42B05"/>
    <w:rsid w:val="00A431B0"/>
    <w:rsid w:val="00A44338"/>
    <w:rsid w:val="00A44BCF"/>
    <w:rsid w:val="00A4509E"/>
    <w:rsid w:val="00A453FD"/>
    <w:rsid w:val="00A45A2F"/>
    <w:rsid w:val="00A473C9"/>
    <w:rsid w:val="00A474F6"/>
    <w:rsid w:val="00A475E8"/>
    <w:rsid w:val="00A51512"/>
    <w:rsid w:val="00A51C12"/>
    <w:rsid w:val="00A51E82"/>
    <w:rsid w:val="00A5431B"/>
    <w:rsid w:val="00A5564F"/>
    <w:rsid w:val="00A55F8E"/>
    <w:rsid w:val="00A5605B"/>
    <w:rsid w:val="00A565BF"/>
    <w:rsid w:val="00A56655"/>
    <w:rsid w:val="00A569E4"/>
    <w:rsid w:val="00A5710E"/>
    <w:rsid w:val="00A60279"/>
    <w:rsid w:val="00A60732"/>
    <w:rsid w:val="00A60A6A"/>
    <w:rsid w:val="00A60AA3"/>
    <w:rsid w:val="00A61282"/>
    <w:rsid w:val="00A6128A"/>
    <w:rsid w:val="00A6149A"/>
    <w:rsid w:val="00A61A1F"/>
    <w:rsid w:val="00A61AD1"/>
    <w:rsid w:val="00A6261D"/>
    <w:rsid w:val="00A628E9"/>
    <w:rsid w:val="00A636A1"/>
    <w:rsid w:val="00A63D46"/>
    <w:rsid w:val="00A63E80"/>
    <w:rsid w:val="00A6410B"/>
    <w:rsid w:val="00A661BC"/>
    <w:rsid w:val="00A66D78"/>
    <w:rsid w:val="00A67272"/>
    <w:rsid w:val="00A67617"/>
    <w:rsid w:val="00A702C6"/>
    <w:rsid w:val="00A707F9"/>
    <w:rsid w:val="00A70A96"/>
    <w:rsid w:val="00A70CC8"/>
    <w:rsid w:val="00A713A3"/>
    <w:rsid w:val="00A7266B"/>
    <w:rsid w:val="00A7331E"/>
    <w:rsid w:val="00A7365B"/>
    <w:rsid w:val="00A73A1F"/>
    <w:rsid w:val="00A73F03"/>
    <w:rsid w:val="00A74F03"/>
    <w:rsid w:val="00A76CAD"/>
    <w:rsid w:val="00A77B62"/>
    <w:rsid w:val="00A77B80"/>
    <w:rsid w:val="00A80954"/>
    <w:rsid w:val="00A80DB9"/>
    <w:rsid w:val="00A80FB6"/>
    <w:rsid w:val="00A81410"/>
    <w:rsid w:val="00A81848"/>
    <w:rsid w:val="00A824FF"/>
    <w:rsid w:val="00A839A6"/>
    <w:rsid w:val="00A83AB7"/>
    <w:rsid w:val="00A83ABB"/>
    <w:rsid w:val="00A84AE5"/>
    <w:rsid w:val="00A8532C"/>
    <w:rsid w:val="00A86672"/>
    <w:rsid w:val="00A868AB"/>
    <w:rsid w:val="00A8768E"/>
    <w:rsid w:val="00A87B26"/>
    <w:rsid w:val="00A87DEA"/>
    <w:rsid w:val="00A9013E"/>
    <w:rsid w:val="00A90DEE"/>
    <w:rsid w:val="00A90EBE"/>
    <w:rsid w:val="00A91D88"/>
    <w:rsid w:val="00A92288"/>
    <w:rsid w:val="00A9395F"/>
    <w:rsid w:val="00A945F5"/>
    <w:rsid w:val="00A948A9"/>
    <w:rsid w:val="00A951FE"/>
    <w:rsid w:val="00A9653E"/>
    <w:rsid w:val="00A979A7"/>
    <w:rsid w:val="00A97EAC"/>
    <w:rsid w:val="00AA0694"/>
    <w:rsid w:val="00AA124B"/>
    <w:rsid w:val="00AA1308"/>
    <w:rsid w:val="00AA17E2"/>
    <w:rsid w:val="00AA19E3"/>
    <w:rsid w:val="00AA221B"/>
    <w:rsid w:val="00AA2EA9"/>
    <w:rsid w:val="00AA3286"/>
    <w:rsid w:val="00AA3700"/>
    <w:rsid w:val="00AA3D66"/>
    <w:rsid w:val="00AA4B81"/>
    <w:rsid w:val="00AA4E23"/>
    <w:rsid w:val="00AA4F3C"/>
    <w:rsid w:val="00AA5018"/>
    <w:rsid w:val="00AA503E"/>
    <w:rsid w:val="00AA5145"/>
    <w:rsid w:val="00AA5517"/>
    <w:rsid w:val="00AA5B2F"/>
    <w:rsid w:val="00AA5CD4"/>
    <w:rsid w:val="00AA6D1C"/>
    <w:rsid w:val="00AA7896"/>
    <w:rsid w:val="00AB073E"/>
    <w:rsid w:val="00AB1649"/>
    <w:rsid w:val="00AB2357"/>
    <w:rsid w:val="00AB299A"/>
    <w:rsid w:val="00AB2A07"/>
    <w:rsid w:val="00AB2D5D"/>
    <w:rsid w:val="00AB3213"/>
    <w:rsid w:val="00AB39DC"/>
    <w:rsid w:val="00AB3AB2"/>
    <w:rsid w:val="00AB4079"/>
    <w:rsid w:val="00AB4264"/>
    <w:rsid w:val="00AB44A6"/>
    <w:rsid w:val="00AB4545"/>
    <w:rsid w:val="00AB5251"/>
    <w:rsid w:val="00AB5A43"/>
    <w:rsid w:val="00AB5FF9"/>
    <w:rsid w:val="00AB6218"/>
    <w:rsid w:val="00AB6692"/>
    <w:rsid w:val="00AB6A37"/>
    <w:rsid w:val="00AB6C3D"/>
    <w:rsid w:val="00AB71A3"/>
    <w:rsid w:val="00AB71B5"/>
    <w:rsid w:val="00AB7EF4"/>
    <w:rsid w:val="00AC0217"/>
    <w:rsid w:val="00AC069F"/>
    <w:rsid w:val="00AC15AC"/>
    <w:rsid w:val="00AC23E9"/>
    <w:rsid w:val="00AC2FC6"/>
    <w:rsid w:val="00AC31DE"/>
    <w:rsid w:val="00AC354A"/>
    <w:rsid w:val="00AC3CDA"/>
    <w:rsid w:val="00AC463A"/>
    <w:rsid w:val="00AC4701"/>
    <w:rsid w:val="00AC4A8D"/>
    <w:rsid w:val="00AC574C"/>
    <w:rsid w:val="00AC5A41"/>
    <w:rsid w:val="00AC5BF2"/>
    <w:rsid w:val="00AC6109"/>
    <w:rsid w:val="00AC7274"/>
    <w:rsid w:val="00AC7C6C"/>
    <w:rsid w:val="00AD0A2E"/>
    <w:rsid w:val="00AD1614"/>
    <w:rsid w:val="00AD308A"/>
    <w:rsid w:val="00AD3F88"/>
    <w:rsid w:val="00AD45A9"/>
    <w:rsid w:val="00AD547F"/>
    <w:rsid w:val="00AD55DF"/>
    <w:rsid w:val="00AD5D94"/>
    <w:rsid w:val="00AD63C0"/>
    <w:rsid w:val="00AD670E"/>
    <w:rsid w:val="00AD6CEA"/>
    <w:rsid w:val="00AD6EDC"/>
    <w:rsid w:val="00AD72FE"/>
    <w:rsid w:val="00AD7363"/>
    <w:rsid w:val="00AE03FE"/>
    <w:rsid w:val="00AE08E8"/>
    <w:rsid w:val="00AE0B2B"/>
    <w:rsid w:val="00AE0DE4"/>
    <w:rsid w:val="00AE1058"/>
    <w:rsid w:val="00AE12E9"/>
    <w:rsid w:val="00AE1C31"/>
    <w:rsid w:val="00AE1CA4"/>
    <w:rsid w:val="00AE2E8B"/>
    <w:rsid w:val="00AE38AE"/>
    <w:rsid w:val="00AE3A6E"/>
    <w:rsid w:val="00AE4229"/>
    <w:rsid w:val="00AE47A6"/>
    <w:rsid w:val="00AE5123"/>
    <w:rsid w:val="00AE5668"/>
    <w:rsid w:val="00AE5874"/>
    <w:rsid w:val="00AE670C"/>
    <w:rsid w:val="00AE6820"/>
    <w:rsid w:val="00AF0CC7"/>
    <w:rsid w:val="00AF0DE0"/>
    <w:rsid w:val="00AF2916"/>
    <w:rsid w:val="00AF3064"/>
    <w:rsid w:val="00AF3169"/>
    <w:rsid w:val="00AF32BE"/>
    <w:rsid w:val="00AF5EA0"/>
    <w:rsid w:val="00AF6669"/>
    <w:rsid w:val="00AF730C"/>
    <w:rsid w:val="00AF7750"/>
    <w:rsid w:val="00B00089"/>
    <w:rsid w:val="00B0030E"/>
    <w:rsid w:val="00B005BE"/>
    <w:rsid w:val="00B00B27"/>
    <w:rsid w:val="00B0116A"/>
    <w:rsid w:val="00B0286D"/>
    <w:rsid w:val="00B02B93"/>
    <w:rsid w:val="00B039CB"/>
    <w:rsid w:val="00B0459D"/>
    <w:rsid w:val="00B04EA4"/>
    <w:rsid w:val="00B04F99"/>
    <w:rsid w:val="00B056DE"/>
    <w:rsid w:val="00B07F04"/>
    <w:rsid w:val="00B10891"/>
    <w:rsid w:val="00B10B46"/>
    <w:rsid w:val="00B11768"/>
    <w:rsid w:val="00B119D5"/>
    <w:rsid w:val="00B123F2"/>
    <w:rsid w:val="00B12A9E"/>
    <w:rsid w:val="00B13346"/>
    <w:rsid w:val="00B13347"/>
    <w:rsid w:val="00B139AA"/>
    <w:rsid w:val="00B14095"/>
    <w:rsid w:val="00B15D82"/>
    <w:rsid w:val="00B166DA"/>
    <w:rsid w:val="00B172C6"/>
    <w:rsid w:val="00B17BB5"/>
    <w:rsid w:val="00B20B4C"/>
    <w:rsid w:val="00B2151C"/>
    <w:rsid w:val="00B21A78"/>
    <w:rsid w:val="00B21EDE"/>
    <w:rsid w:val="00B22046"/>
    <w:rsid w:val="00B227A4"/>
    <w:rsid w:val="00B227F4"/>
    <w:rsid w:val="00B2380C"/>
    <w:rsid w:val="00B2422A"/>
    <w:rsid w:val="00B245D0"/>
    <w:rsid w:val="00B24959"/>
    <w:rsid w:val="00B24A94"/>
    <w:rsid w:val="00B24B76"/>
    <w:rsid w:val="00B26140"/>
    <w:rsid w:val="00B263BF"/>
    <w:rsid w:val="00B27607"/>
    <w:rsid w:val="00B27F3F"/>
    <w:rsid w:val="00B3039A"/>
    <w:rsid w:val="00B30C0C"/>
    <w:rsid w:val="00B32890"/>
    <w:rsid w:val="00B32A3E"/>
    <w:rsid w:val="00B33ED5"/>
    <w:rsid w:val="00B33ED8"/>
    <w:rsid w:val="00B33F91"/>
    <w:rsid w:val="00B35143"/>
    <w:rsid w:val="00B3539C"/>
    <w:rsid w:val="00B3558F"/>
    <w:rsid w:val="00B35667"/>
    <w:rsid w:val="00B371F4"/>
    <w:rsid w:val="00B37DF3"/>
    <w:rsid w:val="00B4018D"/>
    <w:rsid w:val="00B41A74"/>
    <w:rsid w:val="00B41BDD"/>
    <w:rsid w:val="00B41F4F"/>
    <w:rsid w:val="00B4269C"/>
    <w:rsid w:val="00B427C9"/>
    <w:rsid w:val="00B42F6F"/>
    <w:rsid w:val="00B432B6"/>
    <w:rsid w:val="00B43396"/>
    <w:rsid w:val="00B43B18"/>
    <w:rsid w:val="00B43B77"/>
    <w:rsid w:val="00B4400F"/>
    <w:rsid w:val="00B4490D"/>
    <w:rsid w:val="00B45DB7"/>
    <w:rsid w:val="00B46093"/>
    <w:rsid w:val="00B46206"/>
    <w:rsid w:val="00B463AD"/>
    <w:rsid w:val="00B46AFE"/>
    <w:rsid w:val="00B46CD4"/>
    <w:rsid w:val="00B46E2E"/>
    <w:rsid w:val="00B47109"/>
    <w:rsid w:val="00B50398"/>
    <w:rsid w:val="00B50420"/>
    <w:rsid w:val="00B508B2"/>
    <w:rsid w:val="00B5099B"/>
    <w:rsid w:val="00B50EE4"/>
    <w:rsid w:val="00B5100E"/>
    <w:rsid w:val="00B51418"/>
    <w:rsid w:val="00B51AAD"/>
    <w:rsid w:val="00B51E6E"/>
    <w:rsid w:val="00B521BF"/>
    <w:rsid w:val="00B5263B"/>
    <w:rsid w:val="00B52BCD"/>
    <w:rsid w:val="00B5323B"/>
    <w:rsid w:val="00B548B4"/>
    <w:rsid w:val="00B54E84"/>
    <w:rsid w:val="00B554C9"/>
    <w:rsid w:val="00B5683F"/>
    <w:rsid w:val="00B571EE"/>
    <w:rsid w:val="00B5724B"/>
    <w:rsid w:val="00B57AAC"/>
    <w:rsid w:val="00B57CF8"/>
    <w:rsid w:val="00B60357"/>
    <w:rsid w:val="00B609A6"/>
    <w:rsid w:val="00B61F95"/>
    <w:rsid w:val="00B6324A"/>
    <w:rsid w:val="00B63348"/>
    <w:rsid w:val="00B6354E"/>
    <w:rsid w:val="00B646E1"/>
    <w:rsid w:val="00B647C4"/>
    <w:rsid w:val="00B652F1"/>
    <w:rsid w:val="00B701D0"/>
    <w:rsid w:val="00B70851"/>
    <w:rsid w:val="00B70C9F"/>
    <w:rsid w:val="00B70F94"/>
    <w:rsid w:val="00B71A46"/>
    <w:rsid w:val="00B72E50"/>
    <w:rsid w:val="00B72E52"/>
    <w:rsid w:val="00B72F68"/>
    <w:rsid w:val="00B73AB0"/>
    <w:rsid w:val="00B74AA0"/>
    <w:rsid w:val="00B74CEC"/>
    <w:rsid w:val="00B766CC"/>
    <w:rsid w:val="00B77A41"/>
    <w:rsid w:val="00B77AA8"/>
    <w:rsid w:val="00B77CD3"/>
    <w:rsid w:val="00B801EE"/>
    <w:rsid w:val="00B8029A"/>
    <w:rsid w:val="00B805CC"/>
    <w:rsid w:val="00B81446"/>
    <w:rsid w:val="00B81B9A"/>
    <w:rsid w:val="00B820A3"/>
    <w:rsid w:val="00B82AC6"/>
    <w:rsid w:val="00B82F43"/>
    <w:rsid w:val="00B833D1"/>
    <w:rsid w:val="00B835C5"/>
    <w:rsid w:val="00B83603"/>
    <w:rsid w:val="00B84172"/>
    <w:rsid w:val="00B84B91"/>
    <w:rsid w:val="00B854CE"/>
    <w:rsid w:val="00B85D76"/>
    <w:rsid w:val="00B85DB6"/>
    <w:rsid w:val="00B86EB0"/>
    <w:rsid w:val="00B87457"/>
    <w:rsid w:val="00B905E1"/>
    <w:rsid w:val="00B907E7"/>
    <w:rsid w:val="00B91884"/>
    <w:rsid w:val="00B918A4"/>
    <w:rsid w:val="00B91D48"/>
    <w:rsid w:val="00B92CF9"/>
    <w:rsid w:val="00B9344B"/>
    <w:rsid w:val="00B93F25"/>
    <w:rsid w:val="00B94A8B"/>
    <w:rsid w:val="00B95598"/>
    <w:rsid w:val="00B95711"/>
    <w:rsid w:val="00B957E6"/>
    <w:rsid w:val="00B95C28"/>
    <w:rsid w:val="00B95E8F"/>
    <w:rsid w:val="00B96DBC"/>
    <w:rsid w:val="00B96F94"/>
    <w:rsid w:val="00BA1ECD"/>
    <w:rsid w:val="00BA239A"/>
    <w:rsid w:val="00BA397E"/>
    <w:rsid w:val="00BA4C2B"/>
    <w:rsid w:val="00BA5210"/>
    <w:rsid w:val="00BA5EA4"/>
    <w:rsid w:val="00BA676F"/>
    <w:rsid w:val="00BA67E9"/>
    <w:rsid w:val="00BA6EA5"/>
    <w:rsid w:val="00BA77C8"/>
    <w:rsid w:val="00BA7B16"/>
    <w:rsid w:val="00BB04A3"/>
    <w:rsid w:val="00BB08A7"/>
    <w:rsid w:val="00BB0A2E"/>
    <w:rsid w:val="00BB215D"/>
    <w:rsid w:val="00BB2922"/>
    <w:rsid w:val="00BB3018"/>
    <w:rsid w:val="00BB30AF"/>
    <w:rsid w:val="00BB4084"/>
    <w:rsid w:val="00BB4AAA"/>
    <w:rsid w:val="00BB4ED0"/>
    <w:rsid w:val="00BB53A7"/>
    <w:rsid w:val="00BB716E"/>
    <w:rsid w:val="00BB782D"/>
    <w:rsid w:val="00BC1A93"/>
    <w:rsid w:val="00BC263B"/>
    <w:rsid w:val="00BC318C"/>
    <w:rsid w:val="00BC3AAC"/>
    <w:rsid w:val="00BC3D74"/>
    <w:rsid w:val="00BC49F2"/>
    <w:rsid w:val="00BC4E7A"/>
    <w:rsid w:val="00BC4F0E"/>
    <w:rsid w:val="00BC5526"/>
    <w:rsid w:val="00BC57B2"/>
    <w:rsid w:val="00BC5C08"/>
    <w:rsid w:val="00BC5E27"/>
    <w:rsid w:val="00BC651E"/>
    <w:rsid w:val="00BC6869"/>
    <w:rsid w:val="00BC6A53"/>
    <w:rsid w:val="00BC6CE6"/>
    <w:rsid w:val="00BC715D"/>
    <w:rsid w:val="00BC76CE"/>
    <w:rsid w:val="00BC7A3A"/>
    <w:rsid w:val="00BC7D93"/>
    <w:rsid w:val="00BD0644"/>
    <w:rsid w:val="00BD06CE"/>
    <w:rsid w:val="00BD0BD1"/>
    <w:rsid w:val="00BD1FA3"/>
    <w:rsid w:val="00BD2068"/>
    <w:rsid w:val="00BD2669"/>
    <w:rsid w:val="00BD2A51"/>
    <w:rsid w:val="00BD318B"/>
    <w:rsid w:val="00BD3645"/>
    <w:rsid w:val="00BD39BA"/>
    <w:rsid w:val="00BD3C38"/>
    <w:rsid w:val="00BD47FD"/>
    <w:rsid w:val="00BD50E8"/>
    <w:rsid w:val="00BD5307"/>
    <w:rsid w:val="00BD59EF"/>
    <w:rsid w:val="00BD5BA5"/>
    <w:rsid w:val="00BD602E"/>
    <w:rsid w:val="00BD68AC"/>
    <w:rsid w:val="00BD6B43"/>
    <w:rsid w:val="00BD7005"/>
    <w:rsid w:val="00BD7371"/>
    <w:rsid w:val="00BD7B76"/>
    <w:rsid w:val="00BE017B"/>
    <w:rsid w:val="00BE0EEA"/>
    <w:rsid w:val="00BE1508"/>
    <w:rsid w:val="00BE1C2D"/>
    <w:rsid w:val="00BE29E0"/>
    <w:rsid w:val="00BE6C17"/>
    <w:rsid w:val="00BE73EB"/>
    <w:rsid w:val="00BF19D7"/>
    <w:rsid w:val="00BF2228"/>
    <w:rsid w:val="00BF2A87"/>
    <w:rsid w:val="00BF37A2"/>
    <w:rsid w:val="00BF4770"/>
    <w:rsid w:val="00BF48FE"/>
    <w:rsid w:val="00BF4AD6"/>
    <w:rsid w:val="00BF4CAE"/>
    <w:rsid w:val="00BF50BE"/>
    <w:rsid w:val="00BF51F2"/>
    <w:rsid w:val="00BF5D08"/>
    <w:rsid w:val="00BF5E55"/>
    <w:rsid w:val="00BF6359"/>
    <w:rsid w:val="00BF675A"/>
    <w:rsid w:val="00BF6C58"/>
    <w:rsid w:val="00BF7453"/>
    <w:rsid w:val="00BF7A37"/>
    <w:rsid w:val="00C019B6"/>
    <w:rsid w:val="00C01C51"/>
    <w:rsid w:val="00C0207D"/>
    <w:rsid w:val="00C02989"/>
    <w:rsid w:val="00C03A3E"/>
    <w:rsid w:val="00C04A5F"/>
    <w:rsid w:val="00C04AF8"/>
    <w:rsid w:val="00C057D3"/>
    <w:rsid w:val="00C05A27"/>
    <w:rsid w:val="00C102E9"/>
    <w:rsid w:val="00C1084D"/>
    <w:rsid w:val="00C10A04"/>
    <w:rsid w:val="00C13EC8"/>
    <w:rsid w:val="00C14080"/>
    <w:rsid w:val="00C148F0"/>
    <w:rsid w:val="00C160B1"/>
    <w:rsid w:val="00C17B93"/>
    <w:rsid w:val="00C17F59"/>
    <w:rsid w:val="00C201BA"/>
    <w:rsid w:val="00C21377"/>
    <w:rsid w:val="00C22040"/>
    <w:rsid w:val="00C22B01"/>
    <w:rsid w:val="00C2344B"/>
    <w:rsid w:val="00C2394A"/>
    <w:rsid w:val="00C23FE7"/>
    <w:rsid w:val="00C24265"/>
    <w:rsid w:val="00C266E1"/>
    <w:rsid w:val="00C2766D"/>
    <w:rsid w:val="00C30476"/>
    <w:rsid w:val="00C31461"/>
    <w:rsid w:val="00C31EE7"/>
    <w:rsid w:val="00C3236A"/>
    <w:rsid w:val="00C325D7"/>
    <w:rsid w:val="00C328FF"/>
    <w:rsid w:val="00C32F34"/>
    <w:rsid w:val="00C33C57"/>
    <w:rsid w:val="00C33E6A"/>
    <w:rsid w:val="00C342C1"/>
    <w:rsid w:val="00C34BD6"/>
    <w:rsid w:val="00C34FD8"/>
    <w:rsid w:val="00C3649F"/>
    <w:rsid w:val="00C36EDF"/>
    <w:rsid w:val="00C370E7"/>
    <w:rsid w:val="00C37B14"/>
    <w:rsid w:val="00C37F34"/>
    <w:rsid w:val="00C40EE6"/>
    <w:rsid w:val="00C41329"/>
    <w:rsid w:val="00C413D7"/>
    <w:rsid w:val="00C41422"/>
    <w:rsid w:val="00C424A0"/>
    <w:rsid w:val="00C42D9A"/>
    <w:rsid w:val="00C43BD5"/>
    <w:rsid w:val="00C43E99"/>
    <w:rsid w:val="00C447CC"/>
    <w:rsid w:val="00C44C12"/>
    <w:rsid w:val="00C44C17"/>
    <w:rsid w:val="00C457EF"/>
    <w:rsid w:val="00C45C4B"/>
    <w:rsid w:val="00C46389"/>
    <w:rsid w:val="00C46591"/>
    <w:rsid w:val="00C47338"/>
    <w:rsid w:val="00C476D0"/>
    <w:rsid w:val="00C5041C"/>
    <w:rsid w:val="00C513E6"/>
    <w:rsid w:val="00C515F5"/>
    <w:rsid w:val="00C5254C"/>
    <w:rsid w:val="00C53193"/>
    <w:rsid w:val="00C53218"/>
    <w:rsid w:val="00C532AB"/>
    <w:rsid w:val="00C54B0C"/>
    <w:rsid w:val="00C54CD0"/>
    <w:rsid w:val="00C57707"/>
    <w:rsid w:val="00C60058"/>
    <w:rsid w:val="00C60281"/>
    <w:rsid w:val="00C60419"/>
    <w:rsid w:val="00C6067D"/>
    <w:rsid w:val="00C62D6D"/>
    <w:rsid w:val="00C641D4"/>
    <w:rsid w:val="00C65680"/>
    <w:rsid w:val="00C65CCA"/>
    <w:rsid w:val="00C6637F"/>
    <w:rsid w:val="00C66533"/>
    <w:rsid w:val="00C66960"/>
    <w:rsid w:val="00C67852"/>
    <w:rsid w:val="00C7011F"/>
    <w:rsid w:val="00C70C2A"/>
    <w:rsid w:val="00C70DBB"/>
    <w:rsid w:val="00C71A43"/>
    <w:rsid w:val="00C71D61"/>
    <w:rsid w:val="00C71FA4"/>
    <w:rsid w:val="00C7211D"/>
    <w:rsid w:val="00C729F0"/>
    <w:rsid w:val="00C74000"/>
    <w:rsid w:val="00C747F5"/>
    <w:rsid w:val="00C76EEC"/>
    <w:rsid w:val="00C77BAD"/>
    <w:rsid w:val="00C80E07"/>
    <w:rsid w:val="00C81F7A"/>
    <w:rsid w:val="00C83CEB"/>
    <w:rsid w:val="00C83E15"/>
    <w:rsid w:val="00C847EE"/>
    <w:rsid w:val="00C85780"/>
    <w:rsid w:val="00C85C9B"/>
    <w:rsid w:val="00C864E3"/>
    <w:rsid w:val="00C86D37"/>
    <w:rsid w:val="00C86E49"/>
    <w:rsid w:val="00C903F3"/>
    <w:rsid w:val="00C906E3"/>
    <w:rsid w:val="00C90733"/>
    <w:rsid w:val="00C9092B"/>
    <w:rsid w:val="00C90983"/>
    <w:rsid w:val="00C90B6B"/>
    <w:rsid w:val="00C90EB7"/>
    <w:rsid w:val="00C9217A"/>
    <w:rsid w:val="00C92CFF"/>
    <w:rsid w:val="00C92D38"/>
    <w:rsid w:val="00C96900"/>
    <w:rsid w:val="00C9699F"/>
    <w:rsid w:val="00C9726B"/>
    <w:rsid w:val="00C97BB9"/>
    <w:rsid w:val="00C97DC9"/>
    <w:rsid w:val="00C97F96"/>
    <w:rsid w:val="00CA01AE"/>
    <w:rsid w:val="00CA0224"/>
    <w:rsid w:val="00CA06FB"/>
    <w:rsid w:val="00CA0D7A"/>
    <w:rsid w:val="00CA128E"/>
    <w:rsid w:val="00CA17FE"/>
    <w:rsid w:val="00CA1946"/>
    <w:rsid w:val="00CA2733"/>
    <w:rsid w:val="00CA277B"/>
    <w:rsid w:val="00CA3351"/>
    <w:rsid w:val="00CA342B"/>
    <w:rsid w:val="00CA4531"/>
    <w:rsid w:val="00CA46FA"/>
    <w:rsid w:val="00CA479F"/>
    <w:rsid w:val="00CA5281"/>
    <w:rsid w:val="00CA5A0F"/>
    <w:rsid w:val="00CA5C1A"/>
    <w:rsid w:val="00CA6C5A"/>
    <w:rsid w:val="00CA7814"/>
    <w:rsid w:val="00CA7E44"/>
    <w:rsid w:val="00CA7F8F"/>
    <w:rsid w:val="00CB0041"/>
    <w:rsid w:val="00CB1568"/>
    <w:rsid w:val="00CB1ACF"/>
    <w:rsid w:val="00CB2C26"/>
    <w:rsid w:val="00CB4281"/>
    <w:rsid w:val="00CB4522"/>
    <w:rsid w:val="00CB4780"/>
    <w:rsid w:val="00CB4A11"/>
    <w:rsid w:val="00CB5168"/>
    <w:rsid w:val="00CB52F3"/>
    <w:rsid w:val="00CB5C17"/>
    <w:rsid w:val="00CB6B33"/>
    <w:rsid w:val="00CB770F"/>
    <w:rsid w:val="00CB794F"/>
    <w:rsid w:val="00CC0072"/>
    <w:rsid w:val="00CC0C3F"/>
    <w:rsid w:val="00CC0D43"/>
    <w:rsid w:val="00CC0D78"/>
    <w:rsid w:val="00CC0F89"/>
    <w:rsid w:val="00CC2F8B"/>
    <w:rsid w:val="00CC30A7"/>
    <w:rsid w:val="00CC3398"/>
    <w:rsid w:val="00CC36CC"/>
    <w:rsid w:val="00CC486E"/>
    <w:rsid w:val="00CC516A"/>
    <w:rsid w:val="00CC6FA1"/>
    <w:rsid w:val="00CC78F8"/>
    <w:rsid w:val="00CC7D84"/>
    <w:rsid w:val="00CD07C2"/>
    <w:rsid w:val="00CD1C61"/>
    <w:rsid w:val="00CD1F32"/>
    <w:rsid w:val="00CD263C"/>
    <w:rsid w:val="00CD36ED"/>
    <w:rsid w:val="00CD38F8"/>
    <w:rsid w:val="00CD4085"/>
    <w:rsid w:val="00CD482F"/>
    <w:rsid w:val="00CD4B59"/>
    <w:rsid w:val="00CD5373"/>
    <w:rsid w:val="00CD5861"/>
    <w:rsid w:val="00CD5A77"/>
    <w:rsid w:val="00CD6453"/>
    <w:rsid w:val="00CD6916"/>
    <w:rsid w:val="00CD6AE2"/>
    <w:rsid w:val="00CD74BD"/>
    <w:rsid w:val="00CD7879"/>
    <w:rsid w:val="00CE0044"/>
    <w:rsid w:val="00CE007F"/>
    <w:rsid w:val="00CE0647"/>
    <w:rsid w:val="00CE0847"/>
    <w:rsid w:val="00CE1A22"/>
    <w:rsid w:val="00CE2E46"/>
    <w:rsid w:val="00CE30BE"/>
    <w:rsid w:val="00CE33EA"/>
    <w:rsid w:val="00CE35C7"/>
    <w:rsid w:val="00CE3ABD"/>
    <w:rsid w:val="00CE430E"/>
    <w:rsid w:val="00CE4566"/>
    <w:rsid w:val="00CE4F59"/>
    <w:rsid w:val="00CE5CBA"/>
    <w:rsid w:val="00CE631B"/>
    <w:rsid w:val="00CE75BF"/>
    <w:rsid w:val="00CE7D6A"/>
    <w:rsid w:val="00CF041E"/>
    <w:rsid w:val="00CF0744"/>
    <w:rsid w:val="00CF168A"/>
    <w:rsid w:val="00CF21B7"/>
    <w:rsid w:val="00CF230D"/>
    <w:rsid w:val="00CF2AD1"/>
    <w:rsid w:val="00CF2DF8"/>
    <w:rsid w:val="00CF5CA5"/>
    <w:rsid w:val="00CF6329"/>
    <w:rsid w:val="00CF6398"/>
    <w:rsid w:val="00CF799F"/>
    <w:rsid w:val="00D00123"/>
    <w:rsid w:val="00D005D0"/>
    <w:rsid w:val="00D021B6"/>
    <w:rsid w:val="00D0391E"/>
    <w:rsid w:val="00D03F98"/>
    <w:rsid w:val="00D0414B"/>
    <w:rsid w:val="00D0416D"/>
    <w:rsid w:val="00D06162"/>
    <w:rsid w:val="00D067DC"/>
    <w:rsid w:val="00D076ED"/>
    <w:rsid w:val="00D07C0B"/>
    <w:rsid w:val="00D07F0D"/>
    <w:rsid w:val="00D10508"/>
    <w:rsid w:val="00D1081A"/>
    <w:rsid w:val="00D10F3B"/>
    <w:rsid w:val="00D115E2"/>
    <w:rsid w:val="00D117F5"/>
    <w:rsid w:val="00D1203F"/>
    <w:rsid w:val="00D1264D"/>
    <w:rsid w:val="00D12B96"/>
    <w:rsid w:val="00D13E7A"/>
    <w:rsid w:val="00D14135"/>
    <w:rsid w:val="00D14217"/>
    <w:rsid w:val="00D14719"/>
    <w:rsid w:val="00D15C88"/>
    <w:rsid w:val="00D165AF"/>
    <w:rsid w:val="00D16A46"/>
    <w:rsid w:val="00D17F12"/>
    <w:rsid w:val="00D2005A"/>
    <w:rsid w:val="00D200EE"/>
    <w:rsid w:val="00D202E2"/>
    <w:rsid w:val="00D20936"/>
    <w:rsid w:val="00D21610"/>
    <w:rsid w:val="00D2189A"/>
    <w:rsid w:val="00D21A23"/>
    <w:rsid w:val="00D222BF"/>
    <w:rsid w:val="00D225AD"/>
    <w:rsid w:val="00D22B40"/>
    <w:rsid w:val="00D23582"/>
    <w:rsid w:val="00D23F3A"/>
    <w:rsid w:val="00D2484E"/>
    <w:rsid w:val="00D24A2E"/>
    <w:rsid w:val="00D30162"/>
    <w:rsid w:val="00D3043A"/>
    <w:rsid w:val="00D31040"/>
    <w:rsid w:val="00D31C40"/>
    <w:rsid w:val="00D3246A"/>
    <w:rsid w:val="00D326C0"/>
    <w:rsid w:val="00D328E2"/>
    <w:rsid w:val="00D331AB"/>
    <w:rsid w:val="00D3331B"/>
    <w:rsid w:val="00D338D3"/>
    <w:rsid w:val="00D33A69"/>
    <w:rsid w:val="00D3424E"/>
    <w:rsid w:val="00D3681F"/>
    <w:rsid w:val="00D36F60"/>
    <w:rsid w:val="00D371F5"/>
    <w:rsid w:val="00D3726C"/>
    <w:rsid w:val="00D3738F"/>
    <w:rsid w:val="00D37CA1"/>
    <w:rsid w:val="00D402E9"/>
    <w:rsid w:val="00D4119B"/>
    <w:rsid w:val="00D4146F"/>
    <w:rsid w:val="00D42FC2"/>
    <w:rsid w:val="00D438CB"/>
    <w:rsid w:val="00D43F05"/>
    <w:rsid w:val="00D43FA1"/>
    <w:rsid w:val="00D448A6"/>
    <w:rsid w:val="00D4543B"/>
    <w:rsid w:val="00D46106"/>
    <w:rsid w:val="00D46634"/>
    <w:rsid w:val="00D4693E"/>
    <w:rsid w:val="00D469E2"/>
    <w:rsid w:val="00D50E25"/>
    <w:rsid w:val="00D511A1"/>
    <w:rsid w:val="00D51310"/>
    <w:rsid w:val="00D51D6D"/>
    <w:rsid w:val="00D520A5"/>
    <w:rsid w:val="00D526BE"/>
    <w:rsid w:val="00D52757"/>
    <w:rsid w:val="00D52A09"/>
    <w:rsid w:val="00D5390B"/>
    <w:rsid w:val="00D53B4B"/>
    <w:rsid w:val="00D53D99"/>
    <w:rsid w:val="00D55C5A"/>
    <w:rsid w:val="00D56836"/>
    <w:rsid w:val="00D568BA"/>
    <w:rsid w:val="00D57031"/>
    <w:rsid w:val="00D602DC"/>
    <w:rsid w:val="00D616A7"/>
    <w:rsid w:val="00D61E4B"/>
    <w:rsid w:val="00D61F92"/>
    <w:rsid w:val="00D63B21"/>
    <w:rsid w:val="00D63E95"/>
    <w:rsid w:val="00D6447D"/>
    <w:rsid w:val="00D64E0B"/>
    <w:rsid w:val="00D657A9"/>
    <w:rsid w:val="00D65F7F"/>
    <w:rsid w:val="00D666C6"/>
    <w:rsid w:val="00D67818"/>
    <w:rsid w:val="00D67A56"/>
    <w:rsid w:val="00D67B6F"/>
    <w:rsid w:val="00D70498"/>
    <w:rsid w:val="00D70796"/>
    <w:rsid w:val="00D70868"/>
    <w:rsid w:val="00D71079"/>
    <w:rsid w:val="00D71F6C"/>
    <w:rsid w:val="00D72291"/>
    <w:rsid w:val="00D72C54"/>
    <w:rsid w:val="00D72D6C"/>
    <w:rsid w:val="00D72E05"/>
    <w:rsid w:val="00D72F12"/>
    <w:rsid w:val="00D7307D"/>
    <w:rsid w:val="00D7314F"/>
    <w:rsid w:val="00D733C6"/>
    <w:rsid w:val="00D74436"/>
    <w:rsid w:val="00D74B27"/>
    <w:rsid w:val="00D751DA"/>
    <w:rsid w:val="00D75B28"/>
    <w:rsid w:val="00D75D77"/>
    <w:rsid w:val="00D76272"/>
    <w:rsid w:val="00D76A45"/>
    <w:rsid w:val="00D77349"/>
    <w:rsid w:val="00D807C8"/>
    <w:rsid w:val="00D809D3"/>
    <w:rsid w:val="00D80C9C"/>
    <w:rsid w:val="00D80FDB"/>
    <w:rsid w:val="00D82005"/>
    <w:rsid w:val="00D8230D"/>
    <w:rsid w:val="00D8312F"/>
    <w:rsid w:val="00D838B7"/>
    <w:rsid w:val="00D83BBA"/>
    <w:rsid w:val="00D83E30"/>
    <w:rsid w:val="00D84494"/>
    <w:rsid w:val="00D8488A"/>
    <w:rsid w:val="00D848E8"/>
    <w:rsid w:val="00D859F1"/>
    <w:rsid w:val="00D85E3D"/>
    <w:rsid w:val="00D86DCA"/>
    <w:rsid w:val="00D878E0"/>
    <w:rsid w:val="00D87CFC"/>
    <w:rsid w:val="00D9027E"/>
    <w:rsid w:val="00D90829"/>
    <w:rsid w:val="00D90D63"/>
    <w:rsid w:val="00D92636"/>
    <w:rsid w:val="00D93FE8"/>
    <w:rsid w:val="00D93FEF"/>
    <w:rsid w:val="00D94E91"/>
    <w:rsid w:val="00D96129"/>
    <w:rsid w:val="00D969EC"/>
    <w:rsid w:val="00D96D5E"/>
    <w:rsid w:val="00DA0047"/>
    <w:rsid w:val="00DA017C"/>
    <w:rsid w:val="00DA0DFC"/>
    <w:rsid w:val="00DA11B7"/>
    <w:rsid w:val="00DA13FF"/>
    <w:rsid w:val="00DA1782"/>
    <w:rsid w:val="00DA17D8"/>
    <w:rsid w:val="00DA2F50"/>
    <w:rsid w:val="00DA37E8"/>
    <w:rsid w:val="00DA3DF9"/>
    <w:rsid w:val="00DA4063"/>
    <w:rsid w:val="00DA4260"/>
    <w:rsid w:val="00DA439E"/>
    <w:rsid w:val="00DA4DE7"/>
    <w:rsid w:val="00DA54DB"/>
    <w:rsid w:val="00DA5B23"/>
    <w:rsid w:val="00DA5C0E"/>
    <w:rsid w:val="00DA6223"/>
    <w:rsid w:val="00DA6854"/>
    <w:rsid w:val="00DA6964"/>
    <w:rsid w:val="00DA77CA"/>
    <w:rsid w:val="00DB0175"/>
    <w:rsid w:val="00DB0408"/>
    <w:rsid w:val="00DB0717"/>
    <w:rsid w:val="00DB0CBA"/>
    <w:rsid w:val="00DB0F84"/>
    <w:rsid w:val="00DB1EDB"/>
    <w:rsid w:val="00DB2DA8"/>
    <w:rsid w:val="00DB3BD0"/>
    <w:rsid w:val="00DB49D1"/>
    <w:rsid w:val="00DB521C"/>
    <w:rsid w:val="00DB66B0"/>
    <w:rsid w:val="00DB72E0"/>
    <w:rsid w:val="00DB7B40"/>
    <w:rsid w:val="00DB7D7F"/>
    <w:rsid w:val="00DB7F46"/>
    <w:rsid w:val="00DC078B"/>
    <w:rsid w:val="00DC110C"/>
    <w:rsid w:val="00DC1631"/>
    <w:rsid w:val="00DC221C"/>
    <w:rsid w:val="00DC239B"/>
    <w:rsid w:val="00DC3A90"/>
    <w:rsid w:val="00DC3B68"/>
    <w:rsid w:val="00DC3D9B"/>
    <w:rsid w:val="00DC3E88"/>
    <w:rsid w:val="00DC4B94"/>
    <w:rsid w:val="00DC4E2C"/>
    <w:rsid w:val="00DC5132"/>
    <w:rsid w:val="00DC5593"/>
    <w:rsid w:val="00DC77EA"/>
    <w:rsid w:val="00DD0238"/>
    <w:rsid w:val="00DD05B2"/>
    <w:rsid w:val="00DD0670"/>
    <w:rsid w:val="00DD0884"/>
    <w:rsid w:val="00DD1562"/>
    <w:rsid w:val="00DD16DB"/>
    <w:rsid w:val="00DD1D63"/>
    <w:rsid w:val="00DD3737"/>
    <w:rsid w:val="00DD3C7A"/>
    <w:rsid w:val="00DD4DE7"/>
    <w:rsid w:val="00DD4EE1"/>
    <w:rsid w:val="00DD5027"/>
    <w:rsid w:val="00DD514E"/>
    <w:rsid w:val="00DD5912"/>
    <w:rsid w:val="00DD59BA"/>
    <w:rsid w:val="00DD6977"/>
    <w:rsid w:val="00DD6B02"/>
    <w:rsid w:val="00DD7648"/>
    <w:rsid w:val="00DD7F01"/>
    <w:rsid w:val="00DE0897"/>
    <w:rsid w:val="00DE0E04"/>
    <w:rsid w:val="00DE0E33"/>
    <w:rsid w:val="00DE1350"/>
    <w:rsid w:val="00DE154D"/>
    <w:rsid w:val="00DE1BB5"/>
    <w:rsid w:val="00DE2274"/>
    <w:rsid w:val="00DE23BA"/>
    <w:rsid w:val="00DE289F"/>
    <w:rsid w:val="00DE5C65"/>
    <w:rsid w:val="00DE5D44"/>
    <w:rsid w:val="00DE61E5"/>
    <w:rsid w:val="00DE659C"/>
    <w:rsid w:val="00DE7273"/>
    <w:rsid w:val="00DF0165"/>
    <w:rsid w:val="00DF0572"/>
    <w:rsid w:val="00DF1182"/>
    <w:rsid w:val="00DF1957"/>
    <w:rsid w:val="00DF2180"/>
    <w:rsid w:val="00DF2669"/>
    <w:rsid w:val="00DF3086"/>
    <w:rsid w:val="00DF3E6C"/>
    <w:rsid w:val="00DF3F1B"/>
    <w:rsid w:val="00DF4DFD"/>
    <w:rsid w:val="00DF6478"/>
    <w:rsid w:val="00DF7098"/>
    <w:rsid w:val="00DF7B77"/>
    <w:rsid w:val="00DF7C9E"/>
    <w:rsid w:val="00E005AF"/>
    <w:rsid w:val="00E00C35"/>
    <w:rsid w:val="00E01F48"/>
    <w:rsid w:val="00E02CC2"/>
    <w:rsid w:val="00E03CF4"/>
    <w:rsid w:val="00E04240"/>
    <w:rsid w:val="00E045FB"/>
    <w:rsid w:val="00E047D9"/>
    <w:rsid w:val="00E04EC5"/>
    <w:rsid w:val="00E05625"/>
    <w:rsid w:val="00E06521"/>
    <w:rsid w:val="00E068DE"/>
    <w:rsid w:val="00E071C6"/>
    <w:rsid w:val="00E072BF"/>
    <w:rsid w:val="00E077E6"/>
    <w:rsid w:val="00E0780A"/>
    <w:rsid w:val="00E10087"/>
    <w:rsid w:val="00E10412"/>
    <w:rsid w:val="00E105FA"/>
    <w:rsid w:val="00E10EC3"/>
    <w:rsid w:val="00E11021"/>
    <w:rsid w:val="00E1122F"/>
    <w:rsid w:val="00E11511"/>
    <w:rsid w:val="00E116E8"/>
    <w:rsid w:val="00E11A19"/>
    <w:rsid w:val="00E11FE2"/>
    <w:rsid w:val="00E12413"/>
    <w:rsid w:val="00E15028"/>
    <w:rsid w:val="00E1540A"/>
    <w:rsid w:val="00E168F4"/>
    <w:rsid w:val="00E16D0C"/>
    <w:rsid w:val="00E16FB7"/>
    <w:rsid w:val="00E172BC"/>
    <w:rsid w:val="00E17583"/>
    <w:rsid w:val="00E176EB"/>
    <w:rsid w:val="00E17D70"/>
    <w:rsid w:val="00E207EB"/>
    <w:rsid w:val="00E209FA"/>
    <w:rsid w:val="00E218D7"/>
    <w:rsid w:val="00E21AAE"/>
    <w:rsid w:val="00E230F8"/>
    <w:rsid w:val="00E23520"/>
    <w:rsid w:val="00E2471B"/>
    <w:rsid w:val="00E25389"/>
    <w:rsid w:val="00E2621E"/>
    <w:rsid w:val="00E2743E"/>
    <w:rsid w:val="00E2794E"/>
    <w:rsid w:val="00E30277"/>
    <w:rsid w:val="00E306B8"/>
    <w:rsid w:val="00E31699"/>
    <w:rsid w:val="00E31859"/>
    <w:rsid w:val="00E31ACC"/>
    <w:rsid w:val="00E31CF5"/>
    <w:rsid w:val="00E3228A"/>
    <w:rsid w:val="00E33457"/>
    <w:rsid w:val="00E33707"/>
    <w:rsid w:val="00E33A29"/>
    <w:rsid w:val="00E34E7F"/>
    <w:rsid w:val="00E36597"/>
    <w:rsid w:val="00E36C82"/>
    <w:rsid w:val="00E3716F"/>
    <w:rsid w:val="00E371F1"/>
    <w:rsid w:val="00E37433"/>
    <w:rsid w:val="00E37B66"/>
    <w:rsid w:val="00E37F77"/>
    <w:rsid w:val="00E42E75"/>
    <w:rsid w:val="00E435FD"/>
    <w:rsid w:val="00E43B86"/>
    <w:rsid w:val="00E45359"/>
    <w:rsid w:val="00E453A7"/>
    <w:rsid w:val="00E4543A"/>
    <w:rsid w:val="00E45F45"/>
    <w:rsid w:val="00E460AB"/>
    <w:rsid w:val="00E46B99"/>
    <w:rsid w:val="00E46CC1"/>
    <w:rsid w:val="00E46EB0"/>
    <w:rsid w:val="00E47089"/>
    <w:rsid w:val="00E47BB9"/>
    <w:rsid w:val="00E47E0F"/>
    <w:rsid w:val="00E5011D"/>
    <w:rsid w:val="00E5027A"/>
    <w:rsid w:val="00E50832"/>
    <w:rsid w:val="00E509D7"/>
    <w:rsid w:val="00E50AFC"/>
    <w:rsid w:val="00E515F4"/>
    <w:rsid w:val="00E51A1C"/>
    <w:rsid w:val="00E52963"/>
    <w:rsid w:val="00E52C63"/>
    <w:rsid w:val="00E536A5"/>
    <w:rsid w:val="00E53C86"/>
    <w:rsid w:val="00E53F37"/>
    <w:rsid w:val="00E54356"/>
    <w:rsid w:val="00E554C9"/>
    <w:rsid w:val="00E556A5"/>
    <w:rsid w:val="00E557E7"/>
    <w:rsid w:val="00E55E75"/>
    <w:rsid w:val="00E569E3"/>
    <w:rsid w:val="00E60BAC"/>
    <w:rsid w:val="00E61459"/>
    <w:rsid w:val="00E6153D"/>
    <w:rsid w:val="00E61679"/>
    <w:rsid w:val="00E616E6"/>
    <w:rsid w:val="00E619FD"/>
    <w:rsid w:val="00E61C99"/>
    <w:rsid w:val="00E62CDD"/>
    <w:rsid w:val="00E63721"/>
    <w:rsid w:val="00E63B78"/>
    <w:rsid w:val="00E63C19"/>
    <w:rsid w:val="00E647C3"/>
    <w:rsid w:val="00E64D3D"/>
    <w:rsid w:val="00E650DA"/>
    <w:rsid w:val="00E6551A"/>
    <w:rsid w:val="00E6652A"/>
    <w:rsid w:val="00E66799"/>
    <w:rsid w:val="00E66EBE"/>
    <w:rsid w:val="00E70745"/>
    <w:rsid w:val="00E70996"/>
    <w:rsid w:val="00E720B7"/>
    <w:rsid w:val="00E72D77"/>
    <w:rsid w:val="00E730DA"/>
    <w:rsid w:val="00E73486"/>
    <w:rsid w:val="00E736E6"/>
    <w:rsid w:val="00E74AA2"/>
    <w:rsid w:val="00E74EDE"/>
    <w:rsid w:val="00E76074"/>
    <w:rsid w:val="00E760C8"/>
    <w:rsid w:val="00E76B35"/>
    <w:rsid w:val="00E77408"/>
    <w:rsid w:val="00E774B8"/>
    <w:rsid w:val="00E77634"/>
    <w:rsid w:val="00E77DCE"/>
    <w:rsid w:val="00E8078E"/>
    <w:rsid w:val="00E80A2C"/>
    <w:rsid w:val="00E81A47"/>
    <w:rsid w:val="00E81F09"/>
    <w:rsid w:val="00E82120"/>
    <w:rsid w:val="00E8245B"/>
    <w:rsid w:val="00E82B39"/>
    <w:rsid w:val="00E8315A"/>
    <w:rsid w:val="00E831B5"/>
    <w:rsid w:val="00E835CD"/>
    <w:rsid w:val="00E83823"/>
    <w:rsid w:val="00E8426C"/>
    <w:rsid w:val="00E855E8"/>
    <w:rsid w:val="00E86030"/>
    <w:rsid w:val="00E8618A"/>
    <w:rsid w:val="00E86C25"/>
    <w:rsid w:val="00E87685"/>
    <w:rsid w:val="00E8781E"/>
    <w:rsid w:val="00E9012A"/>
    <w:rsid w:val="00E91269"/>
    <w:rsid w:val="00E914B6"/>
    <w:rsid w:val="00E91CFC"/>
    <w:rsid w:val="00E923AE"/>
    <w:rsid w:val="00E925D1"/>
    <w:rsid w:val="00E931EC"/>
    <w:rsid w:val="00E93E96"/>
    <w:rsid w:val="00E95545"/>
    <w:rsid w:val="00E96562"/>
    <w:rsid w:val="00E97B92"/>
    <w:rsid w:val="00E97FFC"/>
    <w:rsid w:val="00EA09BD"/>
    <w:rsid w:val="00EA0FB1"/>
    <w:rsid w:val="00EA1026"/>
    <w:rsid w:val="00EA185B"/>
    <w:rsid w:val="00EA1AFF"/>
    <w:rsid w:val="00EA1C64"/>
    <w:rsid w:val="00EA20C8"/>
    <w:rsid w:val="00EA24B2"/>
    <w:rsid w:val="00EA2684"/>
    <w:rsid w:val="00EA2E37"/>
    <w:rsid w:val="00EA31FD"/>
    <w:rsid w:val="00EA321F"/>
    <w:rsid w:val="00EA394B"/>
    <w:rsid w:val="00EA421E"/>
    <w:rsid w:val="00EA4637"/>
    <w:rsid w:val="00EA4786"/>
    <w:rsid w:val="00EA565D"/>
    <w:rsid w:val="00EA62EE"/>
    <w:rsid w:val="00EA744D"/>
    <w:rsid w:val="00EA75D7"/>
    <w:rsid w:val="00EB0208"/>
    <w:rsid w:val="00EB03D9"/>
    <w:rsid w:val="00EB08F0"/>
    <w:rsid w:val="00EB0A0A"/>
    <w:rsid w:val="00EB0FF3"/>
    <w:rsid w:val="00EB1C38"/>
    <w:rsid w:val="00EB1DE0"/>
    <w:rsid w:val="00EB21EE"/>
    <w:rsid w:val="00EB3942"/>
    <w:rsid w:val="00EB3DF5"/>
    <w:rsid w:val="00EB4248"/>
    <w:rsid w:val="00EB4AF6"/>
    <w:rsid w:val="00EB4DEF"/>
    <w:rsid w:val="00EB51E8"/>
    <w:rsid w:val="00EB623D"/>
    <w:rsid w:val="00EB62A8"/>
    <w:rsid w:val="00EB77F3"/>
    <w:rsid w:val="00EC07D7"/>
    <w:rsid w:val="00EC0DF3"/>
    <w:rsid w:val="00EC3C5A"/>
    <w:rsid w:val="00EC4488"/>
    <w:rsid w:val="00EC47BE"/>
    <w:rsid w:val="00EC5BA6"/>
    <w:rsid w:val="00EC6114"/>
    <w:rsid w:val="00EC678C"/>
    <w:rsid w:val="00EC6D27"/>
    <w:rsid w:val="00EC6DCF"/>
    <w:rsid w:val="00EC70E1"/>
    <w:rsid w:val="00EC7519"/>
    <w:rsid w:val="00EC7687"/>
    <w:rsid w:val="00EC7AD6"/>
    <w:rsid w:val="00ED0046"/>
    <w:rsid w:val="00ED0158"/>
    <w:rsid w:val="00ED0C08"/>
    <w:rsid w:val="00ED0EDE"/>
    <w:rsid w:val="00ED26EB"/>
    <w:rsid w:val="00ED2FC8"/>
    <w:rsid w:val="00ED323E"/>
    <w:rsid w:val="00ED3A0D"/>
    <w:rsid w:val="00ED401D"/>
    <w:rsid w:val="00ED4844"/>
    <w:rsid w:val="00ED4AAC"/>
    <w:rsid w:val="00ED4C16"/>
    <w:rsid w:val="00ED4FDF"/>
    <w:rsid w:val="00ED5330"/>
    <w:rsid w:val="00ED6763"/>
    <w:rsid w:val="00EE113B"/>
    <w:rsid w:val="00EE234F"/>
    <w:rsid w:val="00EE2922"/>
    <w:rsid w:val="00EE2B81"/>
    <w:rsid w:val="00EE33B3"/>
    <w:rsid w:val="00EE38CE"/>
    <w:rsid w:val="00EE3C2E"/>
    <w:rsid w:val="00EE3F29"/>
    <w:rsid w:val="00EE4418"/>
    <w:rsid w:val="00EE46ED"/>
    <w:rsid w:val="00EE4B9B"/>
    <w:rsid w:val="00EE4F5D"/>
    <w:rsid w:val="00EE576B"/>
    <w:rsid w:val="00EE5C5D"/>
    <w:rsid w:val="00EE5FB2"/>
    <w:rsid w:val="00EE612A"/>
    <w:rsid w:val="00EE6701"/>
    <w:rsid w:val="00EE69EE"/>
    <w:rsid w:val="00EE69FE"/>
    <w:rsid w:val="00EE7852"/>
    <w:rsid w:val="00EF09A6"/>
    <w:rsid w:val="00EF0A54"/>
    <w:rsid w:val="00EF0E6F"/>
    <w:rsid w:val="00EF2113"/>
    <w:rsid w:val="00EF2BD4"/>
    <w:rsid w:val="00EF3E15"/>
    <w:rsid w:val="00EF3F7A"/>
    <w:rsid w:val="00EF4B2D"/>
    <w:rsid w:val="00EF4E1E"/>
    <w:rsid w:val="00EF4FC6"/>
    <w:rsid w:val="00EF5059"/>
    <w:rsid w:val="00EF5887"/>
    <w:rsid w:val="00EF7CB7"/>
    <w:rsid w:val="00EF7D1C"/>
    <w:rsid w:val="00F00D3E"/>
    <w:rsid w:val="00F01742"/>
    <w:rsid w:val="00F022AB"/>
    <w:rsid w:val="00F03266"/>
    <w:rsid w:val="00F036AE"/>
    <w:rsid w:val="00F0456C"/>
    <w:rsid w:val="00F0480C"/>
    <w:rsid w:val="00F04C64"/>
    <w:rsid w:val="00F055B3"/>
    <w:rsid w:val="00F05ECD"/>
    <w:rsid w:val="00F06309"/>
    <w:rsid w:val="00F06623"/>
    <w:rsid w:val="00F07B70"/>
    <w:rsid w:val="00F10008"/>
    <w:rsid w:val="00F1011B"/>
    <w:rsid w:val="00F1094A"/>
    <w:rsid w:val="00F10A0B"/>
    <w:rsid w:val="00F11069"/>
    <w:rsid w:val="00F112C4"/>
    <w:rsid w:val="00F11C89"/>
    <w:rsid w:val="00F11DE2"/>
    <w:rsid w:val="00F12FDF"/>
    <w:rsid w:val="00F1305A"/>
    <w:rsid w:val="00F13A54"/>
    <w:rsid w:val="00F13FA7"/>
    <w:rsid w:val="00F14F08"/>
    <w:rsid w:val="00F153C2"/>
    <w:rsid w:val="00F16BBE"/>
    <w:rsid w:val="00F1760B"/>
    <w:rsid w:val="00F17BAE"/>
    <w:rsid w:val="00F2225B"/>
    <w:rsid w:val="00F22609"/>
    <w:rsid w:val="00F22A7A"/>
    <w:rsid w:val="00F2331A"/>
    <w:rsid w:val="00F2366F"/>
    <w:rsid w:val="00F23A7F"/>
    <w:rsid w:val="00F23D9D"/>
    <w:rsid w:val="00F2461A"/>
    <w:rsid w:val="00F247CF"/>
    <w:rsid w:val="00F251A7"/>
    <w:rsid w:val="00F2535A"/>
    <w:rsid w:val="00F254E7"/>
    <w:rsid w:val="00F26364"/>
    <w:rsid w:val="00F301B9"/>
    <w:rsid w:val="00F30E86"/>
    <w:rsid w:val="00F31428"/>
    <w:rsid w:val="00F31792"/>
    <w:rsid w:val="00F31A12"/>
    <w:rsid w:val="00F31ABB"/>
    <w:rsid w:val="00F31D3E"/>
    <w:rsid w:val="00F31D8E"/>
    <w:rsid w:val="00F33013"/>
    <w:rsid w:val="00F34A07"/>
    <w:rsid w:val="00F35211"/>
    <w:rsid w:val="00F35CD7"/>
    <w:rsid w:val="00F35F65"/>
    <w:rsid w:val="00F367F6"/>
    <w:rsid w:val="00F404D1"/>
    <w:rsid w:val="00F40BE5"/>
    <w:rsid w:val="00F40FFC"/>
    <w:rsid w:val="00F42374"/>
    <w:rsid w:val="00F42ECE"/>
    <w:rsid w:val="00F42F66"/>
    <w:rsid w:val="00F44084"/>
    <w:rsid w:val="00F4483D"/>
    <w:rsid w:val="00F44B04"/>
    <w:rsid w:val="00F44C62"/>
    <w:rsid w:val="00F45E84"/>
    <w:rsid w:val="00F4726E"/>
    <w:rsid w:val="00F47BB3"/>
    <w:rsid w:val="00F50610"/>
    <w:rsid w:val="00F50707"/>
    <w:rsid w:val="00F50789"/>
    <w:rsid w:val="00F50F56"/>
    <w:rsid w:val="00F51224"/>
    <w:rsid w:val="00F5133E"/>
    <w:rsid w:val="00F518C3"/>
    <w:rsid w:val="00F51B68"/>
    <w:rsid w:val="00F52269"/>
    <w:rsid w:val="00F52F93"/>
    <w:rsid w:val="00F54555"/>
    <w:rsid w:val="00F54BE6"/>
    <w:rsid w:val="00F55449"/>
    <w:rsid w:val="00F55632"/>
    <w:rsid w:val="00F557FF"/>
    <w:rsid w:val="00F559B4"/>
    <w:rsid w:val="00F55BC3"/>
    <w:rsid w:val="00F57277"/>
    <w:rsid w:val="00F60276"/>
    <w:rsid w:val="00F607A3"/>
    <w:rsid w:val="00F61552"/>
    <w:rsid w:val="00F615D8"/>
    <w:rsid w:val="00F61734"/>
    <w:rsid w:val="00F61FBE"/>
    <w:rsid w:val="00F62A83"/>
    <w:rsid w:val="00F62EA7"/>
    <w:rsid w:val="00F63928"/>
    <w:rsid w:val="00F64AB0"/>
    <w:rsid w:val="00F64E9B"/>
    <w:rsid w:val="00F66164"/>
    <w:rsid w:val="00F67066"/>
    <w:rsid w:val="00F70508"/>
    <w:rsid w:val="00F70549"/>
    <w:rsid w:val="00F71B63"/>
    <w:rsid w:val="00F71DFF"/>
    <w:rsid w:val="00F72725"/>
    <w:rsid w:val="00F72983"/>
    <w:rsid w:val="00F72989"/>
    <w:rsid w:val="00F72ADD"/>
    <w:rsid w:val="00F73526"/>
    <w:rsid w:val="00F73E6F"/>
    <w:rsid w:val="00F74DFF"/>
    <w:rsid w:val="00F75943"/>
    <w:rsid w:val="00F75AA2"/>
    <w:rsid w:val="00F761A6"/>
    <w:rsid w:val="00F76934"/>
    <w:rsid w:val="00F76BDE"/>
    <w:rsid w:val="00F76F56"/>
    <w:rsid w:val="00F80933"/>
    <w:rsid w:val="00F809E8"/>
    <w:rsid w:val="00F80E1A"/>
    <w:rsid w:val="00F80EF7"/>
    <w:rsid w:val="00F81608"/>
    <w:rsid w:val="00F819BA"/>
    <w:rsid w:val="00F82D65"/>
    <w:rsid w:val="00F8326B"/>
    <w:rsid w:val="00F83C3E"/>
    <w:rsid w:val="00F8508C"/>
    <w:rsid w:val="00F85102"/>
    <w:rsid w:val="00F85741"/>
    <w:rsid w:val="00F85FFE"/>
    <w:rsid w:val="00F8606B"/>
    <w:rsid w:val="00F86B09"/>
    <w:rsid w:val="00F871BF"/>
    <w:rsid w:val="00F8754E"/>
    <w:rsid w:val="00F91005"/>
    <w:rsid w:val="00F911F7"/>
    <w:rsid w:val="00F919C6"/>
    <w:rsid w:val="00F91A38"/>
    <w:rsid w:val="00F9269F"/>
    <w:rsid w:val="00F933B1"/>
    <w:rsid w:val="00F94CD9"/>
    <w:rsid w:val="00F95182"/>
    <w:rsid w:val="00F95BFB"/>
    <w:rsid w:val="00F95C89"/>
    <w:rsid w:val="00F95F64"/>
    <w:rsid w:val="00F96700"/>
    <w:rsid w:val="00F97762"/>
    <w:rsid w:val="00FA016B"/>
    <w:rsid w:val="00FA043A"/>
    <w:rsid w:val="00FA062D"/>
    <w:rsid w:val="00FA1807"/>
    <w:rsid w:val="00FA33AA"/>
    <w:rsid w:val="00FA3CA1"/>
    <w:rsid w:val="00FA5413"/>
    <w:rsid w:val="00FA6BD3"/>
    <w:rsid w:val="00FA7287"/>
    <w:rsid w:val="00FA7A35"/>
    <w:rsid w:val="00FA7E46"/>
    <w:rsid w:val="00FA7F85"/>
    <w:rsid w:val="00FB0F9A"/>
    <w:rsid w:val="00FB1325"/>
    <w:rsid w:val="00FB1E9D"/>
    <w:rsid w:val="00FB2047"/>
    <w:rsid w:val="00FB3411"/>
    <w:rsid w:val="00FB360A"/>
    <w:rsid w:val="00FB3CAB"/>
    <w:rsid w:val="00FB3E2A"/>
    <w:rsid w:val="00FB3F4D"/>
    <w:rsid w:val="00FB489E"/>
    <w:rsid w:val="00FB4CF6"/>
    <w:rsid w:val="00FB4E72"/>
    <w:rsid w:val="00FB4FB5"/>
    <w:rsid w:val="00FB4FBD"/>
    <w:rsid w:val="00FB5888"/>
    <w:rsid w:val="00FB6BD7"/>
    <w:rsid w:val="00FB6DDD"/>
    <w:rsid w:val="00FB7AB8"/>
    <w:rsid w:val="00FB7BD7"/>
    <w:rsid w:val="00FC0E87"/>
    <w:rsid w:val="00FC13B0"/>
    <w:rsid w:val="00FC1A04"/>
    <w:rsid w:val="00FC24CF"/>
    <w:rsid w:val="00FC26E0"/>
    <w:rsid w:val="00FC38C3"/>
    <w:rsid w:val="00FC58F7"/>
    <w:rsid w:val="00FC66B6"/>
    <w:rsid w:val="00FC69E0"/>
    <w:rsid w:val="00FC797D"/>
    <w:rsid w:val="00FD006F"/>
    <w:rsid w:val="00FD0490"/>
    <w:rsid w:val="00FD0CE8"/>
    <w:rsid w:val="00FD102F"/>
    <w:rsid w:val="00FD2BCD"/>
    <w:rsid w:val="00FD2F85"/>
    <w:rsid w:val="00FD439D"/>
    <w:rsid w:val="00FD44C5"/>
    <w:rsid w:val="00FD5D2A"/>
    <w:rsid w:val="00FD6952"/>
    <w:rsid w:val="00FE0684"/>
    <w:rsid w:val="00FE0DA0"/>
    <w:rsid w:val="00FE0EF1"/>
    <w:rsid w:val="00FE12D2"/>
    <w:rsid w:val="00FE1788"/>
    <w:rsid w:val="00FE2463"/>
    <w:rsid w:val="00FE25C8"/>
    <w:rsid w:val="00FE273F"/>
    <w:rsid w:val="00FE2C98"/>
    <w:rsid w:val="00FE37E3"/>
    <w:rsid w:val="00FE3824"/>
    <w:rsid w:val="00FE4ED4"/>
    <w:rsid w:val="00FE4EE5"/>
    <w:rsid w:val="00FE507A"/>
    <w:rsid w:val="00FE5EDC"/>
    <w:rsid w:val="00FE6566"/>
    <w:rsid w:val="00FE7398"/>
    <w:rsid w:val="00FE7991"/>
    <w:rsid w:val="00FF0E57"/>
    <w:rsid w:val="00FF1212"/>
    <w:rsid w:val="00FF3872"/>
    <w:rsid w:val="00FF38BD"/>
    <w:rsid w:val="00FF38F8"/>
    <w:rsid w:val="00FF3AC3"/>
    <w:rsid w:val="00FF40AA"/>
    <w:rsid w:val="00FF432F"/>
    <w:rsid w:val="00FF44AB"/>
    <w:rsid w:val="00FF500C"/>
    <w:rsid w:val="00FF5B14"/>
    <w:rsid w:val="00FF5CBF"/>
    <w:rsid w:val="00FF6A5C"/>
    <w:rsid w:val="00FF79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8C4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annotation text" w:uiPriority="99"/>
    <w:lsdException w:name="header" w:qFormat="1"/>
    <w:lsdException w:name="caption" w:uiPriority="35" w:qFormat="1"/>
    <w:lsdException w:name="table of figures" w:uiPriority="99"/>
    <w:lsdException w:name="annotation reference"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iPriority="10" w:unhideWhenUsed="0" w:qFormat="1"/>
    <w:lsdException w:name="Default Paragraph Font" w:uiPriority="1"/>
    <w:lsdException w:name="Body Text" w:uiPriority="99"/>
    <w:lsdException w:name="Subtitle" w:semiHidden="0" w:unhideWhenUsed="0"/>
    <w:lsdException w:name="Body Text 3" w:semiHidden="0"/>
    <w:lsdException w:name="Body Text Indent 2" w:semiHidden="0"/>
    <w:lsdException w:name="Body Text Indent 3" w:semiHidden="0"/>
    <w:lsdException w:name="Block Text" w:semiHidden="0"/>
    <w:lsdException w:name="Hyperlink" w:uiPriority="99"/>
    <w:lsdException w:name="FollowedHyperlink" w:uiPriority="99"/>
    <w:lsdException w:name="Strong" w:semiHidden="0" w:unhideWhenUsed="0"/>
    <w:lsdException w:name="Emphasis" w:semiHidden="0" w:unhideWhenUsed="0"/>
    <w:lsdException w:name="annotation subject"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4018D"/>
    <w:pPr>
      <w:spacing w:after="160" w:line="259" w:lineRule="auto"/>
    </w:pPr>
  </w:style>
  <w:style w:type="paragraph" w:styleId="Heading1">
    <w:name w:val="heading 1"/>
    <w:basedOn w:val="Normal"/>
    <w:next w:val="Normal"/>
    <w:link w:val="Heading1Char"/>
    <w:uiPriority w:val="9"/>
    <w:rsid w:val="00B4018D"/>
    <w:pPr>
      <w:keepNext/>
      <w:keepLines/>
      <w:numPr>
        <w:numId w:val="42"/>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rsid w:val="00B4018D"/>
    <w:pPr>
      <w:keepNext/>
      <w:keepLines/>
      <w:numPr>
        <w:ilvl w:val="1"/>
        <w:numId w:val="42"/>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018D"/>
    <w:pPr>
      <w:keepNext/>
      <w:keepLines/>
      <w:numPr>
        <w:ilvl w:val="2"/>
        <w:numId w:val="42"/>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aliases w:val="ccwpHeading4"/>
    <w:basedOn w:val="ccwpHeading3"/>
    <w:next w:val="Normal"/>
    <w:link w:val="Heading4Char"/>
    <w:unhideWhenUsed/>
    <w:qFormat/>
    <w:rsid w:val="00123DD3"/>
    <w:pPr>
      <w:numPr>
        <w:ilvl w:val="3"/>
      </w:numPr>
      <w:spacing w:before="40"/>
      <w:outlineLvl w:val="3"/>
    </w:pPr>
    <w:rPr>
      <w:rFonts w:asciiTheme="majorHAnsi" w:hAnsiTheme="majorHAnsi"/>
      <w:i/>
      <w:iCs/>
      <w:color w:val="auto"/>
    </w:rPr>
  </w:style>
  <w:style w:type="paragraph" w:styleId="Heading5">
    <w:name w:val="heading 5"/>
    <w:basedOn w:val="Normal"/>
    <w:next w:val="Normal"/>
    <w:link w:val="Heading5Char"/>
    <w:semiHidden/>
    <w:unhideWhenUsed/>
    <w:qFormat/>
    <w:rsid w:val="0089716E"/>
    <w:pPr>
      <w:keepNext/>
      <w:keepLines/>
      <w:numPr>
        <w:ilvl w:val="4"/>
        <w:numId w:val="4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89716E"/>
    <w:pPr>
      <w:keepNext/>
      <w:keepLines/>
      <w:numPr>
        <w:ilvl w:val="5"/>
        <w:numId w:val="4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89716E"/>
    <w:pPr>
      <w:keepNext/>
      <w:keepLines/>
      <w:numPr>
        <w:ilvl w:val="6"/>
        <w:numId w:val="4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89716E"/>
    <w:pPr>
      <w:keepNext/>
      <w:keepLines/>
      <w:numPr>
        <w:ilvl w:val="7"/>
        <w:numId w:val="4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89716E"/>
    <w:pPr>
      <w:keepNext/>
      <w:keepLines/>
      <w:numPr>
        <w:ilvl w:val="8"/>
        <w:numId w:val="4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qFormat/>
    <w:rsid w:val="004C22EC"/>
    <w:pPr>
      <w:spacing w:after="0" w:line="280" w:lineRule="exact"/>
      <w:contextualSpacing/>
    </w:pPr>
    <w:rPr>
      <w:color w:val="6D6E6B"/>
      <w:sz w:val="24"/>
    </w:rPr>
  </w:style>
  <w:style w:type="paragraph" w:styleId="Footer">
    <w:name w:val="footer"/>
    <w:basedOn w:val="Normal"/>
    <w:rsid w:val="004C22EC"/>
    <w:pPr>
      <w:tabs>
        <w:tab w:val="right" w:pos="9360"/>
      </w:tabs>
      <w:spacing w:after="0"/>
    </w:pPr>
    <w:rPr>
      <w:color w:val="6D6E6B"/>
      <w:sz w:val="14"/>
      <w:szCs w:val="14"/>
    </w:rPr>
  </w:style>
  <w:style w:type="paragraph" w:styleId="BalloonText">
    <w:name w:val="Balloon Text"/>
    <w:basedOn w:val="Normal"/>
    <w:link w:val="BalloonTextChar"/>
    <w:uiPriority w:val="99"/>
    <w:unhideWhenUsed/>
    <w:rsid w:val="00B401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B4018D"/>
    <w:rPr>
      <w:rFonts w:ascii="Segoe UI" w:hAnsi="Segoe UI" w:cs="Segoe UI"/>
      <w:sz w:val="18"/>
      <w:szCs w:val="18"/>
    </w:rPr>
  </w:style>
  <w:style w:type="table" w:styleId="TableGrid">
    <w:name w:val="Table Grid"/>
    <w:basedOn w:val="TableNormal"/>
    <w:rsid w:val="00B401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018D"/>
    <w:pPr>
      <w:ind w:left="720"/>
      <w:contextualSpacing/>
    </w:pPr>
  </w:style>
  <w:style w:type="paragraph" w:customStyle="1" w:styleId="NormalafterTable">
    <w:name w:val="Normal after Table"/>
    <w:basedOn w:val="Normal"/>
    <w:next w:val="Normal"/>
    <w:qFormat/>
    <w:rsid w:val="00133E49"/>
    <w:pPr>
      <w:spacing w:before="240"/>
    </w:pPr>
  </w:style>
  <w:style w:type="numbering" w:customStyle="1" w:styleId="First-LevelBullet">
    <w:name w:val="First-Level Bullet"/>
    <w:basedOn w:val="NoList"/>
    <w:rsid w:val="009E337A"/>
    <w:pPr>
      <w:numPr>
        <w:numId w:val="8"/>
      </w:numPr>
    </w:pPr>
  </w:style>
  <w:style w:type="paragraph" w:customStyle="1" w:styleId="HeadinginTable">
    <w:name w:val="Heading in Table"/>
    <w:basedOn w:val="Normal"/>
    <w:qFormat/>
    <w:rsid w:val="00B4018D"/>
    <w:pPr>
      <w:keepNext/>
      <w:spacing w:before="100" w:after="20" w:line="240" w:lineRule="auto"/>
      <w:jc w:val="center"/>
    </w:pPr>
    <w:rPr>
      <w:rFonts w:ascii="Verdana" w:hAnsi="Verdana"/>
      <w:b/>
      <w:sz w:val="16"/>
      <w:szCs w:val="16"/>
    </w:rPr>
  </w:style>
  <w:style w:type="paragraph" w:customStyle="1" w:styleId="TableNormal1">
    <w:name w:val="Table Normal1"/>
    <w:basedOn w:val="Normal"/>
    <w:qFormat/>
    <w:rsid w:val="00B4018D"/>
    <w:pPr>
      <w:spacing w:after="80" w:line="240" w:lineRule="auto"/>
    </w:pPr>
    <w:rPr>
      <w:rFonts w:ascii="Verdana" w:hAnsi="Verdana"/>
      <w:sz w:val="16"/>
    </w:rPr>
  </w:style>
  <w:style w:type="paragraph" w:styleId="Title">
    <w:name w:val="Title"/>
    <w:basedOn w:val="Normal"/>
    <w:next w:val="Normal"/>
    <w:link w:val="TitleChar"/>
    <w:uiPriority w:val="10"/>
    <w:rsid w:val="00B4018D"/>
    <w:pPr>
      <w:spacing w:before="2880" w:after="0" w:line="240" w:lineRule="auto"/>
      <w:jc w:val="center"/>
    </w:pPr>
    <w:rPr>
      <w:rFonts w:ascii="Arial" w:hAnsi="Arial"/>
      <w:b/>
      <w:color w:val="000000"/>
      <w:sz w:val="24"/>
    </w:rPr>
  </w:style>
  <w:style w:type="character" w:customStyle="1" w:styleId="TitleChar">
    <w:name w:val="Title Char"/>
    <w:basedOn w:val="DefaultParagraphFont"/>
    <w:link w:val="Title"/>
    <w:uiPriority w:val="10"/>
    <w:rsid w:val="00B4018D"/>
    <w:rPr>
      <w:rFonts w:ascii="Arial" w:hAnsi="Arial"/>
      <w:b/>
      <w:color w:val="000000"/>
      <w:sz w:val="24"/>
    </w:rPr>
  </w:style>
  <w:style w:type="paragraph" w:customStyle="1" w:styleId="TitleSubhead">
    <w:name w:val="Title Subhead"/>
    <w:basedOn w:val="Heading2"/>
    <w:qFormat/>
    <w:rsid w:val="00EE33B3"/>
    <w:pPr>
      <w:spacing w:after="480"/>
      <w:jc w:val="center"/>
    </w:pPr>
    <w:rPr>
      <w:iCs/>
      <w:caps/>
      <w:szCs w:val="20"/>
    </w:rPr>
  </w:style>
  <w:style w:type="numbering" w:customStyle="1" w:styleId="StyleBulletedCourierNewLeft075Hanging025">
    <w:name w:val="Style Bulleted Courier New Left:  0.75&quot; Hanging:  0.25&quot;"/>
    <w:basedOn w:val="NoList"/>
    <w:rsid w:val="00B72E52"/>
    <w:pPr>
      <w:numPr>
        <w:numId w:val="10"/>
      </w:numPr>
    </w:pPr>
  </w:style>
  <w:style w:type="character" w:styleId="CommentReference">
    <w:name w:val="annotation reference"/>
    <w:basedOn w:val="DefaultParagraphFont"/>
    <w:uiPriority w:val="99"/>
    <w:unhideWhenUsed/>
    <w:rsid w:val="00B4018D"/>
    <w:rPr>
      <w:sz w:val="16"/>
      <w:szCs w:val="16"/>
    </w:rPr>
  </w:style>
  <w:style w:type="paragraph" w:styleId="CommentText">
    <w:name w:val="annotation text"/>
    <w:basedOn w:val="Normal"/>
    <w:link w:val="CommentTextChar"/>
    <w:uiPriority w:val="99"/>
    <w:unhideWhenUsed/>
    <w:rsid w:val="00B4018D"/>
    <w:pPr>
      <w:spacing w:line="240" w:lineRule="auto"/>
    </w:pPr>
  </w:style>
  <w:style w:type="character" w:customStyle="1" w:styleId="CommentTextChar">
    <w:name w:val="Comment Text Char"/>
    <w:basedOn w:val="DefaultParagraphFont"/>
    <w:link w:val="CommentText"/>
    <w:uiPriority w:val="99"/>
    <w:rsid w:val="00B4018D"/>
  </w:style>
  <w:style w:type="paragraph" w:styleId="CommentSubject">
    <w:name w:val="annotation subject"/>
    <w:basedOn w:val="CommentText"/>
    <w:next w:val="CommentText"/>
    <w:link w:val="CommentSubjectChar"/>
    <w:uiPriority w:val="99"/>
    <w:unhideWhenUsed/>
    <w:rsid w:val="00B4018D"/>
    <w:rPr>
      <w:b/>
      <w:bCs/>
    </w:rPr>
  </w:style>
  <w:style w:type="character" w:customStyle="1" w:styleId="CommentSubjectChar">
    <w:name w:val="Comment Subject Char"/>
    <w:basedOn w:val="CommentTextChar"/>
    <w:link w:val="CommentSubject"/>
    <w:uiPriority w:val="99"/>
    <w:rsid w:val="00B4018D"/>
    <w:rPr>
      <w:b/>
      <w:bCs/>
    </w:rPr>
  </w:style>
  <w:style w:type="character" w:customStyle="1" w:styleId="Heading2Char">
    <w:name w:val="Heading 2 Char"/>
    <w:basedOn w:val="DefaultParagraphFont"/>
    <w:link w:val="Heading2"/>
    <w:uiPriority w:val="9"/>
    <w:rsid w:val="00B4018D"/>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B4018D"/>
    <w:rPr>
      <w:color w:val="0000FF" w:themeColor="hyperlink"/>
      <w:u w:val="single"/>
    </w:rPr>
  </w:style>
  <w:style w:type="character" w:customStyle="1" w:styleId="UnresolvedMention1">
    <w:name w:val="Unresolved Mention1"/>
    <w:basedOn w:val="DefaultParagraphFont"/>
    <w:uiPriority w:val="99"/>
    <w:semiHidden/>
    <w:unhideWhenUsed/>
    <w:rsid w:val="00301758"/>
    <w:rPr>
      <w:color w:val="808080"/>
      <w:shd w:val="clear" w:color="auto" w:fill="E6E6E6"/>
    </w:rPr>
  </w:style>
  <w:style w:type="paragraph" w:styleId="Revision">
    <w:name w:val="Revision"/>
    <w:hidden/>
    <w:uiPriority w:val="99"/>
    <w:semiHidden/>
    <w:rsid w:val="007B4EE5"/>
    <w:rPr>
      <w:rFonts w:ascii="Verdana" w:hAnsi="Verdana"/>
      <w:sz w:val="18"/>
      <w:szCs w:val="24"/>
    </w:rPr>
  </w:style>
  <w:style w:type="character" w:customStyle="1" w:styleId="ccwpAcronym">
    <w:name w:val="ccwpAcronym"/>
    <w:basedOn w:val="DefaultParagraphFont"/>
    <w:uiPriority w:val="1"/>
    <w:qFormat/>
    <w:rsid w:val="00614562"/>
    <w:rPr>
      <w:i/>
      <w:color w:val="auto"/>
    </w:rPr>
  </w:style>
  <w:style w:type="paragraph" w:customStyle="1" w:styleId="ccwpHeading1">
    <w:name w:val="ccwpHeading1"/>
    <w:basedOn w:val="Heading1"/>
    <w:next w:val="Normal"/>
    <w:link w:val="ccwpHeading1Char"/>
    <w:qFormat/>
    <w:rsid w:val="00B4018D"/>
    <w:pPr>
      <w:spacing w:before="200" w:line="240" w:lineRule="auto"/>
    </w:pPr>
    <w:rPr>
      <w:rFonts w:ascii="Arial" w:hAnsi="Arial"/>
      <w:b/>
      <w:color w:val="000000" w:themeColor="text1"/>
      <w:sz w:val="50"/>
    </w:rPr>
  </w:style>
  <w:style w:type="character" w:customStyle="1" w:styleId="Heading1Char">
    <w:name w:val="Heading 1 Char"/>
    <w:basedOn w:val="DefaultParagraphFont"/>
    <w:link w:val="Heading1"/>
    <w:uiPriority w:val="9"/>
    <w:rsid w:val="00B4018D"/>
    <w:rPr>
      <w:rFonts w:asciiTheme="majorHAnsi" w:eastAsiaTheme="majorEastAsia" w:hAnsiTheme="majorHAnsi" w:cstheme="majorBidi"/>
      <w:color w:val="365F91" w:themeColor="accent1" w:themeShade="BF"/>
      <w:sz w:val="32"/>
      <w:szCs w:val="32"/>
    </w:rPr>
  </w:style>
  <w:style w:type="character" w:customStyle="1" w:styleId="ccwpHeading1Char">
    <w:name w:val="ccwpHeading1 Char"/>
    <w:basedOn w:val="Heading1Char"/>
    <w:link w:val="ccwpHeading1"/>
    <w:rsid w:val="00B4018D"/>
    <w:rPr>
      <w:rFonts w:ascii="Arial" w:eastAsiaTheme="majorEastAsia" w:hAnsi="Arial" w:cstheme="majorBidi"/>
      <w:b/>
      <w:color w:val="000000" w:themeColor="text1"/>
      <w:sz w:val="50"/>
      <w:szCs w:val="32"/>
    </w:rPr>
  </w:style>
  <w:style w:type="paragraph" w:customStyle="1" w:styleId="ccwpListBulleted">
    <w:name w:val="ccwpListBulleted"/>
    <w:basedOn w:val="ccwpBodyText"/>
    <w:qFormat/>
    <w:rsid w:val="00B4018D"/>
    <w:pPr>
      <w:numPr>
        <w:numId w:val="24"/>
      </w:numPr>
    </w:pPr>
  </w:style>
  <w:style w:type="paragraph" w:customStyle="1" w:styleId="ccwpCheckbox">
    <w:name w:val="ccwpCheckbox"/>
    <w:basedOn w:val="Normal"/>
    <w:link w:val="ccwpCheckboxChar"/>
    <w:qFormat/>
    <w:rsid w:val="00B4018D"/>
    <w:pPr>
      <w:numPr>
        <w:numId w:val="13"/>
      </w:numPr>
      <w:tabs>
        <w:tab w:val="left" w:pos="200"/>
      </w:tabs>
      <w:spacing w:before="200" w:after="0" w:line="240" w:lineRule="auto"/>
      <w:jc w:val="both"/>
    </w:pPr>
    <w:rPr>
      <w:color w:val="000000"/>
    </w:rPr>
  </w:style>
  <w:style w:type="paragraph" w:customStyle="1" w:styleId="ccwpHeading2">
    <w:name w:val="ccwpHeading2"/>
    <w:basedOn w:val="Heading2"/>
    <w:next w:val="Normal"/>
    <w:link w:val="ccwpHeading2Char"/>
    <w:qFormat/>
    <w:rsid w:val="00B4018D"/>
    <w:pPr>
      <w:spacing w:before="200" w:line="240" w:lineRule="auto"/>
    </w:pPr>
    <w:rPr>
      <w:rFonts w:ascii="Arial" w:hAnsi="Arial"/>
      <w:b/>
      <w:color w:val="000000" w:themeColor="text1"/>
      <w:sz w:val="35"/>
    </w:rPr>
  </w:style>
  <w:style w:type="paragraph" w:customStyle="1" w:styleId="ccwpHeading3">
    <w:name w:val="ccwpHeading3"/>
    <w:basedOn w:val="ccwpHeading2"/>
    <w:next w:val="Normal"/>
    <w:link w:val="ccwpHeading3Char"/>
    <w:qFormat/>
    <w:rsid w:val="00B4018D"/>
    <w:rPr>
      <w:sz w:val="28"/>
    </w:rPr>
  </w:style>
  <w:style w:type="character" w:customStyle="1" w:styleId="ccwpHeading2Char">
    <w:name w:val="ccwpHeading2 Char"/>
    <w:basedOn w:val="Heading2Char"/>
    <w:link w:val="ccwpHeading2"/>
    <w:rsid w:val="00B4018D"/>
    <w:rPr>
      <w:rFonts w:ascii="Arial" w:eastAsiaTheme="majorEastAsia" w:hAnsi="Arial" w:cstheme="majorBidi"/>
      <w:b/>
      <w:color w:val="000000" w:themeColor="text1"/>
      <w:sz w:val="35"/>
      <w:szCs w:val="26"/>
    </w:rPr>
  </w:style>
  <w:style w:type="paragraph" w:customStyle="1" w:styleId="ccwpECAEvent">
    <w:name w:val="ccwpECAEvent"/>
    <w:basedOn w:val="Heading2"/>
    <w:link w:val="ccwpECAEventChar"/>
    <w:qFormat/>
    <w:rsid w:val="00B4018D"/>
    <w:pPr>
      <w:spacing w:before="200" w:line="240" w:lineRule="auto"/>
    </w:pPr>
    <w:rPr>
      <w:rFonts w:ascii="Arial" w:hAnsi="Arial"/>
      <w:b/>
      <w:color w:val="000000"/>
      <w:sz w:val="24"/>
    </w:rPr>
  </w:style>
  <w:style w:type="paragraph" w:customStyle="1" w:styleId="ccwpECACondition">
    <w:name w:val="ccwpECACondition"/>
    <w:basedOn w:val="ccwpECAEvent"/>
    <w:next w:val="ccwpBodyText"/>
    <w:qFormat/>
    <w:rsid w:val="00B4018D"/>
  </w:style>
  <w:style w:type="character" w:customStyle="1" w:styleId="ccwpECAEventChar">
    <w:name w:val="ccwpECAEvent Char"/>
    <w:basedOn w:val="Heading2Char"/>
    <w:link w:val="ccwpECAEvent"/>
    <w:rsid w:val="00B4018D"/>
    <w:rPr>
      <w:rFonts w:ascii="Arial" w:eastAsiaTheme="majorEastAsia" w:hAnsi="Arial" w:cstheme="majorBidi"/>
      <w:b/>
      <w:color w:val="000000"/>
      <w:sz w:val="24"/>
      <w:szCs w:val="26"/>
    </w:rPr>
  </w:style>
  <w:style w:type="paragraph" w:customStyle="1" w:styleId="ccwpECAAction">
    <w:name w:val="ccwpECAAction"/>
    <w:basedOn w:val="ccwpECACondition"/>
    <w:qFormat/>
    <w:rsid w:val="00B4018D"/>
  </w:style>
  <w:style w:type="paragraph" w:customStyle="1" w:styleId="ccwpListNumbered">
    <w:name w:val="ccwpListNumbered"/>
    <w:basedOn w:val="ccwpBodyText"/>
    <w:qFormat/>
    <w:rsid w:val="00B4018D"/>
    <w:pPr>
      <w:numPr>
        <w:numId w:val="23"/>
      </w:numPr>
    </w:pPr>
  </w:style>
  <w:style w:type="paragraph" w:customStyle="1" w:styleId="ccwpTechnicalNote">
    <w:name w:val="[ccwp Technical Note]"/>
    <w:basedOn w:val="Normal"/>
    <w:qFormat/>
    <w:rsid w:val="00B4018D"/>
    <w:pPr>
      <w:spacing w:before="120" w:after="120" w:line="240" w:lineRule="auto"/>
    </w:pPr>
  </w:style>
  <w:style w:type="paragraph" w:styleId="Caption">
    <w:name w:val="caption"/>
    <w:basedOn w:val="Normal"/>
    <w:next w:val="Normal"/>
    <w:uiPriority w:val="35"/>
    <w:unhideWhenUsed/>
    <w:rsid w:val="00B4018D"/>
    <w:pPr>
      <w:spacing w:after="200" w:line="240" w:lineRule="auto"/>
    </w:pPr>
    <w:rPr>
      <w:i/>
      <w:iCs/>
      <w:color w:val="1F497D" w:themeColor="text2"/>
      <w:sz w:val="18"/>
      <w:szCs w:val="18"/>
    </w:rPr>
  </w:style>
  <w:style w:type="paragraph" w:customStyle="1" w:styleId="ccwpCaption">
    <w:name w:val="ccwp Caption"/>
    <w:basedOn w:val="Caption"/>
    <w:next w:val="Normal"/>
    <w:qFormat/>
    <w:rsid w:val="00B4018D"/>
    <w:rPr>
      <w:color w:val="auto"/>
    </w:rPr>
  </w:style>
  <w:style w:type="character" w:customStyle="1" w:styleId="Heading3Char">
    <w:name w:val="Heading 3 Char"/>
    <w:basedOn w:val="DefaultParagraphFont"/>
    <w:link w:val="Heading3"/>
    <w:uiPriority w:val="9"/>
    <w:rsid w:val="00B4018D"/>
    <w:rPr>
      <w:rFonts w:asciiTheme="majorHAnsi" w:eastAsiaTheme="majorEastAsia" w:hAnsiTheme="majorHAnsi" w:cstheme="majorBidi"/>
      <w:color w:val="243F60" w:themeColor="accent1" w:themeShade="7F"/>
      <w:sz w:val="24"/>
      <w:szCs w:val="24"/>
    </w:rPr>
  </w:style>
  <w:style w:type="paragraph" w:customStyle="1" w:styleId="motivepull">
    <w:name w:val="motive_pull"/>
    <w:basedOn w:val="Normal"/>
    <w:qFormat/>
    <w:rsid w:val="00B4018D"/>
    <w:rPr>
      <w:i/>
      <w:color w:val="C0504D" w:themeColor="accent2"/>
    </w:rPr>
  </w:style>
  <w:style w:type="paragraph" w:customStyle="1" w:styleId="ccwpIndent">
    <w:name w:val="ccwpIndent"/>
    <w:basedOn w:val="Normal"/>
    <w:qFormat/>
    <w:rsid w:val="00B4018D"/>
    <w:pPr>
      <w:ind w:left="720" w:hanging="720"/>
    </w:pPr>
  </w:style>
  <w:style w:type="character" w:customStyle="1" w:styleId="ccwpHeading3Char">
    <w:name w:val="ccwpHeading3 Char"/>
    <w:basedOn w:val="Heading3Char"/>
    <w:link w:val="ccwpHeading3"/>
    <w:rsid w:val="00B4018D"/>
    <w:rPr>
      <w:rFonts w:ascii="Arial" w:eastAsiaTheme="majorEastAsia" w:hAnsi="Arial" w:cstheme="majorBidi"/>
      <w:b/>
      <w:color w:val="000000" w:themeColor="text1"/>
      <w:sz w:val="28"/>
      <w:szCs w:val="26"/>
    </w:rPr>
  </w:style>
  <w:style w:type="paragraph" w:customStyle="1" w:styleId="msonormal0">
    <w:name w:val="msonormal"/>
    <w:basedOn w:val="Normal"/>
    <w:rsid w:val="00B4018D"/>
    <w:pPr>
      <w:spacing w:before="100" w:beforeAutospacing="1" w:after="100" w:afterAutospacing="1" w:line="240" w:lineRule="auto"/>
    </w:pPr>
    <w:rPr>
      <w:sz w:val="24"/>
      <w:szCs w:val="24"/>
    </w:rPr>
  </w:style>
  <w:style w:type="character" w:styleId="FollowedHyperlink">
    <w:name w:val="FollowedHyperlink"/>
    <w:basedOn w:val="DefaultParagraphFont"/>
    <w:uiPriority w:val="99"/>
    <w:semiHidden/>
    <w:unhideWhenUsed/>
    <w:rsid w:val="00B4018D"/>
    <w:rPr>
      <w:color w:val="800080"/>
      <w:u w:val="single"/>
    </w:rPr>
  </w:style>
  <w:style w:type="paragraph" w:customStyle="1" w:styleId="ccwpBodyText">
    <w:name w:val="ccwpBodyText"/>
    <w:basedOn w:val="BodyText"/>
    <w:qFormat/>
    <w:rsid w:val="00B4018D"/>
    <w:pPr>
      <w:spacing w:before="120" w:line="240" w:lineRule="auto"/>
    </w:pPr>
    <w:rPr>
      <w:color w:val="000000" w:themeColor="text1"/>
    </w:rPr>
  </w:style>
  <w:style w:type="paragraph" w:customStyle="1" w:styleId="ccwpECABranch">
    <w:name w:val="ccwpECABranch"/>
    <w:basedOn w:val="Normal"/>
    <w:qFormat/>
    <w:rsid w:val="00B4018D"/>
    <w:pPr>
      <w:spacing w:before="200" w:after="0" w:line="240" w:lineRule="auto"/>
    </w:pPr>
    <w:rPr>
      <w:rFonts w:ascii="Arial" w:hAnsi="Arial"/>
      <w:b/>
      <w:color w:val="000000"/>
      <w:sz w:val="29"/>
    </w:rPr>
  </w:style>
  <w:style w:type="paragraph" w:styleId="BodyText">
    <w:name w:val="Body Text"/>
    <w:basedOn w:val="Normal"/>
    <w:link w:val="BodyTextChar"/>
    <w:uiPriority w:val="99"/>
    <w:semiHidden/>
    <w:unhideWhenUsed/>
    <w:rsid w:val="00B4018D"/>
    <w:pPr>
      <w:spacing w:after="120"/>
    </w:pPr>
  </w:style>
  <w:style w:type="character" w:customStyle="1" w:styleId="BodyTextChar">
    <w:name w:val="Body Text Char"/>
    <w:basedOn w:val="DefaultParagraphFont"/>
    <w:link w:val="BodyText"/>
    <w:uiPriority w:val="99"/>
    <w:semiHidden/>
    <w:rsid w:val="00B4018D"/>
  </w:style>
  <w:style w:type="character" w:customStyle="1" w:styleId="ccwpCheckboxChar">
    <w:name w:val="ccwpCheckbox Char"/>
    <w:basedOn w:val="DefaultParagraphFont"/>
    <w:link w:val="ccwpCheckbox"/>
    <w:rsid w:val="00E6153D"/>
    <w:rPr>
      <w:color w:val="000000"/>
    </w:rPr>
  </w:style>
  <w:style w:type="character" w:customStyle="1" w:styleId="ccwpCalculated">
    <w:name w:val="ccwp Calculated"/>
    <w:basedOn w:val="BodyTextChar"/>
    <w:uiPriority w:val="1"/>
    <w:qFormat/>
    <w:rsid w:val="004A4C51"/>
    <w:rPr>
      <w:rFonts w:eastAsiaTheme="minorHAnsi"/>
      <w:i/>
    </w:rPr>
  </w:style>
  <w:style w:type="character" w:customStyle="1" w:styleId="ccwpTableCaption">
    <w:name w:val="ccwp Table Caption"/>
    <w:basedOn w:val="DefaultParagraphFont"/>
    <w:uiPriority w:val="1"/>
    <w:qFormat/>
    <w:rsid w:val="001A148B"/>
    <w:rPr>
      <w:b/>
      <w:color w:val="auto"/>
      <w:sz w:val="24"/>
    </w:rPr>
  </w:style>
  <w:style w:type="paragraph" w:customStyle="1" w:styleId="ccwpTableContent">
    <w:name w:val="ccwpTableContent"/>
    <w:basedOn w:val="ccwpBodyText"/>
    <w:qFormat/>
    <w:rsid w:val="0034036E"/>
    <w:pPr>
      <w:spacing w:before="0" w:after="0"/>
    </w:pPr>
  </w:style>
  <w:style w:type="character" w:customStyle="1" w:styleId="Heading4Char">
    <w:name w:val="Heading 4 Char"/>
    <w:aliases w:val="ccwpHeading4 Char"/>
    <w:basedOn w:val="DefaultParagraphFont"/>
    <w:link w:val="Heading4"/>
    <w:rsid w:val="00123DD3"/>
    <w:rPr>
      <w:rFonts w:asciiTheme="majorHAnsi" w:eastAsiaTheme="majorEastAsia" w:hAnsiTheme="majorHAnsi" w:cstheme="majorBidi"/>
      <w:b/>
      <w:i/>
      <w:iCs/>
      <w:sz w:val="28"/>
      <w:szCs w:val="26"/>
    </w:rPr>
  </w:style>
  <w:style w:type="character" w:customStyle="1" w:styleId="Heading5Char">
    <w:name w:val="Heading 5 Char"/>
    <w:basedOn w:val="DefaultParagraphFont"/>
    <w:link w:val="Heading5"/>
    <w:semiHidden/>
    <w:rsid w:val="0089716E"/>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semiHidden/>
    <w:rsid w:val="0089716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semiHidden/>
    <w:rsid w:val="0089716E"/>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semiHidden/>
    <w:rsid w:val="008971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89716E"/>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672869"/>
    <w:pPr>
      <w:numPr>
        <w:numId w:val="0"/>
      </w:numPr>
      <w:outlineLvl w:val="9"/>
    </w:pPr>
  </w:style>
  <w:style w:type="paragraph" w:styleId="TOC1">
    <w:name w:val="toc 1"/>
    <w:basedOn w:val="Normal"/>
    <w:next w:val="Normal"/>
    <w:autoRedefine/>
    <w:uiPriority w:val="39"/>
    <w:unhideWhenUsed/>
    <w:rsid w:val="00672869"/>
    <w:pPr>
      <w:spacing w:after="100"/>
    </w:pPr>
  </w:style>
  <w:style w:type="paragraph" w:styleId="TOC2">
    <w:name w:val="toc 2"/>
    <w:basedOn w:val="Normal"/>
    <w:next w:val="Normal"/>
    <w:autoRedefine/>
    <w:uiPriority w:val="39"/>
    <w:unhideWhenUsed/>
    <w:rsid w:val="00672869"/>
    <w:pPr>
      <w:spacing w:after="100"/>
      <w:ind w:left="200"/>
    </w:pPr>
  </w:style>
  <w:style w:type="paragraph" w:styleId="TableofFigures">
    <w:name w:val="table of figures"/>
    <w:basedOn w:val="Normal"/>
    <w:next w:val="Normal"/>
    <w:uiPriority w:val="99"/>
    <w:unhideWhenUsed/>
    <w:rsid w:val="00672869"/>
    <w:pPr>
      <w:spacing w:after="0"/>
    </w:pPr>
  </w:style>
  <w:style w:type="character" w:customStyle="1" w:styleId="UnresolvedMention">
    <w:name w:val="Unresolved Mention"/>
    <w:basedOn w:val="DefaultParagraphFont"/>
    <w:uiPriority w:val="99"/>
    <w:semiHidden/>
    <w:unhideWhenUsed/>
    <w:rsid w:val="00C9699F"/>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annotation text" w:uiPriority="99"/>
    <w:lsdException w:name="header" w:qFormat="1"/>
    <w:lsdException w:name="caption" w:uiPriority="35" w:qFormat="1"/>
    <w:lsdException w:name="table of figures" w:uiPriority="99"/>
    <w:lsdException w:name="annotation reference"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iPriority="10" w:unhideWhenUsed="0" w:qFormat="1"/>
    <w:lsdException w:name="Default Paragraph Font" w:uiPriority="1"/>
    <w:lsdException w:name="Body Text" w:uiPriority="99"/>
    <w:lsdException w:name="Subtitle" w:semiHidden="0" w:unhideWhenUsed="0"/>
    <w:lsdException w:name="Body Text 3" w:semiHidden="0"/>
    <w:lsdException w:name="Body Text Indent 2" w:semiHidden="0"/>
    <w:lsdException w:name="Body Text Indent 3" w:semiHidden="0"/>
    <w:lsdException w:name="Block Text" w:semiHidden="0"/>
    <w:lsdException w:name="Hyperlink" w:uiPriority="99"/>
    <w:lsdException w:name="FollowedHyperlink" w:uiPriority="99"/>
    <w:lsdException w:name="Strong" w:semiHidden="0" w:unhideWhenUsed="0"/>
    <w:lsdException w:name="Emphasis" w:semiHidden="0" w:unhideWhenUsed="0"/>
    <w:lsdException w:name="annotation subject"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4018D"/>
    <w:pPr>
      <w:spacing w:after="160" w:line="259" w:lineRule="auto"/>
    </w:pPr>
  </w:style>
  <w:style w:type="paragraph" w:styleId="Heading1">
    <w:name w:val="heading 1"/>
    <w:basedOn w:val="Normal"/>
    <w:next w:val="Normal"/>
    <w:link w:val="Heading1Char"/>
    <w:uiPriority w:val="9"/>
    <w:rsid w:val="00B4018D"/>
    <w:pPr>
      <w:keepNext/>
      <w:keepLines/>
      <w:numPr>
        <w:numId w:val="42"/>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rsid w:val="00B4018D"/>
    <w:pPr>
      <w:keepNext/>
      <w:keepLines/>
      <w:numPr>
        <w:ilvl w:val="1"/>
        <w:numId w:val="42"/>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018D"/>
    <w:pPr>
      <w:keepNext/>
      <w:keepLines/>
      <w:numPr>
        <w:ilvl w:val="2"/>
        <w:numId w:val="42"/>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aliases w:val="ccwpHeading4"/>
    <w:basedOn w:val="ccwpHeading3"/>
    <w:next w:val="Normal"/>
    <w:link w:val="Heading4Char"/>
    <w:unhideWhenUsed/>
    <w:qFormat/>
    <w:rsid w:val="00123DD3"/>
    <w:pPr>
      <w:numPr>
        <w:ilvl w:val="3"/>
      </w:numPr>
      <w:spacing w:before="40"/>
      <w:outlineLvl w:val="3"/>
    </w:pPr>
    <w:rPr>
      <w:rFonts w:asciiTheme="majorHAnsi" w:hAnsiTheme="majorHAnsi"/>
      <w:i/>
      <w:iCs/>
      <w:color w:val="auto"/>
    </w:rPr>
  </w:style>
  <w:style w:type="paragraph" w:styleId="Heading5">
    <w:name w:val="heading 5"/>
    <w:basedOn w:val="Normal"/>
    <w:next w:val="Normal"/>
    <w:link w:val="Heading5Char"/>
    <w:semiHidden/>
    <w:unhideWhenUsed/>
    <w:qFormat/>
    <w:rsid w:val="0089716E"/>
    <w:pPr>
      <w:keepNext/>
      <w:keepLines/>
      <w:numPr>
        <w:ilvl w:val="4"/>
        <w:numId w:val="4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89716E"/>
    <w:pPr>
      <w:keepNext/>
      <w:keepLines/>
      <w:numPr>
        <w:ilvl w:val="5"/>
        <w:numId w:val="4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89716E"/>
    <w:pPr>
      <w:keepNext/>
      <w:keepLines/>
      <w:numPr>
        <w:ilvl w:val="6"/>
        <w:numId w:val="4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89716E"/>
    <w:pPr>
      <w:keepNext/>
      <w:keepLines/>
      <w:numPr>
        <w:ilvl w:val="7"/>
        <w:numId w:val="4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89716E"/>
    <w:pPr>
      <w:keepNext/>
      <w:keepLines/>
      <w:numPr>
        <w:ilvl w:val="8"/>
        <w:numId w:val="4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qFormat/>
    <w:rsid w:val="004C22EC"/>
    <w:pPr>
      <w:spacing w:after="0" w:line="280" w:lineRule="exact"/>
      <w:contextualSpacing/>
    </w:pPr>
    <w:rPr>
      <w:color w:val="6D6E6B"/>
      <w:sz w:val="24"/>
    </w:rPr>
  </w:style>
  <w:style w:type="paragraph" w:styleId="Footer">
    <w:name w:val="footer"/>
    <w:basedOn w:val="Normal"/>
    <w:rsid w:val="004C22EC"/>
    <w:pPr>
      <w:tabs>
        <w:tab w:val="right" w:pos="9360"/>
      </w:tabs>
      <w:spacing w:after="0"/>
    </w:pPr>
    <w:rPr>
      <w:color w:val="6D6E6B"/>
      <w:sz w:val="14"/>
      <w:szCs w:val="14"/>
    </w:rPr>
  </w:style>
  <w:style w:type="paragraph" w:styleId="BalloonText">
    <w:name w:val="Balloon Text"/>
    <w:basedOn w:val="Normal"/>
    <w:link w:val="BalloonTextChar"/>
    <w:uiPriority w:val="99"/>
    <w:unhideWhenUsed/>
    <w:rsid w:val="00B401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B4018D"/>
    <w:rPr>
      <w:rFonts w:ascii="Segoe UI" w:hAnsi="Segoe UI" w:cs="Segoe UI"/>
      <w:sz w:val="18"/>
      <w:szCs w:val="18"/>
    </w:rPr>
  </w:style>
  <w:style w:type="table" w:styleId="TableGrid">
    <w:name w:val="Table Grid"/>
    <w:basedOn w:val="TableNormal"/>
    <w:rsid w:val="00B401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018D"/>
    <w:pPr>
      <w:ind w:left="720"/>
      <w:contextualSpacing/>
    </w:pPr>
  </w:style>
  <w:style w:type="paragraph" w:customStyle="1" w:styleId="NormalafterTable">
    <w:name w:val="Normal after Table"/>
    <w:basedOn w:val="Normal"/>
    <w:next w:val="Normal"/>
    <w:qFormat/>
    <w:rsid w:val="00133E49"/>
    <w:pPr>
      <w:spacing w:before="240"/>
    </w:pPr>
  </w:style>
  <w:style w:type="numbering" w:customStyle="1" w:styleId="First-LevelBullet">
    <w:name w:val="First-Level Bullet"/>
    <w:basedOn w:val="NoList"/>
    <w:rsid w:val="009E337A"/>
    <w:pPr>
      <w:numPr>
        <w:numId w:val="8"/>
      </w:numPr>
    </w:pPr>
  </w:style>
  <w:style w:type="paragraph" w:customStyle="1" w:styleId="HeadinginTable">
    <w:name w:val="Heading in Table"/>
    <w:basedOn w:val="Normal"/>
    <w:qFormat/>
    <w:rsid w:val="00B4018D"/>
    <w:pPr>
      <w:keepNext/>
      <w:spacing w:before="100" w:after="20" w:line="240" w:lineRule="auto"/>
      <w:jc w:val="center"/>
    </w:pPr>
    <w:rPr>
      <w:rFonts w:ascii="Verdana" w:hAnsi="Verdana"/>
      <w:b/>
      <w:sz w:val="16"/>
      <w:szCs w:val="16"/>
    </w:rPr>
  </w:style>
  <w:style w:type="paragraph" w:customStyle="1" w:styleId="TableNormal1">
    <w:name w:val="Table Normal1"/>
    <w:basedOn w:val="Normal"/>
    <w:qFormat/>
    <w:rsid w:val="00B4018D"/>
    <w:pPr>
      <w:spacing w:after="80" w:line="240" w:lineRule="auto"/>
    </w:pPr>
    <w:rPr>
      <w:rFonts w:ascii="Verdana" w:hAnsi="Verdana"/>
      <w:sz w:val="16"/>
    </w:rPr>
  </w:style>
  <w:style w:type="paragraph" w:styleId="Title">
    <w:name w:val="Title"/>
    <w:basedOn w:val="Normal"/>
    <w:next w:val="Normal"/>
    <w:link w:val="TitleChar"/>
    <w:uiPriority w:val="10"/>
    <w:rsid w:val="00B4018D"/>
    <w:pPr>
      <w:spacing w:before="2880" w:after="0" w:line="240" w:lineRule="auto"/>
      <w:jc w:val="center"/>
    </w:pPr>
    <w:rPr>
      <w:rFonts w:ascii="Arial" w:hAnsi="Arial"/>
      <w:b/>
      <w:color w:val="000000"/>
      <w:sz w:val="24"/>
    </w:rPr>
  </w:style>
  <w:style w:type="character" w:customStyle="1" w:styleId="TitleChar">
    <w:name w:val="Title Char"/>
    <w:basedOn w:val="DefaultParagraphFont"/>
    <w:link w:val="Title"/>
    <w:uiPriority w:val="10"/>
    <w:rsid w:val="00B4018D"/>
    <w:rPr>
      <w:rFonts w:ascii="Arial" w:hAnsi="Arial"/>
      <w:b/>
      <w:color w:val="000000"/>
      <w:sz w:val="24"/>
    </w:rPr>
  </w:style>
  <w:style w:type="paragraph" w:customStyle="1" w:styleId="TitleSubhead">
    <w:name w:val="Title Subhead"/>
    <w:basedOn w:val="Heading2"/>
    <w:qFormat/>
    <w:rsid w:val="00EE33B3"/>
    <w:pPr>
      <w:spacing w:after="480"/>
      <w:jc w:val="center"/>
    </w:pPr>
    <w:rPr>
      <w:iCs/>
      <w:caps/>
      <w:szCs w:val="20"/>
    </w:rPr>
  </w:style>
  <w:style w:type="numbering" w:customStyle="1" w:styleId="StyleBulletedCourierNewLeft075Hanging025">
    <w:name w:val="Style Bulleted Courier New Left:  0.75&quot; Hanging:  0.25&quot;"/>
    <w:basedOn w:val="NoList"/>
    <w:rsid w:val="00B72E52"/>
    <w:pPr>
      <w:numPr>
        <w:numId w:val="10"/>
      </w:numPr>
    </w:pPr>
  </w:style>
  <w:style w:type="character" w:styleId="CommentReference">
    <w:name w:val="annotation reference"/>
    <w:basedOn w:val="DefaultParagraphFont"/>
    <w:uiPriority w:val="99"/>
    <w:unhideWhenUsed/>
    <w:rsid w:val="00B4018D"/>
    <w:rPr>
      <w:sz w:val="16"/>
      <w:szCs w:val="16"/>
    </w:rPr>
  </w:style>
  <w:style w:type="paragraph" w:styleId="CommentText">
    <w:name w:val="annotation text"/>
    <w:basedOn w:val="Normal"/>
    <w:link w:val="CommentTextChar"/>
    <w:uiPriority w:val="99"/>
    <w:unhideWhenUsed/>
    <w:rsid w:val="00B4018D"/>
    <w:pPr>
      <w:spacing w:line="240" w:lineRule="auto"/>
    </w:pPr>
  </w:style>
  <w:style w:type="character" w:customStyle="1" w:styleId="CommentTextChar">
    <w:name w:val="Comment Text Char"/>
    <w:basedOn w:val="DefaultParagraphFont"/>
    <w:link w:val="CommentText"/>
    <w:uiPriority w:val="99"/>
    <w:rsid w:val="00B4018D"/>
  </w:style>
  <w:style w:type="paragraph" w:styleId="CommentSubject">
    <w:name w:val="annotation subject"/>
    <w:basedOn w:val="CommentText"/>
    <w:next w:val="CommentText"/>
    <w:link w:val="CommentSubjectChar"/>
    <w:uiPriority w:val="99"/>
    <w:unhideWhenUsed/>
    <w:rsid w:val="00B4018D"/>
    <w:rPr>
      <w:b/>
      <w:bCs/>
    </w:rPr>
  </w:style>
  <w:style w:type="character" w:customStyle="1" w:styleId="CommentSubjectChar">
    <w:name w:val="Comment Subject Char"/>
    <w:basedOn w:val="CommentTextChar"/>
    <w:link w:val="CommentSubject"/>
    <w:uiPriority w:val="99"/>
    <w:rsid w:val="00B4018D"/>
    <w:rPr>
      <w:b/>
      <w:bCs/>
    </w:rPr>
  </w:style>
  <w:style w:type="character" w:customStyle="1" w:styleId="Heading2Char">
    <w:name w:val="Heading 2 Char"/>
    <w:basedOn w:val="DefaultParagraphFont"/>
    <w:link w:val="Heading2"/>
    <w:uiPriority w:val="9"/>
    <w:rsid w:val="00B4018D"/>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B4018D"/>
    <w:rPr>
      <w:color w:val="0000FF" w:themeColor="hyperlink"/>
      <w:u w:val="single"/>
    </w:rPr>
  </w:style>
  <w:style w:type="character" w:customStyle="1" w:styleId="UnresolvedMention1">
    <w:name w:val="Unresolved Mention1"/>
    <w:basedOn w:val="DefaultParagraphFont"/>
    <w:uiPriority w:val="99"/>
    <w:semiHidden/>
    <w:unhideWhenUsed/>
    <w:rsid w:val="00301758"/>
    <w:rPr>
      <w:color w:val="808080"/>
      <w:shd w:val="clear" w:color="auto" w:fill="E6E6E6"/>
    </w:rPr>
  </w:style>
  <w:style w:type="paragraph" w:styleId="Revision">
    <w:name w:val="Revision"/>
    <w:hidden/>
    <w:uiPriority w:val="99"/>
    <w:semiHidden/>
    <w:rsid w:val="007B4EE5"/>
    <w:rPr>
      <w:rFonts w:ascii="Verdana" w:hAnsi="Verdana"/>
      <w:sz w:val="18"/>
      <w:szCs w:val="24"/>
    </w:rPr>
  </w:style>
  <w:style w:type="character" w:customStyle="1" w:styleId="ccwpAcronym">
    <w:name w:val="ccwpAcronym"/>
    <w:basedOn w:val="DefaultParagraphFont"/>
    <w:uiPriority w:val="1"/>
    <w:qFormat/>
    <w:rsid w:val="00614562"/>
    <w:rPr>
      <w:i/>
      <w:color w:val="auto"/>
    </w:rPr>
  </w:style>
  <w:style w:type="paragraph" w:customStyle="1" w:styleId="ccwpHeading1">
    <w:name w:val="ccwpHeading1"/>
    <w:basedOn w:val="Heading1"/>
    <w:next w:val="Normal"/>
    <w:link w:val="ccwpHeading1Char"/>
    <w:qFormat/>
    <w:rsid w:val="00B4018D"/>
    <w:pPr>
      <w:spacing w:before="200" w:line="240" w:lineRule="auto"/>
    </w:pPr>
    <w:rPr>
      <w:rFonts w:ascii="Arial" w:hAnsi="Arial"/>
      <w:b/>
      <w:color w:val="000000" w:themeColor="text1"/>
      <w:sz w:val="50"/>
    </w:rPr>
  </w:style>
  <w:style w:type="character" w:customStyle="1" w:styleId="Heading1Char">
    <w:name w:val="Heading 1 Char"/>
    <w:basedOn w:val="DefaultParagraphFont"/>
    <w:link w:val="Heading1"/>
    <w:uiPriority w:val="9"/>
    <w:rsid w:val="00B4018D"/>
    <w:rPr>
      <w:rFonts w:asciiTheme="majorHAnsi" w:eastAsiaTheme="majorEastAsia" w:hAnsiTheme="majorHAnsi" w:cstheme="majorBidi"/>
      <w:color w:val="365F91" w:themeColor="accent1" w:themeShade="BF"/>
      <w:sz w:val="32"/>
      <w:szCs w:val="32"/>
    </w:rPr>
  </w:style>
  <w:style w:type="character" w:customStyle="1" w:styleId="ccwpHeading1Char">
    <w:name w:val="ccwpHeading1 Char"/>
    <w:basedOn w:val="Heading1Char"/>
    <w:link w:val="ccwpHeading1"/>
    <w:rsid w:val="00B4018D"/>
    <w:rPr>
      <w:rFonts w:ascii="Arial" w:eastAsiaTheme="majorEastAsia" w:hAnsi="Arial" w:cstheme="majorBidi"/>
      <w:b/>
      <w:color w:val="000000" w:themeColor="text1"/>
      <w:sz w:val="50"/>
      <w:szCs w:val="32"/>
    </w:rPr>
  </w:style>
  <w:style w:type="paragraph" w:customStyle="1" w:styleId="ccwpListBulleted">
    <w:name w:val="ccwpListBulleted"/>
    <w:basedOn w:val="ccwpBodyText"/>
    <w:qFormat/>
    <w:rsid w:val="00B4018D"/>
    <w:pPr>
      <w:numPr>
        <w:numId w:val="24"/>
      </w:numPr>
    </w:pPr>
  </w:style>
  <w:style w:type="paragraph" w:customStyle="1" w:styleId="ccwpCheckbox">
    <w:name w:val="ccwpCheckbox"/>
    <w:basedOn w:val="Normal"/>
    <w:link w:val="ccwpCheckboxChar"/>
    <w:qFormat/>
    <w:rsid w:val="00B4018D"/>
    <w:pPr>
      <w:numPr>
        <w:numId w:val="13"/>
      </w:numPr>
      <w:tabs>
        <w:tab w:val="left" w:pos="200"/>
      </w:tabs>
      <w:spacing w:before="200" w:after="0" w:line="240" w:lineRule="auto"/>
      <w:jc w:val="both"/>
    </w:pPr>
    <w:rPr>
      <w:color w:val="000000"/>
    </w:rPr>
  </w:style>
  <w:style w:type="paragraph" w:customStyle="1" w:styleId="ccwpHeading2">
    <w:name w:val="ccwpHeading2"/>
    <w:basedOn w:val="Heading2"/>
    <w:next w:val="Normal"/>
    <w:link w:val="ccwpHeading2Char"/>
    <w:qFormat/>
    <w:rsid w:val="00B4018D"/>
    <w:pPr>
      <w:spacing w:before="200" w:line="240" w:lineRule="auto"/>
    </w:pPr>
    <w:rPr>
      <w:rFonts w:ascii="Arial" w:hAnsi="Arial"/>
      <w:b/>
      <w:color w:val="000000" w:themeColor="text1"/>
      <w:sz w:val="35"/>
    </w:rPr>
  </w:style>
  <w:style w:type="paragraph" w:customStyle="1" w:styleId="ccwpHeading3">
    <w:name w:val="ccwpHeading3"/>
    <w:basedOn w:val="ccwpHeading2"/>
    <w:next w:val="Normal"/>
    <w:link w:val="ccwpHeading3Char"/>
    <w:qFormat/>
    <w:rsid w:val="00B4018D"/>
    <w:rPr>
      <w:sz w:val="28"/>
    </w:rPr>
  </w:style>
  <w:style w:type="character" w:customStyle="1" w:styleId="ccwpHeading2Char">
    <w:name w:val="ccwpHeading2 Char"/>
    <w:basedOn w:val="Heading2Char"/>
    <w:link w:val="ccwpHeading2"/>
    <w:rsid w:val="00B4018D"/>
    <w:rPr>
      <w:rFonts w:ascii="Arial" w:eastAsiaTheme="majorEastAsia" w:hAnsi="Arial" w:cstheme="majorBidi"/>
      <w:b/>
      <w:color w:val="000000" w:themeColor="text1"/>
      <w:sz w:val="35"/>
      <w:szCs w:val="26"/>
    </w:rPr>
  </w:style>
  <w:style w:type="paragraph" w:customStyle="1" w:styleId="ccwpECAEvent">
    <w:name w:val="ccwpECAEvent"/>
    <w:basedOn w:val="Heading2"/>
    <w:link w:val="ccwpECAEventChar"/>
    <w:qFormat/>
    <w:rsid w:val="00B4018D"/>
    <w:pPr>
      <w:spacing w:before="200" w:line="240" w:lineRule="auto"/>
    </w:pPr>
    <w:rPr>
      <w:rFonts w:ascii="Arial" w:hAnsi="Arial"/>
      <w:b/>
      <w:color w:val="000000"/>
      <w:sz w:val="24"/>
    </w:rPr>
  </w:style>
  <w:style w:type="paragraph" w:customStyle="1" w:styleId="ccwpECACondition">
    <w:name w:val="ccwpECACondition"/>
    <w:basedOn w:val="ccwpECAEvent"/>
    <w:next w:val="ccwpBodyText"/>
    <w:qFormat/>
    <w:rsid w:val="00B4018D"/>
  </w:style>
  <w:style w:type="character" w:customStyle="1" w:styleId="ccwpECAEventChar">
    <w:name w:val="ccwpECAEvent Char"/>
    <w:basedOn w:val="Heading2Char"/>
    <w:link w:val="ccwpECAEvent"/>
    <w:rsid w:val="00B4018D"/>
    <w:rPr>
      <w:rFonts w:ascii="Arial" w:eastAsiaTheme="majorEastAsia" w:hAnsi="Arial" w:cstheme="majorBidi"/>
      <w:b/>
      <w:color w:val="000000"/>
      <w:sz w:val="24"/>
      <w:szCs w:val="26"/>
    </w:rPr>
  </w:style>
  <w:style w:type="paragraph" w:customStyle="1" w:styleId="ccwpECAAction">
    <w:name w:val="ccwpECAAction"/>
    <w:basedOn w:val="ccwpECACondition"/>
    <w:qFormat/>
    <w:rsid w:val="00B4018D"/>
  </w:style>
  <w:style w:type="paragraph" w:customStyle="1" w:styleId="ccwpListNumbered">
    <w:name w:val="ccwpListNumbered"/>
    <w:basedOn w:val="ccwpBodyText"/>
    <w:qFormat/>
    <w:rsid w:val="00B4018D"/>
    <w:pPr>
      <w:numPr>
        <w:numId w:val="23"/>
      </w:numPr>
    </w:pPr>
  </w:style>
  <w:style w:type="paragraph" w:customStyle="1" w:styleId="ccwpTechnicalNote">
    <w:name w:val="[ccwp Technical Note]"/>
    <w:basedOn w:val="Normal"/>
    <w:qFormat/>
    <w:rsid w:val="00B4018D"/>
    <w:pPr>
      <w:spacing w:before="120" w:after="120" w:line="240" w:lineRule="auto"/>
    </w:pPr>
  </w:style>
  <w:style w:type="paragraph" w:styleId="Caption">
    <w:name w:val="caption"/>
    <w:basedOn w:val="Normal"/>
    <w:next w:val="Normal"/>
    <w:uiPriority w:val="35"/>
    <w:unhideWhenUsed/>
    <w:rsid w:val="00B4018D"/>
    <w:pPr>
      <w:spacing w:after="200" w:line="240" w:lineRule="auto"/>
    </w:pPr>
    <w:rPr>
      <w:i/>
      <w:iCs/>
      <w:color w:val="1F497D" w:themeColor="text2"/>
      <w:sz w:val="18"/>
      <w:szCs w:val="18"/>
    </w:rPr>
  </w:style>
  <w:style w:type="paragraph" w:customStyle="1" w:styleId="ccwpCaption">
    <w:name w:val="ccwp Caption"/>
    <w:basedOn w:val="Caption"/>
    <w:next w:val="Normal"/>
    <w:qFormat/>
    <w:rsid w:val="00B4018D"/>
    <w:rPr>
      <w:color w:val="auto"/>
    </w:rPr>
  </w:style>
  <w:style w:type="character" w:customStyle="1" w:styleId="Heading3Char">
    <w:name w:val="Heading 3 Char"/>
    <w:basedOn w:val="DefaultParagraphFont"/>
    <w:link w:val="Heading3"/>
    <w:uiPriority w:val="9"/>
    <w:rsid w:val="00B4018D"/>
    <w:rPr>
      <w:rFonts w:asciiTheme="majorHAnsi" w:eastAsiaTheme="majorEastAsia" w:hAnsiTheme="majorHAnsi" w:cstheme="majorBidi"/>
      <w:color w:val="243F60" w:themeColor="accent1" w:themeShade="7F"/>
      <w:sz w:val="24"/>
      <w:szCs w:val="24"/>
    </w:rPr>
  </w:style>
  <w:style w:type="paragraph" w:customStyle="1" w:styleId="motivepull">
    <w:name w:val="motive_pull"/>
    <w:basedOn w:val="Normal"/>
    <w:qFormat/>
    <w:rsid w:val="00B4018D"/>
    <w:rPr>
      <w:i/>
      <w:color w:val="C0504D" w:themeColor="accent2"/>
    </w:rPr>
  </w:style>
  <w:style w:type="paragraph" w:customStyle="1" w:styleId="ccwpIndent">
    <w:name w:val="ccwpIndent"/>
    <w:basedOn w:val="Normal"/>
    <w:qFormat/>
    <w:rsid w:val="00B4018D"/>
    <w:pPr>
      <w:ind w:left="720" w:hanging="720"/>
    </w:pPr>
  </w:style>
  <w:style w:type="character" w:customStyle="1" w:styleId="ccwpHeading3Char">
    <w:name w:val="ccwpHeading3 Char"/>
    <w:basedOn w:val="Heading3Char"/>
    <w:link w:val="ccwpHeading3"/>
    <w:rsid w:val="00B4018D"/>
    <w:rPr>
      <w:rFonts w:ascii="Arial" w:eastAsiaTheme="majorEastAsia" w:hAnsi="Arial" w:cstheme="majorBidi"/>
      <w:b/>
      <w:color w:val="000000" w:themeColor="text1"/>
      <w:sz w:val="28"/>
      <w:szCs w:val="26"/>
    </w:rPr>
  </w:style>
  <w:style w:type="paragraph" w:customStyle="1" w:styleId="msonormal0">
    <w:name w:val="msonormal"/>
    <w:basedOn w:val="Normal"/>
    <w:rsid w:val="00B4018D"/>
    <w:pPr>
      <w:spacing w:before="100" w:beforeAutospacing="1" w:after="100" w:afterAutospacing="1" w:line="240" w:lineRule="auto"/>
    </w:pPr>
    <w:rPr>
      <w:sz w:val="24"/>
      <w:szCs w:val="24"/>
    </w:rPr>
  </w:style>
  <w:style w:type="character" w:styleId="FollowedHyperlink">
    <w:name w:val="FollowedHyperlink"/>
    <w:basedOn w:val="DefaultParagraphFont"/>
    <w:uiPriority w:val="99"/>
    <w:semiHidden/>
    <w:unhideWhenUsed/>
    <w:rsid w:val="00B4018D"/>
    <w:rPr>
      <w:color w:val="800080"/>
      <w:u w:val="single"/>
    </w:rPr>
  </w:style>
  <w:style w:type="paragraph" w:customStyle="1" w:styleId="ccwpBodyText">
    <w:name w:val="ccwpBodyText"/>
    <w:basedOn w:val="BodyText"/>
    <w:qFormat/>
    <w:rsid w:val="00B4018D"/>
    <w:pPr>
      <w:spacing w:before="120" w:line="240" w:lineRule="auto"/>
    </w:pPr>
    <w:rPr>
      <w:color w:val="000000" w:themeColor="text1"/>
    </w:rPr>
  </w:style>
  <w:style w:type="paragraph" w:customStyle="1" w:styleId="ccwpECABranch">
    <w:name w:val="ccwpECABranch"/>
    <w:basedOn w:val="Normal"/>
    <w:qFormat/>
    <w:rsid w:val="00B4018D"/>
    <w:pPr>
      <w:spacing w:before="200" w:after="0" w:line="240" w:lineRule="auto"/>
    </w:pPr>
    <w:rPr>
      <w:rFonts w:ascii="Arial" w:hAnsi="Arial"/>
      <w:b/>
      <w:color w:val="000000"/>
      <w:sz w:val="29"/>
    </w:rPr>
  </w:style>
  <w:style w:type="paragraph" w:styleId="BodyText">
    <w:name w:val="Body Text"/>
    <w:basedOn w:val="Normal"/>
    <w:link w:val="BodyTextChar"/>
    <w:uiPriority w:val="99"/>
    <w:semiHidden/>
    <w:unhideWhenUsed/>
    <w:rsid w:val="00B4018D"/>
    <w:pPr>
      <w:spacing w:after="120"/>
    </w:pPr>
  </w:style>
  <w:style w:type="character" w:customStyle="1" w:styleId="BodyTextChar">
    <w:name w:val="Body Text Char"/>
    <w:basedOn w:val="DefaultParagraphFont"/>
    <w:link w:val="BodyText"/>
    <w:uiPriority w:val="99"/>
    <w:semiHidden/>
    <w:rsid w:val="00B4018D"/>
  </w:style>
  <w:style w:type="character" w:customStyle="1" w:styleId="ccwpCheckboxChar">
    <w:name w:val="ccwpCheckbox Char"/>
    <w:basedOn w:val="DefaultParagraphFont"/>
    <w:link w:val="ccwpCheckbox"/>
    <w:rsid w:val="00E6153D"/>
    <w:rPr>
      <w:color w:val="000000"/>
    </w:rPr>
  </w:style>
  <w:style w:type="character" w:customStyle="1" w:styleId="ccwpCalculated">
    <w:name w:val="ccwp Calculated"/>
    <w:basedOn w:val="BodyTextChar"/>
    <w:uiPriority w:val="1"/>
    <w:qFormat/>
    <w:rsid w:val="004A4C51"/>
    <w:rPr>
      <w:rFonts w:eastAsiaTheme="minorHAnsi"/>
      <w:i/>
    </w:rPr>
  </w:style>
  <w:style w:type="character" w:customStyle="1" w:styleId="ccwpTableCaption">
    <w:name w:val="ccwp Table Caption"/>
    <w:basedOn w:val="DefaultParagraphFont"/>
    <w:uiPriority w:val="1"/>
    <w:qFormat/>
    <w:rsid w:val="001A148B"/>
    <w:rPr>
      <w:b/>
      <w:color w:val="auto"/>
      <w:sz w:val="24"/>
    </w:rPr>
  </w:style>
  <w:style w:type="paragraph" w:customStyle="1" w:styleId="ccwpTableContent">
    <w:name w:val="ccwpTableContent"/>
    <w:basedOn w:val="ccwpBodyText"/>
    <w:qFormat/>
    <w:rsid w:val="0034036E"/>
    <w:pPr>
      <w:spacing w:before="0" w:after="0"/>
    </w:pPr>
  </w:style>
  <w:style w:type="character" w:customStyle="1" w:styleId="Heading4Char">
    <w:name w:val="Heading 4 Char"/>
    <w:aliases w:val="ccwpHeading4 Char"/>
    <w:basedOn w:val="DefaultParagraphFont"/>
    <w:link w:val="Heading4"/>
    <w:rsid w:val="00123DD3"/>
    <w:rPr>
      <w:rFonts w:asciiTheme="majorHAnsi" w:eastAsiaTheme="majorEastAsia" w:hAnsiTheme="majorHAnsi" w:cstheme="majorBidi"/>
      <w:b/>
      <w:i/>
      <w:iCs/>
      <w:sz w:val="28"/>
      <w:szCs w:val="26"/>
    </w:rPr>
  </w:style>
  <w:style w:type="character" w:customStyle="1" w:styleId="Heading5Char">
    <w:name w:val="Heading 5 Char"/>
    <w:basedOn w:val="DefaultParagraphFont"/>
    <w:link w:val="Heading5"/>
    <w:semiHidden/>
    <w:rsid w:val="0089716E"/>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semiHidden/>
    <w:rsid w:val="0089716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semiHidden/>
    <w:rsid w:val="0089716E"/>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semiHidden/>
    <w:rsid w:val="008971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89716E"/>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672869"/>
    <w:pPr>
      <w:numPr>
        <w:numId w:val="0"/>
      </w:numPr>
      <w:outlineLvl w:val="9"/>
    </w:pPr>
  </w:style>
  <w:style w:type="paragraph" w:styleId="TOC1">
    <w:name w:val="toc 1"/>
    <w:basedOn w:val="Normal"/>
    <w:next w:val="Normal"/>
    <w:autoRedefine/>
    <w:uiPriority w:val="39"/>
    <w:unhideWhenUsed/>
    <w:rsid w:val="00672869"/>
    <w:pPr>
      <w:spacing w:after="100"/>
    </w:pPr>
  </w:style>
  <w:style w:type="paragraph" w:styleId="TOC2">
    <w:name w:val="toc 2"/>
    <w:basedOn w:val="Normal"/>
    <w:next w:val="Normal"/>
    <w:autoRedefine/>
    <w:uiPriority w:val="39"/>
    <w:unhideWhenUsed/>
    <w:rsid w:val="00672869"/>
    <w:pPr>
      <w:spacing w:after="100"/>
      <w:ind w:left="200"/>
    </w:pPr>
  </w:style>
  <w:style w:type="paragraph" w:styleId="TableofFigures">
    <w:name w:val="table of figures"/>
    <w:basedOn w:val="Normal"/>
    <w:next w:val="Normal"/>
    <w:uiPriority w:val="99"/>
    <w:unhideWhenUsed/>
    <w:rsid w:val="00672869"/>
    <w:pPr>
      <w:spacing w:after="0"/>
    </w:pPr>
  </w:style>
  <w:style w:type="character" w:customStyle="1" w:styleId="UnresolvedMention">
    <w:name w:val="Unresolved Mention"/>
    <w:basedOn w:val="DefaultParagraphFont"/>
    <w:uiPriority w:val="99"/>
    <w:semiHidden/>
    <w:unhideWhenUsed/>
    <w:rsid w:val="00C9699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1960">
      <w:bodyDiv w:val="1"/>
      <w:marLeft w:val="0"/>
      <w:marRight w:val="0"/>
      <w:marTop w:val="0"/>
      <w:marBottom w:val="0"/>
      <w:divBdr>
        <w:top w:val="none" w:sz="0" w:space="0" w:color="auto"/>
        <w:left w:val="none" w:sz="0" w:space="0" w:color="auto"/>
        <w:bottom w:val="none" w:sz="0" w:space="0" w:color="auto"/>
        <w:right w:val="none" w:sz="0" w:space="0" w:color="auto"/>
      </w:divBdr>
    </w:div>
    <w:div w:id="102382891">
      <w:bodyDiv w:val="1"/>
      <w:marLeft w:val="0"/>
      <w:marRight w:val="0"/>
      <w:marTop w:val="0"/>
      <w:marBottom w:val="0"/>
      <w:divBdr>
        <w:top w:val="none" w:sz="0" w:space="0" w:color="auto"/>
        <w:left w:val="none" w:sz="0" w:space="0" w:color="auto"/>
        <w:bottom w:val="none" w:sz="0" w:space="0" w:color="auto"/>
        <w:right w:val="none" w:sz="0" w:space="0" w:color="auto"/>
      </w:divBdr>
    </w:div>
    <w:div w:id="415983859">
      <w:bodyDiv w:val="1"/>
      <w:marLeft w:val="0"/>
      <w:marRight w:val="0"/>
      <w:marTop w:val="0"/>
      <w:marBottom w:val="0"/>
      <w:divBdr>
        <w:top w:val="none" w:sz="0" w:space="0" w:color="auto"/>
        <w:left w:val="none" w:sz="0" w:space="0" w:color="auto"/>
        <w:bottom w:val="none" w:sz="0" w:space="0" w:color="auto"/>
        <w:right w:val="none" w:sz="0" w:space="0" w:color="auto"/>
      </w:divBdr>
    </w:div>
    <w:div w:id="554048995">
      <w:bodyDiv w:val="1"/>
      <w:marLeft w:val="0"/>
      <w:marRight w:val="0"/>
      <w:marTop w:val="0"/>
      <w:marBottom w:val="0"/>
      <w:divBdr>
        <w:top w:val="none" w:sz="0" w:space="0" w:color="auto"/>
        <w:left w:val="none" w:sz="0" w:space="0" w:color="auto"/>
        <w:bottom w:val="none" w:sz="0" w:space="0" w:color="auto"/>
        <w:right w:val="none" w:sz="0" w:space="0" w:color="auto"/>
      </w:divBdr>
    </w:div>
    <w:div w:id="714089335">
      <w:bodyDiv w:val="1"/>
      <w:marLeft w:val="0"/>
      <w:marRight w:val="0"/>
      <w:marTop w:val="0"/>
      <w:marBottom w:val="0"/>
      <w:divBdr>
        <w:top w:val="none" w:sz="0" w:space="0" w:color="auto"/>
        <w:left w:val="none" w:sz="0" w:space="0" w:color="auto"/>
        <w:bottom w:val="none" w:sz="0" w:space="0" w:color="auto"/>
        <w:right w:val="none" w:sz="0" w:space="0" w:color="auto"/>
      </w:divBdr>
    </w:div>
    <w:div w:id="887566188">
      <w:bodyDiv w:val="1"/>
      <w:marLeft w:val="0"/>
      <w:marRight w:val="0"/>
      <w:marTop w:val="0"/>
      <w:marBottom w:val="0"/>
      <w:divBdr>
        <w:top w:val="none" w:sz="0" w:space="0" w:color="auto"/>
        <w:left w:val="none" w:sz="0" w:space="0" w:color="auto"/>
        <w:bottom w:val="none" w:sz="0" w:space="0" w:color="auto"/>
        <w:right w:val="none" w:sz="0" w:space="0" w:color="auto"/>
      </w:divBdr>
    </w:div>
    <w:div w:id="1308516323">
      <w:bodyDiv w:val="1"/>
      <w:marLeft w:val="0"/>
      <w:marRight w:val="0"/>
      <w:marTop w:val="0"/>
      <w:marBottom w:val="0"/>
      <w:divBdr>
        <w:top w:val="none" w:sz="0" w:space="0" w:color="auto"/>
        <w:left w:val="none" w:sz="0" w:space="0" w:color="auto"/>
        <w:bottom w:val="none" w:sz="0" w:space="0" w:color="auto"/>
        <w:right w:val="none" w:sz="0" w:space="0" w:color="auto"/>
      </w:divBdr>
    </w:div>
    <w:div w:id="1415081810">
      <w:bodyDiv w:val="1"/>
      <w:marLeft w:val="0"/>
      <w:marRight w:val="0"/>
      <w:marTop w:val="0"/>
      <w:marBottom w:val="0"/>
      <w:divBdr>
        <w:top w:val="none" w:sz="0" w:space="0" w:color="auto"/>
        <w:left w:val="none" w:sz="0" w:space="0" w:color="auto"/>
        <w:bottom w:val="none" w:sz="0" w:space="0" w:color="auto"/>
        <w:right w:val="none" w:sz="0" w:space="0" w:color="auto"/>
      </w:divBdr>
    </w:div>
    <w:div w:id="167079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comments" Target="comments.xml"/><Relationship Id="rId18" Type="http://schemas.openxmlformats.org/officeDocument/2006/relationships/hyperlink" Target="file:///C:\Users\sjmah\Downloads\20180112CDSK_CCWP_B32B44B65O9O32DxBI.docx"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file:///C:\Users\sjmah\Downloads\20180112CDSK_CCWP_B32B44B65O9O32DxBI.docx"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C:\Users\sjmah\Downloads\20180112CDSK_CCWP_B32B44B65O9O32DxBI.docx"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file:///C:\Users\sjmah\Downloads\20180112CDSK_CCWP_B32B44B65O9O32DxBI.docx" TargetMode="External"/><Relationship Id="rId23" Type="http://schemas.openxmlformats.org/officeDocument/2006/relationships/header" Target="header1.xml"/><Relationship Id="rId28" Type="http://schemas.microsoft.com/office/2011/relationships/commentsExtended" Target="commentsExtended.xml"/><Relationship Id="rId10" Type="http://schemas.openxmlformats.org/officeDocument/2006/relationships/webSettings" Target="webSettings.xml"/><Relationship Id="rId19" Type="http://schemas.openxmlformats.org/officeDocument/2006/relationships/hyperlink" Target="file:///C:\Users\sjmah\Downloads\20180112CDSK_CCWP_B32B44B65O9O32DxBI.docx"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jpg"/><Relationship Id="rId22" Type="http://schemas.openxmlformats.org/officeDocument/2006/relationships/footer" Target="footer1.xml"/><Relationship Id="rId27" Type="http://schemas.microsoft.com/office/2016/09/relationships/commentsIds" Target="commentsIds.xml"/></Relationships>
</file>

<file path=word/_rels/footer2.xml.rels><?xml version="1.0" encoding="UTF-8" standalone="yes"?>
<Relationships xmlns="http://schemas.openxmlformats.org/package/2006/relationships"><Relationship Id="rId1" Type="http://schemas.openxmlformats.org/officeDocument/2006/relationships/hyperlink" Target="https://creativecommons.org/licenses/by/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Custom%20Office%20Templates\ccw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FCEF1AFC265AE64E9A9909F016197F8F" ma:contentTypeVersion="1" ma:contentTypeDescription="Create a new document." ma:contentTypeScope="" ma:versionID="4501d385a4680e2641ab50dc8d696b0c">
  <xsd:schema xmlns:xsd="http://www.w3.org/2001/XMLSchema" xmlns:xs="http://www.w3.org/2001/XMLSchema" xmlns:p="http://schemas.microsoft.com/office/2006/metadata/properties" xmlns:ns2="e04d9b5e-484e-4898-9b37-a3a0793d5489" targetNamespace="http://schemas.microsoft.com/office/2006/metadata/properties" ma:root="true" ma:fieldsID="1a03492d68c81fa9227ec379b8e4a1cd" ns2:_="">
    <xsd:import namespace="e04d9b5e-484e-4898-9b37-a3a0793d5489"/>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4d9b5e-484e-4898-9b37-a3a0793d548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e04d9b5e-484e-4898-9b37-a3a0793d5489">ZNHHN4MMEWHW-1446820818-1489</_dlc_DocId>
    <_dlc_DocIdUrl xmlns="e04d9b5e-484e-4898-9b37-a3a0793d5489">
      <Url>https://vaww.infoshare.va.gov/sites/chio/KBS/cdsknart2017/_layouts/15/DocIdRedir.aspx?ID=ZNHHN4MMEWHW-1446820818-1489</Url>
      <Description>ZNHHN4MMEWHW-1446820818-1489</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6D17D-E03E-44E1-95B0-7881D84539C9}">
  <ds:schemaRefs>
    <ds:schemaRef ds:uri="http://schemas.microsoft.com/sharepoint/v3/contenttype/forms"/>
  </ds:schemaRefs>
</ds:datastoreItem>
</file>

<file path=customXml/itemProps2.xml><?xml version="1.0" encoding="utf-8"?>
<ds:datastoreItem xmlns:ds="http://schemas.openxmlformats.org/officeDocument/2006/customXml" ds:itemID="{FA0A3E0B-D5CB-4CEE-8FCE-275622D5789E}">
  <ds:schemaRefs>
    <ds:schemaRef ds:uri="http://schemas.microsoft.com/sharepoint/events"/>
  </ds:schemaRefs>
</ds:datastoreItem>
</file>

<file path=customXml/itemProps3.xml><?xml version="1.0" encoding="utf-8"?>
<ds:datastoreItem xmlns:ds="http://schemas.openxmlformats.org/officeDocument/2006/customXml" ds:itemID="{1B4D73A7-E695-4D60-914C-A538AAC9E4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4d9b5e-484e-4898-9b37-a3a0793d54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54DDE9-9E46-401A-9C55-CE16493358E8}">
  <ds:schemaRefs>
    <ds:schemaRef ds:uri="http://schemas.microsoft.com/office/2006/metadata/properties"/>
    <ds:schemaRef ds:uri="http://schemas.microsoft.com/office/infopath/2007/PartnerControls"/>
    <ds:schemaRef ds:uri="e04d9b5e-484e-4898-9b37-a3a0793d5489"/>
  </ds:schemaRefs>
</ds:datastoreItem>
</file>

<file path=customXml/itemProps5.xml><?xml version="1.0" encoding="utf-8"?>
<ds:datastoreItem xmlns:ds="http://schemas.openxmlformats.org/officeDocument/2006/customXml" ds:itemID="{793DAF0F-71AB-44D4-8C19-23CC5A6AD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ccwp.dotx</Template>
  <TotalTime>0</TotalTime>
  <Pages>1</Pages>
  <Words>6952</Words>
  <Characters>39633</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2018-04-27T22:47:00Z</dcterms:created>
  <dcterms:modified xsi:type="dcterms:W3CDTF">2018-04-27T22:47:00Z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0x010100FCEF1AFC265AE64E9A9909F016197F8F</vt:lpwstr>
  </property>
  <property fmtid="{D5CDD505-2E9C-101B-9397-08002B2CF9AE}" pid="3" name="_dlc_DocIdItemGuid">
    <vt:lpwstr>1bf7a80f-7155-4b76-add2-115c4d1c6e86</vt:lpwstr>
  </property>
</Properties>
</file>