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44E" w:rsidRDefault="004F0531">
      <w:pPr>
        <w:keepNext/>
        <w:spacing w:before="373" w:after="0" w:line="240" w:lineRule="auto"/>
        <w:jc w:val="center"/>
      </w:pPr>
      <w:bookmarkStart w:id="0" w:name="d0e3"/>
      <w:r>
        <w:rPr>
          <w:rFonts w:ascii="Arial" w:hAnsi="Arial"/>
          <w:b/>
          <w:color w:val="000000"/>
          <w:sz w:val="50"/>
        </w:rPr>
        <w:t>Clinical Decision Support (</w:t>
      </w:r>
      <w:commentRangeStart w:id="1"/>
      <w:r>
        <w:rPr>
          <w:rFonts w:ascii="Arial" w:hAnsi="Arial"/>
          <w:b/>
          <w:color w:val="000000"/>
          <w:sz w:val="50"/>
        </w:rPr>
        <w:t>CDS</w:t>
      </w:r>
      <w:commentRangeEnd w:id="1"/>
      <w:r w:rsidR="009521DA">
        <w:rPr>
          <w:rStyle w:val="CommentReference"/>
        </w:rPr>
        <w:commentReference w:id="1"/>
      </w:r>
      <w:r>
        <w:rPr>
          <w:rFonts w:ascii="Arial" w:hAnsi="Arial"/>
          <w:b/>
          <w:color w:val="000000"/>
          <w:sz w:val="50"/>
        </w:rPr>
        <w:t>) Content and Health Level 7 (HL7)-compliant Knowledge Artifacts (KNART</w:t>
      </w:r>
      <w:r w:rsidR="002D5BE8">
        <w:rPr>
          <w:rFonts w:ascii="Arial" w:hAnsi="Arial"/>
          <w:b/>
          <w:color w:val="000000"/>
          <w:sz w:val="50"/>
        </w:rPr>
        <w:t>s</w:t>
      </w:r>
      <w:r>
        <w:rPr>
          <w:rFonts w:ascii="Arial" w:hAnsi="Arial"/>
          <w:b/>
          <w:color w:val="000000"/>
          <w:sz w:val="50"/>
        </w:rPr>
        <w:t>)</w:t>
      </w:r>
    </w:p>
    <w:bookmarkEnd w:id="0"/>
    <w:p w:rsidR="00C5744E" w:rsidRDefault="004F0531">
      <w:pPr>
        <w:spacing w:before="311" w:after="0" w:line="240" w:lineRule="auto"/>
        <w:jc w:val="center"/>
        <w:rPr>
          <w:rFonts w:ascii="Arial" w:hAnsi="Arial"/>
          <w:b/>
          <w:color w:val="000000"/>
          <w:sz w:val="41"/>
        </w:rPr>
      </w:pPr>
      <w:r>
        <w:rPr>
          <w:rFonts w:ascii="Arial" w:hAnsi="Arial"/>
          <w:b/>
          <w:color w:val="000000"/>
          <w:sz w:val="41"/>
        </w:rPr>
        <w:t>Rheumatology: Rheumatoid Arthritis Clinical Content White Paper</w:t>
      </w:r>
      <w:r w:rsidR="006826BA">
        <w:rPr>
          <w:rFonts w:ascii="Arial" w:hAnsi="Arial"/>
          <w:b/>
          <w:color w:val="000000"/>
          <w:sz w:val="41"/>
        </w:rPr>
        <w:t xml:space="preserve"> - </w:t>
      </w:r>
      <w:r w:rsidR="006826BA" w:rsidRPr="006826BA">
        <w:rPr>
          <w:rFonts w:ascii="Arial" w:hAnsi="Arial"/>
          <w:b/>
          <w:color w:val="000000"/>
          <w:sz w:val="41"/>
        </w:rPr>
        <w:t>Order Set (B14, CLIN0004AB), Consult Request Documentation Template (</w:t>
      </w:r>
      <w:commentRangeStart w:id="2"/>
      <w:r w:rsidR="006826BA" w:rsidRPr="006826BA">
        <w:rPr>
          <w:rFonts w:ascii="Arial" w:hAnsi="Arial"/>
          <w:b/>
          <w:color w:val="000000"/>
          <w:sz w:val="41"/>
        </w:rPr>
        <w:t>B38</w:t>
      </w:r>
      <w:commentRangeEnd w:id="2"/>
      <w:r w:rsidR="006826BA">
        <w:rPr>
          <w:rStyle w:val="CommentReference"/>
        </w:rPr>
        <w:commentReference w:id="2"/>
      </w:r>
      <w:r w:rsidR="006826BA" w:rsidRPr="006826BA">
        <w:rPr>
          <w:rFonts w:ascii="Arial" w:hAnsi="Arial"/>
          <w:b/>
          <w:color w:val="000000"/>
          <w:sz w:val="41"/>
        </w:rPr>
        <w:t>, CLIN0005AB), Composite (B59)</w:t>
      </w:r>
    </w:p>
    <w:p w:rsidR="009546FE" w:rsidRDefault="009546FE" w:rsidP="006826BA">
      <w:pPr>
        <w:spacing w:before="311" w:after="0" w:line="240" w:lineRule="auto"/>
        <w:rPr>
          <w:rFonts w:ascii="Calibri" w:hAnsi="Calibri" w:cs="Calibri"/>
          <w:color w:val="000000"/>
        </w:rPr>
      </w:pPr>
    </w:p>
    <w:p w:rsidR="009546FE" w:rsidRDefault="009546FE">
      <w:pPr>
        <w:spacing w:before="311" w:after="0" w:line="240" w:lineRule="auto"/>
        <w:jc w:val="center"/>
        <w:rPr>
          <w:rFonts w:ascii="Calibri" w:hAnsi="Calibri" w:cs="Calibri"/>
          <w:color w:val="000000"/>
        </w:rPr>
      </w:pPr>
      <w:r>
        <w:rPr>
          <w:rFonts w:ascii="Calibri" w:hAnsi="Calibri" w:cs="Calibri"/>
          <w:color w:val="000000"/>
        </w:rPr>
        <w:t>Contract: VA118-16-D-1008, Task Order (TO): VA-118-16-F-1008-0007</w:t>
      </w:r>
    </w:p>
    <w:p w:rsidR="001B259B" w:rsidRDefault="009546FE">
      <w:pPr>
        <w:spacing w:before="311" w:after="0" w:line="240" w:lineRule="auto"/>
        <w:jc w:val="center"/>
        <w:rPr>
          <w:rFonts w:ascii="Calibri" w:hAnsi="Calibri" w:cs="Calibri"/>
          <w:color w:val="000000"/>
        </w:rPr>
      </w:pPr>
      <w:r>
        <w:rPr>
          <w:rFonts w:ascii="Calibri" w:hAnsi="Calibri" w:cs="Calibri"/>
          <w:color w:val="000000"/>
        </w:rPr>
        <w:t>Department of Veterans Affairs (VA)</w:t>
      </w:r>
    </w:p>
    <w:p w:rsidR="009546FE" w:rsidRDefault="009546FE">
      <w:pPr>
        <w:spacing w:before="311" w:after="0" w:line="240" w:lineRule="auto"/>
        <w:jc w:val="center"/>
        <w:rPr>
          <w:rFonts w:ascii="Calibri" w:hAnsi="Calibri" w:cs="Calibri"/>
          <w:color w:val="000000"/>
        </w:rPr>
      </w:pPr>
      <w:r>
        <w:rPr>
          <w:rFonts w:ascii="Calibri" w:hAnsi="Calibri" w:cs="Calibri"/>
          <w:color w:val="000000"/>
        </w:rPr>
        <w:t>(VA color seal image)</w:t>
      </w:r>
    </w:p>
    <w:p w:rsidR="001B259B" w:rsidRDefault="009546FE">
      <w:pPr>
        <w:spacing w:before="311" w:after="0" w:line="240" w:lineRule="auto"/>
        <w:jc w:val="center"/>
        <w:rPr>
          <w:rFonts w:ascii="Calibri" w:hAnsi="Calibri" w:cs="Calibri"/>
          <w:color w:val="000000"/>
        </w:rPr>
      </w:pPr>
      <w:r>
        <w:rPr>
          <w:rFonts w:ascii="Calibri" w:hAnsi="Calibri" w:cs="Calibri"/>
          <w:color w:val="000000"/>
        </w:rPr>
        <w:t>Knowledge Based Systems (KBS)</w:t>
      </w:r>
    </w:p>
    <w:p w:rsidR="001B259B" w:rsidRDefault="009546FE">
      <w:pPr>
        <w:spacing w:before="311" w:after="0" w:line="240" w:lineRule="auto"/>
        <w:jc w:val="center"/>
        <w:rPr>
          <w:rFonts w:ascii="Calibri" w:hAnsi="Calibri" w:cs="Calibri"/>
          <w:color w:val="000000"/>
        </w:rPr>
      </w:pPr>
      <w:r>
        <w:rPr>
          <w:rFonts w:ascii="Calibri" w:hAnsi="Calibri" w:cs="Calibri"/>
          <w:color w:val="000000"/>
        </w:rPr>
        <w:t>Office of Informatics and Information Governance (OIIG)</w:t>
      </w:r>
    </w:p>
    <w:p w:rsidR="009546FE" w:rsidRDefault="009546FE">
      <w:pPr>
        <w:spacing w:before="311" w:after="0" w:line="240" w:lineRule="auto"/>
        <w:jc w:val="center"/>
        <w:rPr>
          <w:rFonts w:ascii="Calibri" w:hAnsi="Calibri" w:cs="Calibri"/>
          <w:color w:val="000000"/>
        </w:rPr>
      </w:pPr>
      <w:r>
        <w:rPr>
          <w:rFonts w:ascii="Calibri" w:hAnsi="Calibri" w:cs="Calibri"/>
          <w:color w:val="000000"/>
        </w:rPr>
        <w:t>Clinical Decision Support (CDS)</w:t>
      </w:r>
    </w:p>
    <w:p w:rsidR="009546FE" w:rsidRDefault="009546FE">
      <w:pPr>
        <w:spacing w:before="311" w:after="0" w:line="240" w:lineRule="auto"/>
        <w:jc w:val="center"/>
        <w:rPr>
          <w:rFonts w:ascii="Calibri" w:hAnsi="Calibri" w:cs="Calibri"/>
          <w:color w:val="000000"/>
        </w:rPr>
      </w:pPr>
      <w:r>
        <w:rPr>
          <w:rFonts w:ascii="Calibri" w:hAnsi="Calibri" w:cs="Calibri"/>
          <w:color w:val="000000"/>
        </w:rPr>
        <w:t>October, 2017</w:t>
      </w:r>
    </w:p>
    <w:p w:rsidR="009546FE" w:rsidRDefault="009546FE">
      <w:pPr>
        <w:spacing w:before="311" w:after="0" w:line="240" w:lineRule="auto"/>
        <w:jc w:val="center"/>
      </w:pPr>
      <w:r>
        <w:rPr>
          <w:rFonts w:ascii="Calibri" w:hAnsi="Calibri" w:cs="Calibri"/>
          <w:color w:val="000000"/>
        </w:rPr>
        <w:t>Version 1</w:t>
      </w:r>
      <w:r w:rsidR="001B259B">
        <w:rPr>
          <w:rFonts w:ascii="Calibri" w:hAnsi="Calibri" w:cs="Calibri"/>
          <w:color w:val="000000"/>
        </w:rPr>
        <w:t>.</w:t>
      </w:r>
      <w:r>
        <w:rPr>
          <w:rFonts w:ascii="Calibri" w:hAnsi="Calibri" w:cs="Calibri"/>
          <w:color w:val="000000"/>
        </w:rPr>
        <w:t>0</w:t>
      </w:r>
    </w:p>
    <w:p w:rsidR="00C5744E" w:rsidRDefault="004F0531">
      <w:pPr>
        <w:pageBreakBefore/>
        <w:spacing w:before="216" w:after="0" w:line="240" w:lineRule="auto"/>
        <w:jc w:val="both"/>
      </w:pPr>
      <w:r>
        <w:rPr>
          <w:rFonts w:ascii="Arial" w:hAnsi="Arial"/>
          <w:b/>
          <w:color w:val="000000"/>
          <w:sz w:val="29"/>
        </w:rPr>
        <w:t>Clinical Decision Support (CDS) Content and Health Level 7 (HL7)-compliant Knowledge Artifacts (KNARTS): Rheumatology: Rheumatoid Arthritis Clinical Content White Paper</w:t>
      </w:r>
    </w:p>
    <w:p w:rsidR="00C5744E" w:rsidRDefault="004F0531">
      <w:pPr>
        <w:spacing w:before="100" w:after="0" w:line="240" w:lineRule="auto"/>
        <w:jc w:val="both"/>
      </w:pPr>
      <w:r>
        <w:rPr>
          <w:color w:val="000000"/>
        </w:rPr>
        <w:t>Order Set (B14, CLIN0004AB), Documentation Template (B38, CLIN0005AB), Consult Request (B59)</w:t>
      </w:r>
    </w:p>
    <w:p w:rsidR="00C5744E" w:rsidRDefault="004F0531">
      <w:pPr>
        <w:spacing w:before="200" w:after="0" w:line="240" w:lineRule="auto"/>
        <w:jc w:val="both"/>
      </w:pPr>
      <w:r>
        <w:rPr>
          <w:color w:val="000000"/>
        </w:rPr>
        <w:t xml:space="preserve">Publication date </w:t>
      </w:r>
      <w:r w:rsidR="00D866B3">
        <w:rPr>
          <w:color w:val="000000"/>
        </w:rPr>
        <w:t>October</w:t>
      </w:r>
      <w:r>
        <w:rPr>
          <w:color w:val="000000"/>
        </w:rPr>
        <w:t>, 2017</w:t>
      </w:r>
    </w:p>
    <w:p w:rsidR="00C5744E" w:rsidRDefault="004F0531">
      <w:pPr>
        <w:spacing w:after="0" w:line="240" w:lineRule="auto"/>
        <w:jc w:val="both"/>
      </w:pPr>
      <w:r>
        <w:rPr>
          <w:color w:val="000000"/>
        </w:rPr>
        <w:t>Copyright © 2017</w:t>
      </w:r>
      <w:r w:rsidR="00190129">
        <w:rPr>
          <w:color w:val="000000"/>
        </w:rPr>
        <w:t>,</w:t>
      </w:r>
      <w:r>
        <w:rPr>
          <w:color w:val="000000"/>
        </w:rPr>
        <w:t xml:space="preserve"> Cognitive Medical Systems, Inc.</w:t>
      </w:r>
    </w:p>
    <w:p w:rsidR="00C5744E" w:rsidRDefault="004F0531">
      <w:pPr>
        <w:keepNext/>
        <w:spacing w:before="240" w:after="0" w:line="240" w:lineRule="auto"/>
        <w:jc w:val="both"/>
        <w:rPr>
          <w:b/>
          <w:color w:val="000000"/>
          <w:sz w:val="24"/>
        </w:rPr>
      </w:pPr>
      <w:bookmarkStart w:id="3" w:name="d0e90"/>
      <w:r>
        <w:rPr>
          <w:b/>
          <w:color w:val="000000"/>
          <w:sz w:val="24"/>
        </w:rPr>
        <w:t>Licensed under the Apache License, Version 2.0 (the "License")</w:t>
      </w:r>
    </w:p>
    <w:p w:rsidR="009546FE" w:rsidRDefault="009546FE" w:rsidP="009546FE">
      <w:pPr>
        <w:keepNext/>
        <w:spacing w:before="240" w:after="0" w:line="240" w:lineRule="auto"/>
        <w:jc w:val="both"/>
      </w:pPr>
      <w:r>
        <w:t xml:space="preserve">You may obtain a copy of the License at http://www.apache.org/licenses/LICENSE-2.0 </w:t>
      </w:r>
    </w:p>
    <w:p w:rsidR="009546FE" w:rsidRDefault="009546FE" w:rsidP="009546FE">
      <w:pPr>
        <w:keepNext/>
        <w:spacing w:before="240" w:after="0" w:line="240" w:lineRule="auto"/>
        <w:jc w:val="both"/>
      </w:pPr>
      <w:r>
        <w:t xml:space="preserve">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 </w:t>
      </w:r>
    </w:p>
    <w:p w:rsidR="009546FE" w:rsidRDefault="009546FE" w:rsidP="009546FE">
      <w:pPr>
        <w:keepNext/>
        <w:spacing w:before="240" w:after="0" w:line="240" w:lineRule="auto"/>
        <w:jc w:val="both"/>
      </w:pPr>
      <w:r>
        <w:t xml:space="preserve">Portions of this content are derivative works from content contributed by Motive Medical Intelligence Inc., under Creative Commons Attribution-ShareAlike 4.0. </w:t>
      </w:r>
    </w:p>
    <w:p w:rsidR="009546FE" w:rsidRDefault="009546FE" w:rsidP="009546FE">
      <w:pPr>
        <w:keepNext/>
        <w:spacing w:before="240" w:after="0" w:line="240" w:lineRule="auto"/>
        <w:jc w:val="both"/>
      </w:pPr>
      <w:r>
        <w:t xml:space="preserve">Contributions from 2013-2018 were performed either by US government employees, or under US Veterans Health Administration contracts. </w:t>
      </w:r>
    </w:p>
    <w:p w:rsidR="009546FE" w:rsidRDefault="009546FE" w:rsidP="009546FE">
      <w:pPr>
        <w:keepNext/>
        <w:spacing w:before="240" w:after="0" w:line="240" w:lineRule="auto"/>
        <w:jc w:val="both"/>
      </w:pPr>
      <w:r>
        <w:t xml:space="preserve">US Veterans Health Administration contributions by government employees are work of the U.S. Government and are not subject to copyright protection in the United States. Portions contributed by government employees are </w:t>
      </w:r>
      <w:r w:rsidR="001E40C8">
        <w:t>U.S. Government works</w:t>
      </w:r>
      <w:r>
        <w:t xml:space="preserve"> (17 USC §105). Not subject to copyright. See: https://www.usa.gov/government-works</w:t>
      </w:r>
    </w:p>
    <w:bookmarkEnd w:id="3"/>
    <w:p w:rsidR="00C5744E" w:rsidRDefault="00C5744E">
      <w:pPr>
        <w:sectPr w:rsidR="00C5744E" w:rsidSect="00467E6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lnNumType w:countBy="1" w:restart="continuous"/>
          <w:pgNumType w:fmt="lowerRoman"/>
          <w:cols w:space="720"/>
          <w:titlePg/>
        </w:sectPr>
      </w:pPr>
    </w:p>
    <w:p w:rsidR="00C5744E" w:rsidRDefault="004F0531">
      <w:pPr>
        <w:spacing w:before="518" w:after="0" w:line="240" w:lineRule="auto"/>
        <w:jc w:val="both"/>
      </w:pPr>
      <w:bookmarkStart w:id="4" w:name="toc___d0e3"/>
      <w:r>
        <w:rPr>
          <w:rFonts w:ascii="Arial" w:hAnsi="Arial"/>
          <w:b/>
          <w:color w:val="000000"/>
          <w:sz w:val="35"/>
        </w:rPr>
        <w:t>Table of Contents</w:t>
      </w:r>
    </w:p>
    <w:bookmarkEnd w:id="4"/>
    <w:commentRangeStart w:id="5"/>
    <w:p w:rsidR="00C5744E" w:rsidRDefault="004F0531">
      <w:pPr>
        <w:tabs>
          <w:tab w:val="right" w:leader="dot" w:pos="8120"/>
        </w:tabs>
        <w:spacing w:before="173" w:after="0" w:line="240" w:lineRule="auto"/>
        <w:ind w:right="480"/>
      </w:pPr>
      <w:r>
        <w:fldChar w:fldCharType="begin"/>
      </w:r>
      <w:r>
        <w:instrText xml:space="preserve"> HYPERLINK \l "d0e110" \h </w:instrText>
      </w:r>
      <w:r>
        <w:fldChar w:fldCharType="separate"/>
      </w:r>
      <w:r>
        <w:rPr>
          <w:color w:val="000000"/>
        </w:rPr>
        <w:t>VA Subject Matter Expert (SME) Panel</w:t>
      </w:r>
      <w:r>
        <w:rPr>
          <w:color w:val="000000"/>
        </w:rPr>
        <w:fldChar w:fldCharType="end"/>
      </w:r>
      <w:commentRangeEnd w:id="5"/>
      <w:r w:rsidR="001A0A5B">
        <w:rPr>
          <w:rStyle w:val="CommentReference"/>
        </w:rPr>
        <w:commentReference w:id="5"/>
      </w:r>
      <w:r>
        <w:rPr>
          <w:color w:val="000000"/>
        </w:rPr>
        <w:tab/>
      </w:r>
      <w:hyperlink w:anchor="d0e110">
        <w:r>
          <w:fldChar w:fldCharType="begin"/>
        </w:r>
        <w:r>
          <w:rPr>
            <w:color w:val="000000"/>
          </w:rPr>
          <w:instrText>PAGEREF d0e110</w:instrText>
        </w:r>
        <w:r>
          <w:fldChar w:fldCharType="separate"/>
        </w:r>
        <w:r>
          <w:rPr>
            <w:color w:val="000000"/>
          </w:rPr>
          <w:t>0</w:t>
        </w:r>
        <w:r>
          <w:fldChar w:fldCharType="end"/>
        </w:r>
      </w:hyperlink>
    </w:p>
    <w:p w:rsidR="00C5744E" w:rsidRDefault="009B27B2">
      <w:pPr>
        <w:tabs>
          <w:tab w:val="right" w:leader="dot" w:pos="8120"/>
        </w:tabs>
        <w:spacing w:after="0" w:line="240" w:lineRule="auto"/>
        <w:ind w:right="480"/>
      </w:pPr>
      <w:hyperlink w:anchor="d0e138">
        <w:r w:rsidR="004F0531">
          <w:rPr>
            <w:color w:val="000000"/>
          </w:rPr>
          <w:t>Introduction</w:t>
        </w:r>
      </w:hyperlink>
      <w:r w:rsidR="004F0531">
        <w:rPr>
          <w:color w:val="000000"/>
        </w:rPr>
        <w:tab/>
      </w:r>
      <w:hyperlink w:anchor="d0e138">
        <w:r w:rsidR="004F0531">
          <w:fldChar w:fldCharType="begin"/>
        </w:r>
        <w:r w:rsidR="004F0531">
          <w:rPr>
            <w:color w:val="000000"/>
          </w:rPr>
          <w:instrText>PAGEREF d0e138</w:instrText>
        </w:r>
        <w:r w:rsidR="004F0531">
          <w:fldChar w:fldCharType="separate"/>
        </w:r>
        <w:r w:rsidR="004F0531">
          <w:rPr>
            <w:color w:val="000000"/>
          </w:rPr>
          <w:t>0</w:t>
        </w:r>
        <w:r w:rsidR="004F0531">
          <w:fldChar w:fldCharType="end"/>
        </w:r>
      </w:hyperlink>
    </w:p>
    <w:p w:rsidR="00C5744E" w:rsidRDefault="009B27B2">
      <w:pPr>
        <w:tabs>
          <w:tab w:val="right" w:leader="dot" w:pos="8120"/>
        </w:tabs>
        <w:spacing w:after="0" w:line="240" w:lineRule="auto"/>
        <w:ind w:right="480"/>
      </w:pPr>
      <w:hyperlink w:anchor="d0e147">
        <w:r w:rsidR="004F0531">
          <w:rPr>
            <w:color w:val="000000"/>
          </w:rPr>
          <w:t>1. Rheumatoid Arthritis</w:t>
        </w:r>
      </w:hyperlink>
      <w:r w:rsidR="004F0531">
        <w:rPr>
          <w:color w:val="000000"/>
        </w:rPr>
        <w:tab/>
      </w:r>
      <w:hyperlink w:anchor="d0e147">
        <w:r w:rsidR="004F0531">
          <w:fldChar w:fldCharType="begin"/>
        </w:r>
        <w:r w:rsidR="004F0531">
          <w:rPr>
            <w:color w:val="000000"/>
          </w:rPr>
          <w:instrText>PAGEREF d0e147</w:instrText>
        </w:r>
        <w:r w:rsidR="004F0531">
          <w:fldChar w:fldCharType="separate"/>
        </w:r>
        <w:r w:rsidR="004F0531">
          <w:rPr>
            <w:color w:val="000000"/>
          </w:rPr>
          <w:t>0</w:t>
        </w:r>
        <w:r w:rsidR="004F0531">
          <w:fldChar w:fldCharType="end"/>
        </w:r>
      </w:hyperlink>
    </w:p>
    <w:bookmarkStart w:id="6" w:name="toc_d0e3_d0e147"/>
    <w:p w:rsidR="00C5744E" w:rsidRDefault="004F0531">
      <w:pPr>
        <w:tabs>
          <w:tab w:val="right" w:leader="dot" w:pos="8120"/>
        </w:tabs>
        <w:spacing w:after="0" w:line="240" w:lineRule="auto"/>
        <w:ind w:left="480" w:right="480"/>
      </w:pPr>
      <w:r>
        <w:fldChar w:fldCharType="begin"/>
      </w:r>
      <w:r>
        <w:instrText xml:space="preserve"> HYPERLINK \l "d0e150" \h </w:instrText>
      </w:r>
      <w:r>
        <w:fldChar w:fldCharType="separate"/>
      </w:r>
      <w:r>
        <w:rPr>
          <w:color w:val="000000"/>
        </w:rPr>
        <w:t>1. Clinical Context</w:t>
      </w:r>
      <w:r>
        <w:rPr>
          <w:color w:val="000000"/>
        </w:rPr>
        <w:fldChar w:fldCharType="end"/>
      </w:r>
      <w:r>
        <w:rPr>
          <w:color w:val="000000"/>
        </w:rPr>
        <w:tab/>
      </w:r>
      <w:hyperlink w:anchor="d0e150">
        <w:r>
          <w:fldChar w:fldCharType="begin"/>
        </w:r>
        <w:r>
          <w:rPr>
            <w:color w:val="000000"/>
          </w:rPr>
          <w:instrText>PAGEREF d0e150</w:instrText>
        </w:r>
        <w:r>
          <w:fldChar w:fldCharType="separate"/>
        </w:r>
        <w:r>
          <w:rPr>
            <w:color w:val="000000"/>
          </w:rPr>
          <w:t>0</w:t>
        </w:r>
        <w:r>
          <w:fldChar w:fldCharType="end"/>
        </w:r>
      </w:hyperlink>
    </w:p>
    <w:bookmarkEnd w:id="6"/>
    <w:p w:rsidR="00C5744E" w:rsidRDefault="004F0531">
      <w:pPr>
        <w:tabs>
          <w:tab w:val="right" w:leader="dot" w:pos="8120"/>
        </w:tabs>
        <w:spacing w:after="0" w:line="240" w:lineRule="auto"/>
        <w:ind w:left="480" w:right="480"/>
      </w:pPr>
      <w:r>
        <w:fldChar w:fldCharType="begin"/>
      </w:r>
      <w:r>
        <w:instrText xml:space="preserve"> HYPERLINK \l "d0e189" \h </w:instrText>
      </w:r>
      <w:r>
        <w:fldChar w:fldCharType="separate"/>
      </w:r>
      <w:r>
        <w:rPr>
          <w:color w:val="000000"/>
        </w:rPr>
        <w:t>2. Knowledge Artifacts</w:t>
      </w:r>
      <w:r>
        <w:rPr>
          <w:color w:val="000000"/>
        </w:rPr>
        <w:fldChar w:fldCharType="end"/>
      </w:r>
      <w:r>
        <w:rPr>
          <w:color w:val="000000"/>
        </w:rPr>
        <w:tab/>
      </w:r>
      <w:hyperlink w:anchor="d0e189">
        <w:r>
          <w:fldChar w:fldCharType="begin"/>
        </w:r>
        <w:r>
          <w:rPr>
            <w:color w:val="000000"/>
          </w:rPr>
          <w:instrText>PAGEREF d0e189</w:instrText>
        </w:r>
        <w:r>
          <w:fldChar w:fldCharType="separate"/>
        </w:r>
        <w:r>
          <w:rPr>
            <w:color w:val="000000"/>
          </w:rPr>
          <w:t>0</w:t>
        </w:r>
        <w:r>
          <w:fldChar w:fldCharType="end"/>
        </w:r>
      </w:hyperlink>
    </w:p>
    <w:p w:rsidR="00C5744E" w:rsidRDefault="009B27B2">
      <w:pPr>
        <w:tabs>
          <w:tab w:val="right" w:leader="dot" w:pos="8120"/>
        </w:tabs>
        <w:spacing w:after="0" w:line="240" w:lineRule="auto"/>
        <w:ind w:right="480"/>
      </w:pPr>
      <w:hyperlink w:anchor="d0e279">
        <w:r w:rsidR="004F0531">
          <w:rPr>
            <w:color w:val="000000"/>
          </w:rPr>
          <w:t>2. Composite</w:t>
        </w:r>
      </w:hyperlink>
      <w:r w:rsidR="004F0531">
        <w:rPr>
          <w:color w:val="000000"/>
        </w:rPr>
        <w:tab/>
      </w:r>
      <w:hyperlink w:anchor="d0e279">
        <w:r w:rsidR="004F0531">
          <w:fldChar w:fldCharType="begin"/>
        </w:r>
        <w:r w:rsidR="004F0531">
          <w:rPr>
            <w:color w:val="000000"/>
          </w:rPr>
          <w:instrText>PAGEREF d0e279</w:instrText>
        </w:r>
        <w:r w:rsidR="004F0531">
          <w:fldChar w:fldCharType="separate"/>
        </w:r>
        <w:r w:rsidR="004F0531">
          <w:rPr>
            <w:color w:val="000000"/>
          </w:rPr>
          <w:t>0</w:t>
        </w:r>
        <w:r w:rsidR="004F0531">
          <w:fldChar w:fldCharType="end"/>
        </w:r>
      </w:hyperlink>
    </w:p>
    <w:bookmarkStart w:id="7" w:name="toc_d0e3_d0e279"/>
    <w:p w:rsidR="00C5744E" w:rsidRDefault="004F0531">
      <w:pPr>
        <w:tabs>
          <w:tab w:val="right" w:leader="dot" w:pos="8120"/>
        </w:tabs>
        <w:spacing w:after="0" w:line="240" w:lineRule="auto"/>
        <w:ind w:left="480" w:right="480"/>
      </w:pPr>
      <w:r>
        <w:fldChar w:fldCharType="begin"/>
      </w:r>
      <w:r>
        <w:instrText xml:space="preserve"> HYPERLINK \l "d0e282" \h </w:instrText>
      </w:r>
      <w:r>
        <w:fldChar w:fldCharType="separate"/>
      </w:r>
      <w:r>
        <w:rPr>
          <w:color w:val="000000"/>
        </w:rPr>
        <w:t>1. Knowledge Narrative</w:t>
      </w:r>
      <w:r>
        <w:rPr>
          <w:color w:val="000000"/>
        </w:rPr>
        <w:fldChar w:fldCharType="end"/>
      </w:r>
      <w:r>
        <w:rPr>
          <w:color w:val="000000"/>
        </w:rPr>
        <w:tab/>
      </w:r>
      <w:hyperlink w:anchor="d0e282">
        <w:r>
          <w:fldChar w:fldCharType="begin"/>
        </w:r>
        <w:r>
          <w:rPr>
            <w:color w:val="000000"/>
          </w:rPr>
          <w:instrText>PAGEREF d0e282</w:instrText>
        </w:r>
        <w:r>
          <w:fldChar w:fldCharType="separate"/>
        </w:r>
        <w:r>
          <w:rPr>
            <w:color w:val="000000"/>
          </w:rPr>
          <w:t>0</w:t>
        </w:r>
        <w:r>
          <w:fldChar w:fldCharType="end"/>
        </w:r>
      </w:hyperlink>
    </w:p>
    <w:bookmarkEnd w:id="7"/>
    <w:p w:rsidR="00C5744E" w:rsidRDefault="004F0531">
      <w:pPr>
        <w:tabs>
          <w:tab w:val="right" w:leader="dot" w:pos="8120"/>
        </w:tabs>
        <w:spacing w:after="0" w:line="240" w:lineRule="auto"/>
        <w:ind w:left="480" w:right="480"/>
      </w:pPr>
      <w:r>
        <w:fldChar w:fldCharType="begin"/>
      </w:r>
      <w:r>
        <w:instrText xml:space="preserve"> HYPERLINK \l "d0e287" \h </w:instrText>
      </w:r>
      <w:r>
        <w:fldChar w:fldCharType="separate"/>
      </w:r>
      <w:r>
        <w:rPr>
          <w:color w:val="000000"/>
        </w:rPr>
        <w:t>2. Consult Request</w:t>
      </w:r>
      <w:r>
        <w:rPr>
          <w:color w:val="000000"/>
        </w:rPr>
        <w:fldChar w:fldCharType="end"/>
      </w:r>
      <w:r>
        <w:rPr>
          <w:color w:val="000000"/>
        </w:rPr>
        <w:tab/>
      </w:r>
      <w:hyperlink w:anchor="d0e287">
        <w:r>
          <w:fldChar w:fldCharType="begin"/>
        </w:r>
        <w:r>
          <w:rPr>
            <w:color w:val="000000"/>
          </w:rPr>
          <w:instrText>PAGEREF d0e287</w:instrText>
        </w:r>
        <w:r>
          <w:fldChar w:fldCharType="separate"/>
        </w:r>
        <w:r>
          <w:rPr>
            <w:color w:val="000000"/>
          </w:rPr>
          <w:t>0</w:t>
        </w:r>
        <w:r>
          <w:fldChar w:fldCharType="end"/>
        </w:r>
      </w:hyperlink>
    </w:p>
    <w:p w:rsidR="00C5744E" w:rsidRDefault="009B27B2">
      <w:pPr>
        <w:tabs>
          <w:tab w:val="right" w:leader="dot" w:pos="8120"/>
        </w:tabs>
        <w:spacing w:after="0" w:line="240" w:lineRule="auto"/>
        <w:ind w:right="480"/>
      </w:pPr>
      <w:hyperlink w:anchor="d0e321">
        <w:r w:rsidR="004F0531">
          <w:rPr>
            <w:color w:val="000000"/>
          </w:rPr>
          <w:t>3. Documentation Template</w:t>
        </w:r>
      </w:hyperlink>
      <w:r w:rsidR="004F0531">
        <w:rPr>
          <w:color w:val="000000"/>
        </w:rPr>
        <w:tab/>
      </w:r>
      <w:hyperlink w:anchor="d0e321">
        <w:r w:rsidR="004F0531">
          <w:fldChar w:fldCharType="begin"/>
        </w:r>
        <w:r w:rsidR="004F0531">
          <w:rPr>
            <w:color w:val="000000"/>
          </w:rPr>
          <w:instrText>PAGEREF d0e321</w:instrText>
        </w:r>
        <w:r w:rsidR="004F0531">
          <w:fldChar w:fldCharType="separate"/>
        </w:r>
        <w:r w:rsidR="004F0531">
          <w:rPr>
            <w:color w:val="000000"/>
          </w:rPr>
          <w:t>0</w:t>
        </w:r>
        <w:r w:rsidR="004F0531">
          <w:fldChar w:fldCharType="end"/>
        </w:r>
      </w:hyperlink>
    </w:p>
    <w:bookmarkStart w:id="8" w:name="toc_d0e3_d0e321"/>
    <w:p w:rsidR="00C5744E" w:rsidRDefault="004F0531">
      <w:pPr>
        <w:tabs>
          <w:tab w:val="right" w:leader="dot" w:pos="8120"/>
        </w:tabs>
        <w:spacing w:after="0" w:line="240" w:lineRule="auto"/>
        <w:ind w:left="480" w:right="480"/>
      </w:pPr>
      <w:r>
        <w:fldChar w:fldCharType="begin"/>
      </w:r>
      <w:r>
        <w:instrText xml:space="preserve"> HYPERLINK \l "d0e324" \h </w:instrText>
      </w:r>
      <w:r>
        <w:fldChar w:fldCharType="separate"/>
      </w:r>
      <w:r>
        <w:rPr>
          <w:color w:val="000000"/>
        </w:rPr>
        <w:t>1. Knowledge Narrative</w:t>
      </w:r>
      <w:r>
        <w:rPr>
          <w:color w:val="000000"/>
        </w:rPr>
        <w:fldChar w:fldCharType="end"/>
      </w:r>
      <w:r>
        <w:rPr>
          <w:color w:val="000000"/>
        </w:rPr>
        <w:tab/>
      </w:r>
      <w:hyperlink w:anchor="d0e324">
        <w:r>
          <w:fldChar w:fldCharType="begin"/>
        </w:r>
        <w:r>
          <w:rPr>
            <w:color w:val="000000"/>
          </w:rPr>
          <w:instrText>PAGEREF d0e324</w:instrText>
        </w:r>
        <w:r>
          <w:fldChar w:fldCharType="separate"/>
        </w:r>
        <w:r>
          <w:rPr>
            <w:color w:val="000000"/>
          </w:rPr>
          <w:t>0</w:t>
        </w:r>
        <w:r>
          <w:fldChar w:fldCharType="end"/>
        </w:r>
      </w:hyperlink>
    </w:p>
    <w:bookmarkEnd w:id="8"/>
    <w:p w:rsidR="00C5744E" w:rsidRDefault="004F0531">
      <w:pPr>
        <w:tabs>
          <w:tab w:val="right" w:leader="dot" w:pos="8120"/>
        </w:tabs>
        <w:spacing w:after="0" w:line="240" w:lineRule="auto"/>
        <w:ind w:left="480" w:right="480"/>
      </w:pPr>
      <w:r>
        <w:fldChar w:fldCharType="begin"/>
      </w:r>
      <w:r>
        <w:instrText xml:space="preserve"> HYPERLINK \l "d0e331" \h </w:instrText>
      </w:r>
      <w:r>
        <w:fldChar w:fldCharType="separate"/>
      </w:r>
      <w:r>
        <w:rPr>
          <w:color w:val="000000"/>
        </w:rPr>
        <w:t>2. History</w:t>
      </w:r>
      <w:r>
        <w:rPr>
          <w:color w:val="000000"/>
        </w:rPr>
        <w:fldChar w:fldCharType="end"/>
      </w:r>
      <w:r>
        <w:rPr>
          <w:color w:val="000000"/>
        </w:rPr>
        <w:tab/>
      </w:r>
      <w:hyperlink w:anchor="d0e331">
        <w:r>
          <w:fldChar w:fldCharType="begin"/>
        </w:r>
        <w:r>
          <w:rPr>
            <w:color w:val="000000"/>
          </w:rPr>
          <w:instrText>PAGEREF d0e331</w:instrText>
        </w:r>
        <w:r>
          <w:fldChar w:fldCharType="separate"/>
        </w:r>
        <w:r>
          <w:rPr>
            <w:color w:val="000000"/>
          </w:rPr>
          <w:t>0</w:t>
        </w:r>
        <w:r>
          <w:fldChar w:fldCharType="end"/>
        </w:r>
      </w:hyperlink>
    </w:p>
    <w:p w:rsidR="00C5744E" w:rsidRDefault="009B27B2">
      <w:pPr>
        <w:tabs>
          <w:tab w:val="right" w:leader="dot" w:pos="8120"/>
        </w:tabs>
        <w:spacing w:after="0" w:line="240" w:lineRule="auto"/>
        <w:ind w:left="480" w:right="480"/>
      </w:pPr>
      <w:hyperlink w:anchor="d0e380">
        <w:r w:rsidR="004F0531">
          <w:rPr>
            <w:color w:val="000000"/>
          </w:rPr>
          <w:t>3. Physical Exam</w:t>
        </w:r>
      </w:hyperlink>
      <w:r w:rsidR="004F0531">
        <w:rPr>
          <w:color w:val="000000"/>
        </w:rPr>
        <w:tab/>
      </w:r>
      <w:hyperlink w:anchor="d0e380">
        <w:r w:rsidR="004F0531">
          <w:fldChar w:fldCharType="begin"/>
        </w:r>
        <w:r w:rsidR="004F0531">
          <w:rPr>
            <w:color w:val="000000"/>
          </w:rPr>
          <w:instrText>PAGEREF d0e380</w:instrText>
        </w:r>
        <w:r w:rsidR="004F0531">
          <w:fldChar w:fldCharType="separate"/>
        </w:r>
        <w:r w:rsidR="004F0531">
          <w:rPr>
            <w:color w:val="000000"/>
          </w:rPr>
          <w:t>0</w:t>
        </w:r>
        <w:r w:rsidR="004F0531">
          <w:fldChar w:fldCharType="end"/>
        </w:r>
      </w:hyperlink>
    </w:p>
    <w:p w:rsidR="00C5744E" w:rsidRDefault="009B27B2">
      <w:pPr>
        <w:tabs>
          <w:tab w:val="right" w:leader="dot" w:pos="8120"/>
        </w:tabs>
        <w:spacing w:after="0" w:line="240" w:lineRule="auto"/>
        <w:ind w:left="480" w:right="480"/>
      </w:pPr>
      <w:hyperlink w:anchor="d0e429">
        <w:r w:rsidR="004F0531">
          <w:rPr>
            <w:color w:val="000000"/>
          </w:rPr>
          <w:t>4. Medication History</w:t>
        </w:r>
      </w:hyperlink>
      <w:r w:rsidR="004F0531">
        <w:rPr>
          <w:color w:val="000000"/>
        </w:rPr>
        <w:tab/>
      </w:r>
      <w:hyperlink w:anchor="d0e429">
        <w:r w:rsidR="004F0531">
          <w:fldChar w:fldCharType="begin"/>
        </w:r>
        <w:r w:rsidR="004F0531">
          <w:rPr>
            <w:color w:val="000000"/>
          </w:rPr>
          <w:instrText>PAGEREF d0e429</w:instrText>
        </w:r>
        <w:r w:rsidR="004F0531">
          <w:fldChar w:fldCharType="separate"/>
        </w:r>
        <w:r w:rsidR="004F0531">
          <w:rPr>
            <w:color w:val="000000"/>
          </w:rPr>
          <w:t>0</w:t>
        </w:r>
        <w:r w:rsidR="004F0531">
          <w:fldChar w:fldCharType="end"/>
        </w:r>
      </w:hyperlink>
    </w:p>
    <w:p w:rsidR="00C5744E" w:rsidRDefault="009B27B2">
      <w:pPr>
        <w:tabs>
          <w:tab w:val="right" w:leader="dot" w:pos="8120"/>
        </w:tabs>
        <w:spacing w:after="0" w:line="240" w:lineRule="auto"/>
        <w:ind w:left="480" w:right="480"/>
      </w:pPr>
      <w:hyperlink w:anchor="d0e574">
        <w:r w:rsidR="004F0531">
          <w:rPr>
            <w:color w:val="000000"/>
          </w:rPr>
          <w:t>5. Laboratory Studies</w:t>
        </w:r>
      </w:hyperlink>
      <w:r w:rsidR="004F0531">
        <w:rPr>
          <w:color w:val="000000"/>
        </w:rPr>
        <w:tab/>
      </w:r>
      <w:hyperlink w:anchor="d0e574">
        <w:r w:rsidR="004F0531">
          <w:fldChar w:fldCharType="begin"/>
        </w:r>
        <w:r w:rsidR="004F0531">
          <w:rPr>
            <w:color w:val="000000"/>
          </w:rPr>
          <w:instrText>PAGEREF d0e574</w:instrText>
        </w:r>
        <w:r w:rsidR="004F0531">
          <w:fldChar w:fldCharType="separate"/>
        </w:r>
        <w:r w:rsidR="004F0531">
          <w:rPr>
            <w:color w:val="000000"/>
          </w:rPr>
          <w:t>0</w:t>
        </w:r>
        <w:r w:rsidR="004F0531">
          <w:fldChar w:fldCharType="end"/>
        </w:r>
      </w:hyperlink>
    </w:p>
    <w:p w:rsidR="00C5744E" w:rsidRDefault="009B27B2">
      <w:pPr>
        <w:tabs>
          <w:tab w:val="right" w:leader="dot" w:pos="8120"/>
        </w:tabs>
        <w:spacing w:after="0" w:line="240" w:lineRule="auto"/>
        <w:ind w:left="480" w:right="480"/>
      </w:pPr>
      <w:hyperlink w:anchor="d0e604">
        <w:r w:rsidR="004F0531">
          <w:rPr>
            <w:color w:val="000000"/>
          </w:rPr>
          <w:t>6. Imaging and Diagnostic Studies</w:t>
        </w:r>
      </w:hyperlink>
      <w:r w:rsidR="004F0531">
        <w:rPr>
          <w:color w:val="000000"/>
        </w:rPr>
        <w:tab/>
      </w:r>
      <w:hyperlink w:anchor="d0e604">
        <w:r w:rsidR="004F0531">
          <w:fldChar w:fldCharType="begin"/>
        </w:r>
        <w:r w:rsidR="004F0531">
          <w:rPr>
            <w:color w:val="000000"/>
          </w:rPr>
          <w:instrText>PAGEREF d0e604</w:instrText>
        </w:r>
        <w:r w:rsidR="004F0531">
          <w:fldChar w:fldCharType="separate"/>
        </w:r>
        <w:r w:rsidR="004F0531">
          <w:rPr>
            <w:color w:val="000000"/>
          </w:rPr>
          <w:t>0</w:t>
        </w:r>
        <w:r w:rsidR="004F0531">
          <w:fldChar w:fldCharType="end"/>
        </w:r>
      </w:hyperlink>
    </w:p>
    <w:p w:rsidR="00C5744E" w:rsidRDefault="009B27B2">
      <w:pPr>
        <w:tabs>
          <w:tab w:val="right" w:leader="dot" w:pos="8120"/>
        </w:tabs>
        <w:spacing w:after="0" w:line="240" w:lineRule="auto"/>
        <w:ind w:right="480"/>
      </w:pPr>
      <w:hyperlink w:anchor="d0e619">
        <w:r w:rsidR="004F0531">
          <w:rPr>
            <w:color w:val="000000"/>
          </w:rPr>
          <w:t>4. Order Set</w:t>
        </w:r>
      </w:hyperlink>
      <w:r w:rsidR="004F0531">
        <w:rPr>
          <w:color w:val="000000"/>
        </w:rPr>
        <w:tab/>
      </w:r>
      <w:hyperlink w:anchor="d0e619">
        <w:r w:rsidR="004F0531">
          <w:fldChar w:fldCharType="begin"/>
        </w:r>
        <w:r w:rsidR="004F0531">
          <w:rPr>
            <w:color w:val="000000"/>
          </w:rPr>
          <w:instrText>PAGEREF d0e619</w:instrText>
        </w:r>
        <w:r w:rsidR="004F0531">
          <w:fldChar w:fldCharType="separate"/>
        </w:r>
        <w:r w:rsidR="004F0531">
          <w:rPr>
            <w:color w:val="000000"/>
          </w:rPr>
          <w:t>0</w:t>
        </w:r>
        <w:r w:rsidR="004F0531">
          <w:fldChar w:fldCharType="end"/>
        </w:r>
      </w:hyperlink>
    </w:p>
    <w:bookmarkStart w:id="9" w:name="toc_d0e3_d0e619"/>
    <w:p w:rsidR="00C5744E" w:rsidRDefault="004F0531">
      <w:pPr>
        <w:tabs>
          <w:tab w:val="right" w:leader="dot" w:pos="8120"/>
        </w:tabs>
        <w:spacing w:after="0" w:line="240" w:lineRule="auto"/>
        <w:ind w:left="480" w:right="480"/>
      </w:pPr>
      <w:r>
        <w:fldChar w:fldCharType="begin"/>
      </w:r>
      <w:r>
        <w:instrText xml:space="preserve"> HYPERLINK \l "d0e622" \h </w:instrText>
      </w:r>
      <w:r>
        <w:fldChar w:fldCharType="separate"/>
      </w:r>
      <w:r>
        <w:rPr>
          <w:color w:val="000000"/>
        </w:rPr>
        <w:t>1. Knowledge Narrative</w:t>
      </w:r>
      <w:r>
        <w:rPr>
          <w:color w:val="000000"/>
        </w:rPr>
        <w:fldChar w:fldCharType="end"/>
      </w:r>
      <w:r>
        <w:rPr>
          <w:color w:val="000000"/>
        </w:rPr>
        <w:tab/>
      </w:r>
      <w:hyperlink w:anchor="d0e622">
        <w:r>
          <w:fldChar w:fldCharType="begin"/>
        </w:r>
        <w:r>
          <w:rPr>
            <w:color w:val="000000"/>
          </w:rPr>
          <w:instrText>PAGEREF d0e622</w:instrText>
        </w:r>
        <w:r>
          <w:fldChar w:fldCharType="separate"/>
        </w:r>
        <w:r>
          <w:rPr>
            <w:color w:val="000000"/>
          </w:rPr>
          <w:t>0</w:t>
        </w:r>
        <w:r>
          <w:fldChar w:fldCharType="end"/>
        </w:r>
      </w:hyperlink>
    </w:p>
    <w:bookmarkEnd w:id="9"/>
    <w:p w:rsidR="00C5744E" w:rsidRDefault="004F0531">
      <w:pPr>
        <w:tabs>
          <w:tab w:val="right" w:leader="dot" w:pos="8120"/>
        </w:tabs>
        <w:spacing w:after="0" w:line="240" w:lineRule="auto"/>
        <w:ind w:left="480" w:right="480"/>
      </w:pPr>
      <w:r>
        <w:fldChar w:fldCharType="begin"/>
      </w:r>
      <w:r>
        <w:instrText xml:space="preserve"> HYPERLINK \l "d0e629" \h </w:instrText>
      </w:r>
      <w:r>
        <w:fldChar w:fldCharType="separate"/>
      </w:r>
      <w:r>
        <w:rPr>
          <w:color w:val="000000"/>
        </w:rPr>
        <w:t>2. Medications</w:t>
      </w:r>
      <w:r>
        <w:rPr>
          <w:color w:val="000000"/>
        </w:rPr>
        <w:fldChar w:fldCharType="end"/>
      </w:r>
      <w:r>
        <w:rPr>
          <w:color w:val="000000"/>
        </w:rPr>
        <w:tab/>
      </w:r>
      <w:hyperlink w:anchor="d0e629">
        <w:r>
          <w:fldChar w:fldCharType="begin"/>
        </w:r>
        <w:r>
          <w:rPr>
            <w:color w:val="000000"/>
          </w:rPr>
          <w:instrText>PAGEREF d0e629</w:instrText>
        </w:r>
        <w:r>
          <w:fldChar w:fldCharType="separate"/>
        </w:r>
        <w:r>
          <w:rPr>
            <w:color w:val="000000"/>
          </w:rPr>
          <w:t>0</w:t>
        </w:r>
        <w:r>
          <w:fldChar w:fldCharType="end"/>
        </w:r>
      </w:hyperlink>
    </w:p>
    <w:p w:rsidR="00C5744E" w:rsidRDefault="009B27B2">
      <w:pPr>
        <w:tabs>
          <w:tab w:val="right" w:leader="dot" w:pos="8120"/>
        </w:tabs>
        <w:spacing w:after="0" w:line="240" w:lineRule="auto"/>
        <w:ind w:left="480" w:right="480"/>
      </w:pPr>
      <w:hyperlink w:anchor="d0e634">
        <w:r w:rsidR="004F0531">
          <w:rPr>
            <w:color w:val="000000"/>
          </w:rPr>
          <w:t>3. Laboratory Studies</w:t>
        </w:r>
      </w:hyperlink>
      <w:r w:rsidR="004F0531">
        <w:rPr>
          <w:color w:val="000000"/>
        </w:rPr>
        <w:tab/>
      </w:r>
      <w:hyperlink w:anchor="d0e634">
        <w:r w:rsidR="004F0531">
          <w:fldChar w:fldCharType="begin"/>
        </w:r>
        <w:r w:rsidR="004F0531">
          <w:rPr>
            <w:color w:val="000000"/>
          </w:rPr>
          <w:instrText>PAGEREF d0e634</w:instrText>
        </w:r>
        <w:r w:rsidR="004F0531">
          <w:fldChar w:fldCharType="separate"/>
        </w:r>
        <w:r w:rsidR="004F0531">
          <w:rPr>
            <w:color w:val="000000"/>
          </w:rPr>
          <w:t>0</w:t>
        </w:r>
        <w:r w:rsidR="004F0531">
          <w:fldChar w:fldCharType="end"/>
        </w:r>
      </w:hyperlink>
    </w:p>
    <w:p w:rsidR="00C5744E" w:rsidRDefault="009B27B2">
      <w:pPr>
        <w:tabs>
          <w:tab w:val="right" w:leader="dot" w:pos="8120"/>
        </w:tabs>
        <w:spacing w:after="0" w:line="240" w:lineRule="auto"/>
        <w:ind w:left="480" w:right="480"/>
      </w:pPr>
      <w:hyperlink w:anchor="d0e651">
        <w:r w:rsidR="004F0531">
          <w:rPr>
            <w:color w:val="000000"/>
          </w:rPr>
          <w:t>4. Baseline Testing</w:t>
        </w:r>
      </w:hyperlink>
      <w:r w:rsidR="004F0531">
        <w:rPr>
          <w:color w:val="000000"/>
        </w:rPr>
        <w:tab/>
      </w:r>
      <w:hyperlink w:anchor="d0e651">
        <w:r w:rsidR="004F0531">
          <w:fldChar w:fldCharType="begin"/>
        </w:r>
        <w:r w:rsidR="004F0531">
          <w:rPr>
            <w:color w:val="000000"/>
          </w:rPr>
          <w:instrText>PAGEREF d0e651</w:instrText>
        </w:r>
        <w:r w:rsidR="004F0531">
          <w:fldChar w:fldCharType="separate"/>
        </w:r>
        <w:r w:rsidR="004F0531">
          <w:rPr>
            <w:color w:val="000000"/>
          </w:rPr>
          <w:t>0</w:t>
        </w:r>
        <w:r w:rsidR="004F0531">
          <w:fldChar w:fldCharType="end"/>
        </w:r>
      </w:hyperlink>
    </w:p>
    <w:p w:rsidR="00C5744E" w:rsidRDefault="009B27B2">
      <w:pPr>
        <w:tabs>
          <w:tab w:val="right" w:leader="dot" w:pos="8120"/>
        </w:tabs>
        <w:spacing w:after="0" w:line="240" w:lineRule="auto"/>
        <w:ind w:left="480" w:right="480"/>
      </w:pPr>
      <w:hyperlink w:anchor="d0e671">
        <w:r w:rsidR="004F0531">
          <w:rPr>
            <w:color w:val="000000"/>
          </w:rPr>
          <w:t>5. Imaging and Diagnostic Services</w:t>
        </w:r>
      </w:hyperlink>
      <w:r w:rsidR="004F0531">
        <w:rPr>
          <w:color w:val="000000"/>
        </w:rPr>
        <w:tab/>
      </w:r>
      <w:hyperlink w:anchor="d0e671">
        <w:r w:rsidR="004F0531">
          <w:fldChar w:fldCharType="begin"/>
        </w:r>
        <w:r w:rsidR="004F0531">
          <w:rPr>
            <w:color w:val="000000"/>
          </w:rPr>
          <w:instrText>PAGEREF d0e671</w:instrText>
        </w:r>
        <w:r w:rsidR="004F0531">
          <w:fldChar w:fldCharType="separate"/>
        </w:r>
        <w:r w:rsidR="004F0531">
          <w:rPr>
            <w:color w:val="000000"/>
          </w:rPr>
          <w:t>0</w:t>
        </w:r>
        <w:r w:rsidR="004F0531">
          <w:fldChar w:fldCharType="end"/>
        </w:r>
      </w:hyperlink>
    </w:p>
    <w:p w:rsidR="00C5744E" w:rsidRDefault="009B27B2">
      <w:pPr>
        <w:tabs>
          <w:tab w:val="right" w:leader="dot" w:pos="8120"/>
        </w:tabs>
        <w:spacing w:after="0" w:line="240" w:lineRule="auto"/>
        <w:ind w:left="480" w:right="480"/>
      </w:pPr>
      <w:hyperlink w:anchor="d0e684">
        <w:r w:rsidR="004F0531">
          <w:rPr>
            <w:color w:val="000000"/>
          </w:rPr>
          <w:t>6. Evidence</w:t>
        </w:r>
      </w:hyperlink>
      <w:r w:rsidR="004F0531">
        <w:rPr>
          <w:color w:val="000000"/>
        </w:rPr>
        <w:tab/>
      </w:r>
      <w:hyperlink w:anchor="d0e684">
        <w:r w:rsidR="004F0531">
          <w:fldChar w:fldCharType="begin"/>
        </w:r>
        <w:r w:rsidR="004F0531">
          <w:rPr>
            <w:color w:val="000000"/>
          </w:rPr>
          <w:instrText>PAGEREF d0e684</w:instrText>
        </w:r>
        <w:r w:rsidR="004F0531">
          <w:fldChar w:fldCharType="separate"/>
        </w:r>
        <w:r w:rsidR="004F0531">
          <w:rPr>
            <w:color w:val="000000"/>
          </w:rPr>
          <w:t>0</w:t>
        </w:r>
        <w:r w:rsidR="004F0531">
          <w:fldChar w:fldCharType="end"/>
        </w:r>
      </w:hyperlink>
    </w:p>
    <w:p w:rsidR="00C5744E" w:rsidRDefault="009B27B2">
      <w:pPr>
        <w:tabs>
          <w:tab w:val="right" w:leader="dot" w:pos="8120"/>
        </w:tabs>
        <w:spacing w:after="0" w:line="240" w:lineRule="auto"/>
        <w:ind w:right="480"/>
      </w:pPr>
      <w:hyperlink w:anchor="d0e756">
        <w:r w:rsidR="004F0531">
          <w:rPr>
            <w:color w:val="000000"/>
          </w:rPr>
          <w:t>A. Appendix: Existing VA Artifacts</w:t>
        </w:r>
      </w:hyperlink>
      <w:r w:rsidR="004F0531">
        <w:rPr>
          <w:color w:val="000000"/>
        </w:rPr>
        <w:tab/>
      </w:r>
      <w:hyperlink w:anchor="d0e756">
        <w:r w:rsidR="004F0531">
          <w:fldChar w:fldCharType="begin"/>
        </w:r>
        <w:r w:rsidR="004F0531">
          <w:rPr>
            <w:color w:val="000000"/>
          </w:rPr>
          <w:instrText>PAGEREF d0e756</w:instrText>
        </w:r>
        <w:r w:rsidR="004F0531">
          <w:fldChar w:fldCharType="separate"/>
        </w:r>
        <w:r w:rsidR="004F0531">
          <w:rPr>
            <w:color w:val="000000"/>
          </w:rPr>
          <w:t>0</w:t>
        </w:r>
        <w:r w:rsidR="004F0531">
          <w:fldChar w:fldCharType="end"/>
        </w:r>
      </w:hyperlink>
    </w:p>
    <w:p w:rsidR="00C5744E" w:rsidRDefault="00C5744E">
      <w:pPr>
        <w:sectPr w:rsidR="00C5744E" w:rsidSect="00467E60">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lnNumType w:countBy="1" w:restart="continuous"/>
          <w:pgNumType w:fmt="lowerRoman"/>
          <w:cols w:space="720"/>
          <w:titlePg/>
        </w:sectPr>
      </w:pPr>
    </w:p>
    <w:p w:rsidR="00C5744E" w:rsidRDefault="004F0531">
      <w:pPr>
        <w:spacing w:before="518" w:after="0" w:line="240" w:lineRule="auto"/>
        <w:jc w:val="both"/>
      </w:pPr>
      <w:bookmarkStart w:id="10" w:name="lot___figure___d0e3"/>
      <w:commentRangeStart w:id="11"/>
      <w:r>
        <w:rPr>
          <w:rFonts w:ascii="Arial" w:hAnsi="Arial"/>
          <w:b/>
          <w:color w:val="000000"/>
          <w:sz w:val="35"/>
        </w:rPr>
        <w:t>List of Figures</w:t>
      </w:r>
      <w:commentRangeEnd w:id="11"/>
      <w:r w:rsidR="001A0A5B">
        <w:rPr>
          <w:rStyle w:val="CommentReference"/>
        </w:rPr>
        <w:commentReference w:id="11"/>
      </w:r>
    </w:p>
    <w:bookmarkEnd w:id="10"/>
    <w:p w:rsidR="00C5744E" w:rsidRDefault="004F0531">
      <w:pPr>
        <w:tabs>
          <w:tab w:val="right" w:leader="dot" w:pos="8120"/>
        </w:tabs>
        <w:spacing w:before="173" w:after="0" w:line="240" w:lineRule="auto"/>
        <w:ind w:right="480"/>
      </w:pPr>
      <w:r>
        <w:fldChar w:fldCharType="begin"/>
      </w:r>
      <w:r>
        <w:instrText xml:space="preserve"> HYPERLINK \l "d0e759" \h </w:instrText>
      </w:r>
      <w:r>
        <w:fldChar w:fldCharType="separate"/>
      </w:r>
      <w:r>
        <w:rPr>
          <w:color w:val="000000"/>
        </w:rPr>
        <w:t>A.1. Figure 1</w:t>
      </w:r>
      <w:r>
        <w:rPr>
          <w:color w:val="000000"/>
        </w:rPr>
        <w:fldChar w:fldCharType="end"/>
      </w:r>
      <w:r>
        <w:rPr>
          <w:color w:val="000000"/>
        </w:rPr>
        <w:tab/>
      </w:r>
      <w:hyperlink w:anchor="d0e759">
        <w:r>
          <w:fldChar w:fldCharType="begin"/>
        </w:r>
        <w:r>
          <w:rPr>
            <w:color w:val="000000"/>
          </w:rPr>
          <w:instrText>PAGEREF d0e759</w:instrText>
        </w:r>
        <w:r>
          <w:fldChar w:fldCharType="separate"/>
        </w:r>
        <w:r>
          <w:rPr>
            <w:color w:val="000000"/>
          </w:rPr>
          <w:t>0</w:t>
        </w:r>
        <w:r>
          <w:fldChar w:fldCharType="end"/>
        </w:r>
      </w:hyperlink>
    </w:p>
    <w:p w:rsidR="00C5744E" w:rsidRDefault="009B27B2">
      <w:pPr>
        <w:tabs>
          <w:tab w:val="right" w:leader="dot" w:pos="8120"/>
        </w:tabs>
        <w:spacing w:after="0" w:line="240" w:lineRule="auto"/>
        <w:ind w:right="480"/>
      </w:pPr>
      <w:hyperlink w:anchor="d0e767">
        <w:r w:rsidR="004F0531">
          <w:rPr>
            <w:color w:val="000000"/>
          </w:rPr>
          <w:t>A.2. Figure 2</w:t>
        </w:r>
      </w:hyperlink>
      <w:r w:rsidR="004F0531">
        <w:rPr>
          <w:color w:val="000000"/>
        </w:rPr>
        <w:tab/>
      </w:r>
      <w:hyperlink w:anchor="d0e767">
        <w:r w:rsidR="004F0531">
          <w:fldChar w:fldCharType="begin"/>
        </w:r>
        <w:r w:rsidR="004F0531">
          <w:rPr>
            <w:color w:val="000000"/>
          </w:rPr>
          <w:instrText>PAGEREF d0e767</w:instrText>
        </w:r>
        <w:r w:rsidR="004F0531">
          <w:fldChar w:fldCharType="separate"/>
        </w:r>
        <w:r w:rsidR="004F0531">
          <w:rPr>
            <w:color w:val="000000"/>
          </w:rPr>
          <w:t>0</w:t>
        </w:r>
        <w:r w:rsidR="004F0531">
          <w:fldChar w:fldCharType="end"/>
        </w:r>
      </w:hyperlink>
    </w:p>
    <w:p w:rsidR="00C5744E" w:rsidRDefault="009B27B2">
      <w:pPr>
        <w:tabs>
          <w:tab w:val="right" w:leader="dot" w:pos="8120"/>
        </w:tabs>
        <w:spacing w:after="0" w:line="240" w:lineRule="auto"/>
        <w:ind w:right="480"/>
      </w:pPr>
      <w:hyperlink w:anchor="d0e775">
        <w:r w:rsidR="004F0531">
          <w:rPr>
            <w:color w:val="000000"/>
          </w:rPr>
          <w:t>A.3. Figure 3</w:t>
        </w:r>
      </w:hyperlink>
      <w:r w:rsidR="004F0531">
        <w:rPr>
          <w:color w:val="000000"/>
        </w:rPr>
        <w:tab/>
      </w:r>
      <w:hyperlink w:anchor="d0e775">
        <w:r w:rsidR="004F0531">
          <w:fldChar w:fldCharType="begin"/>
        </w:r>
        <w:r w:rsidR="004F0531">
          <w:rPr>
            <w:color w:val="000000"/>
          </w:rPr>
          <w:instrText>PAGEREF d0e775</w:instrText>
        </w:r>
        <w:r w:rsidR="004F0531">
          <w:fldChar w:fldCharType="separate"/>
        </w:r>
        <w:r w:rsidR="004F0531">
          <w:rPr>
            <w:color w:val="000000"/>
          </w:rPr>
          <w:t>0</w:t>
        </w:r>
        <w:r w:rsidR="004F0531">
          <w:fldChar w:fldCharType="end"/>
        </w:r>
      </w:hyperlink>
    </w:p>
    <w:p w:rsidR="00C5744E" w:rsidRDefault="009B27B2">
      <w:pPr>
        <w:tabs>
          <w:tab w:val="right" w:leader="dot" w:pos="8120"/>
        </w:tabs>
        <w:spacing w:after="0" w:line="240" w:lineRule="auto"/>
        <w:ind w:right="480"/>
      </w:pPr>
      <w:hyperlink w:anchor="d0e783">
        <w:r w:rsidR="004F0531">
          <w:rPr>
            <w:color w:val="000000"/>
          </w:rPr>
          <w:t>A.4. Figure 4</w:t>
        </w:r>
      </w:hyperlink>
      <w:r w:rsidR="004F0531">
        <w:rPr>
          <w:color w:val="000000"/>
        </w:rPr>
        <w:tab/>
      </w:r>
      <w:hyperlink w:anchor="d0e783">
        <w:r w:rsidR="004F0531">
          <w:fldChar w:fldCharType="begin"/>
        </w:r>
        <w:r w:rsidR="004F0531">
          <w:rPr>
            <w:color w:val="000000"/>
          </w:rPr>
          <w:instrText>PAGEREF d0e783</w:instrText>
        </w:r>
        <w:r w:rsidR="004F0531">
          <w:fldChar w:fldCharType="separate"/>
        </w:r>
        <w:r w:rsidR="004F0531">
          <w:rPr>
            <w:color w:val="000000"/>
          </w:rPr>
          <w:t>0</w:t>
        </w:r>
        <w:r w:rsidR="004F0531">
          <w:fldChar w:fldCharType="end"/>
        </w:r>
      </w:hyperlink>
    </w:p>
    <w:p w:rsidR="00C5744E" w:rsidRDefault="009B27B2">
      <w:pPr>
        <w:tabs>
          <w:tab w:val="right" w:leader="dot" w:pos="8120"/>
        </w:tabs>
        <w:spacing w:after="0" w:line="240" w:lineRule="auto"/>
        <w:ind w:right="480"/>
      </w:pPr>
      <w:hyperlink w:anchor="d0e791">
        <w:r w:rsidR="004F0531">
          <w:rPr>
            <w:color w:val="000000"/>
          </w:rPr>
          <w:t>A.5. Figure 5</w:t>
        </w:r>
      </w:hyperlink>
      <w:r w:rsidR="004F0531">
        <w:rPr>
          <w:color w:val="000000"/>
        </w:rPr>
        <w:tab/>
      </w:r>
      <w:hyperlink w:anchor="d0e791">
        <w:r w:rsidR="004F0531">
          <w:fldChar w:fldCharType="begin"/>
        </w:r>
        <w:r w:rsidR="004F0531">
          <w:rPr>
            <w:color w:val="000000"/>
          </w:rPr>
          <w:instrText>PAGEREF d0e791</w:instrText>
        </w:r>
        <w:r w:rsidR="004F0531">
          <w:fldChar w:fldCharType="separate"/>
        </w:r>
        <w:r w:rsidR="004F0531">
          <w:rPr>
            <w:color w:val="000000"/>
          </w:rPr>
          <w:t>0</w:t>
        </w:r>
        <w:r w:rsidR="004F0531">
          <w:fldChar w:fldCharType="end"/>
        </w:r>
      </w:hyperlink>
    </w:p>
    <w:p w:rsidR="00C5744E" w:rsidRDefault="00C5744E">
      <w:pPr>
        <w:sectPr w:rsidR="00C5744E" w:rsidSect="00467E60">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20" w:footer="720" w:gutter="0"/>
          <w:lnNumType w:countBy="1" w:restart="continuous"/>
          <w:pgNumType w:fmt="lowerRoman"/>
          <w:cols w:space="720"/>
          <w:titlePg/>
        </w:sectPr>
      </w:pPr>
    </w:p>
    <w:p w:rsidR="00C5744E" w:rsidRDefault="004F0531">
      <w:pPr>
        <w:spacing w:before="518" w:after="0" w:line="240" w:lineRule="auto"/>
        <w:jc w:val="both"/>
      </w:pPr>
      <w:bookmarkStart w:id="12" w:name="lot___table___d0e3"/>
      <w:r>
        <w:rPr>
          <w:rFonts w:ascii="Arial" w:hAnsi="Arial"/>
          <w:b/>
          <w:color w:val="000000"/>
          <w:sz w:val="35"/>
        </w:rPr>
        <w:t>List of Tables</w:t>
      </w:r>
    </w:p>
    <w:bookmarkEnd w:id="12"/>
    <w:p w:rsidR="00C5744E" w:rsidRDefault="004F0531">
      <w:pPr>
        <w:tabs>
          <w:tab w:val="right" w:leader="dot" w:pos="8120"/>
        </w:tabs>
        <w:spacing w:before="173" w:after="0" w:line="240" w:lineRule="auto"/>
        <w:ind w:right="480"/>
      </w:pPr>
      <w:r>
        <w:fldChar w:fldCharType="begin"/>
      </w:r>
      <w:r>
        <w:instrText xml:space="preserve"> HYPERLINK \l "d0e159" \h </w:instrText>
      </w:r>
      <w:r>
        <w:fldChar w:fldCharType="separate"/>
      </w:r>
      <w:r>
        <w:rPr>
          <w:color w:val="000000"/>
        </w:rPr>
        <w:t>1.1. Clinical Context Domains</w:t>
      </w:r>
      <w:r>
        <w:rPr>
          <w:color w:val="000000"/>
        </w:rPr>
        <w:fldChar w:fldCharType="end"/>
      </w:r>
      <w:r>
        <w:rPr>
          <w:color w:val="000000"/>
        </w:rPr>
        <w:tab/>
      </w:r>
      <w:hyperlink w:anchor="d0e159">
        <w:r>
          <w:fldChar w:fldCharType="begin"/>
        </w:r>
        <w:r>
          <w:rPr>
            <w:color w:val="000000"/>
          </w:rPr>
          <w:instrText>PAGEREF d0e159</w:instrText>
        </w:r>
        <w:r>
          <w:fldChar w:fldCharType="separate"/>
        </w:r>
        <w:r>
          <w:rPr>
            <w:color w:val="000000"/>
          </w:rPr>
          <w:t>0</w:t>
        </w:r>
        <w:r>
          <w:fldChar w:fldCharType="end"/>
        </w:r>
      </w:hyperlink>
    </w:p>
    <w:p w:rsidR="00C5744E" w:rsidRDefault="00C5744E">
      <w:pPr>
        <w:sectPr w:rsidR="00C5744E" w:rsidSect="00467E60">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20" w:footer="720" w:gutter="0"/>
          <w:lnNumType w:countBy="1" w:restart="continuous"/>
          <w:pgNumType w:fmt="lowerRoman"/>
          <w:cols w:space="720"/>
          <w:titlePg/>
        </w:sectPr>
      </w:pPr>
    </w:p>
    <w:p w:rsidR="00C5744E" w:rsidRDefault="004F0531">
      <w:pPr>
        <w:keepNext/>
        <w:spacing w:before="200" w:after="0" w:line="240" w:lineRule="auto"/>
      </w:pPr>
      <w:bookmarkStart w:id="13" w:name="d0e110"/>
      <w:r>
        <w:rPr>
          <w:rFonts w:ascii="Arial" w:hAnsi="Arial"/>
          <w:b/>
          <w:color w:val="000000"/>
          <w:sz w:val="50"/>
        </w:rPr>
        <w:t>VA Subject Matter Expert (SME) Panel</w:t>
      </w:r>
    </w:p>
    <w:bookmarkEnd w:id="13"/>
    <w:p w:rsidR="00C5744E" w:rsidRDefault="00C5744E">
      <w:pPr>
        <w:spacing w:after="0" w:line="240" w:lineRule="auto"/>
      </w:pPr>
    </w:p>
    <w:tbl>
      <w:tblPr>
        <w:tblW w:w="0" w:type="auto"/>
        <w:tblInd w:w="45" w:type="dxa"/>
        <w:tblLayout w:type="fixed"/>
        <w:tblCellMar>
          <w:left w:w="10" w:type="dxa"/>
          <w:right w:w="10" w:type="dxa"/>
        </w:tblCellMar>
        <w:tblLook w:val="0000" w:firstRow="0" w:lastRow="0" w:firstColumn="0" w:lastColumn="0" w:noHBand="0" w:noVBand="0"/>
      </w:tblPr>
      <w:tblGrid>
        <w:gridCol w:w="2978"/>
        <w:gridCol w:w="2978"/>
        <w:gridCol w:w="3069"/>
      </w:tblGrid>
      <w:tr w:rsidR="00C5744E">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C5744E" w:rsidRDefault="004F0531">
            <w:pPr>
              <w:keepNext/>
              <w:spacing w:after="0" w:line="240" w:lineRule="auto"/>
              <w:jc w:val="both"/>
            </w:pPr>
            <w:bookmarkStart w:id="14" w:name="va_SME_List"/>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C5744E" w:rsidRDefault="004F0531">
            <w:pPr>
              <w:spacing w:after="0" w:line="240" w:lineRule="auto"/>
              <w:jc w:val="both"/>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C5744E" w:rsidRDefault="004F0531">
            <w:pPr>
              <w:spacing w:after="0" w:line="240" w:lineRule="auto"/>
              <w:jc w:val="both"/>
            </w:pPr>
            <w:r>
              <w:rPr>
                <w:b/>
                <w:color w:val="000000"/>
              </w:rPr>
              <w:t>Project Role</w:t>
            </w:r>
          </w:p>
        </w:tc>
      </w:tr>
      <w:bookmarkEnd w:id="14"/>
      <w:tr w:rsidR="00C5744E">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C5744E" w:rsidRDefault="004F0531">
            <w:pPr>
              <w:spacing w:after="0" w:line="240" w:lineRule="auto"/>
              <w:jc w:val="both"/>
            </w:pPr>
            <w:r>
              <w:rPr>
                <w:color w:val="000000"/>
              </w:rPr>
              <w:t>Amy Joseph, MD</w:t>
            </w:r>
          </w:p>
        </w:tc>
        <w:tc>
          <w:tcPr>
            <w:tcW w:w="2978" w:type="dxa"/>
            <w:tcBorders>
              <w:bottom w:val="single" w:sz="4" w:space="0" w:color="000000"/>
              <w:right w:val="single" w:sz="4" w:space="0" w:color="000000"/>
            </w:tcBorders>
            <w:tcMar>
              <w:top w:w="40" w:type="dxa"/>
              <w:left w:w="40" w:type="dxa"/>
              <w:bottom w:w="40" w:type="dxa"/>
              <w:right w:w="40" w:type="dxa"/>
            </w:tcMar>
          </w:tcPr>
          <w:p w:rsidR="00C5744E" w:rsidRDefault="004F0531" w:rsidP="0092017F">
            <w:pPr>
              <w:spacing w:after="0" w:line="240" w:lineRule="auto"/>
            </w:pPr>
            <w:r>
              <w:rPr>
                <w:color w:val="000000"/>
              </w:rPr>
              <w:t>Chief of Rheum</w:t>
            </w:r>
            <w:r w:rsidR="00E47223">
              <w:rPr>
                <w:color w:val="000000"/>
              </w:rPr>
              <w:t>atology, St Louis VAMC</w:t>
            </w:r>
            <w:r w:rsidR="007F1E84">
              <w:rPr>
                <w:color w:val="000000"/>
              </w:rPr>
              <w:t>;</w:t>
            </w:r>
            <w:r w:rsidR="00994924">
              <w:rPr>
                <w:color w:val="000000"/>
              </w:rPr>
              <w:t xml:space="preserve"> </w:t>
            </w:r>
            <w:r w:rsidR="00E47223">
              <w:rPr>
                <w:color w:val="000000"/>
              </w:rPr>
              <w:t xml:space="preserve">Professor </w:t>
            </w:r>
            <w:r>
              <w:rPr>
                <w:color w:val="000000"/>
              </w:rPr>
              <w:t>of Medicine,</w:t>
            </w:r>
            <w:r w:rsidR="00E47223">
              <w:rPr>
                <w:color w:val="000000"/>
              </w:rPr>
              <w:t xml:space="preserve"> </w:t>
            </w:r>
            <w:r>
              <w:rPr>
                <w:color w:val="000000"/>
              </w:rPr>
              <w:t>Washington University School of Medicine</w:t>
            </w:r>
          </w:p>
        </w:tc>
        <w:tc>
          <w:tcPr>
            <w:tcW w:w="3069" w:type="dxa"/>
            <w:tcBorders>
              <w:bottom w:val="single" w:sz="4" w:space="0" w:color="000000"/>
              <w:right w:val="single" w:sz="4" w:space="0" w:color="000000"/>
            </w:tcBorders>
            <w:tcMar>
              <w:top w:w="40" w:type="dxa"/>
              <w:left w:w="40" w:type="dxa"/>
              <w:bottom w:w="40" w:type="dxa"/>
              <w:right w:w="40" w:type="dxa"/>
            </w:tcMar>
          </w:tcPr>
          <w:p w:rsidR="00C5744E" w:rsidRDefault="004F0531">
            <w:pPr>
              <w:spacing w:after="0" w:line="240" w:lineRule="auto"/>
              <w:jc w:val="both"/>
            </w:pPr>
            <w:r>
              <w:rPr>
                <w:color w:val="000000"/>
              </w:rPr>
              <w:t>Subject Matter Expert, Primary</w:t>
            </w:r>
          </w:p>
        </w:tc>
      </w:tr>
      <w:tr w:rsidR="00C5744E">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C5744E" w:rsidRDefault="004F0531">
            <w:pPr>
              <w:spacing w:after="0" w:line="240" w:lineRule="auto"/>
              <w:jc w:val="both"/>
            </w:pPr>
            <w:r>
              <w:rPr>
                <w:color w:val="000000"/>
              </w:rPr>
              <w:t>J. Steuart Richards, MD</w:t>
            </w:r>
          </w:p>
        </w:tc>
        <w:tc>
          <w:tcPr>
            <w:tcW w:w="2978" w:type="dxa"/>
            <w:tcBorders>
              <w:bottom w:val="single" w:sz="4" w:space="0" w:color="000000"/>
              <w:right w:val="single" w:sz="4" w:space="0" w:color="000000"/>
            </w:tcBorders>
            <w:tcMar>
              <w:top w:w="40" w:type="dxa"/>
              <w:left w:w="40" w:type="dxa"/>
              <w:bottom w:w="40" w:type="dxa"/>
              <w:right w:w="40" w:type="dxa"/>
            </w:tcMar>
          </w:tcPr>
          <w:p w:rsidR="00C5744E" w:rsidRDefault="004F0531" w:rsidP="0092017F">
            <w:pPr>
              <w:spacing w:after="0" w:line="240" w:lineRule="auto"/>
            </w:pPr>
            <w:r>
              <w:rPr>
                <w:color w:val="000000"/>
              </w:rPr>
              <w:t>Chief of Rheumatology, Pittsburg</w:t>
            </w:r>
            <w:r w:rsidR="007F1E84">
              <w:rPr>
                <w:color w:val="000000"/>
              </w:rPr>
              <w:t>h</w:t>
            </w:r>
            <w:r>
              <w:rPr>
                <w:color w:val="000000"/>
              </w:rPr>
              <w:t xml:space="preserve"> VAMC</w:t>
            </w:r>
          </w:p>
        </w:tc>
        <w:tc>
          <w:tcPr>
            <w:tcW w:w="3069" w:type="dxa"/>
            <w:tcBorders>
              <w:bottom w:val="single" w:sz="4" w:space="0" w:color="000000"/>
              <w:right w:val="single" w:sz="4" w:space="0" w:color="000000"/>
            </w:tcBorders>
            <w:tcMar>
              <w:top w:w="40" w:type="dxa"/>
              <w:left w:w="40" w:type="dxa"/>
              <w:bottom w:w="40" w:type="dxa"/>
              <w:right w:w="40" w:type="dxa"/>
            </w:tcMar>
          </w:tcPr>
          <w:p w:rsidR="00C5744E" w:rsidRDefault="004F0531">
            <w:pPr>
              <w:spacing w:after="0" w:line="240" w:lineRule="auto"/>
              <w:jc w:val="both"/>
            </w:pPr>
            <w:r>
              <w:rPr>
                <w:color w:val="000000"/>
              </w:rPr>
              <w:t>Subject Matter Expert, Secondary</w:t>
            </w:r>
          </w:p>
        </w:tc>
      </w:tr>
    </w:tbl>
    <w:p w:rsidR="00C5744E" w:rsidRDefault="00C5744E">
      <w:pPr>
        <w:sectPr w:rsidR="00C5744E" w:rsidSect="00467E60">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20" w:footer="720" w:gutter="0"/>
          <w:lnNumType w:countBy="1" w:restart="continuous"/>
          <w:pgNumType w:fmt="lowerRoman"/>
          <w:cols w:space="720"/>
          <w:titlePg/>
        </w:sectPr>
      </w:pPr>
    </w:p>
    <w:p w:rsidR="00C5744E" w:rsidRDefault="004F0531">
      <w:pPr>
        <w:keepNext/>
        <w:spacing w:before="200" w:after="0" w:line="240" w:lineRule="auto"/>
      </w:pPr>
      <w:bookmarkStart w:id="15" w:name="d0e138"/>
      <w:r>
        <w:rPr>
          <w:rFonts w:ascii="Arial" w:hAnsi="Arial"/>
          <w:b/>
          <w:color w:val="000000"/>
          <w:sz w:val="50"/>
        </w:rPr>
        <w:t>Introduction</w:t>
      </w:r>
    </w:p>
    <w:bookmarkEnd w:id="15"/>
    <w:p w:rsidR="009546FE" w:rsidRDefault="001232C7" w:rsidP="001232C7">
      <w:pPr>
        <w:spacing w:after="0" w:line="240" w:lineRule="auto"/>
        <w:rPr>
          <w:rFonts w:ascii="Calibri" w:hAnsi="Calibri"/>
          <w:color w:val="000000"/>
          <w:sz w:val="24"/>
          <w:szCs w:val="24"/>
          <w:shd w:val="clear" w:color="auto" w:fill="FFFFFF"/>
          <w:lang w:val="en-US"/>
        </w:rPr>
      </w:pPr>
      <w:r w:rsidRPr="001232C7">
        <w:rPr>
          <w:rFonts w:ascii="Calibri" w:hAnsi="Calibri"/>
          <w:color w:val="000000"/>
          <w:sz w:val="24"/>
          <w:szCs w:val="24"/>
          <w:shd w:val="clear" w:color="auto" w:fill="FFFFFF"/>
          <w:lang w:val="en-US"/>
        </w:rPr>
        <w:t>The VA is committed to improving the ability of clinicians to provide care for patients while increasing quality, safety, and efficiency. Recognizing the importance of standardizing clinical knowledge in support of this goal, VA is implementing the HL7 Knowledge Artifact Specification for a wide range of VA clinical use cases. Knowledge Artifacts, referred to as KNARTs, enable the structuring and encoding of clinical knowledge so the knowledge can be integrated with electronic health records to enable clinical decision support.</w:t>
      </w:r>
    </w:p>
    <w:p w:rsidR="009546FE" w:rsidRDefault="009546FE" w:rsidP="001232C7">
      <w:pPr>
        <w:spacing w:after="0" w:line="240" w:lineRule="auto"/>
        <w:rPr>
          <w:rFonts w:ascii="Calibri" w:hAnsi="Calibri"/>
          <w:color w:val="000000"/>
          <w:sz w:val="24"/>
          <w:szCs w:val="24"/>
          <w:shd w:val="clear" w:color="auto" w:fill="FFFFFF"/>
          <w:lang w:val="en-US"/>
        </w:rPr>
      </w:pPr>
    </w:p>
    <w:p w:rsidR="009546FE" w:rsidRDefault="001232C7" w:rsidP="001232C7">
      <w:pPr>
        <w:spacing w:after="0" w:line="240" w:lineRule="auto"/>
        <w:rPr>
          <w:rFonts w:ascii="Calibri" w:hAnsi="Calibri"/>
          <w:color w:val="000000"/>
          <w:sz w:val="24"/>
          <w:szCs w:val="24"/>
          <w:shd w:val="clear" w:color="auto" w:fill="FFFFFF"/>
          <w:lang w:val="en-US"/>
        </w:rPr>
      </w:pPr>
      <w:r w:rsidRPr="001232C7">
        <w:rPr>
          <w:rFonts w:ascii="Calibri" w:hAnsi="Calibri"/>
          <w:color w:val="000000"/>
          <w:sz w:val="24"/>
          <w:szCs w:val="24"/>
          <w:shd w:val="clear" w:color="auto" w:fill="FFFFFF"/>
          <w:lang w:val="en-US"/>
        </w:rPr>
        <w:t>The purpose of this Clinical Content White Paper is to capture the clinical context and intent of KNART use cases in sufficient detail to provide the KNART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w:t>
      </w:r>
    </w:p>
    <w:p w:rsidR="009546FE" w:rsidRDefault="009546FE" w:rsidP="001232C7">
      <w:pPr>
        <w:spacing w:after="0" w:line="240" w:lineRule="auto"/>
        <w:rPr>
          <w:rFonts w:ascii="Calibri" w:hAnsi="Calibri"/>
          <w:color w:val="000000"/>
          <w:sz w:val="24"/>
          <w:szCs w:val="24"/>
          <w:shd w:val="clear" w:color="auto" w:fill="FFFFFF"/>
          <w:lang w:val="en-US"/>
        </w:rPr>
      </w:pPr>
    </w:p>
    <w:p w:rsidR="001232C7" w:rsidRPr="001232C7" w:rsidRDefault="001232C7" w:rsidP="001232C7">
      <w:pPr>
        <w:spacing w:after="0" w:line="240" w:lineRule="auto"/>
        <w:rPr>
          <w:rFonts w:ascii="Times" w:hAnsi="Times"/>
          <w:lang w:val="en-US"/>
        </w:rPr>
      </w:pPr>
      <w:r w:rsidRPr="001232C7">
        <w:rPr>
          <w:rFonts w:ascii="Calibri" w:hAnsi="Calibri"/>
          <w:color w:val="000000"/>
          <w:sz w:val="24"/>
          <w:szCs w:val="24"/>
          <w:shd w:val="clear" w:color="auto" w:fill="FFFFFF"/>
          <w:lang w:val="en-US"/>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rsidR="00C5744E" w:rsidRDefault="00C5744E"/>
    <w:p w:rsidR="000C2D16" w:rsidRDefault="000C2D16">
      <w:r>
        <w:rPr>
          <w:rFonts w:ascii="Arial" w:hAnsi="Arial"/>
          <w:b/>
          <w:color w:val="000000"/>
          <w:sz w:val="50"/>
        </w:rPr>
        <w:t>Co</w:t>
      </w:r>
      <w:r w:rsidR="00BE3EEB">
        <w:rPr>
          <w:rFonts w:ascii="Arial" w:hAnsi="Arial"/>
          <w:b/>
          <w:color w:val="000000"/>
          <w:sz w:val="50"/>
        </w:rPr>
        <w:t>n</w:t>
      </w:r>
      <w:r>
        <w:rPr>
          <w:rFonts w:ascii="Arial" w:hAnsi="Arial"/>
          <w:b/>
          <w:color w:val="000000"/>
          <w:sz w:val="50"/>
        </w:rPr>
        <w:t>ventions Used</w:t>
      </w:r>
    </w:p>
    <w:p w:rsidR="000C2D16" w:rsidRDefault="000C2D16" w:rsidP="000C2D16">
      <w:pPr>
        <w:spacing w:before="200" w:after="0" w:line="240" w:lineRule="auto"/>
        <w:jc w:val="both"/>
        <w:rPr>
          <w:color w:val="000000"/>
        </w:rPr>
      </w:pPr>
      <w:r>
        <w:rPr>
          <w:color w:val="000000"/>
        </w:rPr>
        <w:t>Conventions used within the knowledge artifact descriptions include:</w:t>
      </w:r>
    </w:p>
    <w:p w:rsidR="009546FE" w:rsidRDefault="009521DA" w:rsidP="009546FE">
      <w:pPr>
        <w:spacing w:before="200" w:after="0" w:line="240" w:lineRule="auto"/>
        <w:jc w:val="both"/>
      </w:pPr>
      <w:r>
        <w:t xml:space="preserve">•    </w:t>
      </w:r>
      <w:r w:rsidR="009546FE">
        <w:t>&lt;obtain&gt;: Indicates a prompt to obtain the information listed</w:t>
      </w:r>
      <w:r w:rsidR="00BE3EEB">
        <w:t>.</w:t>
      </w:r>
    </w:p>
    <w:p w:rsidR="009546FE" w:rsidRDefault="009546FE" w:rsidP="009521DA">
      <w:pPr>
        <w:spacing w:before="200" w:after="0" w:line="240" w:lineRule="auto"/>
        <w:ind w:left="720"/>
        <w:jc w:val="both"/>
      </w:pPr>
      <w:r>
        <w:t>•     If possible, the requested information should be obtained from the underlying system(s). Otherwise, prompting the user for information may be required.</w:t>
      </w:r>
    </w:p>
    <w:p w:rsidR="009521DA" w:rsidRDefault="009546FE" w:rsidP="009521DA">
      <w:pPr>
        <w:spacing w:before="200" w:after="0" w:line="240" w:lineRule="auto"/>
        <w:ind w:left="720"/>
        <w:jc w:val="both"/>
      </w:pPr>
      <w:r>
        <w:t>•     The technical and clinical notes associated with a section should be consulted for specific constraints on the information (e.g., time-frame, patient interview, etc.).</w:t>
      </w:r>
    </w:p>
    <w:p w:rsidR="009546FE" w:rsidRDefault="009521DA" w:rsidP="009521DA">
      <w:pPr>
        <w:spacing w:before="200" w:after="0" w:line="240" w:lineRule="auto"/>
        <w:ind w:left="720"/>
        <w:jc w:val="both"/>
      </w:pPr>
      <w:r>
        <w:t xml:space="preserve">•     </w:t>
      </w:r>
      <w:r w:rsidR="009546FE">
        <w:t>Default values: unless otherwise noted, &lt;obtain&gt; indicates to obtain the most recent observation within the past 2 years. It is recognized that this default time-frame value may be altered by future implementations.</w:t>
      </w:r>
    </w:p>
    <w:p w:rsidR="009546FE" w:rsidRDefault="009546FE" w:rsidP="009546FE">
      <w:pPr>
        <w:spacing w:before="200" w:after="0" w:line="240" w:lineRule="auto"/>
        <w:jc w:val="both"/>
      </w:pPr>
      <w:r>
        <w:t>•    [...]: Square brackets enclose explanatory text that indicates some action on the part of the user, or general guidance to the clinical or technical teams. Examples include, but are not limited to:</w:t>
      </w:r>
    </w:p>
    <w:p w:rsidR="009546FE" w:rsidRDefault="009546FE" w:rsidP="009521DA">
      <w:pPr>
        <w:spacing w:before="200" w:after="0" w:line="240" w:lineRule="auto"/>
        <w:ind w:left="720"/>
        <w:jc w:val="both"/>
      </w:pPr>
      <w:r>
        <w:t xml:space="preserve">• [Begin …], [End …]: </w:t>
      </w:r>
      <w:r w:rsidR="006A2ECF">
        <w:t>Indicate t</w:t>
      </w:r>
      <w:r>
        <w:t>he start and end of specific areas to clearly delineate them for technical purposes.</w:t>
      </w:r>
    </w:p>
    <w:p w:rsidR="009546FE" w:rsidRDefault="009546FE" w:rsidP="009521DA">
      <w:pPr>
        <w:spacing w:before="200" w:after="0" w:line="240" w:lineRule="auto"/>
        <w:ind w:left="720"/>
        <w:jc w:val="both"/>
      </w:pPr>
      <w:r>
        <w:t>• [Activate …]: Initiate</w:t>
      </w:r>
      <w:r w:rsidR="006A2ECF">
        <w:t>s</w:t>
      </w:r>
      <w:r>
        <w:t xml:space="preserve"> another knowledge artifact or knowledge artifact section.</w:t>
      </w:r>
    </w:p>
    <w:p w:rsidR="009546FE" w:rsidRDefault="009546FE" w:rsidP="009521DA">
      <w:pPr>
        <w:spacing w:before="200" w:after="0" w:line="240" w:lineRule="auto"/>
        <w:ind w:left="720"/>
        <w:jc w:val="both"/>
      </w:pPr>
      <w:r>
        <w:t xml:space="preserve">• </w:t>
      </w:r>
      <w:r w:rsidR="009521DA">
        <w:t>[</w:t>
      </w:r>
      <w:r>
        <w:t>Section Prompt: ...]: If this section is applicable, then the following prompt should be displayed to the user.</w:t>
      </w:r>
    </w:p>
    <w:p w:rsidR="009546FE" w:rsidRDefault="009546FE" w:rsidP="009521DA">
      <w:pPr>
        <w:spacing w:before="200" w:after="0" w:line="240" w:lineRule="auto"/>
        <w:ind w:left="720"/>
        <w:jc w:val="both"/>
      </w:pPr>
      <w:r>
        <w:t>• [Section Selection Behavior: ...]: Indicates technical constraints or considerations for the selection of items within the section.</w:t>
      </w:r>
    </w:p>
    <w:p w:rsidR="009546FE" w:rsidRDefault="009546FE" w:rsidP="009521DA">
      <w:pPr>
        <w:spacing w:before="200" w:after="0" w:line="240" w:lineRule="auto"/>
        <w:ind w:left="720"/>
        <w:jc w:val="both"/>
      </w:pPr>
      <w:r>
        <w:t xml:space="preserve">• [Attach: ...]: </w:t>
      </w:r>
      <w:r w:rsidR="006A2ECF">
        <w:t>Indicates that t</w:t>
      </w:r>
      <w:r>
        <w:t>he specified item should be attached to the documentation template if available.</w:t>
      </w:r>
    </w:p>
    <w:p w:rsidR="009546FE" w:rsidRDefault="009546FE" w:rsidP="009521DA">
      <w:pPr>
        <w:spacing w:before="200" w:after="0" w:line="240" w:lineRule="auto"/>
        <w:ind w:left="720"/>
        <w:jc w:val="both"/>
      </w:pPr>
      <w:r>
        <w:t xml:space="preserve">• </w:t>
      </w:r>
      <w:r w:rsidR="009521DA">
        <w:t>[</w:t>
      </w:r>
      <w:r>
        <w:t>Link:</w:t>
      </w:r>
      <w:r w:rsidR="009521DA">
        <w:t xml:space="preserve"> </w:t>
      </w:r>
      <w:r>
        <w:t xml:space="preserve">...]: </w:t>
      </w:r>
      <w:r w:rsidR="006A2ECF">
        <w:t>Indicates that, r</w:t>
      </w:r>
      <w:r>
        <w:t>ather than attaching, a link to the item should be included in the documentation template.</w:t>
      </w:r>
    </w:p>
    <w:p w:rsidR="009546FE" w:rsidRDefault="009546FE" w:rsidP="009521DA">
      <w:pPr>
        <w:spacing w:before="200" w:after="0" w:line="240" w:lineRule="auto"/>
        <w:ind w:left="720"/>
        <w:jc w:val="both"/>
      </w:pPr>
      <w:r>
        <w:t>• [Clinical Comments</w:t>
      </w:r>
      <w:r w:rsidR="009521DA">
        <w:t>: …</w:t>
      </w:r>
      <w:r>
        <w:t xml:space="preserve">]: </w:t>
      </w:r>
      <w:r w:rsidR="00667520">
        <w:t>Indicates c</w:t>
      </w:r>
      <w:r>
        <w:t>linical rationale or guidance</w:t>
      </w:r>
      <w:r w:rsidR="00667520">
        <w:t>.</w:t>
      </w:r>
    </w:p>
    <w:p w:rsidR="009546FE" w:rsidRDefault="009546FE" w:rsidP="009521DA">
      <w:pPr>
        <w:spacing w:before="200" w:after="0" w:line="240" w:lineRule="auto"/>
        <w:ind w:left="720"/>
        <w:jc w:val="both"/>
      </w:pPr>
      <w:r>
        <w:t xml:space="preserve">• [Technical Note: ...]: </w:t>
      </w:r>
      <w:r w:rsidR="00667520">
        <w:t>Indicates t</w:t>
      </w:r>
      <w:r>
        <w:t>echnical considerations or notes.</w:t>
      </w:r>
    </w:p>
    <w:p w:rsidR="009546FE" w:rsidRDefault="009546FE" w:rsidP="009521DA">
      <w:pPr>
        <w:spacing w:before="200" w:after="0" w:line="240" w:lineRule="auto"/>
        <w:ind w:left="720"/>
        <w:jc w:val="both"/>
      </w:pPr>
      <w:r>
        <w:t xml:space="preserve">• [If …]: </w:t>
      </w:r>
      <w:r w:rsidR="00D76BB1">
        <w:t>Indicates t</w:t>
      </w:r>
      <w:r>
        <w:t>he beginning of a conditional section.</w:t>
      </w:r>
    </w:p>
    <w:p w:rsidR="009546FE" w:rsidRDefault="009546FE" w:rsidP="009521DA">
      <w:pPr>
        <w:spacing w:before="200" w:after="0" w:line="240" w:lineRule="auto"/>
        <w:ind w:left="720"/>
        <w:jc w:val="both"/>
      </w:pPr>
      <w:r>
        <w:t xml:space="preserve">• [Else, …]: </w:t>
      </w:r>
      <w:r w:rsidR="00D76BB1">
        <w:t>Indicates t</w:t>
      </w:r>
      <w:r>
        <w:t>he beginning of the alternative branch of a conditional section.</w:t>
      </w:r>
    </w:p>
    <w:p w:rsidR="00D76BB1" w:rsidRDefault="00D76BB1" w:rsidP="009521DA">
      <w:pPr>
        <w:spacing w:before="200" w:after="0" w:line="240" w:lineRule="auto"/>
        <w:ind w:left="720"/>
        <w:jc w:val="both"/>
      </w:pPr>
      <w:r>
        <w:t>• [End if …] Indicates the end of a conditional section.</w:t>
      </w:r>
    </w:p>
    <w:p w:rsidR="009546FE" w:rsidRDefault="009546FE" w:rsidP="009546FE">
      <w:pPr>
        <w:spacing w:before="200" w:after="0" w:line="240" w:lineRule="auto"/>
        <w:jc w:val="both"/>
      </w:pPr>
      <w:r>
        <w:t xml:space="preserve">       • Check boxes: Indicate</w:t>
      </w:r>
      <w:r w:rsidR="00D76BB1">
        <w:t>s</w:t>
      </w:r>
      <w:r>
        <w:t xml:space="preserve"> items that should be selected based upon the section selection behavior.</w:t>
      </w:r>
    </w:p>
    <w:p w:rsidR="000C2D16" w:rsidRDefault="000C2D16">
      <w:pPr>
        <w:sectPr w:rsidR="000C2D16" w:rsidSect="00467E60">
          <w:headerReference w:type="even" r:id="rId44"/>
          <w:headerReference w:type="default" r:id="rId45"/>
          <w:footerReference w:type="even" r:id="rId46"/>
          <w:footerReference w:type="default" r:id="rId47"/>
          <w:headerReference w:type="first" r:id="rId48"/>
          <w:footerReference w:type="first" r:id="rId49"/>
          <w:pgSz w:w="11906" w:h="16838"/>
          <w:pgMar w:top="1440" w:right="1440" w:bottom="1440" w:left="1440" w:header="720" w:footer="720" w:gutter="0"/>
          <w:lnNumType w:countBy="1" w:restart="continuous"/>
          <w:pgNumType w:fmt="lowerRoman"/>
          <w:cols w:space="720"/>
          <w:titlePg/>
        </w:sectPr>
      </w:pPr>
    </w:p>
    <w:p w:rsidR="00C5744E" w:rsidRDefault="004F0531">
      <w:pPr>
        <w:keepNext/>
        <w:spacing w:before="200" w:after="0" w:line="240" w:lineRule="auto"/>
      </w:pPr>
      <w:bookmarkStart w:id="16" w:name="d0e147"/>
      <w:r>
        <w:rPr>
          <w:rFonts w:ascii="Arial" w:hAnsi="Arial"/>
          <w:b/>
          <w:color w:val="000000"/>
          <w:sz w:val="50"/>
        </w:rPr>
        <w:t>Rheumatoid Arthritis</w:t>
      </w:r>
    </w:p>
    <w:p w:rsidR="00C5744E" w:rsidRDefault="004F0531">
      <w:pPr>
        <w:spacing w:before="200" w:after="0" w:line="240" w:lineRule="auto"/>
      </w:pPr>
      <w:bookmarkStart w:id="17" w:name="d0e150"/>
      <w:bookmarkEnd w:id="16"/>
      <w:r>
        <w:rPr>
          <w:rFonts w:ascii="Arial" w:hAnsi="Arial"/>
          <w:b/>
          <w:color w:val="000000"/>
          <w:sz w:val="35"/>
        </w:rPr>
        <w:t>1. Clinical Context</w:t>
      </w:r>
    </w:p>
    <w:bookmarkEnd w:id="17"/>
    <w:p w:rsidR="00C5744E" w:rsidRDefault="004F0531">
      <w:pPr>
        <w:spacing w:before="200" w:after="0" w:line="240" w:lineRule="auto"/>
        <w:jc w:val="both"/>
      </w:pPr>
      <w:r>
        <w:rPr>
          <w:color w:val="000000"/>
        </w:rPr>
        <w:t>Rheumatoid arthritis is the most prevalent autoimmune inflammatory arthritis</w:t>
      </w:r>
      <w:r w:rsidR="0036187D">
        <w:rPr>
          <w:color w:val="000000"/>
        </w:rPr>
        <w:t>.</w:t>
      </w:r>
      <w:r>
        <w:rPr>
          <w:color w:val="000000"/>
        </w:rPr>
        <w:t xml:space="preserve"> </w:t>
      </w:r>
      <w:r w:rsidR="0036187D">
        <w:rPr>
          <w:color w:val="000000"/>
        </w:rPr>
        <w:t xml:space="preserve">It </w:t>
      </w:r>
      <w:r>
        <w:rPr>
          <w:color w:val="000000"/>
        </w:rPr>
        <w:t xml:space="preserve">is associated with substantial disability and impacts quality of life, morbidity, and mortality. Its diagnosis and management, however, remain unclear to many primary care physicians, who generate the majority of referrals to rheumatologists. Exposing the basic American College of Rheumatology recommendations to primary care physicians and integrating </w:t>
      </w:r>
      <w:r w:rsidR="0036187D">
        <w:rPr>
          <w:color w:val="000000"/>
        </w:rPr>
        <w:t xml:space="preserve">the recommendations </w:t>
      </w:r>
      <w:r>
        <w:rPr>
          <w:color w:val="000000"/>
        </w:rPr>
        <w:t>into the</w:t>
      </w:r>
      <w:r w:rsidR="0036187D">
        <w:rPr>
          <w:color w:val="000000"/>
        </w:rPr>
        <w:t xml:space="preserve"> primary care</w:t>
      </w:r>
      <w:r>
        <w:rPr>
          <w:color w:val="000000"/>
        </w:rPr>
        <w:t xml:space="preserve"> workflow can decrease practice variability and increase the efficiency and appropriateness of subspecialty management (Singh 2016).</w:t>
      </w:r>
    </w:p>
    <w:p w:rsidR="00C5744E" w:rsidRDefault="004F0531">
      <w:pPr>
        <w:keepNext/>
        <w:spacing w:before="240" w:after="0" w:line="240" w:lineRule="auto"/>
        <w:jc w:val="both"/>
      </w:pPr>
      <w:bookmarkStart w:id="18" w:name="d0e159"/>
      <w:r>
        <w:rPr>
          <w:b/>
          <w:color w:val="000000"/>
          <w:sz w:val="24"/>
        </w:rPr>
        <w:t>Clinical Context Domains</w:t>
      </w:r>
    </w:p>
    <w:bookmarkEnd w:id="18"/>
    <w:p w:rsidR="00C5744E" w:rsidRDefault="00C5744E">
      <w:pPr>
        <w:spacing w:after="0" w:line="240" w:lineRule="auto"/>
        <w:rPr>
          <w:sz w:val="14"/>
        </w:rPr>
      </w:pPr>
    </w:p>
    <w:tbl>
      <w:tblPr>
        <w:tblW w:w="0" w:type="auto"/>
        <w:tblInd w:w="45" w:type="dxa"/>
        <w:tblLayout w:type="fixed"/>
        <w:tblCellMar>
          <w:left w:w="10" w:type="dxa"/>
          <w:right w:w="10" w:type="dxa"/>
        </w:tblCellMar>
        <w:tblLook w:val="0000" w:firstRow="0" w:lastRow="0" w:firstColumn="0" w:lastColumn="0" w:noHBand="0" w:noVBand="0"/>
      </w:tblPr>
      <w:tblGrid>
        <w:gridCol w:w="4513"/>
        <w:gridCol w:w="4513"/>
      </w:tblGrid>
      <w:tr w:rsidR="00C5744E">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C5744E" w:rsidRDefault="004F0531">
            <w:pPr>
              <w:spacing w:after="0" w:line="240" w:lineRule="auto"/>
              <w:jc w:val="both"/>
            </w:pPr>
            <w:r>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rsidR="00C5744E" w:rsidRDefault="004F0531">
            <w:pPr>
              <w:spacing w:after="0" w:line="240" w:lineRule="auto"/>
              <w:jc w:val="both"/>
            </w:pPr>
            <w:r>
              <w:rPr>
                <w:color w:val="000000"/>
              </w:rPr>
              <w:t>Provider to include Primary Care</w:t>
            </w:r>
          </w:p>
        </w:tc>
      </w:tr>
      <w:tr w:rsidR="00C5744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C5744E" w:rsidRDefault="004F0531">
            <w:pPr>
              <w:spacing w:after="0" w:line="240" w:lineRule="auto"/>
              <w:jc w:val="both"/>
            </w:pPr>
            <w:r>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rsidR="00C5744E" w:rsidRDefault="004F0531">
            <w:pPr>
              <w:spacing w:after="0" w:line="240" w:lineRule="auto"/>
              <w:jc w:val="both"/>
            </w:pPr>
            <w:r>
              <w:rPr>
                <w:color w:val="000000"/>
              </w:rPr>
              <w:t>Adult Patients</w:t>
            </w:r>
          </w:p>
        </w:tc>
      </w:tr>
      <w:tr w:rsidR="00C5744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C5744E" w:rsidRDefault="004F0531">
            <w:pPr>
              <w:spacing w:after="0" w:line="240" w:lineRule="auto"/>
              <w:jc w:val="both"/>
            </w:pPr>
            <w:r>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rsidR="00C5744E" w:rsidRDefault="004F0531">
            <w:pPr>
              <w:spacing w:after="0" w:line="240" w:lineRule="auto"/>
              <w:jc w:val="both"/>
            </w:pPr>
            <w:r>
              <w:rPr>
                <w:color w:val="000000"/>
              </w:rPr>
              <w:t>Routine</w:t>
            </w:r>
          </w:p>
        </w:tc>
      </w:tr>
      <w:tr w:rsidR="00C5744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C5744E" w:rsidRDefault="004F0531">
            <w:pPr>
              <w:spacing w:after="0" w:line="240" w:lineRule="auto"/>
              <w:jc w:val="both"/>
            </w:pPr>
            <w:r>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rsidR="00C5744E" w:rsidRDefault="004F0531">
            <w:pPr>
              <w:spacing w:after="0" w:line="240" w:lineRule="auto"/>
              <w:jc w:val="both"/>
            </w:pPr>
            <w:r>
              <w:rPr>
                <w:color w:val="000000"/>
              </w:rPr>
              <w:t>Primary Care</w:t>
            </w:r>
          </w:p>
        </w:tc>
      </w:tr>
      <w:tr w:rsidR="00C5744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C5744E" w:rsidRDefault="004F0531">
            <w:pPr>
              <w:spacing w:after="0" w:line="240" w:lineRule="auto"/>
              <w:jc w:val="both"/>
            </w:pPr>
            <w:r>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rsidR="00C5744E" w:rsidRDefault="004F0531">
            <w:pPr>
              <w:spacing w:after="0" w:line="240" w:lineRule="auto"/>
              <w:jc w:val="both"/>
            </w:pPr>
            <w:r>
              <w:rPr>
                <w:color w:val="000000"/>
              </w:rPr>
              <w:t>Outpatient</w:t>
            </w:r>
          </w:p>
        </w:tc>
      </w:tr>
    </w:tbl>
    <w:p w:rsidR="00C5744E" w:rsidRDefault="004F0531">
      <w:pPr>
        <w:spacing w:before="200" w:after="0" w:line="240" w:lineRule="auto"/>
      </w:pPr>
      <w:bookmarkStart w:id="19" w:name="d0e189"/>
      <w:r>
        <w:rPr>
          <w:rFonts w:ascii="Arial" w:hAnsi="Arial"/>
          <w:b/>
          <w:color w:val="000000"/>
          <w:sz w:val="35"/>
        </w:rPr>
        <w:t>2. Knowledge Artifacts</w:t>
      </w:r>
    </w:p>
    <w:bookmarkEnd w:id="19"/>
    <w:p w:rsidR="00C5744E" w:rsidRDefault="004F0531">
      <w:pPr>
        <w:spacing w:before="200" w:after="0" w:line="240" w:lineRule="auto"/>
        <w:jc w:val="both"/>
      </w:pPr>
      <w:r>
        <w:rPr>
          <w:color w:val="000000"/>
        </w:rPr>
        <w:t xml:space="preserve">This section describes the </w:t>
      </w:r>
      <w:r w:rsidR="00D866B3">
        <w:rPr>
          <w:color w:val="000000"/>
        </w:rPr>
        <w:t xml:space="preserve">CDS KNARTs </w:t>
      </w:r>
      <w:r>
        <w:rPr>
          <w:color w:val="000000"/>
        </w:rPr>
        <w:t>that are intended for users caring for adult patients who present to a Primary Care Clinic with joint pain or inflammatory arthritis. The intent of these artifacts is to ensure a minimum workup is initiated prior to a Rheumatology Consultation.</w:t>
      </w:r>
    </w:p>
    <w:p w:rsidR="00C5744E" w:rsidRDefault="004F0531">
      <w:pPr>
        <w:spacing w:before="200" w:after="0" w:line="240" w:lineRule="auto"/>
        <w:jc w:val="both"/>
      </w:pPr>
      <w:r>
        <w:rPr>
          <w:color w:val="000000"/>
        </w:rPr>
        <w:t>Three knowledge artifacts define this clinical use case and are described in detail in the following sections. They are:</w:t>
      </w:r>
    </w:p>
    <w:p w:rsidR="00C5744E" w:rsidRDefault="004F0531">
      <w:pPr>
        <w:numPr>
          <w:ilvl w:val="0"/>
          <w:numId w:val="4"/>
        </w:numPr>
        <w:tabs>
          <w:tab w:val="left" w:pos="200"/>
        </w:tabs>
        <w:spacing w:before="200" w:after="0" w:line="240" w:lineRule="auto"/>
        <w:ind w:left="200" w:hanging="200"/>
        <w:jc w:val="both"/>
      </w:pPr>
      <w:bookmarkStart w:id="20" w:name="d0e197"/>
      <w:bookmarkStart w:id="21" w:name="d0e196"/>
      <w:r>
        <w:rPr>
          <w:color w:val="000000"/>
        </w:rPr>
        <w:t>Consult Request</w:t>
      </w:r>
    </w:p>
    <w:p w:rsidR="00C5744E" w:rsidRDefault="00224ADF">
      <w:pPr>
        <w:numPr>
          <w:ilvl w:val="0"/>
          <w:numId w:val="1"/>
        </w:numPr>
        <w:tabs>
          <w:tab w:val="left" w:pos="400"/>
        </w:tabs>
        <w:spacing w:before="200" w:after="0" w:line="240" w:lineRule="auto"/>
        <w:ind w:left="400" w:hanging="200"/>
        <w:jc w:val="both"/>
      </w:pPr>
      <w:bookmarkStart w:id="22" w:name="d0e201"/>
      <w:bookmarkStart w:id="23" w:name="d0e200"/>
      <w:bookmarkEnd w:id="20"/>
      <w:bookmarkEnd w:id="21"/>
      <w:r>
        <w:rPr>
          <w:color w:val="000000"/>
        </w:rPr>
        <w:t>This is a h</w:t>
      </w:r>
      <w:r w:rsidR="004F0531">
        <w:rPr>
          <w:color w:val="000000"/>
        </w:rPr>
        <w:t>igh-level, encompassing artifact meant to communicate the request for a rheumatology consultation</w:t>
      </w:r>
      <w:r w:rsidR="006A3943">
        <w:rPr>
          <w:color w:val="000000"/>
        </w:rPr>
        <w:t>.</w:t>
      </w:r>
    </w:p>
    <w:p w:rsidR="00C5744E" w:rsidRDefault="006A3943">
      <w:pPr>
        <w:numPr>
          <w:ilvl w:val="0"/>
          <w:numId w:val="1"/>
        </w:numPr>
        <w:tabs>
          <w:tab w:val="left" w:pos="400"/>
        </w:tabs>
        <w:spacing w:before="200" w:after="0" w:line="240" w:lineRule="auto"/>
        <w:ind w:left="400" w:hanging="200"/>
        <w:jc w:val="both"/>
      </w:pPr>
      <w:bookmarkStart w:id="24" w:name="d0e204"/>
      <w:bookmarkEnd w:id="22"/>
      <w:bookmarkEnd w:id="23"/>
      <w:r>
        <w:rPr>
          <w:color w:val="000000"/>
        </w:rPr>
        <w:t>It r</w:t>
      </w:r>
      <w:r w:rsidR="004F0531">
        <w:rPr>
          <w:color w:val="000000"/>
        </w:rPr>
        <w:t>elies upon the documentation template and order set artifacts</w:t>
      </w:r>
      <w:r>
        <w:rPr>
          <w:color w:val="000000"/>
        </w:rPr>
        <w:t>.</w:t>
      </w:r>
    </w:p>
    <w:p w:rsidR="00C5744E" w:rsidRDefault="004F0531">
      <w:pPr>
        <w:numPr>
          <w:ilvl w:val="0"/>
          <w:numId w:val="4"/>
        </w:numPr>
        <w:tabs>
          <w:tab w:val="left" w:pos="200"/>
        </w:tabs>
        <w:spacing w:before="200" w:after="0" w:line="240" w:lineRule="auto"/>
        <w:ind w:left="200" w:hanging="200"/>
        <w:jc w:val="both"/>
      </w:pPr>
      <w:bookmarkStart w:id="25" w:name="d0e207"/>
      <w:bookmarkEnd w:id="24"/>
      <w:r>
        <w:rPr>
          <w:color w:val="000000"/>
        </w:rPr>
        <w:t>Documentation Template</w:t>
      </w:r>
    </w:p>
    <w:p w:rsidR="00C5744E" w:rsidRDefault="006A3943">
      <w:pPr>
        <w:numPr>
          <w:ilvl w:val="0"/>
          <w:numId w:val="2"/>
        </w:numPr>
        <w:tabs>
          <w:tab w:val="left" w:pos="400"/>
        </w:tabs>
        <w:spacing w:before="200" w:after="0" w:line="240" w:lineRule="auto"/>
        <w:ind w:left="400" w:hanging="200"/>
        <w:jc w:val="both"/>
      </w:pPr>
      <w:bookmarkStart w:id="26" w:name="d0e211"/>
      <w:bookmarkStart w:id="27" w:name="d0e210"/>
      <w:bookmarkEnd w:id="25"/>
      <w:r>
        <w:rPr>
          <w:color w:val="000000"/>
        </w:rPr>
        <w:t>This is a template used to d</w:t>
      </w:r>
      <w:r w:rsidR="004F0531">
        <w:rPr>
          <w:color w:val="000000"/>
        </w:rPr>
        <w:t>ocument the information provided by the referring provider</w:t>
      </w:r>
      <w:r>
        <w:rPr>
          <w:color w:val="000000"/>
        </w:rPr>
        <w:t>.</w:t>
      </w:r>
    </w:p>
    <w:p w:rsidR="00C5744E" w:rsidRDefault="006A3943">
      <w:pPr>
        <w:numPr>
          <w:ilvl w:val="0"/>
          <w:numId w:val="2"/>
        </w:numPr>
        <w:tabs>
          <w:tab w:val="left" w:pos="400"/>
        </w:tabs>
        <w:spacing w:before="200" w:after="0" w:line="240" w:lineRule="auto"/>
        <w:ind w:left="400" w:hanging="200"/>
        <w:jc w:val="both"/>
      </w:pPr>
      <w:bookmarkStart w:id="28" w:name="d0e214"/>
      <w:bookmarkEnd w:id="26"/>
      <w:bookmarkEnd w:id="27"/>
      <w:r>
        <w:rPr>
          <w:color w:val="000000"/>
        </w:rPr>
        <w:t>It i</w:t>
      </w:r>
      <w:r w:rsidR="004F0531">
        <w:rPr>
          <w:color w:val="000000"/>
        </w:rPr>
        <w:t>ncludes logic for appropriate display of documentation sections</w:t>
      </w:r>
      <w:r>
        <w:rPr>
          <w:color w:val="000000"/>
        </w:rPr>
        <w:t>.</w:t>
      </w:r>
    </w:p>
    <w:p w:rsidR="00C5744E" w:rsidRDefault="004F0531">
      <w:pPr>
        <w:numPr>
          <w:ilvl w:val="0"/>
          <w:numId w:val="4"/>
        </w:numPr>
        <w:tabs>
          <w:tab w:val="left" w:pos="200"/>
        </w:tabs>
        <w:spacing w:before="200" w:after="0" w:line="240" w:lineRule="auto"/>
        <w:ind w:left="200" w:hanging="200"/>
        <w:jc w:val="both"/>
      </w:pPr>
      <w:bookmarkStart w:id="29" w:name="d0e217"/>
      <w:bookmarkEnd w:id="28"/>
      <w:r>
        <w:rPr>
          <w:color w:val="000000"/>
        </w:rPr>
        <w:t>Order Set</w:t>
      </w:r>
    </w:p>
    <w:p w:rsidR="00C5744E" w:rsidRDefault="006A3943">
      <w:pPr>
        <w:numPr>
          <w:ilvl w:val="0"/>
          <w:numId w:val="3"/>
        </w:numPr>
        <w:tabs>
          <w:tab w:val="left" w:pos="400"/>
        </w:tabs>
        <w:spacing w:before="200" w:after="0" w:line="240" w:lineRule="auto"/>
        <w:ind w:left="400" w:hanging="200"/>
        <w:jc w:val="both"/>
      </w:pPr>
      <w:bookmarkStart w:id="30" w:name="d0e221"/>
      <w:bookmarkStart w:id="31" w:name="d0e220"/>
      <w:bookmarkEnd w:id="29"/>
      <w:r>
        <w:rPr>
          <w:color w:val="000000"/>
        </w:rPr>
        <w:t>This is the set of o</w:t>
      </w:r>
      <w:r w:rsidR="004F0531">
        <w:rPr>
          <w:color w:val="000000"/>
        </w:rPr>
        <w:t>rderable items associated with the consult request</w:t>
      </w:r>
      <w:r>
        <w:rPr>
          <w:color w:val="000000"/>
        </w:rPr>
        <w:t>.</w:t>
      </w:r>
    </w:p>
    <w:p w:rsidR="00C5744E" w:rsidRDefault="006A3943">
      <w:pPr>
        <w:numPr>
          <w:ilvl w:val="0"/>
          <w:numId w:val="3"/>
        </w:numPr>
        <w:tabs>
          <w:tab w:val="left" w:pos="400"/>
        </w:tabs>
        <w:spacing w:before="200" w:after="0" w:line="240" w:lineRule="auto"/>
        <w:ind w:left="400" w:hanging="200"/>
        <w:jc w:val="both"/>
      </w:pPr>
      <w:bookmarkStart w:id="32" w:name="d0e224"/>
      <w:bookmarkEnd w:id="30"/>
      <w:bookmarkEnd w:id="31"/>
      <w:r>
        <w:rPr>
          <w:color w:val="000000"/>
        </w:rPr>
        <w:t>It i</w:t>
      </w:r>
      <w:r w:rsidR="004F0531">
        <w:rPr>
          <w:color w:val="000000"/>
        </w:rPr>
        <w:t>ncludes logic for appropriate display of the order set</w:t>
      </w:r>
      <w:r>
        <w:rPr>
          <w:color w:val="000000"/>
        </w:rPr>
        <w:t>.</w:t>
      </w:r>
    </w:p>
    <w:bookmarkEnd w:id="32"/>
    <w:p w:rsidR="00C5744E" w:rsidRDefault="00C5744E">
      <w:pPr>
        <w:sectPr w:rsidR="00C5744E" w:rsidSect="00467E60">
          <w:headerReference w:type="even" r:id="rId50"/>
          <w:headerReference w:type="default" r:id="rId51"/>
          <w:footerReference w:type="even" r:id="rId52"/>
          <w:footerReference w:type="default" r:id="rId53"/>
          <w:headerReference w:type="first" r:id="rId54"/>
          <w:footerReference w:type="first" r:id="rId55"/>
          <w:pgSz w:w="11906" w:h="16838"/>
          <w:pgMar w:top="1440" w:right="1440" w:bottom="1440" w:left="1440" w:header="720" w:footer="720" w:gutter="0"/>
          <w:lnNumType w:countBy="1" w:restart="continuous"/>
          <w:pgNumType w:start="1"/>
          <w:cols w:space="720"/>
          <w:titlePg/>
        </w:sectPr>
      </w:pPr>
    </w:p>
    <w:p w:rsidR="00C5744E" w:rsidRDefault="004F0531">
      <w:pPr>
        <w:keepNext/>
        <w:spacing w:before="200" w:after="0" w:line="240" w:lineRule="auto"/>
        <w:rPr>
          <w:rFonts w:ascii="Arial" w:hAnsi="Arial"/>
          <w:b/>
          <w:color w:val="000000"/>
          <w:sz w:val="50"/>
        </w:rPr>
      </w:pPr>
      <w:bookmarkStart w:id="33" w:name="d0e279"/>
      <w:r>
        <w:rPr>
          <w:rFonts w:ascii="Arial" w:hAnsi="Arial"/>
          <w:b/>
          <w:color w:val="000000"/>
          <w:sz w:val="50"/>
        </w:rPr>
        <w:t>Composite</w:t>
      </w:r>
    </w:p>
    <w:p w:rsidR="001737D3" w:rsidRDefault="001737D3" w:rsidP="001737D3">
      <w:pPr>
        <w:spacing w:before="200" w:after="0" w:line="240" w:lineRule="auto"/>
        <w:jc w:val="both"/>
      </w:pPr>
      <w:r w:rsidRPr="001737D3">
        <w:t>[Begin Composite.]</w:t>
      </w:r>
    </w:p>
    <w:p w:rsidR="00C5744E" w:rsidRDefault="004F0531">
      <w:pPr>
        <w:spacing w:before="200" w:after="0" w:line="240" w:lineRule="auto"/>
      </w:pPr>
      <w:bookmarkStart w:id="34" w:name="d0e282"/>
      <w:bookmarkEnd w:id="33"/>
      <w:r>
        <w:rPr>
          <w:rFonts w:ascii="Arial" w:hAnsi="Arial"/>
          <w:b/>
          <w:color w:val="000000"/>
          <w:sz w:val="35"/>
        </w:rPr>
        <w:t>1. Knowledge Narrative</w:t>
      </w:r>
    </w:p>
    <w:bookmarkEnd w:id="34"/>
    <w:p w:rsidR="00C5744E" w:rsidRDefault="004F0531">
      <w:pPr>
        <w:spacing w:before="200" w:after="0" w:line="240" w:lineRule="auto"/>
        <w:jc w:val="both"/>
      </w:pPr>
      <w:r>
        <w:rPr>
          <w:color w:val="000000"/>
        </w:rPr>
        <w:t>[See Clinical Context</w:t>
      </w:r>
      <w:r w:rsidR="000C2D16">
        <w:rPr>
          <w:color w:val="000000"/>
        </w:rPr>
        <w:t xml:space="preserve"> in Chapter</w:t>
      </w:r>
      <w:r w:rsidR="00D866B3">
        <w:rPr>
          <w:color w:val="000000"/>
        </w:rPr>
        <w:t xml:space="preserve"> 1</w:t>
      </w:r>
      <w:r>
        <w:rPr>
          <w:color w:val="000000"/>
        </w:rPr>
        <w:t>.]</w:t>
      </w:r>
    </w:p>
    <w:p w:rsidR="00C5744E" w:rsidRDefault="004F0531">
      <w:pPr>
        <w:spacing w:before="200" w:after="0" w:line="240" w:lineRule="auto"/>
      </w:pPr>
      <w:bookmarkStart w:id="35" w:name="d0e287"/>
      <w:r>
        <w:rPr>
          <w:rFonts w:ascii="Arial" w:hAnsi="Arial"/>
          <w:b/>
          <w:color w:val="000000"/>
          <w:sz w:val="35"/>
        </w:rPr>
        <w:t>2. Consult Request</w:t>
      </w:r>
    </w:p>
    <w:bookmarkEnd w:id="35"/>
    <w:p w:rsidR="00C5744E" w:rsidRDefault="004F0531">
      <w:pPr>
        <w:spacing w:before="200" w:after="0" w:line="240" w:lineRule="auto"/>
        <w:jc w:val="both"/>
      </w:pPr>
      <w:r>
        <w:rPr>
          <w:color w:val="000000"/>
        </w:rPr>
        <w:t>[Technical Note: The following list provides the basic components of the consult request. This is the high-level, encompassing artifact, and must be combined with the documentation template and order set to form a fully functional knowledge artifact.</w:t>
      </w:r>
      <w:r w:rsidR="00B33388">
        <w:rPr>
          <w:color w:val="000000"/>
        </w:rPr>
        <w:t xml:space="preserve"> The information for the consult request can be obtained as part of the composite or within the corresponding order set component in the consult section If obtained within the composite, this information should pre-populate the respective order set component.</w:t>
      </w:r>
      <w:r>
        <w:rPr>
          <w:color w:val="000000"/>
        </w:rPr>
        <w:t>]</w:t>
      </w:r>
    </w:p>
    <w:p w:rsidR="00C5744E" w:rsidRDefault="004F0531">
      <w:pPr>
        <w:spacing w:before="200" w:after="0" w:line="240" w:lineRule="auto"/>
        <w:jc w:val="both"/>
      </w:pPr>
      <w:r>
        <w:rPr>
          <w:color w:val="000000"/>
        </w:rPr>
        <w:t>[Section Prompt: In order to initiate a rheumatology consult, please provide the following information.]</w:t>
      </w:r>
    </w:p>
    <w:p w:rsidR="00C5744E" w:rsidRPr="00BE69B3" w:rsidRDefault="004F0531">
      <w:pPr>
        <w:numPr>
          <w:ilvl w:val="0"/>
          <w:numId w:val="8"/>
        </w:numPr>
        <w:tabs>
          <w:tab w:val="left" w:pos="200"/>
        </w:tabs>
        <w:spacing w:before="200" w:after="0" w:line="240" w:lineRule="auto"/>
        <w:ind w:left="200" w:hanging="200"/>
        <w:jc w:val="both"/>
      </w:pPr>
      <w:bookmarkStart w:id="36" w:name="d0e295"/>
      <w:bookmarkStart w:id="37" w:name="d0e294"/>
      <w:r w:rsidRPr="00832798">
        <w:rPr>
          <w:color w:val="000000"/>
        </w:rPr>
        <w:t>Reason for Consult: Joint Pain</w:t>
      </w:r>
    </w:p>
    <w:p w:rsidR="009546FE" w:rsidRPr="00BE69B3" w:rsidRDefault="00832798" w:rsidP="00BE69B3">
      <w:pPr>
        <w:numPr>
          <w:ilvl w:val="0"/>
          <w:numId w:val="8"/>
        </w:numPr>
        <w:tabs>
          <w:tab w:val="left" w:pos="200"/>
        </w:tabs>
        <w:spacing w:before="200" w:after="0" w:line="240" w:lineRule="auto"/>
        <w:ind w:left="200" w:hanging="200"/>
        <w:jc w:val="both"/>
      </w:pPr>
      <w:r w:rsidRPr="00BE69B3">
        <w:rPr>
          <w:color w:val="000000"/>
          <w:lang w:val="en-US"/>
        </w:rPr>
        <w:t>Consult Specialty: Rheumatology</w:t>
      </w:r>
    </w:p>
    <w:p w:rsidR="00832798" w:rsidRPr="00BE69B3" w:rsidRDefault="009546FE" w:rsidP="00BE69B3">
      <w:pPr>
        <w:numPr>
          <w:ilvl w:val="0"/>
          <w:numId w:val="8"/>
        </w:numPr>
        <w:tabs>
          <w:tab w:val="left" w:pos="200"/>
        </w:tabs>
        <w:spacing w:before="200" w:after="0" w:line="240" w:lineRule="auto"/>
        <w:ind w:left="200" w:hanging="200"/>
        <w:jc w:val="both"/>
      </w:pPr>
      <w:r w:rsidRPr="00BE69B3">
        <w:rPr>
          <w:color w:val="000000"/>
          <w:lang w:val="en-US"/>
        </w:rPr>
        <w:t>Priority: Routine</w:t>
      </w:r>
    </w:p>
    <w:p w:rsidR="009546FE" w:rsidRPr="00BE69B3" w:rsidRDefault="009546FE" w:rsidP="00BE69B3">
      <w:pPr>
        <w:numPr>
          <w:ilvl w:val="0"/>
          <w:numId w:val="8"/>
        </w:numPr>
        <w:tabs>
          <w:tab w:val="left" w:pos="200"/>
        </w:tabs>
        <w:spacing w:before="200" w:after="0" w:line="240" w:lineRule="auto"/>
        <w:ind w:left="200" w:hanging="200"/>
        <w:jc w:val="both"/>
      </w:pPr>
      <w:r w:rsidRPr="00BE69B3">
        <w:rPr>
          <w:color w:val="000000"/>
          <w:lang w:val="en-US"/>
        </w:rPr>
        <w:t>&lt;obtain&gt; Referring Physician</w:t>
      </w:r>
    </w:p>
    <w:p w:rsidR="009546FE" w:rsidRPr="00BE69B3" w:rsidRDefault="009546FE" w:rsidP="00BE69B3">
      <w:pPr>
        <w:numPr>
          <w:ilvl w:val="0"/>
          <w:numId w:val="8"/>
        </w:numPr>
        <w:tabs>
          <w:tab w:val="left" w:pos="200"/>
        </w:tabs>
        <w:spacing w:before="200" w:after="0" w:line="240" w:lineRule="auto"/>
        <w:ind w:left="200" w:hanging="200"/>
        <w:jc w:val="both"/>
      </w:pPr>
      <w:r w:rsidRPr="00BE69B3">
        <w:rPr>
          <w:color w:val="000000"/>
          <w:lang w:val="en-US"/>
        </w:rPr>
        <w:t>&lt;obtain&gt; Referring Physician Contact Information</w:t>
      </w:r>
    </w:p>
    <w:bookmarkEnd w:id="36"/>
    <w:bookmarkEnd w:id="37"/>
    <w:p w:rsidR="00C5744E" w:rsidRDefault="004F0531" w:rsidP="00BE69B3">
      <w:pPr>
        <w:tabs>
          <w:tab w:val="left" w:pos="200"/>
        </w:tabs>
        <w:spacing w:before="200" w:after="0" w:line="240" w:lineRule="auto"/>
        <w:jc w:val="both"/>
        <w:rPr>
          <w:color w:val="000000"/>
        </w:rPr>
      </w:pPr>
      <w:r>
        <w:rPr>
          <w:color w:val="000000"/>
        </w:rPr>
        <w:t xml:space="preserve">[Activate </w:t>
      </w:r>
      <w:r w:rsidR="001737D3">
        <w:rPr>
          <w:color w:val="000000"/>
        </w:rPr>
        <w:t>D</w:t>
      </w:r>
      <w:r>
        <w:rPr>
          <w:color w:val="000000"/>
        </w:rPr>
        <w:t xml:space="preserve">ocumentation </w:t>
      </w:r>
      <w:r w:rsidR="001737D3">
        <w:rPr>
          <w:color w:val="000000"/>
        </w:rPr>
        <w:t>T</w:t>
      </w:r>
      <w:r>
        <w:rPr>
          <w:color w:val="000000"/>
        </w:rPr>
        <w:t>emplate.]</w:t>
      </w:r>
    </w:p>
    <w:p w:rsidR="001737D3" w:rsidRDefault="001737D3" w:rsidP="00BE69B3">
      <w:pPr>
        <w:tabs>
          <w:tab w:val="left" w:pos="200"/>
        </w:tabs>
        <w:spacing w:before="200" w:after="0" w:line="240" w:lineRule="auto"/>
        <w:jc w:val="both"/>
      </w:pPr>
      <w:r>
        <w:t>[End Composite.]</w:t>
      </w:r>
    </w:p>
    <w:p w:rsidR="00C5744E" w:rsidRDefault="00C5744E">
      <w:pPr>
        <w:sectPr w:rsidR="00C5744E" w:rsidSect="00467E60">
          <w:headerReference w:type="even" r:id="rId56"/>
          <w:headerReference w:type="default" r:id="rId57"/>
          <w:footerReference w:type="even" r:id="rId58"/>
          <w:footerReference w:type="default" r:id="rId59"/>
          <w:headerReference w:type="first" r:id="rId60"/>
          <w:footerReference w:type="first" r:id="rId61"/>
          <w:pgSz w:w="11906" w:h="16838"/>
          <w:pgMar w:top="1440" w:right="1440" w:bottom="1440" w:left="1440" w:header="720" w:footer="720" w:gutter="0"/>
          <w:lnNumType w:countBy="1" w:restart="continuous"/>
          <w:cols w:space="720"/>
          <w:titlePg/>
        </w:sectPr>
      </w:pPr>
    </w:p>
    <w:p w:rsidR="00C5744E" w:rsidRDefault="004F0531" w:rsidP="007E0E21">
      <w:pPr>
        <w:keepNext/>
        <w:spacing w:before="200" w:after="0" w:line="240" w:lineRule="auto"/>
        <w:rPr>
          <w:rFonts w:ascii="Arial" w:hAnsi="Arial"/>
          <w:b/>
          <w:color w:val="000000"/>
          <w:sz w:val="50"/>
        </w:rPr>
      </w:pPr>
      <w:bookmarkStart w:id="38" w:name="d0e321"/>
      <w:r>
        <w:rPr>
          <w:rFonts w:ascii="Arial" w:hAnsi="Arial"/>
          <w:b/>
          <w:color w:val="000000"/>
          <w:sz w:val="50"/>
        </w:rPr>
        <w:t>Documentation Template</w:t>
      </w:r>
    </w:p>
    <w:p w:rsidR="001737D3" w:rsidRDefault="001737D3" w:rsidP="001737D3">
      <w:pPr>
        <w:spacing w:before="200" w:after="0" w:line="240" w:lineRule="auto"/>
        <w:jc w:val="both"/>
      </w:pPr>
      <w:r w:rsidRPr="001737D3">
        <w:t>[Begin Documentation Template.]</w:t>
      </w:r>
    </w:p>
    <w:p w:rsidR="00C5744E" w:rsidRDefault="004F0531" w:rsidP="007E0E21">
      <w:pPr>
        <w:spacing w:before="200" w:after="0" w:line="240" w:lineRule="auto"/>
      </w:pPr>
      <w:bookmarkStart w:id="39" w:name="d0e324"/>
      <w:bookmarkEnd w:id="38"/>
      <w:r>
        <w:rPr>
          <w:rFonts w:ascii="Arial" w:hAnsi="Arial"/>
          <w:b/>
          <w:color w:val="000000"/>
          <w:sz w:val="35"/>
        </w:rPr>
        <w:t>1. Knowledge Narrative</w:t>
      </w:r>
    </w:p>
    <w:bookmarkEnd w:id="39"/>
    <w:p w:rsidR="00C5744E" w:rsidRDefault="004F0531" w:rsidP="007E0E21">
      <w:pPr>
        <w:spacing w:before="200" w:after="0" w:line="240" w:lineRule="auto"/>
        <w:jc w:val="both"/>
      </w:pPr>
      <w:r>
        <w:rPr>
          <w:color w:val="000000"/>
        </w:rPr>
        <w:t>[See Clinical Context</w:t>
      </w:r>
      <w:r w:rsidR="000C2D16">
        <w:rPr>
          <w:color w:val="000000"/>
        </w:rPr>
        <w:t xml:space="preserve"> in Chapter </w:t>
      </w:r>
      <w:r w:rsidR="00D866B3">
        <w:rPr>
          <w:color w:val="000000"/>
        </w:rPr>
        <w:t>1</w:t>
      </w:r>
      <w:r>
        <w:rPr>
          <w:color w:val="000000"/>
        </w:rPr>
        <w:t>.]</w:t>
      </w:r>
    </w:p>
    <w:p w:rsidR="00C5744E" w:rsidRDefault="004F0531" w:rsidP="007E0E21">
      <w:pPr>
        <w:spacing w:before="200" w:after="0" w:line="240" w:lineRule="auto"/>
        <w:jc w:val="both"/>
      </w:pPr>
      <w:r>
        <w:rPr>
          <w:color w:val="000000"/>
        </w:rPr>
        <w:t>[Section Prompt: This documentation template is intended for primary care physicians documenting findings for outpatients with joint pain or inflammatory arthritis in preparation for their referral to rheumatology.]</w:t>
      </w:r>
    </w:p>
    <w:p w:rsidR="00C5744E" w:rsidRDefault="004F0531" w:rsidP="007E0E21">
      <w:pPr>
        <w:spacing w:before="200" w:after="0" w:line="240" w:lineRule="auto"/>
      </w:pPr>
      <w:bookmarkStart w:id="40" w:name="d0e331"/>
      <w:r>
        <w:rPr>
          <w:rFonts w:ascii="Arial" w:hAnsi="Arial"/>
          <w:b/>
          <w:color w:val="000000"/>
          <w:sz w:val="35"/>
        </w:rPr>
        <w:t>2. History</w:t>
      </w:r>
    </w:p>
    <w:bookmarkEnd w:id="40"/>
    <w:p w:rsidR="00C5744E" w:rsidRDefault="004F0531" w:rsidP="007E0E21">
      <w:pPr>
        <w:spacing w:before="200" w:after="0" w:line="240" w:lineRule="auto"/>
        <w:jc w:val="both"/>
      </w:pPr>
      <w:r>
        <w:rPr>
          <w:color w:val="000000"/>
        </w:rPr>
        <w:t>[Begin History section.]</w:t>
      </w:r>
    </w:p>
    <w:p w:rsidR="00C5744E" w:rsidRDefault="004F0531" w:rsidP="007E0E21">
      <w:pPr>
        <w:spacing w:before="200" w:after="0" w:line="240" w:lineRule="auto"/>
        <w:jc w:val="both"/>
      </w:pPr>
      <w:r>
        <w:rPr>
          <w:color w:val="000000"/>
        </w:rPr>
        <w:t xml:space="preserve">[Section Selection Behavior: </w:t>
      </w:r>
      <w:r w:rsidR="00367BD4">
        <w:rPr>
          <w:color w:val="000000"/>
        </w:rPr>
        <w:t>Select Y</w:t>
      </w:r>
      <w:r>
        <w:rPr>
          <w:color w:val="000000"/>
        </w:rPr>
        <w:t xml:space="preserve">es or </w:t>
      </w:r>
      <w:r w:rsidR="00367BD4">
        <w:rPr>
          <w:color w:val="000000"/>
        </w:rPr>
        <w:t>N</w:t>
      </w:r>
      <w:r>
        <w:rPr>
          <w:color w:val="000000"/>
        </w:rPr>
        <w:t>o for each question.]</w:t>
      </w:r>
    </w:p>
    <w:p w:rsidR="00C5744E" w:rsidRDefault="004F0531">
      <w:pPr>
        <w:spacing w:before="200" w:after="0" w:line="240" w:lineRule="auto"/>
        <w:jc w:val="both"/>
      </w:pPr>
      <w:r>
        <w:rPr>
          <w:color w:val="000000"/>
        </w:rPr>
        <w:t>[Section Prompt: Please ask the patient the following questions</w:t>
      </w:r>
      <w:r w:rsidR="000607D7">
        <w:rPr>
          <w:color w:val="000000"/>
        </w:rPr>
        <w:t>.</w:t>
      </w:r>
      <w:r>
        <w:rPr>
          <w:color w:val="000000"/>
        </w:rPr>
        <w:t>]</w:t>
      </w:r>
    </w:p>
    <w:p w:rsidR="00C5744E" w:rsidRDefault="004F0531">
      <w:pPr>
        <w:spacing w:before="200" w:after="0" w:line="240" w:lineRule="auto"/>
        <w:jc w:val="both"/>
      </w:pPr>
      <w:r>
        <w:rPr>
          <w:color w:val="000000"/>
        </w:rPr>
        <w:t>Is the duration of joint pain greater than 6 weeks?</w:t>
      </w:r>
    </w:p>
    <w:p w:rsidR="00C5744E" w:rsidRDefault="004F0531">
      <w:pPr>
        <w:numPr>
          <w:ilvl w:val="0"/>
          <w:numId w:val="9"/>
        </w:numPr>
        <w:tabs>
          <w:tab w:val="left" w:pos="200"/>
        </w:tabs>
        <w:spacing w:before="200" w:after="0" w:line="240" w:lineRule="auto"/>
        <w:ind w:left="200" w:hanging="200"/>
        <w:jc w:val="both"/>
      </w:pPr>
      <w:bookmarkStart w:id="41" w:name="d0e343"/>
      <w:bookmarkStart w:id="42" w:name="d0e342"/>
      <w:r>
        <w:rPr>
          <w:color w:val="000000"/>
        </w:rPr>
        <w:t>☐ Yes</w:t>
      </w:r>
    </w:p>
    <w:p w:rsidR="00C5744E" w:rsidRDefault="004F0531">
      <w:pPr>
        <w:numPr>
          <w:ilvl w:val="0"/>
          <w:numId w:val="9"/>
        </w:numPr>
        <w:tabs>
          <w:tab w:val="left" w:pos="200"/>
        </w:tabs>
        <w:spacing w:before="200" w:after="0" w:line="240" w:lineRule="auto"/>
        <w:ind w:left="200" w:hanging="200"/>
        <w:jc w:val="both"/>
      </w:pPr>
      <w:bookmarkStart w:id="43" w:name="d0e346"/>
      <w:bookmarkEnd w:id="41"/>
      <w:bookmarkEnd w:id="42"/>
      <w:r>
        <w:rPr>
          <w:color w:val="000000"/>
        </w:rPr>
        <w:t>☐ No</w:t>
      </w:r>
    </w:p>
    <w:bookmarkEnd w:id="43"/>
    <w:p w:rsidR="00C5744E" w:rsidRDefault="004F0531">
      <w:pPr>
        <w:spacing w:before="200" w:after="0" w:line="240" w:lineRule="auto"/>
        <w:jc w:val="both"/>
      </w:pPr>
      <w:r>
        <w:rPr>
          <w:color w:val="000000"/>
        </w:rPr>
        <w:t>Are hands or wrists involved?</w:t>
      </w:r>
    </w:p>
    <w:p w:rsidR="00C5744E" w:rsidRDefault="004F0531">
      <w:pPr>
        <w:numPr>
          <w:ilvl w:val="0"/>
          <w:numId w:val="10"/>
        </w:numPr>
        <w:tabs>
          <w:tab w:val="left" w:pos="200"/>
        </w:tabs>
        <w:spacing w:before="200" w:after="0" w:line="240" w:lineRule="auto"/>
        <w:ind w:left="200" w:hanging="200"/>
        <w:jc w:val="both"/>
      </w:pPr>
      <w:bookmarkStart w:id="44" w:name="d0e352"/>
      <w:bookmarkStart w:id="45" w:name="d0e351"/>
      <w:r>
        <w:rPr>
          <w:color w:val="000000"/>
        </w:rPr>
        <w:t>☐ Yes</w:t>
      </w:r>
    </w:p>
    <w:p w:rsidR="00C5744E" w:rsidRDefault="004F0531">
      <w:pPr>
        <w:numPr>
          <w:ilvl w:val="0"/>
          <w:numId w:val="10"/>
        </w:numPr>
        <w:tabs>
          <w:tab w:val="left" w:pos="200"/>
        </w:tabs>
        <w:spacing w:before="200" w:after="0" w:line="240" w:lineRule="auto"/>
        <w:ind w:left="200" w:hanging="200"/>
        <w:jc w:val="both"/>
      </w:pPr>
      <w:bookmarkStart w:id="46" w:name="d0e355"/>
      <w:bookmarkEnd w:id="44"/>
      <w:bookmarkEnd w:id="45"/>
      <w:r>
        <w:rPr>
          <w:color w:val="000000"/>
        </w:rPr>
        <w:t>☐ No</w:t>
      </w:r>
    </w:p>
    <w:bookmarkEnd w:id="46"/>
    <w:p w:rsidR="00C5744E" w:rsidRDefault="004F0531">
      <w:pPr>
        <w:spacing w:before="200" w:after="0" w:line="240" w:lineRule="auto"/>
        <w:jc w:val="both"/>
      </w:pPr>
      <w:r>
        <w:rPr>
          <w:color w:val="000000"/>
        </w:rPr>
        <w:t>Is morning stiffness present?</w:t>
      </w:r>
    </w:p>
    <w:p w:rsidR="00C5744E" w:rsidRDefault="004F0531">
      <w:pPr>
        <w:numPr>
          <w:ilvl w:val="0"/>
          <w:numId w:val="11"/>
        </w:numPr>
        <w:tabs>
          <w:tab w:val="left" w:pos="200"/>
        </w:tabs>
        <w:spacing w:before="200" w:after="0" w:line="240" w:lineRule="auto"/>
        <w:ind w:left="200" w:hanging="200"/>
        <w:jc w:val="both"/>
      </w:pPr>
      <w:bookmarkStart w:id="47" w:name="d0e361"/>
      <w:bookmarkStart w:id="48" w:name="d0e360"/>
      <w:r>
        <w:rPr>
          <w:color w:val="000000"/>
        </w:rPr>
        <w:t>☐ Yes</w:t>
      </w:r>
    </w:p>
    <w:p w:rsidR="00C5744E" w:rsidRDefault="004F0531">
      <w:pPr>
        <w:numPr>
          <w:ilvl w:val="0"/>
          <w:numId w:val="11"/>
        </w:numPr>
        <w:tabs>
          <w:tab w:val="left" w:pos="200"/>
        </w:tabs>
        <w:spacing w:before="200" w:after="0" w:line="240" w:lineRule="auto"/>
        <w:ind w:left="200" w:hanging="200"/>
        <w:jc w:val="both"/>
      </w:pPr>
      <w:bookmarkStart w:id="49" w:name="d0e364"/>
      <w:bookmarkEnd w:id="47"/>
      <w:bookmarkEnd w:id="48"/>
      <w:r>
        <w:rPr>
          <w:color w:val="000000"/>
        </w:rPr>
        <w:t>☐ No</w:t>
      </w:r>
    </w:p>
    <w:bookmarkEnd w:id="49"/>
    <w:p w:rsidR="00C5744E" w:rsidRDefault="004F0531">
      <w:pPr>
        <w:spacing w:before="200" w:after="0" w:line="240" w:lineRule="auto"/>
        <w:jc w:val="both"/>
      </w:pPr>
      <w:r>
        <w:rPr>
          <w:color w:val="000000"/>
        </w:rPr>
        <w:t>Did the pain have a gradual onset?</w:t>
      </w:r>
    </w:p>
    <w:p w:rsidR="00C5744E" w:rsidRDefault="004F0531">
      <w:pPr>
        <w:numPr>
          <w:ilvl w:val="0"/>
          <w:numId w:val="12"/>
        </w:numPr>
        <w:tabs>
          <w:tab w:val="left" w:pos="200"/>
        </w:tabs>
        <w:spacing w:before="200" w:after="0" w:line="240" w:lineRule="auto"/>
        <w:ind w:left="200" w:hanging="200"/>
        <w:jc w:val="both"/>
      </w:pPr>
      <w:bookmarkStart w:id="50" w:name="d0e370"/>
      <w:bookmarkStart w:id="51" w:name="d0e369"/>
      <w:r>
        <w:rPr>
          <w:color w:val="000000"/>
        </w:rPr>
        <w:t>☐ Yes</w:t>
      </w:r>
    </w:p>
    <w:p w:rsidR="00C5744E" w:rsidRDefault="004F0531">
      <w:pPr>
        <w:numPr>
          <w:ilvl w:val="0"/>
          <w:numId w:val="12"/>
        </w:numPr>
        <w:tabs>
          <w:tab w:val="left" w:pos="200"/>
        </w:tabs>
        <w:spacing w:before="200" w:after="0" w:line="240" w:lineRule="auto"/>
        <w:ind w:left="200" w:hanging="200"/>
        <w:jc w:val="both"/>
      </w:pPr>
      <w:bookmarkStart w:id="52" w:name="d0e373"/>
      <w:bookmarkEnd w:id="50"/>
      <w:bookmarkEnd w:id="51"/>
      <w:r>
        <w:rPr>
          <w:color w:val="000000"/>
        </w:rPr>
        <w:t>☐ No</w:t>
      </w:r>
    </w:p>
    <w:bookmarkEnd w:id="52"/>
    <w:p w:rsidR="00C5744E" w:rsidRDefault="004F0531">
      <w:pPr>
        <w:spacing w:before="200" w:after="0" w:line="240" w:lineRule="auto"/>
        <w:jc w:val="both"/>
      </w:pPr>
      <w:r>
        <w:rPr>
          <w:color w:val="000000"/>
        </w:rPr>
        <w:t>&lt;obtain&gt; Optional additional information</w:t>
      </w:r>
    </w:p>
    <w:p w:rsidR="00C5744E" w:rsidRDefault="004F0531">
      <w:pPr>
        <w:spacing w:before="200" w:after="0" w:line="240" w:lineRule="auto"/>
        <w:jc w:val="both"/>
      </w:pPr>
      <w:r>
        <w:rPr>
          <w:color w:val="000000"/>
        </w:rPr>
        <w:t>[End History section.]</w:t>
      </w:r>
    </w:p>
    <w:p w:rsidR="00C5744E" w:rsidRDefault="004F0531">
      <w:pPr>
        <w:spacing w:before="200" w:after="0" w:line="240" w:lineRule="auto"/>
      </w:pPr>
      <w:bookmarkStart w:id="53" w:name="d0e380"/>
      <w:r>
        <w:rPr>
          <w:rFonts w:ascii="Arial" w:hAnsi="Arial"/>
          <w:b/>
          <w:color w:val="000000"/>
          <w:sz w:val="35"/>
        </w:rPr>
        <w:t>3. Physical Exam</w:t>
      </w:r>
    </w:p>
    <w:bookmarkEnd w:id="53"/>
    <w:p w:rsidR="00C5744E" w:rsidRDefault="004F0531">
      <w:pPr>
        <w:spacing w:before="200" w:after="0" w:line="240" w:lineRule="auto"/>
        <w:jc w:val="both"/>
      </w:pPr>
      <w:r>
        <w:rPr>
          <w:color w:val="000000"/>
        </w:rPr>
        <w:t>[Begin Physical Examination section.]</w:t>
      </w:r>
    </w:p>
    <w:p w:rsidR="00C5744E" w:rsidRDefault="004F0531">
      <w:pPr>
        <w:spacing w:before="200" w:after="0" w:line="240" w:lineRule="auto"/>
        <w:jc w:val="both"/>
      </w:pPr>
      <w:r>
        <w:rPr>
          <w:color w:val="000000"/>
        </w:rPr>
        <w:t xml:space="preserve">[Section Selection Behavior: </w:t>
      </w:r>
      <w:r w:rsidR="000607D7">
        <w:rPr>
          <w:color w:val="000000"/>
        </w:rPr>
        <w:t>Select Yes or No for each question</w:t>
      </w:r>
      <w:r>
        <w:rPr>
          <w:color w:val="000000"/>
        </w:rPr>
        <w:t>.]</w:t>
      </w:r>
    </w:p>
    <w:p w:rsidR="00C5744E" w:rsidRDefault="004F0531">
      <w:pPr>
        <w:spacing w:before="200" w:after="0" w:line="240" w:lineRule="auto"/>
        <w:jc w:val="both"/>
      </w:pPr>
      <w:r>
        <w:rPr>
          <w:color w:val="000000"/>
        </w:rPr>
        <w:t xml:space="preserve">[Section Prompt: Please answer the following questions and provide any additional </w:t>
      </w:r>
      <w:r w:rsidR="000607D7">
        <w:rPr>
          <w:color w:val="000000"/>
        </w:rPr>
        <w:t xml:space="preserve">required </w:t>
      </w:r>
      <w:r>
        <w:rPr>
          <w:color w:val="000000"/>
        </w:rPr>
        <w:t>details.]</w:t>
      </w:r>
    </w:p>
    <w:p w:rsidR="00C5744E" w:rsidRDefault="004F0531">
      <w:pPr>
        <w:spacing w:before="200" w:after="0" w:line="240" w:lineRule="auto"/>
        <w:jc w:val="both"/>
      </w:pPr>
      <w:r>
        <w:rPr>
          <w:color w:val="000000"/>
        </w:rPr>
        <w:t xml:space="preserve">Are </w:t>
      </w:r>
      <w:r w:rsidR="000607D7">
        <w:rPr>
          <w:color w:val="000000"/>
        </w:rPr>
        <w:t>more</w:t>
      </w:r>
      <w:r>
        <w:rPr>
          <w:color w:val="000000"/>
        </w:rPr>
        <w:t xml:space="preserve"> than four joints involved?</w:t>
      </w:r>
    </w:p>
    <w:p w:rsidR="00C5744E" w:rsidRDefault="004F0531">
      <w:pPr>
        <w:numPr>
          <w:ilvl w:val="0"/>
          <w:numId w:val="13"/>
        </w:numPr>
        <w:tabs>
          <w:tab w:val="left" w:pos="200"/>
        </w:tabs>
        <w:spacing w:before="200" w:after="0" w:line="240" w:lineRule="auto"/>
        <w:ind w:left="200" w:hanging="200"/>
        <w:jc w:val="both"/>
      </w:pPr>
      <w:bookmarkStart w:id="54" w:name="d0e392"/>
      <w:bookmarkStart w:id="55" w:name="d0e391"/>
      <w:r>
        <w:rPr>
          <w:color w:val="000000"/>
        </w:rPr>
        <w:t>☐ Yes &lt;obtain&gt; Specific Joints Affected</w:t>
      </w:r>
    </w:p>
    <w:p w:rsidR="00C5744E" w:rsidRDefault="004F0531">
      <w:pPr>
        <w:numPr>
          <w:ilvl w:val="0"/>
          <w:numId w:val="13"/>
        </w:numPr>
        <w:tabs>
          <w:tab w:val="left" w:pos="200"/>
        </w:tabs>
        <w:spacing w:before="200" w:after="0" w:line="240" w:lineRule="auto"/>
        <w:ind w:left="200" w:hanging="200"/>
        <w:jc w:val="both"/>
      </w:pPr>
      <w:bookmarkStart w:id="56" w:name="d0e395"/>
      <w:bookmarkEnd w:id="54"/>
      <w:bookmarkEnd w:id="55"/>
      <w:r>
        <w:rPr>
          <w:color w:val="000000"/>
        </w:rPr>
        <w:t>☐ No</w:t>
      </w:r>
    </w:p>
    <w:bookmarkEnd w:id="56"/>
    <w:p w:rsidR="00C5744E" w:rsidRDefault="004F0531">
      <w:pPr>
        <w:spacing w:before="200" w:after="0" w:line="240" w:lineRule="auto"/>
        <w:jc w:val="both"/>
      </w:pPr>
      <w:r>
        <w:rPr>
          <w:color w:val="000000"/>
        </w:rPr>
        <w:t>Are there signs of joint inflammation (e.g., warmth, soft tissue swelling, or tenderness)?</w:t>
      </w:r>
    </w:p>
    <w:p w:rsidR="00C5744E" w:rsidRDefault="004F0531">
      <w:pPr>
        <w:numPr>
          <w:ilvl w:val="0"/>
          <w:numId w:val="14"/>
        </w:numPr>
        <w:tabs>
          <w:tab w:val="left" w:pos="200"/>
        </w:tabs>
        <w:spacing w:before="200" w:after="0" w:line="240" w:lineRule="auto"/>
        <w:ind w:left="200" w:hanging="200"/>
        <w:jc w:val="both"/>
      </w:pPr>
      <w:bookmarkStart w:id="57" w:name="d0e401"/>
      <w:bookmarkStart w:id="58" w:name="d0e400"/>
      <w:r>
        <w:rPr>
          <w:color w:val="000000"/>
        </w:rPr>
        <w:t>☐ Yes &lt;obtain&gt; Specific Joints Affected</w:t>
      </w:r>
    </w:p>
    <w:p w:rsidR="00C5744E" w:rsidRDefault="004F0531">
      <w:pPr>
        <w:numPr>
          <w:ilvl w:val="0"/>
          <w:numId w:val="14"/>
        </w:numPr>
        <w:tabs>
          <w:tab w:val="left" w:pos="200"/>
        </w:tabs>
        <w:spacing w:before="200" w:after="0" w:line="240" w:lineRule="auto"/>
        <w:ind w:left="200" w:hanging="200"/>
        <w:jc w:val="both"/>
      </w:pPr>
      <w:bookmarkStart w:id="59" w:name="d0e404"/>
      <w:bookmarkEnd w:id="57"/>
      <w:bookmarkEnd w:id="58"/>
      <w:r>
        <w:rPr>
          <w:color w:val="000000"/>
        </w:rPr>
        <w:t>☐ No</w:t>
      </w:r>
    </w:p>
    <w:bookmarkEnd w:id="59"/>
    <w:p w:rsidR="00C5744E" w:rsidRDefault="004F0531">
      <w:pPr>
        <w:spacing w:before="200" w:after="0" w:line="240" w:lineRule="auto"/>
        <w:jc w:val="both"/>
      </w:pPr>
      <w:r>
        <w:rPr>
          <w:color w:val="000000"/>
        </w:rPr>
        <w:t>[If yes, then present the list of signs.]</w:t>
      </w:r>
    </w:p>
    <w:p w:rsidR="00C5744E" w:rsidRDefault="004F0531">
      <w:pPr>
        <w:spacing w:before="200" w:after="0" w:line="240" w:lineRule="auto"/>
        <w:jc w:val="both"/>
      </w:pPr>
      <w:r>
        <w:rPr>
          <w:color w:val="000000"/>
        </w:rPr>
        <w:t>[Begin list of signs.]</w:t>
      </w:r>
    </w:p>
    <w:p w:rsidR="00C5744E" w:rsidRDefault="004F0531">
      <w:pPr>
        <w:spacing w:before="200" w:after="0" w:line="240" w:lineRule="auto"/>
        <w:jc w:val="both"/>
      </w:pPr>
      <w:r>
        <w:rPr>
          <w:color w:val="000000"/>
        </w:rPr>
        <w:t>[Section Prompt: Check all signs that are applicable.]</w:t>
      </w:r>
    </w:p>
    <w:p w:rsidR="00C5744E" w:rsidRDefault="004F0531">
      <w:pPr>
        <w:spacing w:before="200" w:after="0" w:line="240" w:lineRule="auto"/>
        <w:jc w:val="both"/>
      </w:pPr>
      <w:r>
        <w:rPr>
          <w:color w:val="000000"/>
        </w:rPr>
        <w:t xml:space="preserve">[Selection Behavior: </w:t>
      </w:r>
      <w:r w:rsidR="008D45A8" w:rsidRPr="00F62EB2">
        <w:rPr>
          <w:color w:val="000000"/>
        </w:rPr>
        <w:t xml:space="preserve">Select </w:t>
      </w:r>
      <w:r w:rsidR="008D45A8">
        <w:rPr>
          <w:color w:val="000000"/>
        </w:rPr>
        <w:t>a</w:t>
      </w:r>
      <w:r w:rsidR="008D45A8" w:rsidRPr="00F62EB2">
        <w:rPr>
          <w:color w:val="000000"/>
        </w:rPr>
        <w:t>ny</w:t>
      </w:r>
      <w:r w:rsidR="00A41B51">
        <w:rPr>
          <w:color w:val="000000"/>
        </w:rPr>
        <w:t xml:space="preserve"> or none</w:t>
      </w:r>
      <w:r w:rsidR="008D45A8" w:rsidRPr="00F62EB2">
        <w:rPr>
          <w:color w:val="000000"/>
        </w:rPr>
        <w:t>. Optional.</w:t>
      </w:r>
      <w:r>
        <w:rPr>
          <w:color w:val="000000"/>
        </w:rPr>
        <w:t>]</w:t>
      </w:r>
    </w:p>
    <w:p w:rsidR="00C5744E" w:rsidRDefault="004F0531">
      <w:pPr>
        <w:numPr>
          <w:ilvl w:val="0"/>
          <w:numId w:val="15"/>
        </w:numPr>
        <w:tabs>
          <w:tab w:val="left" w:pos="200"/>
        </w:tabs>
        <w:spacing w:before="200" w:after="0" w:line="240" w:lineRule="auto"/>
        <w:ind w:left="200" w:hanging="200"/>
        <w:jc w:val="both"/>
      </w:pPr>
      <w:bookmarkStart w:id="60" w:name="d0e416"/>
      <w:bookmarkStart w:id="61" w:name="d0e415"/>
      <w:r>
        <w:rPr>
          <w:color w:val="000000"/>
        </w:rPr>
        <w:t>☐ Warmth</w:t>
      </w:r>
    </w:p>
    <w:p w:rsidR="00C5744E" w:rsidRDefault="004F0531">
      <w:pPr>
        <w:numPr>
          <w:ilvl w:val="0"/>
          <w:numId w:val="15"/>
        </w:numPr>
        <w:tabs>
          <w:tab w:val="left" w:pos="200"/>
        </w:tabs>
        <w:spacing w:before="200" w:after="0" w:line="240" w:lineRule="auto"/>
        <w:ind w:left="200" w:hanging="200"/>
        <w:jc w:val="both"/>
      </w:pPr>
      <w:bookmarkStart w:id="62" w:name="d0e419"/>
      <w:bookmarkEnd w:id="60"/>
      <w:bookmarkEnd w:id="61"/>
      <w:r>
        <w:rPr>
          <w:color w:val="000000"/>
        </w:rPr>
        <w:t>☐ Soft Tissue Swelling</w:t>
      </w:r>
    </w:p>
    <w:p w:rsidR="00C5744E" w:rsidRDefault="004F0531">
      <w:pPr>
        <w:numPr>
          <w:ilvl w:val="0"/>
          <w:numId w:val="15"/>
        </w:numPr>
        <w:tabs>
          <w:tab w:val="left" w:pos="200"/>
        </w:tabs>
        <w:spacing w:before="200" w:after="0" w:line="240" w:lineRule="auto"/>
        <w:ind w:left="200" w:hanging="200"/>
        <w:jc w:val="both"/>
      </w:pPr>
      <w:bookmarkStart w:id="63" w:name="d0e422"/>
      <w:bookmarkEnd w:id="62"/>
      <w:r>
        <w:rPr>
          <w:color w:val="000000"/>
        </w:rPr>
        <w:t>☐ Tenderness</w:t>
      </w:r>
    </w:p>
    <w:bookmarkEnd w:id="63"/>
    <w:p w:rsidR="00C5744E" w:rsidRDefault="004F0531">
      <w:pPr>
        <w:spacing w:before="200" w:after="0" w:line="240" w:lineRule="auto"/>
        <w:jc w:val="both"/>
        <w:rPr>
          <w:color w:val="000000"/>
        </w:rPr>
      </w:pPr>
      <w:r>
        <w:rPr>
          <w:color w:val="000000"/>
        </w:rPr>
        <w:t>[End list of signs.]</w:t>
      </w:r>
    </w:p>
    <w:p w:rsidR="00064BAF" w:rsidRDefault="00064BAF">
      <w:pPr>
        <w:spacing w:before="200" w:after="0" w:line="240" w:lineRule="auto"/>
        <w:jc w:val="both"/>
      </w:pPr>
      <w:r>
        <w:rPr>
          <w:color w:val="000000"/>
        </w:rPr>
        <w:t>[End if Yes.]</w:t>
      </w:r>
    </w:p>
    <w:p w:rsidR="00C5744E" w:rsidRDefault="004F0531">
      <w:pPr>
        <w:spacing w:before="200" w:after="0" w:line="240" w:lineRule="auto"/>
        <w:jc w:val="both"/>
      </w:pPr>
      <w:r>
        <w:rPr>
          <w:color w:val="000000"/>
        </w:rPr>
        <w:t>[End Physical Exam section.]</w:t>
      </w:r>
    </w:p>
    <w:p w:rsidR="00C5744E" w:rsidRDefault="004F0531">
      <w:pPr>
        <w:spacing w:before="200" w:after="0" w:line="240" w:lineRule="auto"/>
      </w:pPr>
      <w:bookmarkStart w:id="64" w:name="d0e429"/>
      <w:r>
        <w:rPr>
          <w:rFonts w:ascii="Arial" w:hAnsi="Arial"/>
          <w:b/>
          <w:color w:val="000000"/>
          <w:sz w:val="35"/>
        </w:rPr>
        <w:t>4. Medication History</w:t>
      </w:r>
    </w:p>
    <w:bookmarkEnd w:id="64"/>
    <w:p w:rsidR="00C5744E" w:rsidRDefault="004F0531">
      <w:pPr>
        <w:spacing w:before="200" w:after="0" w:line="240" w:lineRule="auto"/>
        <w:jc w:val="both"/>
      </w:pPr>
      <w:r>
        <w:rPr>
          <w:color w:val="000000"/>
        </w:rPr>
        <w:t>[Begin Medication History section.]</w:t>
      </w:r>
    </w:p>
    <w:p w:rsidR="00C5744E" w:rsidRDefault="004F0531">
      <w:pPr>
        <w:spacing w:before="200" w:after="0" w:line="240" w:lineRule="auto"/>
        <w:jc w:val="both"/>
      </w:pPr>
      <w:r>
        <w:rPr>
          <w:color w:val="000000"/>
        </w:rPr>
        <w:t>[Technical Note: Consider automatically including the information in this section if it is available.]</w:t>
      </w:r>
    </w:p>
    <w:p w:rsidR="00A236B8" w:rsidRDefault="00A236B8" w:rsidP="00A236B8">
      <w:pPr>
        <w:spacing w:before="200" w:after="0" w:line="240" w:lineRule="auto"/>
        <w:jc w:val="both"/>
      </w:pPr>
      <w:r>
        <w:rPr>
          <w:color w:val="000000"/>
        </w:rPr>
        <w:t>[Section Prompt: Please answer the following questions and provide any required additional details.]</w:t>
      </w:r>
    </w:p>
    <w:p w:rsidR="00C5744E" w:rsidRDefault="00A236B8" w:rsidP="00A236B8">
      <w:pPr>
        <w:spacing w:before="200" w:after="0" w:line="240" w:lineRule="auto"/>
        <w:jc w:val="both"/>
      </w:pPr>
      <w:r>
        <w:rPr>
          <w:color w:val="000000"/>
        </w:rPr>
        <w:t xml:space="preserve"> </w:t>
      </w:r>
      <w:r w:rsidR="004F0531">
        <w:rPr>
          <w:color w:val="000000"/>
        </w:rPr>
        <w:t xml:space="preserve">[Section Selection Behavior: </w:t>
      </w:r>
      <w:r w:rsidR="00064BAF">
        <w:rPr>
          <w:color w:val="000000"/>
        </w:rPr>
        <w:t>Select Yes or No for each question</w:t>
      </w:r>
      <w:r w:rsidR="004F0531">
        <w:rPr>
          <w:color w:val="000000"/>
        </w:rPr>
        <w:t xml:space="preserve">. If </w:t>
      </w:r>
      <w:r w:rsidR="00064BAF">
        <w:rPr>
          <w:color w:val="000000"/>
        </w:rPr>
        <w:t>Yes to a given question</w:t>
      </w:r>
      <w:r w:rsidR="004F0531">
        <w:rPr>
          <w:color w:val="000000"/>
        </w:rPr>
        <w:t>, the</w:t>
      </w:r>
      <w:r w:rsidR="00064BAF">
        <w:rPr>
          <w:color w:val="000000"/>
        </w:rPr>
        <w:t>n display the</w:t>
      </w:r>
      <w:r w:rsidR="004F0531">
        <w:rPr>
          <w:color w:val="000000"/>
        </w:rPr>
        <w:t xml:space="preserve"> subcategories</w:t>
      </w:r>
      <w:r w:rsidR="00064BAF">
        <w:rPr>
          <w:color w:val="000000"/>
        </w:rPr>
        <w:t xml:space="preserve"> that follow it</w:t>
      </w:r>
      <w:r w:rsidR="004F0531">
        <w:rPr>
          <w:color w:val="000000"/>
        </w:rPr>
        <w:t>.]</w:t>
      </w:r>
    </w:p>
    <w:p w:rsidR="00C5744E" w:rsidRDefault="004F0531">
      <w:pPr>
        <w:spacing w:before="200" w:after="0" w:line="240" w:lineRule="auto"/>
        <w:jc w:val="both"/>
      </w:pPr>
      <w:r>
        <w:rPr>
          <w:color w:val="000000"/>
        </w:rPr>
        <w:t>Was there prior use of disease-modifying antirheumatic drugs?</w:t>
      </w:r>
    </w:p>
    <w:p w:rsidR="00C5744E" w:rsidRDefault="004F0531">
      <w:pPr>
        <w:numPr>
          <w:ilvl w:val="0"/>
          <w:numId w:val="26"/>
        </w:numPr>
        <w:tabs>
          <w:tab w:val="left" w:pos="200"/>
        </w:tabs>
        <w:spacing w:before="200" w:after="0" w:line="240" w:lineRule="auto"/>
        <w:ind w:left="200" w:hanging="200"/>
        <w:jc w:val="both"/>
      </w:pPr>
      <w:bookmarkStart w:id="65" w:name="d0e443"/>
      <w:bookmarkStart w:id="66" w:name="d0e442"/>
      <w:r>
        <w:rPr>
          <w:color w:val="000000"/>
        </w:rPr>
        <w:t>☐ Yes</w:t>
      </w:r>
    </w:p>
    <w:p w:rsidR="00DB4705" w:rsidRDefault="00DB4705" w:rsidP="00DB4705">
      <w:pPr>
        <w:spacing w:before="200" w:after="0" w:line="240" w:lineRule="auto"/>
        <w:jc w:val="both"/>
      </w:pPr>
      <w:bookmarkStart w:id="67" w:name="d0e447"/>
      <w:bookmarkStart w:id="68" w:name="d0e446"/>
      <w:bookmarkEnd w:id="65"/>
      <w:bookmarkEnd w:id="66"/>
      <w:r w:rsidRPr="00DB4705">
        <w:rPr>
          <w:color w:val="000000"/>
        </w:rPr>
        <w:t>[</w:t>
      </w:r>
      <w:r>
        <w:rPr>
          <w:color w:val="000000"/>
        </w:rPr>
        <w:t>If Yes to “Was there prior use of disease-modifying antirheumatic drugs?” then display the subcategories of medications.</w:t>
      </w:r>
      <w:r w:rsidRPr="00DB4705">
        <w:rPr>
          <w:color w:val="000000"/>
        </w:rPr>
        <w:t>]</w:t>
      </w:r>
    </w:p>
    <w:p w:rsidR="00C5744E" w:rsidRDefault="004F0531">
      <w:pPr>
        <w:numPr>
          <w:ilvl w:val="0"/>
          <w:numId w:val="25"/>
        </w:numPr>
        <w:tabs>
          <w:tab w:val="left" w:pos="400"/>
        </w:tabs>
        <w:spacing w:before="200" w:after="0" w:line="240" w:lineRule="auto"/>
        <w:ind w:left="400" w:hanging="200"/>
        <w:jc w:val="both"/>
      </w:pPr>
      <w:r>
        <w:rPr>
          <w:rFonts w:ascii="Segoe UI Symbol" w:hAnsi="Segoe UI Symbol" w:cs="Segoe UI Symbol"/>
          <w:color w:val="000000"/>
        </w:rPr>
        <w:t>☐</w:t>
      </w:r>
      <w:r>
        <w:rPr>
          <w:color w:val="000000"/>
        </w:rPr>
        <w:t xml:space="preserve"> adalimumab</w:t>
      </w:r>
    </w:p>
    <w:p w:rsidR="00C5744E" w:rsidRDefault="004F0531">
      <w:pPr>
        <w:numPr>
          <w:ilvl w:val="0"/>
          <w:numId w:val="16"/>
        </w:numPr>
        <w:tabs>
          <w:tab w:val="left" w:pos="600"/>
        </w:tabs>
        <w:spacing w:before="200" w:after="0" w:line="240" w:lineRule="auto"/>
        <w:ind w:left="600" w:hanging="200"/>
        <w:jc w:val="both"/>
      </w:pPr>
      <w:bookmarkStart w:id="69" w:name="d0e451"/>
      <w:bookmarkStart w:id="70" w:name="d0e450"/>
      <w:bookmarkEnd w:id="67"/>
      <w:bookmarkEnd w:id="68"/>
      <w:r>
        <w:rPr>
          <w:color w:val="000000"/>
        </w:rPr>
        <w:t>&lt;obtain&gt; Date initiated</w:t>
      </w:r>
    </w:p>
    <w:p w:rsidR="00C5744E" w:rsidRDefault="004F0531">
      <w:pPr>
        <w:numPr>
          <w:ilvl w:val="0"/>
          <w:numId w:val="16"/>
        </w:numPr>
        <w:tabs>
          <w:tab w:val="left" w:pos="600"/>
        </w:tabs>
        <w:spacing w:before="200" w:after="0" w:line="240" w:lineRule="auto"/>
        <w:ind w:left="600" w:hanging="200"/>
        <w:jc w:val="both"/>
      </w:pPr>
      <w:bookmarkStart w:id="71" w:name="d0e454"/>
      <w:bookmarkEnd w:id="69"/>
      <w:bookmarkEnd w:id="70"/>
      <w:r>
        <w:rPr>
          <w:color w:val="000000"/>
        </w:rPr>
        <w:t>&lt;obtain&gt; Dose</w:t>
      </w:r>
    </w:p>
    <w:p w:rsidR="00C5744E" w:rsidRDefault="004F0531">
      <w:pPr>
        <w:numPr>
          <w:ilvl w:val="0"/>
          <w:numId w:val="25"/>
        </w:numPr>
        <w:tabs>
          <w:tab w:val="left" w:pos="400"/>
        </w:tabs>
        <w:spacing w:before="200" w:after="0" w:line="240" w:lineRule="auto"/>
        <w:ind w:left="400" w:hanging="200"/>
        <w:jc w:val="both"/>
      </w:pPr>
      <w:bookmarkStart w:id="72" w:name="d0e457"/>
      <w:bookmarkEnd w:id="71"/>
      <w:r>
        <w:rPr>
          <w:color w:val="000000"/>
        </w:rPr>
        <w:t>☐ etanercept</w:t>
      </w:r>
    </w:p>
    <w:p w:rsidR="00C5744E" w:rsidRDefault="004F0531">
      <w:pPr>
        <w:numPr>
          <w:ilvl w:val="0"/>
          <w:numId w:val="17"/>
        </w:numPr>
        <w:tabs>
          <w:tab w:val="left" w:pos="600"/>
        </w:tabs>
        <w:spacing w:before="200" w:after="0" w:line="240" w:lineRule="auto"/>
        <w:ind w:left="600" w:hanging="200"/>
        <w:jc w:val="both"/>
      </w:pPr>
      <w:bookmarkStart w:id="73" w:name="d0e461"/>
      <w:bookmarkStart w:id="74" w:name="d0e460"/>
      <w:bookmarkEnd w:id="72"/>
      <w:r>
        <w:rPr>
          <w:color w:val="000000"/>
        </w:rPr>
        <w:t>&lt;obtain&gt; Date initiated</w:t>
      </w:r>
    </w:p>
    <w:p w:rsidR="00C5744E" w:rsidRDefault="004F0531">
      <w:pPr>
        <w:numPr>
          <w:ilvl w:val="0"/>
          <w:numId w:val="17"/>
        </w:numPr>
        <w:tabs>
          <w:tab w:val="left" w:pos="600"/>
        </w:tabs>
        <w:spacing w:before="200" w:after="0" w:line="240" w:lineRule="auto"/>
        <w:ind w:left="600" w:hanging="200"/>
        <w:jc w:val="both"/>
      </w:pPr>
      <w:bookmarkStart w:id="75" w:name="d0e464"/>
      <w:bookmarkEnd w:id="73"/>
      <w:bookmarkEnd w:id="74"/>
      <w:r>
        <w:rPr>
          <w:color w:val="000000"/>
        </w:rPr>
        <w:t>&lt;obtain&gt; Dose</w:t>
      </w:r>
    </w:p>
    <w:p w:rsidR="00C5744E" w:rsidRDefault="004F0531">
      <w:pPr>
        <w:numPr>
          <w:ilvl w:val="0"/>
          <w:numId w:val="25"/>
        </w:numPr>
        <w:tabs>
          <w:tab w:val="left" w:pos="400"/>
        </w:tabs>
        <w:spacing w:before="200" w:after="0" w:line="240" w:lineRule="auto"/>
        <w:ind w:left="400" w:hanging="200"/>
        <w:jc w:val="both"/>
      </w:pPr>
      <w:bookmarkStart w:id="76" w:name="d0e467"/>
      <w:bookmarkEnd w:id="75"/>
      <w:r>
        <w:rPr>
          <w:color w:val="000000"/>
        </w:rPr>
        <w:t>☐ hydroxychloroquine</w:t>
      </w:r>
    </w:p>
    <w:p w:rsidR="00C5744E" w:rsidRDefault="004F0531">
      <w:pPr>
        <w:numPr>
          <w:ilvl w:val="0"/>
          <w:numId w:val="18"/>
        </w:numPr>
        <w:tabs>
          <w:tab w:val="left" w:pos="600"/>
        </w:tabs>
        <w:spacing w:before="200" w:after="0" w:line="240" w:lineRule="auto"/>
        <w:ind w:left="600" w:hanging="200"/>
        <w:jc w:val="both"/>
      </w:pPr>
      <w:bookmarkStart w:id="77" w:name="d0e471"/>
      <w:bookmarkStart w:id="78" w:name="d0e470"/>
      <w:bookmarkEnd w:id="76"/>
      <w:r>
        <w:rPr>
          <w:color w:val="000000"/>
        </w:rPr>
        <w:t>&lt;obtain&gt; Date initiated</w:t>
      </w:r>
    </w:p>
    <w:p w:rsidR="00C5744E" w:rsidRDefault="004F0531">
      <w:pPr>
        <w:numPr>
          <w:ilvl w:val="0"/>
          <w:numId w:val="18"/>
        </w:numPr>
        <w:tabs>
          <w:tab w:val="left" w:pos="600"/>
        </w:tabs>
        <w:spacing w:before="200" w:after="0" w:line="240" w:lineRule="auto"/>
        <w:ind w:left="600" w:hanging="200"/>
        <w:jc w:val="both"/>
      </w:pPr>
      <w:bookmarkStart w:id="79" w:name="d0e474"/>
      <w:bookmarkEnd w:id="77"/>
      <w:bookmarkEnd w:id="78"/>
      <w:r>
        <w:rPr>
          <w:color w:val="000000"/>
        </w:rPr>
        <w:t>&lt;obtain&gt; Dose</w:t>
      </w:r>
    </w:p>
    <w:p w:rsidR="00C5744E" w:rsidRDefault="004F0531">
      <w:pPr>
        <w:numPr>
          <w:ilvl w:val="0"/>
          <w:numId w:val="25"/>
        </w:numPr>
        <w:tabs>
          <w:tab w:val="left" w:pos="400"/>
        </w:tabs>
        <w:spacing w:before="200" w:after="0" w:line="240" w:lineRule="auto"/>
        <w:ind w:left="400" w:hanging="200"/>
        <w:jc w:val="both"/>
      </w:pPr>
      <w:bookmarkStart w:id="80" w:name="d0e477"/>
      <w:bookmarkEnd w:id="79"/>
      <w:r>
        <w:rPr>
          <w:color w:val="000000"/>
        </w:rPr>
        <w:t>☐ infliximab</w:t>
      </w:r>
    </w:p>
    <w:p w:rsidR="00C5744E" w:rsidRDefault="004F0531">
      <w:pPr>
        <w:numPr>
          <w:ilvl w:val="0"/>
          <w:numId w:val="19"/>
        </w:numPr>
        <w:tabs>
          <w:tab w:val="left" w:pos="600"/>
        </w:tabs>
        <w:spacing w:before="200" w:after="0" w:line="240" w:lineRule="auto"/>
        <w:ind w:left="600" w:hanging="200"/>
        <w:jc w:val="both"/>
      </w:pPr>
      <w:bookmarkStart w:id="81" w:name="d0e481"/>
      <w:bookmarkStart w:id="82" w:name="d0e480"/>
      <w:bookmarkEnd w:id="80"/>
      <w:r>
        <w:rPr>
          <w:color w:val="000000"/>
        </w:rPr>
        <w:t>&lt;obtain&gt; Date initiated</w:t>
      </w:r>
    </w:p>
    <w:p w:rsidR="00C5744E" w:rsidRDefault="004F0531">
      <w:pPr>
        <w:numPr>
          <w:ilvl w:val="0"/>
          <w:numId w:val="19"/>
        </w:numPr>
        <w:tabs>
          <w:tab w:val="left" w:pos="600"/>
        </w:tabs>
        <w:spacing w:before="200" w:after="0" w:line="240" w:lineRule="auto"/>
        <w:ind w:left="600" w:hanging="200"/>
        <w:jc w:val="both"/>
      </w:pPr>
      <w:bookmarkStart w:id="83" w:name="d0e484"/>
      <w:bookmarkEnd w:id="81"/>
      <w:bookmarkEnd w:id="82"/>
      <w:r>
        <w:rPr>
          <w:color w:val="000000"/>
        </w:rPr>
        <w:t>&lt;obtain&gt; Dose</w:t>
      </w:r>
    </w:p>
    <w:p w:rsidR="00C5744E" w:rsidRDefault="004F0531">
      <w:pPr>
        <w:numPr>
          <w:ilvl w:val="0"/>
          <w:numId w:val="25"/>
        </w:numPr>
        <w:tabs>
          <w:tab w:val="left" w:pos="400"/>
        </w:tabs>
        <w:spacing w:before="200" w:after="0" w:line="240" w:lineRule="auto"/>
        <w:ind w:left="400" w:hanging="200"/>
        <w:jc w:val="both"/>
      </w:pPr>
      <w:bookmarkStart w:id="84" w:name="d0e487"/>
      <w:bookmarkEnd w:id="83"/>
      <w:r>
        <w:rPr>
          <w:color w:val="000000"/>
        </w:rPr>
        <w:t>☐ leflunomide</w:t>
      </w:r>
    </w:p>
    <w:p w:rsidR="00C5744E" w:rsidRDefault="004F0531">
      <w:pPr>
        <w:numPr>
          <w:ilvl w:val="0"/>
          <w:numId w:val="20"/>
        </w:numPr>
        <w:tabs>
          <w:tab w:val="left" w:pos="600"/>
        </w:tabs>
        <w:spacing w:before="200" w:after="0" w:line="240" w:lineRule="auto"/>
        <w:ind w:left="600" w:hanging="200"/>
        <w:jc w:val="both"/>
      </w:pPr>
      <w:bookmarkStart w:id="85" w:name="d0e491"/>
      <w:bookmarkStart w:id="86" w:name="d0e490"/>
      <w:bookmarkEnd w:id="84"/>
      <w:r>
        <w:rPr>
          <w:color w:val="000000"/>
        </w:rPr>
        <w:t>&lt;obtain&gt; Date initiated</w:t>
      </w:r>
    </w:p>
    <w:p w:rsidR="00C5744E" w:rsidRDefault="004F0531">
      <w:pPr>
        <w:numPr>
          <w:ilvl w:val="0"/>
          <w:numId w:val="20"/>
        </w:numPr>
        <w:tabs>
          <w:tab w:val="left" w:pos="600"/>
        </w:tabs>
        <w:spacing w:before="200" w:after="0" w:line="240" w:lineRule="auto"/>
        <w:ind w:left="600" w:hanging="200"/>
        <w:jc w:val="both"/>
      </w:pPr>
      <w:bookmarkStart w:id="87" w:name="d0e494"/>
      <w:bookmarkEnd w:id="85"/>
      <w:bookmarkEnd w:id="86"/>
      <w:r>
        <w:rPr>
          <w:color w:val="000000"/>
        </w:rPr>
        <w:t>&lt;obtain&gt; Dose</w:t>
      </w:r>
    </w:p>
    <w:p w:rsidR="00C5744E" w:rsidRDefault="004F0531">
      <w:pPr>
        <w:numPr>
          <w:ilvl w:val="0"/>
          <w:numId w:val="25"/>
        </w:numPr>
        <w:tabs>
          <w:tab w:val="left" w:pos="400"/>
        </w:tabs>
        <w:spacing w:before="200" w:after="0" w:line="240" w:lineRule="auto"/>
        <w:ind w:left="400" w:hanging="200"/>
        <w:jc w:val="both"/>
      </w:pPr>
      <w:bookmarkStart w:id="88" w:name="d0e497"/>
      <w:bookmarkEnd w:id="87"/>
      <w:r>
        <w:rPr>
          <w:color w:val="000000"/>
        </w:rPr>
        <w:t>☐ methotrexate</w:t>
      </w:r>
    </w:p>
    <w:p w:rsidR="00C5744E" w:rsidRDefault="004F0531">
      <w:pPr>
        <w:numPr>
          <w:ilvl w:val="0"/>
          <w:numId w:val="21"/>
        </w:numPr>
        <w:tabs>
          <w:tab w:val="left" w:pos="600"/>
        </w:tabs>
        <w:spacing w:before="200" w:after="0" w:line="240" w:lineRule="auto"/>
        <w:ind w:left="600" w:hanging="200"/>
        <w:jc w:val="both"/>
      </w:pPr>
      <w:bookmarkStart w:id="89" w:name="d0e501"/>
      <w:bookmarkStart w:id="90" w:name="d0e500"/>
      <w:bookmarkEnd w:id="88"/>
      <w:r>
        <w:rPr>
          <w:color w:val="000000"/>
        </w:rPr>
        <w:t>&lt;obtain&gt; Date initiated</w:t>
      </w:r>
    </w:p>
    <w:p w:rsidR="00C5744E" w:rsidRDefault="004F0531">
      <w:pPr>
        <w:numPr>
          <w:ilvl w:val="0"/>
          <w:numId w:val="21"/>
        </w:numPr>
        <w:tabs>
          <w:tab w:val="left" w:pos="600"/>
        </w:tabs>
        <w:spacing w:before="200" w:after="0" w:line="240" w:lineRule="auto"/>
        <w:ind w:left="600" w:hanging="200"/>
        <w:jc w:val="both"/>
      </w:pPr>
      <w:bookmarkStart w:id="91" w:name="d0e504"/>
      <w:bookmarkEnd w:id="89"/>
      <w:bookmarkEnd w:id="90"/>
      <w:r>
        <w:rPr>
          <w:color w:val="000000"/>
        </w:rPr>
        <w:t>&lt;obtain&gt; Dose</w:t>
      </w:r>
    </w:p>
    <w:p w:rsidR="00C5744E" w:rsidRDefault="004F0531">
      <w:pPr>
        <w:numPr>
          <w:ilvl w:val="0"/>
          <w:numId w:val="25"/>
        </w:numPr>
        <w:tabs>
          <w:tab w:val="left" w:pos="400"/>
        </w:tabs>
        <w:spacing w:before="200" w:after="0" w:line="240" w:lineRule="auto"/>
        <w:ind w:left="400" w:hanging="200"/>
        <w:jc w:val="both"/>
      </w:pPr>
      <w:bookmarkStart w:id="92" w:name="d0e507"/>
      <w:bookmarkEnd w:id="91"/>
      <w:r>
        <w:rPr>
          <w:color w:val="000000"/>
        </w:rPr>
        <w:t>☐ rituximab</w:t>
      </w:r>
    </w:p>
    <w:p w:rsidR="00C5744E" w:rsidRDefault="004F0531">
      <w:pPr>
        <w:numPr>
          <w:ilvl w:val="0"/>
          <w:numId w:val="22"/>
        </w:numPr>
        <w:tabs>
          <w:tab w:val="left" w:pos="600"/>
        </w:tabs>
        <w:spacing w:before="200" w:after="0" w:line="240" w:lineRule="auto"/>
        <w:ind w:left="600" w:hanging="200"/>
        <w:jc w:val="both"/>
      </w:pPr>
      <w:bookmarkStart w:id="93" w:name="d0e511"/>
      <w:bookmarkStart w:id="94" w:name="d0e510"/>
      <w:bookmarkEnd w:id="92"/>
      <w:r>
        <w:rPr>
          <w:color w:val="000000"/>
        </w:rPr>
        <w:t>&lt;obtain&gt; Date initiated</w:t>
      </w:r>
    </w:p>
    <w:p w:rsidR="00C5744E" w:rsidRDefault="004F0531">
      <w:pPr>
        <w:numPr>
          <w:ilvl w:val="0"/>
          <w:numId w:val="22"/>
        </w:numPr>
        <w:tabs>
          <w:tab w:val="left" w:pos="600"/>
        </w:tabs>
        <w:spacing w:before="200" w:after="0" w:line="240" w:lineRule="auto"/>
        <w:ind w:left="600" w:hanging="200"/>
        <w:jc w:val="both"/>
      </w:pPr>
      <w:bookmarkStart w:id="95" w:name="d0e514"/>
      <w:bookmarkEnd w:id="93"/>
      <w:bookmarkEnd w:id="94"/>
      <w:r>
        <w:rPr>
          <w:color w:val="000000"/>
        </w:rPr>
        <w:t>&lt;obtain&gt; Dose</w:t>
      </w:r>
    </w:p>
    <w:p w:rsidR="00C5744E" w:rsidRDefault="004F0531">
      <w:pPr>
        <w:numPr>
          <w:ilvl w:val="0"/>
          <w:numId w:val="25"/>
        </w:numPr>
        <w:tabs>
          <w:tab w:val="left" w:pos="400"/>
        </w:tabs>
        <w:spacing w:before="200" w:after="0" w:line="240" w:lineRule="auto"/>
        <w:ind w:left="400" w:hanging="200"/>
        <w:jc w:val="both"/>
      </w:pPr>
      <w:bookmarkStart w:id="96" w:name="d0e517"/>
      <w:bookmarkEnd w:id="95"/>
      <w:r>
        <w:rPr>
          <w:color w:val="000000"/>
        </w:rPr>
        <w:t>☐ sulfasalazine</w:t>
      </w:r>
    </w:p>
    <w:p w:rsidR="00C5744E" w:rsidRDefault="004F0531">
      <w:pPr>
        <w:numPr>
          <w:ilvl w:val="0"/>
          <w:numId w:val="23"/>
        </w:numPr>
        <w:tabs>
          <w:tab w:val="left" w:pos="600"/>
        </w:tabs>
        <w:spacing w:before="200" w:after="0" w:line="240" w:lineRule="auto"/>
        <w:ind w:left="600" w:hanging="200"/>
        <w:jc w:val="both"/>
      </w:pPr>
      <w:bookmarkStart w:id="97" w:name="d0e521"/>
      <w:bookmarkStart w:id="98" w:name="d0e520"/>
      <w:bookmarkEnd w:id="96"/>
      <w:r>
        <w:rPr>
          <w:color w:val="000000"/>
        </w:rPr>
        <w:t>&lt;obtain&gt; Date initiated</w:t>
      </w:r>
    </w:p>
    <w:p w:rsidR="00C5744E" w:rsidRDefault="004F0531">
      <w:pPr>
        <w:numPr>
          <w:ilvl w:val="0"/>
          <w:numId w:val="23"/>
        </w:numPr>
        <w:tabs>
          <w:tab w:val="left" w:pos="600"/>
        </w:tabs>
        <w:spacing w:before="200" w:after="0" w:line="240" w:lineRule="auto"/>
        <w:ind w:left="600" w:hanging="200"/>
        <w:jc w:val="both"/>
      </w:pPr>
      <w:bookmarkStart w:id="99" w:name="d0e524"/>
      <w:bookmarkEnd w:id="97"/>
      <w:bookmarkEnd w:id="98"/>
      <w:r>
        <w:rPr>
          <w:color w:val="000000"/>
        </w:rPr>
        <w:t>&lt;obtain&gt; Dose</w:t>
      </w:r>
    </w:p>
    <w:p w:rsidR="00C5744E" w:rsidRDefault="004F0531">
      <w:pPr>
        <w:numPr>
          <w:ilvl w:val="0"/>
          <w:numId w:val="25"/>
        </w:numPr>
        <w:tabs>
          <w:tab w:val="left" w:pos="400"/>
        </w:tabs>
        <w:spacing w:before="200" w:after="0" w:line="240" w:lineRule="auto"/>
        <w:ind w:left="400" w:hanging="200"/>
        <w:jc w:val="both"/>
      </w:pPr>
      <w:bookmarkStart w:id="100" w:name="d0e527"/>
      <w:bookmarkEnd w:id="99"/>
      <w:r>
        <w:rPr>
          <w:color w:val="000000"/>
        </w:rPr>
        <w:t>☐ other</w:t>
      </w:r>
    </w:p>
    <w:p w:rsidR="00C5744E" w:rsidRDefault="004F0531">
      <w:pPr>
        <w:numPr>
          <w:ilvl w:val="0"/>
          <w:numId w:val="24"/>
        </w:numPr>
        <w:tabs>
          <w:tab w:val="left" w:pos="600"/>
        </w:tabs>
        <w:spacing w:before="200" w:after="0" w:line="240" w:lineRule="auto"/>
        <w:ind w:left="600" w:hanging="200"/>
        <w:jc w:val="both"/>
      </w:pPr>
      <w:bookmarkStart w:id="101" w:name="d0e531"/>
      <w:bookmarkStart w:id="102" w:name="d0e530"/>
      <w:bookmarkEnd w:id="100"/>
      <w:r>
        <w:rPr>
          <w:color w:val="000000"/>
        </w:rPr>
        <w:t>&lt;obtain&gt; Date initiated</w:t>
      </w:r>
    </w:p>
    <w:p w:rsidR="00C5744E" w:rsidRDefault="004F0531">
      <w:pPr>
        <w:numPr>
          <w:ilvl w:val="0"/>
          <w:numId w:val="24"/>
        </w:numPr>
        <w:tabs>
          <w:tab w:val="left" w:pos="600"/>
        </w:tabs>
        <w:spacing w:before="200" w:after="0" w:line="240" w:lineRule="auto"/>
        <w:ind w:left="600" w:hanging="200"/>
        <w:jc w:val="both"/>
      </w:pPr>
      <w:bookmarkStart w:id="103" w:name="d0e534"/>
      <w:bookmarkEnd w:id="101"/>
      <w:bookmarkEnd w:id="102"/>
      <w:r>
        <w:rPr>
          <w:color w:val="000000"/>
        </w:rPr>
        <w:t>&lt;obtain&gt; Dose</w:t>
      </w:r>
    </w:p>
    <w:p w:rsidR="00DB4705" w:rsidRDefault="00DB4705" w:rsidP="00DB4705">
      <w:pPr>
        <w:spacing w:before="200" w:after="0" w:line="240" w:lineRule="auto"/>
        <w:jc w:val="both"/>
      </w:pPr>
      <w:bookmarkStart w:id="104" w:name="_Hlk495321465"/>
      <w:bookmarkStart w:id="105" w:name="d0e537"/>
      <w:bookmarkEnd w:id="103"/>
      <w:r w:rsidRPr="00DB4705">
        <w:rPr>
          <w:color w:val="000000"/>
        </w:rPr>
        <w:t>[End if Yes.]</w:t>
      </w:r>
    </w:p>
    <w:bookmarkEnd w:id="104"/>
    <w:p w:rsidR="00C5744E" w:rsidRDefault="004F0531">
      <w:pPr>
        <w:numPr>
          <w:ilvl w:val="0"/>
          <w:numId w:val="26"/>
        </w:numPr>
        <w:tabs>
          <w:tab w:val="left" w:pos="200"/>
        </w:tabs>
        <w:spacing w:before="200" w:after="0" w:line="240" w:lineRule="auto"/>
        <w:ind w:left="200" w:hanging="200"/>
        <w:jc w:val="both"/>
      </w:pPr>
      <w:r>
        <w:rPr>
          <w:rFonts w:ascii="Segoe UI Symbol" w:hAnsi="Segoe UI Symbol" w:cs="Segoe UI Symbol"/>
          <w:color w:val="000000"/>
        </w:rPr>
        <w:t>☐</w:t>
      </w:r>
      <w:r>
        <w:rPr>
          <w:color w:val="000000"/>
        </w:rPr>
        <w:t xml:space="preserve"> No</w:t>
      </w:r>
    </w:p>
    <w:bookmarkEnd w:id="105"/>
    <w:p w:rsidR="00C5744E" w:rsidRDefault="004F0531">
      <w:pPr>
        <w:spacing w:before="200" w:after="0" w:line="240" w:lineRule="auto"/>
        <w:jc w:val="both"/>
      </w:pPr>
      <w:r>
        <w:rPr>
          <w:color w:val="000000"/>
        </w:rPr>
        <w:t>Was there prior use of prednisone or other glucocorticoids?</w:t>
      </w:r>
    </w:p>
    <w:p w:rsidR="00C5744E" w:rsidRDefault="004F0531">
      <w:pPr>
        <w:numPr>
          <w:ilvl w:val="0"/>
          <w:numId w:val="29"/>
        </w:numPr>
        <w:tabs>
          <w:tab w:val="left" w:pos="200"/>
        </w:tabs>
        <w:spacing w:before="200" w:after="0" w:line="240" w:lineRule="auto"/>
        <w:ind w:left="200" w:hanging="200"/>
        <w:jc w:val="both"/>
      </w:pPr>
      <w:bookmarkStart w:id="106" w:name="d0e543"/>
      <w:bookmarkStart w:id="107" w:name="d0e542"/>
      <w:r>
        <w:rPr>
          <w:color w:val="000000"/>
        </w:rPr>
        <w:t xml:space="preserve">☐ Yes </w:t>
      </w:r>
    </w:p>
    <w:p w:rsidR="00DB4705" w:rsidRDefault="00DB4705" w:rsidP="00DB4705">
      <w:pPr>
        <w:spacing w:before="200" w:after="0" w:line="240" w:lineRule="auto"/>
        <w:jc w:val="both"/>
      </w:pPr>
      <w:bookmarkStart w:id="108" w:name="d0e547"/>
      <w:bookmarkStart w:id="109" w:name="d0e546"/>
      <w:bookmarkEnd w:id="106"/>
      <w:bookmarkEnd w:id="107"/>
      <w:r w:rsidRPr="00DB4705">
        <w:rPr>
          <w:color w:val="000000"/>
        </w:rPr>
        <w:t>[If Yes to “</w:t>
      </w:r>
      <w:r>
        <w:rPr>
          <w:color w:val="000000"/>
        </w:rPr>
        <w:t>Was there prior use of prednisone or other glucocorticoids?</w:t>
      </w:r>
      <w:r w:rsidRPr="00DB4705">
        <w:rPr>
          <w:color w:val="000000"/>
        </w:rPr>
        <w:t xml:space="preserve">” then display the subcategories of </w:t>
      </w:r>
      <w:r w:rsidR="008347A6">
        <w:rPr>
          <w:color w:val="000000"/>
        </w:rPr>
        <w:t>information related to the prior use</w:t>
      </w:r>
      <w:r w:rsidRPr="00DB4705">
        <w:rPr>
          <w:color w:val="000000"/>
        </w:rPr>
        <w:t>.]</w:t>
      </w:r>
    </w:p>
    <w:p w:rsidR="00C5744E" w:rsidRDefault="004F0531">
      <w:pPr>
        <w:numPr>
          <w:ilvl w:val="0"/>
          <w:numId w:val="27"/>
        </w:numPr>
        <w:tabs>
          <w:tab w:val="left" w:pos="400"/>
        </w:tabs>
        <w:spacing w:before="200" w:after="0" w:line="240" w:lineRule="auto"/>
        <w:ind w:left="400" w:hanging="200"/>
        <w:jc w:val="both"/>
      </w:pPr>
      <w:r>
        <w:rPr>
          <w:color w:val="000000"/>
        </w:rPr>
        <w:t>&lt;obtain&gt; Drug name</w:t>
      </w:r>
    </w:p>
    <w:p w:rsidR="00C5744E" w:rsidRPr="00BE69B3" w:rsidRDefault="004F0531">
      <w:pPr>
        <w:numPr>
          <w:ilvl w:val="0"/>
          <w:numId w:val="27"/>
        </w:numPr>
        <w:tabs>
          <w:tab w:val="left" w:pos="400"/>
        </w:tabs>
        <w:spacing w:before="200" w:after="0" w:line="240" w:lineRule="auto"/>
        <w:ind w:left="400" w:hanging="200"/>
        <w:jc w:val="both"/>
      </w:pPr>
      <w:bookmarkStart w:id="110" w:name="d0e550"/>
      <w:bookmarkEnd w:id="108"/>
      <w:bookmarkEnd w:id="109"/>
      <w:r>
        <w:rPr>
          <w:color w:val="000000"/>
        </w:rPr>
        <w:t>&lt;obtain&gt; Date initiated</w:t>
      </w:r>
    </w:p>
    <w:p w:rsidR="00C5744E" w:rsidRDefault="00CB2FBE">
      <w:pPr>
        <w:numPr>
          <w:ilvl w:val="0"/>
          <w:numId w:val="27"/>
        </w:numPr>
        <w:tabs>
          <w:tab w:val="left" w:pos="400"/>
        </w:tabs>
        <w:spacing w:before="200" w:after="0" w:line="240" w:lineRule="auto"/>
        <w:ind w:left="400" w:hanging="200"/>
        <w:jc w:val="both"/>
      </w:pPr>
      <w:r>
        <w:rPr>
          <w:color w:val="000000"/>
        </w:rPr>
        <w:t>&lt;obtain&gt;</w:t>
      </w:r>
      <w:r w:rsidR="00DB4705">
        <w:rPr>
          <w:color w:val="000000"/>
        </w:rPr>
        <w:t xml:space="preserve"> </w:t>
      </w:r>
      <w:r>
        <w:rPr>
          <w:color w:val="000000"/>
        </w:rPr>
        <w:t xml:space="preserve">Date </w:t>
      </w:r>
      <w:r w:rsidR="00832798">
        <w:rPr>
          <w:color w:val="000000"/>
        </w:rPr>
        <w:t>ended</w:t>
      </w:r>
      <w:bookmarkStart w:id="111" w:name="d0e553"/>
      <w:bookmarkEnd w:id="110"/>
    </w:p>
    <w:p w:rsidR="00DB4705" w:rsidRDefault="00DB4705" w:rsidP="00DB4705">
      <w:pPr>
        <w:spacing w:before="200" w:after="0" w:line="240" w:lineRule="auto"/>
        <w:jc w:val="both"/>
      </w:pPr>
      <w:bookmarkStart w:id="112" w:name="d0e556"/>
      <w:bookmarkEnd w:id="111"/>
      <w:r w:rsidRPr="00DB4705">
        <w:rPr>
          <w:color w:val="000000"/>
        </w:rPr>
        <w:t>[End if Yes.]</w:t>
      </w:r>
    </w:p>
    <w:p w:rsidR="00C5744E" w:rsidRDefault="004F0531">
      <w:pPr>
        <w:numPr>
          <w:ilvl w:val="0"/>
          <w:numId w:val="29"/>
        </w:numPr>
        <w:tabs>
          <w:tab w:val="left" w:pos="200"/>
        </w:tabs>
        <w:spacing w:before="200" w:after="0" w:line="240" w:lineRule="auto"/>
        <w:ind w:left="200" w:hanging="200"/>
        <w:jc w:val="both"/>
      </w:pPr>
      <w:bookmarkStart w:id="113" w:name="d0e569"/>
      <w:bookmarkEnd w:id="112"/>
      <w:r>
        <w:rPr>
          <w:rFonts w:ascii="Segoe UI Symbol" w:hAnsi="Segoe UI Symbol" w:cs="Segoe UI Symbol"/>
          <w:color w:val="000000"/>
        </w:rPr>
        <w:t>☐</w:t>
      </w:r>
      <w:r>
        <w:rPr>
          <w:color w:val="000000"/>
        </w:rPr>
        <w:t xml:space="preserve"> No</w:t>
      </w:r>
    </w:p>
    <w:bookmarkEnd w:id="113"/>
    <w:p w:rsidR="00C5744E" w:rsidRDefault="004F0531">
      <w:pPr>
        <w:spacing w:before="200" w:after="0" w:line="240" w:lineRule="auto"/>
        <w:jc w:val="both"/>
      </w:pPr>
      <w:r>
        <w:rPr>
          <w:color w:val="000000"/>
        </w:rPr>
        <w:t>[End Medication History section.]</w:t>
      </w:r>
    </w:p>
    <w:p w:rsidR="00C5744E" w:rsidRDefault="004F0531">
      <w:pPr>
        <w:spacing w:before="200" w:after="0" w:line="240" w:lineRule="auto"/>
      </w:pPr>
      <w:bookmarkStart w:id="114" w:name="d0e574"/>
      <w:r>
        <w:rPr>
          <w:rFonts w:ascii="Arial" w:hAnsi="Arial"/>
          <w:b/>
          <w:color w:val="000000"/>
          <w:sz w:val="35"/>
        </w:rPr>
        <w:t>5. Laboratory Studies</w:t>
      </w:r>
    </w:p>
    <w:bookmarkEnd w:id="114"/>
    <w:p w:rsidR="001F02DE" w:rsidRDefault="001F02DE" w:rsidP="001F02DE">
      <w:pPr>
        <w:spacing w:before="200" w:after="0" w:line="240" w:lineRule="auto"/>
        <w:jc w:val="both"/>
      </w:pPr>
      <w:r>
        <w:rPr>
          <w:color w:val="000000"/>
        </w:rPr>
        <w:t>[Begin Laboratory Studies section.]</w:t>
      </w:r>
    </w:p>
    <w:p w:rsidR="00C5744E" w:rsidRDefault="004F0531" w:rsidP="001F02DE">
      <w:pPr>
        <w:spacing w:before="200" w:after="0" w:line="240" w:lineRule="auto"/>
        <w:jc w:val="both"/>
      </w:pPr>
      <w:r>
        <w:rPr>
          <w:color w:val="000000"/>
        </w:rPr>
        <w:t xml:space="preserve">[Technical Note: </w:t>
      </w:r>
      <w:r w:rsidR="006568A6">
        <w:rPr>
          <w:color w:val="000000"/>
        </w:rPr>
        <w:t>If available, t</w:t>
      </w:r>
      <w:r>
        <w:rPr>
          <w:color w:val="000000"/>
        </w:rPr>
        <w:t xml:space="preserve">he </w:t>
      </w:r>
      <w:r w:rsidR="006568A6">
        <w:rPr>
          <w:color w:val="000000"/>
        </w:rPr>
        <w:t xml:space="preserve">most recent results and dates within the past 3 months </w:t>
      </w:r>
      <w:r>
        <w:rPr>
          <w:color w:val="000000"/>
        </w:rPr>
        <w:t xml:space="preserve">should be included </w:t>
      </w:r>
      <w:r w:rsidR="006568A6">
        <w:rPr>
          <w:color w:val="000000"/>
        </w:rPr>
        <w:t>for the following: C-reactive protein, erythrocyte sedimentation rate, hepatitis C antibody screen, complete blood count, and complete metabolic panel. If available, the most recent results and dates from any time should be included for the following:</w:t>
      </w:r>
      <w:r>
        <w:rPr>
          <w:color w:val="000000"/>
        </w:rPr>
        <w:t xml:space="preserve"> rheumatoid factor and anti-</w:t>
      </w:r>
      <w:r w:rsidR="006568A6">
        <w:rPr>
          <w:color w:val="000000"/>
        </w:rPr>
        <w:t>cyclic citrullinated peptide antibody (ACPA/Anti-CCP)</w:t>
      </w:r>
      <w:r>
        <w:rPr>
          <w:color w:val="000000"/>
        </w:rPr>
        <w:t>.]</w:t>
      </w:r>
    </w:p>
    <w:p w:rsidR="00C5744E" w:rsidRDefault="004F0531">
      <w:pPr>
        <w:numPr>
          <w:ilvl w:val="0"/>
          <w:numId w:val="30"/>
        </w:numPr>
        <w:tabs>
          <w:tab w:val="left" w:pos="200"/>
        </w:tabs>
        <w:spacing w:before="200" w:after="0" w:line="240" w:lineRule="auto"/>
        <w:ind w:left="200" w:hanging="200"/>
        <w:jc w:val="both"/>
      </w:pPr>
      <w:bookmarkStart w:id="115" w:name="d0e580"/>
      <w:bookmarkStart w:id="116" w:name="d0e579"/>
      <w:r>
        <w:rPr>
          <w:color w:val="000000"/>
        </w:rPr>
        <w:t>Anti-cyclic Citrullinated Peptide Antibody (ACPA/Anti-CCP) &lt;obtain&gt; Results and date</w:t>
      </w:r>
    </w:p>
    <w:p w:rsidR="00C5744E" w:rsidRDefault="004F0531">
      <w:pPr>
        <w:numPr>
          <w:ilvl w:val="0"/>
          <w:numId w:val="30"/>
        </w:numPr>
        <w:tabs>
          <w:tab w:val="left" w:pos="200"/>
        </w:tabs>
        <w:spacing w:before="200" w:after="0" w:line="240" w:lineRule="auto"/>
        <w:ind w:left="200" w:hanging="200"/>
        <w:jc w:val="both"/>
      </w:pPr>
      <w:bookmarkStart w:id="117" w:name="d0e583"/>
      <w:bookmarkEnd w:id="115"/>
      <w:bookmarkEnd w:id="116"/>
      <w:r>
        <w:rPr>
          <w:color w:val="000000"/>
        </w:rPr>
        <w:t>C-Reactive Protein &lt;obtain&gt; Results and date</w:t>
      </w:r>
    </w:p>
    <w:p w:rsidR="00C5744E" w:rsidRDefault="004F0531">
      <w:pPr>
        <w:numPr>
          <w:ilvl w:val="0"/>
          <w:numId w:val="30"/>
        </w:numPr>
        <w:tabs>
          <w:tab w:val="left" w:pos="200"/>
        </w:tabs>
        <w:spacing w:before="200" w:after="0" w:line="240" w:lineRule="auto"/>
        <w:ind w:left="200" w:hanging="200"/>
        <w:jc w:val="both"/>
      </w:pPr>
      <w:bookmarkStart w:id="118" w:name="d0e586"/>
      <w:bookmarkEnd w:id="117"/>
      <w:r>
        <w:rPr>
          <w:color w:val="000000"/>
        </w:rPr>
        <w:t>Erythrocyte Sedimentation Rate &lt;obtain&gt; Results and date</w:t>
      </w:r>
    </w:p>
    <w:p w:rsidR="00C5744E" w:rsidRDefault="004F0531">
      <w:pPr>
        <w:numPr>
          <w:ilvl w:val="0"/>
          <w:numId w:val="30"/>
        </w:numPr>
        <w:tabs>
          <w:tab w:val="left" w:pos="200"/>
        </w:tabs>
        <w:spacing w:before="200" w:after="0" w:line="240" w:lineRule="auto"/>
        <w:ind w:left="200" w:hanging="200"/>
        <w:jc w:val="both"/>
      </w:pPr>
      <w:bookmarkStart w:id="119" w:name="d0e589"/>
      <w:bookmarkEnd w:id="118"/>
      <w:r>
        <w:rPr>
          <w:color w:val="000000"/>
        </w:rPr>
        <w:t>Rheumatoid Factor &lt;obtain&gt; Results and date</w:t>
      </w:r>
    </w:p>
    <w:p w:rsidR="00C5744E" w:rsidRDefault="004F0531">
      <w:pPr>
        <w:numPr>
          <w:ilvl w:val="0"/>
          <w:numId w:val="30"/>
        </w:numPr>
        <w:tabs>
          <w:tab w:val="left" w:pos="200"/>
        </w:tabs>
        <w:spacing w:before="200" w:after="0" w:line="240" w:lineRule="auto"/>
        <w:ind w:left="200" w:hanging="200"/>
        <w:jc w:val="both"/>
      </w:pPr>
      <w:bookmarkStart w:id="120" w:name="d0e592"/>
      <w:bookmarkEnd w:id="119"/>
      <w:r>
        <w:rPr>
          <w:color w:val="000000"/>
        </w:rPr>
        <w:t>Hepatitis C Antibody Screen &lt;obtain&gt; Results and date</w:t>
      </w:r>
    </w:p>
    <w:p w:rsidR="00C5744E" w:rsidRDefault="004F0531">
      <w:pPr>
        <w:numPr>
          <w:ilvl w:val="0"/>
          <w:numId w:val="30"/>
        </w:numPr>
        <w:tabs>
          <w:tab w:val="left" w:pos="200"/>
        </w:tabs>
        <w:spacing w:before="200" w:after="0" w:line="240" w:lineRule="auto"/>
        <w:ind w:left="200" w:hanging="200"/>
        <w:jc w:val="both"/>
      </w:pPr>
      <w:bookmarkStart w:id="121" w:name="d0e595"/>
      <w:bookmarkEnd w:id="120"/>
      <w:r>
        <w:rPr>
          <w:color w:val="000000"/>
        </w:rPr>
        <w:t>Complete Blood Count &lt;obtain&gt; Results and date</w:t>
      </w:r>
    </w:p>
    <w:p w:rsidR="00C5744E" w:rsidRDefault="004F0531">
      <w:pPr>
        <w:numPr>
          <w:ilvl w:val="0"/>
          <w:numId w:val="30"/>
        </w:numPr>
        <w:tabs>
          <w:tab w:val="left" w:pos="200"/>
        </w:tabs>
        <w:spacing w:before="200" w:after="0" w:line="240" w:lineRule="auto"/>
        <w:ind w:left="200" w:hanging="200"/>
        <w:jc w:val="both"/>
      </w:pPr>
      <w:bookmarkStart w:id="122" w:name="d0e598"/>
      <w:bookmarkEnd w:id="121"/>
      <w:r>
        <w:rPr>
          <w:color w:val="000000"/>
        </w:rPr>
        <w:t>Complete Metabolic Panel &lt;obtain&gt; Results and date</w:t>
      </w:r>
    </w:p>
    <w:p w:rsidR="00C5744E" w:rsidRDefault="004F0531">
      <w:pPr>
        <w:numPr>
          <w:ilvl w:val="0"/>
          <w:numId w:val="30"/>
        </w:numPr>
        <w:tabs>
          <w:tab w:val="left" w:pos="200"/>
        </w:tabs>
        <w:spacing w:before="200" w:after="0" w:line="240" w:lineRule="auto"/>
        <w:ind w:left="200" w:hanging="200"/>
        <w:jc w:val="both"/>
      </w:pPr>
      <w:bookmarkStart w:id="123" w:name="d0e601"/>
      <w:bookmarkEnd w:id="122"/>
      <w:r>
        <w:rPr>
          <w:color w:val="000000"/>
        </w:rPr>
        <w:t>Other &lt;obtain&gt; Test &lt;obtain&gt; Results &lt;obtain&gt; Date</w:t>
      </w:r>
    </w:p>
    <w:p w:rsidR="001F02DE" w:rsidRDefault="001F02DE" w:rsidP="001F02DE">
      <w:pPr>
        <w:spacing w:before="200" w:after="0" w:line="240" w:lineRule="auto"/>
        <w:jc w:val="both"/>
      </w:pPr>
      <w:bookmarkStart w:id="124" w:name="_Hlk495322392"/>
      <w:bookmarkStart w:id="125" w:name="d0e604"/>
      <w:bookmarkEnd w:id="123"/>
      <w:r w:rsidRPr="001F02DE">
        <w:rPr>
          <w:color w:val="000000"/>
        </w:rPr>
        <w:t xml:space="preserve">[End </w:t>
      </w:r>
      <w:r>
        <w:rPr>
          <w:color w:val="000000"/>
        </w:rPr>
        <w:t>Laboratory Studies</w:t>
      </w:r>
      <w:r w:rsidRPr="001F02DE">
        <w:rPr>
          <w:color w:val="000000"/>
        </w:rPr>
        <w:t xml:space="preserve"> section.]</w:t>
      </w:r>
    </w:p>
    <w:bookmarkEnd w:id="124"/>
    <w:p w:rsidR="00C5744E" w:rsidRDefault="004F0531">
      <w:pPr>
        <w:spacing w:before="200" w:after="0" w:line="240" w:lineRule="auto"/>
      </w:pPr>
      <w:r>
        <w:rPr>
          <w:rFonts w:ascii="Arial" w:hAnsi="Arial"/>
          <w:b/>
          <w:color w:val="000000"/>
          <w:sz w:val="35"/>
        </w:rPr>
        <w:t>6. Imaging and Diagnostic Studies</w:t>
      </w:r>
    </w:p>
    <w:bookmarkEnd w:id="125"/>
    <w:p w:rsidR="001F02DE" w:rsidRDefault="001F02DE" w:rsidP="001F02DE">
      <w:pPr>
        <w:spacing w:before="200" w:after="0" w:line="240" w:lineRule="auto"/>
        <w:jc w:val="both"/>
      </w:pPr>
      <w:r>
        <w:rPr>
          <w:color w:val="000000"/>
        </w:rPr>
        <w:t>[Begin Imaging and Diagnostic Studies section.]</w:t>
      </w:r>
    </w:p>
    <w:p w:rsidR="00C5744E" w:rsidRDefault="004F0531" w:rsidP="001F02DE">
      <w:pPr>
        <w:spacing w:before="200" w:after="0" w:line="240" w:lineRule="auto"/>
        <w:jc w:val="both"/>
      </w:pPr>
      <w:r>
        <w:rPr>
          <w:color w:val="000000"/>
        </w:rPr>
        <w:t>[Technical Note: Results text should be attached automatically if it is provided for the hand radiograph interpretation field. Include any studies performed within the past year.]</w:t>
      </w:r>
    </w:p>
    <w:p w:rsidR="00C5744E" w:rsidRDefault="004F0531">
      <w:pPr>
        <w:numPr>
          <w:ilvl w:val="0"/>
          <w:numId w:val="31"/>
        </w:numPr>
        <w:tabs>
          <w:tab w:val="left" w:pos="200"/>
        </w:tabs>
        <w:spacing w:before="200" w:after="0" w:line="240" w:lineRule="auto"/>
        <w:ind w:left="200" w:hanging="200"/>
        <w:jc w:val="both"/>
      </w:pPr>
      <w:bookmarkStart w:id="126" w:name="d0e610"/>
      <w:bookmarkStart w:id="127" w:name="d0e609"/>
      <w:r>
        <w:rPr>
          <w:color w:val="000000"/>
        </w:rPr>
        <w:t>&lt;obtain&gt; Hand Radiograph Interpretation</w:t>
      </w:r>
    </w:p>
    <w:p w:rsidR="00C5744E" w:rsidRPr="001F02DE" w:rsidRDefault="004F0531">
      <w:pPr>
        <w:numPr>
          <w:ilvl w:val="0"/>
          <w:numId w:val="31"/>
        </w:numPr>
        <w:tabs>
          <w:tab w:val="left" w:pos="200"/>
        </w:tabs>
        <w:spacing w:before="200" w:after="0" w:line="240" w:lineRule="auto"/>
        <w:ind w:left="200" w:hanging="200"/>
        <w:jc w:val="both"/>
      </w:pPr>
      <w:bookmarkStart w:id="128" w:name="d0e613"/>
      <w:bookmarkEnd w:id="126"/>
      <w:bookmarkEnd w:id="127"/>
      <w:r>
        <w:rPr>
          <w:color w:val="000000"/>
        </w:rPr>
        <w:t>[Link Images: Hand Radiograph]</w:t>
      </w:r>
    </w:p>
    <w:p w:rsidR="001F02DE" w:rsidRDefault="001F02DE" w:rsidP="001F02DE">
      <w:pPr>
        <w:spacing w:before="200" w:after="0" w:line="240" w:lineRule="auto"/>
        <w:jc w:val="both"/>
      </w:pPr>
      <w:r w:rsidRPr="001F02DE">
        <w:rPr>
          <w:color w:val="000000"/>
        </w:rPr>
        <w:t xml:space="preserve">[End </w:t>
      </w:r>
      <w:r>
        <w:rPr>
          <w:color w:val="000000"/>
        </w:rPr>
        <w:t xml:space="preserve">Imaging and Diagnostic Studies </w:t>
      </w:r>
      <w:r w:rsidRPr="001F02DE">
        <w:rPr>
          <w:color w:val="000000"/>
        </w:rPr>
        <w:t>section.]</w:t>
      </w:r>
    </w:p>
    <w:bookmarkEnd w:id="128"/>
    <w:p w:rsidR="00C5744E" w:rsidRDefault="004F0531">
      <w:pPr>
        <w:spacing w:before="200" w:after="0" w:line="240" w:lineRule="auto"/>
        <w:jc w:val="both"/>
      </w:pPr>
      <w:r>
        <w:rPr>
          <w:color w:val="000000"/>
        </w:rPr>
        <w:t xml:space="preserve">[End </w:t>
      </w:r>
      <w:r w:rsidR="001737D3">
        <w:rPr>
          <w:color w:val="000000"/>
        </w:rPr>
        <w:t>D</w:t>
      </w:r>
      <w:r>
        <w:rPr>
          <w:color w:val="000000"/>
        </w:rPr>
        <w:t xml:space="preserve">ocumentation </w:t>
      </w:r>
      <w:r w:rsidR="001737D3">
        <w:rPr>
          <w:color w:val="000000"/>
        </w:rPr>
        <w:t>T</w:t>
      </w:r>
      <w:r>
        <w:rPr>
          <w:color w:val="000000"/>
        </w:rPr>
        <w:t>emplate.]</w:t>
      </w:r>
    </w:p>
    <w:p w:rsidR="00C5744E" w:rsidRDefault="00C5744E">
      <w:pPr>
        <w:sectPr w:rsidR="00C5744E" w:rsidSect="00467E60">
          <w:headerReference w:type="even" r:id="rId62"/>
          <w:headerReference w:type="default" r:id="rId63"/>
          <w:footerReference w:type="even" r:id="rId64"/>
          <w:footerReference w:type="default" r:id="rId65"/>
          <w:headerReference w:type="first" r:id="rId66"/>
          <w:footerReference w:type="first" r:id="rId67"/>
          <w:pgSz w:w="11906" w:h="16838"/>
          <w:pgMar w:top="1440" w:right="1440" w:bottom="1440" w:left="1440" w:header="720" w:footer="720" w:gutter="0"/>
          <w:lnNumType w:countBy="1" w:restart="continuous"/>
          <w:cols w:space="720"/>
          <w:titlePg/>
        </w:sectPr>
      </w:pPr>
    </w:p>
    <w:p w:rsidR="00C5744E" w:rsidRDefault="004F0531">
      <w:pPr>
        <w:keepNext/>
        <w:spacing w:before="200" w:after="0" w:line="240" w:lineRule="auto"/>
        <w:rPr>
          <w:rFonts w:ascii="Arial" w:hAnsi="Arial"/>
          <w:b/>
          <w:color w:val="000000"/>
          <w:sz w:val="50"/>
        </w:rPr>
      </w:pPr>
      <w:bookmarkStart w:id="129" w:name="d0e619"/>
      <w:r>
        <w:rPr>
          <w:rFonts w:ascii="Arial" w:hAnsi="Arial"/>
          <w:b/>
          <w:color w:val="000000"/>
          <w:sz w:val="50"/>
        </w:rPr>
        <w:t>Order Set</w:t>
      </w:r>
    </w:p>
    <w:p w:rsidR="001737D3" w:rsidRDefault="001737D3" w:rsidP="001737D3">
      <w:pPr>
        <w:spacing w:before="200" w:after="0" w:line="240" w:lineRule="auto"/>
        <w:jc w:val="both"/>
      </w:pPr>
      <w:r w:rsidRPr="001737D3">
        <w:t>[Begin Order Set.]</w:t>
      </w:r>
    </w:p>
    <w:p w:rsidR="00C5744E" w:rsidRDefault="004F0531">
      <w:pPr>
        <w:spacing w:before="200" w:after="0" w:line="240" w:lineRule="auto"/>
      </w:pPr>
      <w:bookmarkStart w:id="130" w:name="d0e622"/>
      <w:bookmarkEnd w:id="129"/>
      <w:r>
        <w:rPr>
          <w:rFonts w:ascii="Arial" w:hAnsi="Arial"/>
          <w:b/>
          <w:color w:val="000000"/>
          <w:sz w:val="35"/>
        </w:rPr>
        <w:t>1. Knowledge Narrative</w:t>
      </w:r>
    </w:p>
    <w:bookmarkEnd w:id="130"/>
    <w:p w:rsidR="00C5744E" w:rsidRDefault="004F0531">
      <w:pPr>
        <w:spacing w:before="200" w:after="0" w:line="240" w:lineRule="auto"/>
        <w:jc w:val="both"/>
      </w:pPr>
      <w:r>
        <w:rPr>
          <w:color w:val="000000"/>
        </w:rPr>
        <w:t>[See Clinical Context</w:t>
      </w:r>
      <w:r w:rsidR="00CB2FBE">
        <w:rPr>
          <w:color w:val="000000"/>
        </w:rPr>
        <w:t xml:space="preserve"> in </w:t>
      </w:r>
      <w:r w:rsidR="00D866B3">
        <w:rPr>
          <w:color w:val="000000"/>
        </w:rPr>
        <w:t>1</w:t>
      </w:r>
      <w:r>
        <w:rPr>
          <w:color w:val="000000"/>
        </w:rPr>
        <w:t>.]</w:t>
      </w:r>
    </w:p>
    <w:p w:rsidR="00C5744E" w:rsidRDefault="004F0531">
      <w:pPr>
        <w:spacing w:before="200" w:after="0" w:line="240" w:lineRule="auto"/>
        <w:jc w:val="both"/>
      </w:pPr>
      <w:r>
        <w:rPr>
          <w:color w:val="000000"/>
        </w:rPr>
        <w:t xml:space="preserve">[Clinical </w:t>
      </w:r>
      <w:r w:rsidR="00832798">
        <w:rPr>
          <w:color w:val="000000"/>
        </w:rPr>
        <w:t>Comment</w:t>
      </w:r>
      <w:r>
        <w:rPr>
          <w:color w:val="000000"/>
        </w:rPr>
        <w:t>: This order set applies to any adult outpatients presenting to a primary care provider with joint pain or equivalent symptoms of inflammatory arthritis. All orders are routine unless otherwise specified.]</w:t>
      </w:r>
    </w:p>
    <w:p w:rsidR="00C5744E" w:rsidRDefault="004F0531">
      <w:pPr>
        <w:spacing w:before="200" w:after="0" w:line="240" w:lineRule="auto"/>
      </w:pPr>
      <w:bookmarkStart w:id="131" w:name="d0e629"/>
      <w:r>
        <w:rPr>
          <w:rFonts w:ascii="Arial" w:hAnsi="Arial"/>
          <w:b/>
          <w:color w:val="000000"/>
          <w:sz w:val="35"/>
        </w:rPr>
        <w:t>2. Medications</w:t>
      </w:r>
    </w:p>
    <w:bookmarkEnd w:id="131"/>
    <w:p w:rsidR="00E11E30" w:rsidRDefault="00E11E30" w:rsidP="00E11E30">
      <w:pPr>
        <w:spacing w:before="200" w:after="0" w:line="240" w:lineRule="auto"/>
        <w:jc w:val="both"/>
      </w:pPr>
      <w:r>
        <w:rPr>
          <w:color w:val="000000"/>
        </w:rPr>
        <w:t>[Begin Medications section.]</w:t>
      </w:r>
    </w:p>
    <w:p w:rsidR="00A236B8" w:rsidDel="00C11E4A" w:rsidRDefault="00C11E4A" w:rsidP="00A236B8">
      <w:pPr>
        <w:spacing w:before="200" w:after="0" w:line="240" w:lineRule="auto"/>
        <w:jc w:val="both"/>
        <w:rPr>
          <w:del w:id="132" w:author="Kathleen Keating" w:date="2017-10-11T13:27:00Z"/>
        </w:rPr>
      </w:pPr>
      <w:ins w:id="133" w:author="Kathleen Keating" w:date="2017-10-11T13:27:00Z">
        <w:r w:rsidDel="00C11E4A">
          <w:rPr>
            <w:color w:val="000000"/>
          </w:rPr>
          <w:t xml:space="preserve"> </w:t>
        </w:r>
      </w:ins>
      <w:del w:id="134" w:author="Kathleen Keating" w:date="2017-10-11T13:27:00Z">
        <w:r w:rsidR="00A236B8" w:rsidDel="00C11E4A">
          <w:rPr>
            <w:color w:val="000000"/>
          </w:rPr>
          <w:delText xml:space="preserve">[Clinical Note: No medications are required prior to a rheumatology consult. However, if a user attempts to order prednisone prior to the rheumatology consult, the user should be cautioned that prednisone can mask symptoms and should not be ordered prior to evaluation by </w:delText>
        </w:r>
        <w:commentRangeStart w:id="135"/>
        <w:r w:rsidR="00A236B8" w:rsidDel="00C11E4A">
          <w:rPr>
            <w:color w:val="000000"/>
          </w:rPr>
          <w:delText>rheumatology</w:delText>
        </w:r>
        <w:commentRangeEnd w:id="135"/>
        <w:r w:rsidR="00A236B8" w:rsidDel="00C11E4A">
          <w:rPr>
            <w:rStyle w:val="CommentReference"/>
          </w:rPr>
          <w:commentReference w:id="135"/>
        </w:r>
        <w:r w:rsidR="00A236B8" w:rsidDel="00C11E4A">
          <w:rPr>
            <w:color w:val="000000"/>
          </w:rPr>
          <w:delText>.]</w:delText>
        </w:r>
      </w:del>
    </w:p>
    <w:p w:rsidR="00C5744E" w:rsidRDefault="004F0531" w:rsidP="00E11E30">
      <w:pPr>
        <w:spacing w:before="200" w:after="0" w:line="240" w:lineRule="auto"/>
        <w:jc w:val="both"/>
      </w:pPr>
      <w:r>
        <w:rPr>
          <w:color w:val="000000"/>
        </w:rPr>
        <w:t>[</w:t>
      </w:r>
      <w:r w:rsidR="00C56539">
        <w:rPr>
          <w:color w:val="000000"/>
        </w:rPr>
        <w:t>Section Prompt</w:t>
      </w:r>
      <w:r>
        <w:rPr>
          <w:color w:val="000000"/>
        </w:rPr>
        <w:t xml:space="preserve">: No medications are required prior to a rheumatology consult. However, if prednisone </w:t>
      </w:r>
      <w:r w:rsidR="000A57DB">
        <w:rPr>
          <w:color w:val="000000"/>
        </w:rPr>
        <w:t xml:space="preserve">is considered </w:t>
      </w:r>
      <w:r>
        <w:rPr>
          <w:color w:val="000000"/>
        </w:rPr>
        <w:t xml:space="preserve">prior to the rheumatology consult, </w:t>
      </w:r>
      <w:r w:rsidR="000A57DB">
        <w:rPr>
          <w:color w:val="000000"/>
        </w:rPr>
        <w:t>be aware</w:t>
      </w:r>
      <w:r>
        <w:rPr>
          <w:color w:val="000000"/>
        </w:rPr>
        <w:t xml:space="preserve"> that prednisone can </w:t>
      </w:r>
      <w:r w:rsidR="00C56539">
        <w:rPr>
          <w:color w:val="000000"/>
        </w:rPr>
        <w:t xml:space="preserve">potentially </w:t>
      </w:r>
      <w:r>
        <w:rPr>
          <w:color w:val="000000"/>
        </w:rPr>
        <w:t xml:space="preserve">mask symptoms </w:t>
      </w:r>
      <w:r w:rsidR="0092017F">
        <w:rPr>
          <w:color w:val="000000"/>
        </w:rPr>
        <w:t>that would be</w:t>
      </w:r>
      <w:r>
        <w:rPr>
          <w:color w:val="000000"/>
        </w:rPr>
        <w:t xml:space="preserve"> </w:t>
      </w:r>
      <w:r w:rsidR="0092017F">
        <w:rPr>
          <w:color w:val="000000"/>
        </w:rPr>
        <w:t xml:space="preserve">evaluated </w:t>
      </w:r>
      <w:r>
        <w:rPr>
          <w:color w:val="000000"/>
        </w:rPr>
        <w:t xml:space="preserve">by </w:t>
      </w:r>
      <w:commentRangeStart w:id="136"/>
      <w:r>
        <w:rPr>
          <w:color w:val="000000"/>
        </w:rPr>
        <w:t>rheumatology</w:t>
      </w:r>
      <w:commentRangeEnd w:id="136"/>
      <w:r w:rsidR="00BB5195">
        <w:rPr>
          <w:rStyle w:val="CommentReference"/>
        </w:rPr>
        <w:commentReference w:id="136"/>
      </w:r>
      <w:r>
        <w:rPr>
          <w:color w:val="000000"/>
        </w:rPr>
        <w:t>.]</w:t>
      </w:r>
    </w:p>
    <w:p w:rsidR="00E11E30" w:rsidRDefault="00E11E30" w:rsidP="0092017F">
      <w:pPr>
        <w:tabs>
          <w:tab w:val="left" w:pos="3420"/>
        </w:tabs>
        <w:spacing w:before="200" w:after="0" w:line="240" w:lineRule="auto"/>
        <w:jc w:val="both"/>
      </w:pPr>
      <w:bookmarkStart w:id="137" w:name="d0e634"/>
      <w:r>
        <w:rPr>
          <w:color w:val="000000"/>
        </w:rPr>
        <w:t>[End Medications section.]</w:t>
      </w:r>
    </w:p>
    <w:p w:rsidR="00C5744E" w:rsidRDefault="004F0531">
      <w:pPr>
        <w:spacing w:before="200" w:after="0" w:line="240" w:lineRule="auto"/>
      </w:pPr>
      <w:r>
        <w:rPr>
          <w:rFonts w:ascii="Arial" w:hAnsi="Arial"/>
          <w:b/>
          <w:color w:val="000000"/>
          <w:sz w:val="35"/>
        </w:rPr>
        <w:t>3. Laboratory Studies</w:t>
      </w:r>
    </w:p>
    <w:bookmarkEnd w:id="137"/>
    <w:p w:rsidR="00E11E30" w:rsidRDefault="00E11E30" w:rsidP="00E11E30">
      <w:pPr>
        <w:spacing w:before="200" w:after="0" w:line="240" w:lineRule="auto"/>
        <w:jc w:val="both"/>
      </w:pPr>
      <w:r>
        <w:rPr>
          <w:color w:val="000000"/>
        </w:rPr>
        <w:t>[Begin Laboratory Studies section.]</w:t>
      </w:r>
    </w:p>
    <w:p w:rsidR="00C5744E" w:rsidRDefault="004F0531" w:rsidP="00E11E30">
      <w:pPr>
        <w:spacing w:before="200" w:after="0" w:line="240" w:lineRule="auto"/>
        <w:jc w:val="both"/>
      </w:pPr>
      <w:r>
        <w:rPr>
          <w:color w:val="000000"/>
        </w:rPr>
        <w:t>[Section Prompt: Consider ordering the following laboratory studies if they have not been ordered within the last three months. Note: The ANA test is not considered appropriate to be ordered for suspected rheumatoid arthritis.]</w:t>
      </w:r>
    </w:p>
    <w:p w:rsidR="00C5744E" w:rsidRDefault="004F0531">
      <w:pPr>
        <w:spacing w:before="200" w:after="0" w:line="240" w:lineRule="auto"/>
        <w:jc w:val="both"/>
      </w:pPr>
      <w:r>
        <w:rPr>
          <w:color w:val="000000"/>
        </w:rPr>
        <w:t xml:space="preserve">[Section Selection Behavior: </w:t>
      </w:r>
      <w:r w:rsidR="00A41B51" w:rsidRPr="00F62EB2">
        <w:rPr>
          <w:color w:val="000000"/>
        </w:rPr>
        <w:t xml:space="preserve">Select </w:t>
      </w:r>
      <w:r w:rsidR="00A41B51">
        <w:rPr>
          <w:color w:val="000000"/>
        </w:rPr>
        <w:t>a</w:t>
      </w:r>
      <w:r w:rsidR="00A41B51" w:rsidRPr="00F62EB2">
        <w:rPr>
          <w:color w:val="000000"/>
        </w:rPr>
        <w:t>ny</w:t>
      </w:r>
      <w:r w:rsidR="00A41B51">
        <w:rPr>
          <w:color w:val="000000"/>
        </w:rPr>
        <w:t xml:space="preserve"> or none</w:t>
      </w:r>
      <w:r w:rsidR="00A41B51" w:rsidRPr="00F62EB2">
        <w:rPr>
          <w:color w:val="000000"/>
        </w:rPr>
        <w:t xml:space="preserve">. </w:t>
      </w:r>
      <w:r>
        <w:rPr>
          <w:color w:val="000000"/>
        </w:rPr>
        <w:t>Optional.]</w:t>
      </w:r>
    </w:p>
    <w:p w:rsidR="00C5744E" w:rsidRDefault="004F0531">
      <w:pPr>
        <w:numPr>
          <w:ilvl w:val="0"/>
          <w:numId w:val="32"/>
        </w:numPr>
        <w:tabs>
          <w:tab w:val="left" w:pos="200"/>
        </w:tabs>
        <w:spacing w:before="200" w:after="0" w:line="240" w:lineRule="auto"/>
        <w:ind w:left="200" w:hanging="200"/>
        <w:jc w:val="both"/>
      </w:pPr>
      <w:bookmarkStart w:id="138" w:name="d0e642"/>
      <w:bookmarkStart w:id="139" w:name="d0e641"/>
      <w:r>
        <w:rPr>
          <w:color w:val="000000"/>
        </w:rPr>
        <w:t xml:space="preserve">☐ Rheumatoid </w:t>
      </w:r>
      <w:r w:rsidR="00A41B51">
        <w:rPr>
          <w:color w:val="000000"/>
        </w:rPr>
        <w:t>f</w:t>
      </w:r>
      <w:r>
        <w:rPr>
          <w:color w:val="000000"/>
        </w:rPr>
        <w:t>actor</w:t>
      </w:r>
    </w:p>
    <w:p w:rsidR="00C5744E" w:rsidRDefault="004F0531">
      <w:pPr>
        <w:numPr>
          <w:ilvl w:val="0"/>
          <w:numId w:val="32"/>
        </w:numPr>
        <w:tabs>
          <w:tab w:val="left" w:pos="200"/>
        </w:tabs>
        <w:spacing w:before="200" w:after="0" w:line="240" w:lineRule="auto"/>
        <w:ind w:left="200" w:hanging="200"/>
        <w:jc w:val="both"/>
      </w:pPr>
      <w:bookmarkStart w:id="140" w:name="d0e645"/>
      <w:bookmarkEnd w:id="138"/>
      <w:bookmarkEnd w:id="139"/>
      <w:r>
        <w:rPr>
          <w:color w:val="000000"/>
        </w:rPr>
        <w:t>☐ Anti-cyclic citrullinated peptide antibody (ACPA/Anti-CCP)</w:t>
      </w:r>
    </w:p>
    <w:p w:rsidR="00C5744E" w:rsidRDefault="004F0531">
      <w:pPr>
        <w:numPr>
          <w:ilvl w:val="0"/>
          <w:numId w:val="32"/>
        </w:numPr>
        <w:tabs>
          <w:tab w:val="left" w:pos="200"/>
        </w:tabs>
        <w:spacing w:before="200" w:after="0" w:line="240" w:lineRule="auto"/>
        <w:ind w:left="200" w:hanging="200"/>
        <w:jc w:val="both"/>
      </w:pPr>
      <w:bookmarkStart w:id="141" w:name="d0e648"/>
      <w:bookmarkEnd w:id="140"/>
      <w:r>
        <w:rPr>
          <w:color w:val="000000"/>
        </w:rPr>
        <w:t>☐ Hepatitis C antibody screen</w:t>
      </w:r>
    </w:p>
    <w:p w:rsidR="00C5744E" w:rsidRDefault="004F0531">
      <w:pPr>
        <w:numPr>
          <w:ilvl w:val="0"/>
          <w:numId w:val="33"/>
        </w:numPr>
        <w:tabs>
          <w:tab w:val="left" w:pos="200"/>
        </w:tabs>
        <w:spacing w:before="200" w:after="0" w:line="240" w:lineRule="auto"/>
        <w:ind w:left="200" w:hanging="200"/>
        <w:jc w:val="both"/>
      </w:pPr>
      <w:bookmarkStart w:id="142" w:name="d0e659"/>
      <w:bookmarkStart w:id="143" w:name="d0e658"/>
      <w:bookmarkEnd w:id="141"/>
      <w:r>
        <w:rPr>
          <w:color w:val="000000"/>
        </w:rPr>
        <w:t>☐ Complete blood count</w:t>
      </w:r>
    </w:p>
    <w:p w:rsidR="00C5744E" w:rsidRDefault="004F0531">
      <w:pPr>
        <w:numPr>
          <w:ilvl w:val="0"/>
          <w:numId w:val="33"/>
        </w:numPr>
        <w:tabs>
          <w:tab w:val="left" w:pos="200"/>
        </w:tabs>
        <w:spacing w:before="200" w:after="0" w:line="240" w:lineRule="auto"/>
        <w:ind w:left="200" w:hanging="200"/>
        <w:jc w:val="both"/>
      </w:pPr>
      <w:bookmarkStart w:id="144" w:name="d0e662"/>
      <w:bookmarkEnd w:id="142"/>
      <w:bookmarkEnd w:id="143"/>
      <w:r>
        <w:rPr>
          <w:color w:val="000000"/>
        </w:rPr>
        <w:t>☐ Complete metabolic panel</w:t>
      </w:r>
    </w:p>
    <w:p w:rsidR="00C5744E" w:rsidRDefault="004F0531">
      <w:pPr>
        <w:numPr>
          <w:ilvl w:val="0"/>
          <w:numId w:val="33"/>
        </w:numPr>
        <w:tabs>
          <w:tab w:val="left" w:pos="200"/>
        </w:tabs>
        <w:spacing w:before="200" w:after="0" w:line="240" w:lineRule="auto"/>
        <w:ind w:left="200" w:hanging="200"/>
        <w:jc w:val="both"/>
      </w:pPr>
      <w:bookmarkStart w:id="145" w:name="d0e665"/>
      <w:bookmarkEnd w:id="144"/>
      <w:r>
        <w:rPr>
          <w:color w:val="000000"/>
        </w:rPr>
        <w:t>☐ C-reactive protein</w:t>
      </w:r>
    </w:p>
    <w:p w:rsidR="00C5744E" w:rsidRDefault="004F0531">
      <w:pPr>
        <w:numPr>
          <w:ilvl w:val="0"/>
          <w:numId w:val="33"/>
        </w:numPr>
        <w:tabs>
          <w:tab w:val="left" w:pos="200"/>
        </w:tabs>
        <w:spacing w:before="200" w:after="0" w:line="240" w:lineRule="auto"/>
        <w:ind w:left="200" w:hanging="200"/>
        <w:jc w:val="both"/>
      </w:pPr>
      <w:bookmarkStart w:id="146" w:name="d0e668"/>
      <w:bookmarkEnd w:id="145"/>
      <w:r>
        <w:rPr>
          <w:color w:val="000000"/>
        </w:rPr>
        <w:t>☐ Erythrocyte sedimentation rate</w:t>
      </w:r>
    </w:p>
    <w:p w:rsidR="00E11E30" w:rsidRDefault="00E11E30" w:rsidP="00E11E30">
      <w:pPr>
        <w:spacing w:before="200" w:after="0" w:line="240" w:lineRule="auto"/>
        <w:jc w:val="both"/>
      </w:pPr>
      <w:bookmarkStart w:id="147" w:name="d0e671"/>
      <w:bookmarkEnd w:id="146"/>
      <w:r>
        <w:rPr>
          <w:color w:val="000000"/>
        </w:rPr>
        <w:t>[End Laboratory Studies section.]</w:t>
      </w:r>
    </w:p>
    <w:p w:rsidR="00C5744E" w:rsidRDefault="00A236B8">
      <w:pPr>
        <w:spacing w:before="200" w:after="0" w:line="240" w:lineRule="auto"/>
      </w:pPr>
      <w:r>
        <w:rPr>
          <w:rFonts w:ascii="Arial" w:hAnsi="Arial"/>
          <w:b/>
          <w:color w:val="000000"/>
          <w:sz w:val="35"/>
        </w:rPr>
        <w:t>4.</w:t>
      </w:r>
      <w:r w:rsidR="004F0531">
        <w:rPr>
          <w:rFonts w:ascii="Arial" w:hAnsi="Arial"/>
          <w:b/>
          <w:color w:val="000000"/>
          <w:sz w:val="35"/>
        </w:rPr>
        <w:t> Imaging and Diagnostic Services</w:t>
      </w:r>
    </w:p>
    <w:bookmarkEnd w:id="147"/>
    <w:p w:rsidR="00E11E30" w:rsidRDefault="00E11E30" w:rsidP="00E11E30">
      <w:pPr>
        <w:spacing w:before="200" w:after="0" w:line="240" w:lineRule="auto"/>
        <w:jc w:val="both"/>
      </w:pPr>
      <w:r>
        <w:rPr>
          <w:color w:val="000000"/>
        </w:rPr>
        <w:t>[Begin Imaging and Diagnostic Studies section.]</w:t>
      </w:r>
    </w:p>
    <w:p w:rsidR="00C5744E" w:rsidRDefault="004F0531" w:rsidP="00E11E30">
      <w:pPr>
        <w:spacing w:before="200" w:after="0" w:line="240" w:lineRule="auto"/>
        <w:jc w:val="both"/>
      </w:pPr>
      <w:r>
        <w:rPr>
          <w:color w:val="000000"/>
        </w:rPr>
        <w:t>[Section Prompt: Consider ordering the following imaging study if it has not been done within the past year.]</w:t>
      </w:r>
    </w:p>
    <w:p w:rsidR="00C5744E" w:rsidRDefault="004F0531">
      <w:pPr>
        <w:spacing w:before="200" w:after="0" w:line="240" w:lineRule="auto"/>
        <w:jc w:val="both"/>
      </w:pPr>
      <w:r>
        <w:rPr>
          <w:color w:val="000000"/>
        </w:rPr>
        <w:t>[Section Selection Behavior: Optional.]</w:t>
      </w:r>
    </w:p>
    <w:p w:rsidR="00C5744E" w:rsidRDefault="004F0531">
      <w:pPr>
        <w:numPr>
          <w:ilvl w:val="0"/>
          <w:numId w:val="34"/>
        </w:numPr>
        <w:tabs>
          <w:tab w:val="left" w:pos="200"/>
        </w:tabs>
        <w:spacing w:before="200" w:after="0" w:line="240" w:lineRule="auto"/>
        <w:ind w:left="200" w:hanging="200"/>
        <w:jc w:val="both"/>
      </w:pPr>
      <w:bookmarkStart w:id="148" w:name="d0e679"/>
      <w:bookmarkStart w:id="149" w:name="d0e678"/>
      <w:r>
        <w:rPr>
          <w:color w:val="000000"/>
        </w:rPr>
        <w:t>☐ x-ray hands, bilateral, to evaluate for possible rheumatoid arthritis</w:t>
      </w:r>
    </w:p>
    <w:bookmarkEnd w:id="148"/>
    <w:bookmarkEnd w:id="149"/>
    <w:p w:rsidR="00E11E30" w:rsidRDefault="00E11E30" w:rsidP="00E11E30">
      <w:pPr>
        <w:spacing w:before="200" w:after="0" w:line="240" w:lineRule="auto"/>
        <w:jc w:val="both"/>
      </w:pPr>
      <w:r>
        <w:rPr>
          <w:color w:val="000000"/>
        </w:rPr>
        <w:t>[End Imaging and Diagnostic Studies section.]</w:t>
      </w:r>
    </w:p>
    <w:p w:rsidR="00C5744E" w:rsidRDefault="004F0531" w:rsidP="00E11E30">
      <w:pPr>
        <w:spacing w:before="200" w:after="0" w:line="240" w:lineRule="auto"/>
        <w:jc w:val="both"/>
      </w:pPr>
      <w:r>
        <w:rPr>
          <w:color w:val="000000"/>
        </w:rPr>
        <w:t>[</w:t>
      </w:r>
      <w:r w:rsidR="001737D3">
        <w:rPr>
          <w:color w:val="000000"/>
        </w:rPr>
        <w:t xml:space="preserve">End </w:t>
      </w:r>
      <w:r>
        <w:rPr>
          <w:color w:val="000000"/>
        </w:rPr>
        <w:t xml:space="preserve">Order </w:t>
      </w:r>
      <w:r w:rsidR="001737D3">
        <w:rPr>
          <w:color w:val="000000"/>
        </w:rPr>
        <w:t>S</w:t>
      </w:r>
      <w:r>
        <w:rPr>
          <w:color w:val="000000"/>
        </w:rPr>
        <w:t>et.]</w:t>
      </w:r>
    </w:p>
    <w:p w:rsidR="00C5744E" w:rsidRDefault="00A236B8" w:rsidP="00C56539">
      <w:pPr>
        <w:spacing w:before="200" w:after="0" w:line="240" w:lineRule="auto"/>
      </w:pPr>
      <w:bookmarkStart w:id="150" w:name="d0e687"/>
      <w:r>
        <w:rPr>
          <w:rFonts w:ascii="Arial" w:hAnsi="Arial"/>
          <w:b/>
          <w:color w:val="000000"/>
          <w:sz w:val="29"/>
        </w:rPr>
        <w:t>B</w:t>
      </w:r>
      <w:r w:rsidR="004F0531">
        <w:rPr>
          <w:rFonts w:ascii="Arial" w:hAnsi="Arial"/>
          <w:b/>
          <w:color w:val="000000"/>
          <w:sz w:val="29"/>
        </w:rPr>
        <w:t>ibliography</w:t>
      </w:r>
      <w:r w:rsidR="00832798">
        <w:rPr>
          <w:rFonts w:ascii="Arial" w:hAnsi="Arial"/>
          <w:b/>
          <w:color w:val="000000"/>
          <w:sz w:val="29"/>
        </w:rPr>
        <w:t>/Evidence</w:t>
      </w:r>
    </w:p>
    <w:p w:rsidR="00C5744E" w:rsidRDefault="004F0531">
      <w:pPr>
        <w:spacing w:before="200" w:after="0" w:line="240" w:lineRule="auto"/>
        <w:ind w:left="720" w:hanging="720"/>
        <w:jc w:val="both"/>
      </w:pPr>
      <w:bookmarkStart w:id="151" w:name="d0e688"/>
      <w:bookmarkEnd w:id="150"/>
      <w:r>
        <w:rPr>
          <w:color w:val="000000"/>
        </w:rPr>
        <w:t xml:space="preserve">[Aletaha, 2010] D Aletaha, T Neogi, and AJ Silman. “2010 Rheumatoid arthritis classification criteria: an American College of Rheumatology/European League Against Rheumatism collaborative initiative.” </w:t>
      </w:r>
      <w:r>
        <w:rPr>
          <w:i/>
          <w:color w:val="000000"/>
        </w:rPr>
        <w:t>Arthritis Rheum</w:t>
      </w:r>
      <w:r>
        <w:rPr>
          <w:color w:val="000000"/>
        </w:rPr>
        <w:t>. 2010. 62. (9). 2569-2581.</w:t>
      </w:r>
    </w:p>
    <w:p w:rsidR="00C5744E" w:rsidRDefault="004F0531">
      <w:pPr>
        <w:spacing w:before="200" w:after="0" w:line="240" w:lineRule="auto"/>
        <w:ind w:left="720" w:hanging="720"/>
        <w:jc w:val="both"/>
      </w:pPr>
      <w:bookmarkStart w:id="152" w:name="d0e722"/>
      <w:bookmarkEnd w:id="151"/>
      <w:r>
        <w:rPr>
          <w:color w:val="000000"/>
        </w:rPr>
        <w:t>[Singh, 2016] JA Singh, KG Saag, and SL Bridges. “American College of Rheumatology. 2015 American College of Rheumatology Guideline for the Treatment of Rheumatoid Arthritis</w:t>
      </w:r>
      <w:r w:rsidR="00A41B51">
        <w:rPr>
          <w:color w:val="000000"/>
        </w:rPr>
        <w:t>.</w:t>
      </w:r>
      <w:r>
        <w:rPr>
          <w:color w:val="000000"/>
        </w:rPr>
        <w:t xml:space="preserve">” </w:t>
      </w:r>
      <w:r>
        <w:rPr>
          <w:i/>
          <w:color w:val="000000"/>
        </w:rPr>
        <w:t>Arthritis and Rheumatology (Hoboken, NJ)</w:t>
      </w:r>
      <w:r>
        <w:rPr>
          <w:color w:val="000000"/>
        </w:rPr>
        <w:t>. 2016. 68. (1). 1-26.</w:t>
      </w:r>
    </w:p>
    <w:bookmarkEnd w:id="152"/>
    <w:p w:rsidR="00C5744E" w:rsidRDefault="00C5744E">
      <w:pPr>
        <w:sectPr w:rsidR="00C5744E" w:rsidSect="00467E60">
          <w:headerReference w:type="even" r:id="rId68"/>
          <w:headerReference w:type="default" r:id="rId69"/>
          <w:footerReference w:type="even" r:id="rId70"/>
          <w:footerReference w:type="default" r:id="rId71"/>
          <w:headerReference w:type="first" r:id="rId72"/>
          <w:footerReference w:type="first" r:id="rId73"/>
          <w:pgSz w:w="11906" w:h="16838"/>
          <w:pgMar w:top="1440" w:right="1440" w:bottom="1440" w:left="1440" w:header="720" w:footer="720" w:gutter="0"/>
          <w:lnNumType w:countBy="1" w:restart="continuous"/>
          <w:cols w:space="720"/>
          <w:titlePg/>
        </w:sectPr>
      </w:pPr>
    </w:p>
    <w:p w:rsidR="00C5744E" w:rsidRDefault="004F0531">
      <w:pPr>
        <w:keepNext/>
        <w:spacing w:before="200" w:after="0" w:line="240" w:lineRule="auto"/>
      </w:pPr>
      <w:bookmarkStart w:id="153" w:name="d0e756"/>
      <w:r>
        <w:rPr>
          <w:rFonts w:ascii="Arial" w:hAnsi="Arial"/>
          <w:b/>
          <w:color w:val="000000"/>
          <w:sz w:val="50"/>
        </w:rPr>
        <w:t xml:space="preserve">Appendix A: </w:t>
      </w:r>
      <w:commentRangeStart w:id="154"/>
      <w:r>
        <w:rPr>
          <w:rFonts w:ascii="Arial" w:hAnsi="Arial"/>
          <w:b/>
          <w:color w:val="000000"/>
          <w:sz w:val="50"/>
        </w:rPr>
        <w:t>Existing VA Artifacts</w:t>
      </w:r>
      <w:commentRangeEnd w:id="154"/>
      <w:r w:rsidR="00BB5195">
        <w:rPr>
          <w:rStyle w:val="CommentReference"/>
        </w:rPr>
        <w:commentReference w:id="154"/>
      </w:r>
    </w:p>
    <w:p w:rsidR="00C5744E" w:rsidRDefault="004F0531">
      <w:pPr>
        <w:keepNext/>
        <w:spacing w:before="240" w:after="0" w:line="240" w:lineRule="auto"/>
        <w:jc w:val="both"/>
      </w:pPr>
      <w:bookmarkStart w:id="155" w:name="d0e759"/>
      <w:bookmarkEnd w:id="153"/>
      <w:r>
        <w:rPr>
          <w:b/>
          <w:color w:val="000000"/>
          <w:sz w:val="24"/>
        </w:rPr>
        <w:t>Figure A.1. Figure 1</w:t>
      </w:r>
    </w:p>
    <w:p w:rsidR="00C5744E" w:rsidRDefault="004F0531">
      <w:pPr>
        <w:spacing w:before="144" w:after="0" w:line="240" w:lineRule="auto"/>
        <w:jc w:val="center"/>
      </w:pPr>
      <w:bookmarkStart w:id="156" w:name="d0e762"/>
      <w:bookmarkEnd w:id="155"/>
      <w:r>
        <w:rPr>
          <w:noProof/>
          <w:color w:val="000000"/>
          <w:lang w:val="en-US"/>
        </w:rPr>
        <w:drawing>
          <wp:inline distT="0" distB="0" distL="0" distR="0" wp14:anchorId="49B10C76" wp14:editId="33EAA0C6">
            <wp:extent cx="6597650" cy="4635500"/>
            <wp:effectExtent l="0" t="0" r="0" b="0"/>
            <wp:docPr id="1" name="/private/var/folders/w8/kh3fq2vx7hl304gv83101vhm0000gp/T/xxe8576734167073024065_d/resources/Fig1RALabTestsResources.png"/>
            <wp:cNvGraphicFramePr/>
            <a:graphic xmlns:a="http://schemas.openxmlformats.org/drawingml/2006/main">
              <a:graphicData uri="http://schemas.openxmlformats.org/drawingml/2006/picture">
                <pic:pic xmlns:pic="http://schemas.openxmlformats.org/drawingml/2006/picture">
                  <pic:nvPicPr>
                    <pic:cNvPr id="2" name="/private/var/folders/w8/kh3fq2vx7hl304gv83101vhm0000gp/T/xxe8576734167073024065_d/resources/Fig1RALabTestsResources.png"/>
                    <pic:cNvPicPr/>
                  </pic:nvPicPr>
                  <pic:blipFill>
                    <a:blip r:embed="rId74"/>
                    <a:srcRect/>
                    <a:stretch>
                      <a:fillRect/>
                    </a:stretch>
                  </pic:blipFill>
                  <pic:spPr>
                    <a:xfrm>
                      <a:off x="0" y="0"/>
                      <a:ext cx="6610370" cy="4644437"/>
                    </a:xfrm>
                    <a:prstGeom prst="rect">
                      <a:avLst/>
                    </a:prstGeom>
                  </pic:spPr>
                </pic:pic>
              </a:graphicData>
            </a:graphic>
          </wp:inline>
        </w:drawing>
      </w:r>
    </w:p>
    <w:p w:rsidR="00C5744E" w:rsidRDefault="004F0531">
      <w:pPr>
        <w:keepNext/>
        <w:spacing w:before="240" w:after="0" w:line="240" w:lineRule="auto"/>
        <w:jc w:val="both"/>
      </w:pPr>
      <w:bookmarkStart w:id="157" w:name="d0e767"/>
      <w:bookmarkEnd w:id="156"/>
      <w:r>
        <w:rPr>
          <w:b/>
          <w:color w:val="000000"/>
          <w:sz w:val="24"/>
        </w:rPr>
        <w:t>Figure A.2. Figure 2</w:t>
      </w:r>
    </w:p>
    <w:p w:rsidR="00C5744E" w:rsidRDefault="004F0531">
      <w:pPr>
        <w:spacing w:before="144" w:after="0" w:line="240" w:lineRule="auto"/>
        <w:jc w:val="center"/>
      </w:pPr>
      <w:bookmarkStart w:id="158" w:name="d0e770"/>
      <w:bookmarkEnd w:id="157"/>
      <w:r>
        <w:rPr>
          <w:noProof/>
          <w:color w:val="000000"/>
          <w:lang w:val="en-US"/>
        </w:rPr>
        <w:drawing>
          <wp:inline distT="0" distB="0" distL="0" distR="0" wp14:anchorId="067860F6" wp14:editId="5099BE83">
            <wp:extent cx="6337300" cy="4572000"/>
            <wp:effectExtent l="0" t="0" r="6350" b="0"/>
            <wp:docPr id="3" name="/private/var/folders/w8/kh3fq2vx7hl304gv83101vhm0000gp/T/xxe8576734167073024065_d/resources/Fig2RASymptoms.png"/>
            <wp:cNvGraphicFramePr/>
            <a:graphic xmlns:a="http://schemas.openxmlformats.org/drawingml/2006/main">
              <a:graphicData uri="http://schemas.openxmlformats.org/drawingml/2006/picture">
                <pic:pic xmlns:pic="http://schemas.openxmlformats.org/drawingml/2006/picture">
                  <pic:nvPicPr>
                    <pic:cNvPr id="4" name="/private/var/folders/w8/kh3fq2vx7hl304gv83101vhm0000gp/T/xxe8576734167073024065_d/resources/Fig2RASymptoms.png"/>
                    <pic:cNvPicPr/>
                  </pic:nvPicPr>
                  <pic:blipFill>
                    <a:blip r:embed="rId75"/>
                    <a:srcRect/>
                    <a:stretch>
                      <a:fillRect/>
                    </a:stretch>
                  </pic:blipFill>
                  <pic:spPr>
                    <a:xfrm>
                      <a:off x="0" y="0"/>
                      <a:ext cx="6364547" cy="4591657"/>
                    </a:xfrm>
                    <a:prstGeom prst="rect">
                      <a:avLst/>
                    </a:prstGeom>
                  </pic:spPr>
                </pic:pic>
              </a:graphicData>
            </a:graphic>
          </wp:inline>
        </w:drawing>
      </w:r>
    </w:p>
    <w:p w:rsidR="00C5744E" w:rsidRDefault="004F0531">
      <w:pPr>
        <w:keepNext/>
        <w:spacing w:before="240" w:after="0" w:line="240" w:lineRule="auto"/>
        <w:jc w:val="both"/>
      </w:pPr>
      <w:bookmarkStart w:id="159" w:name="d0e775"/>
      <w:bookmarkEnd w:id="158"/>
      <w:r>
        <w:rPr>
          <w:b/>
          <w:color w:val="000000"/>
          <w:sz w:val="24"/>
        </w:rPr>
        <w:t>Figure A.3. Figure 3</w:t>
      </w:r>
    </w:p>
    <w:p w:rsidR="00C5744E" w:rsidRDefault="004F0531">
      <w:pPr>
        <w:spacing w:before="144" w:after="0" w:line="240" w:lineRule="auto"/>
        <w:jc w:val="center"/>
      </w:pPr>
      <w:bookmarkStart w:id="160" w:name="d0e778"/>
      <w:bookmarkEnd w:id="159"/>
      <w:r>
        <w:rPr>
          <w:noProof/>
          <w:color w:val="000000"/>
          <w:lang w:val="en-US"/>
        </w:rPr>
        <w:drawing>
          <wp:inline distT="0" distB="0" distL="0" distR="0" wp14:anchorId="69317450" wp14:editId="14F11CBA">
            <wp:extent cx="6565900" cy="4806950"/>
            <wp:effectExtent l="0" t="0" r="6350" b="0"/>
            <wp:docPr id="5" name="/private/var/folders/w8/kh3fq2vx7hl304gv83101vhm0000gp/T/xxe8576734167073024065_d/resources/Fig3RAMedsLabImaging.png"/>
            <wp:cNvGraphicFramePr/>
            <a:graphic xmlns:a="http://schemas.openxmlformats.org/drawingml/2006/main">
              <a:graphicData uri="http://schemas.openxmlformats.org/drawingml/2006/picture">
                <pic:pic xmlns:pic="http://schemas.openxmlformats.org/drawingml/2006/picture">
                  <pic:nvPicPr>
                    <pic:cNvPr id="6" name="/private/var/folders/w8/kh3fq2vx7hl304gv83101vhm0000gp/T/xxe8576734167073024065_d/resources/Fig3RAMedsLabImaging.png"/>
                    <pic:cNvPicPr/>
                  </pic:nvPicPr>
                  <pic:blipFill>
                    <a:blip r:embed="rId76"/>
                    <a:srcRect/>
                    <a:stretch>
                      <a:fillRect/>
                    </a:stretch>
                  </pic:blipFill>
                  <pic:spPr>
                    <a:xfrm>
                      <a:off x="0" y="0"/>
                      <a:ext cx="6581892" cy="4818658"/>
                    </a:xfrm>
                    <a:prstGeom prst="rect">
                      <a:avLst/>
                    </a:prstGeom>
                  </pic:spPr>
                </pic:pic>
              </a:graphicData>
            </a:graphic>
          </wp:inline>
        </w:drawing>
      </w:r>
    </w:p>
    <w:p w:rsidR="00C5744E" w:rsidRDefault="004F0531">
      <w:pPr>
        <w:keepNext/>
        <w:spacing w:before="240" w:after="0" w:line="240" w:lineRule="auto"/>
        <w:jc w:val="both"/>
      </w:pPr>
      <w:bookmarkStart w:id="161" w:name="d0e783"/>
      <w:bookmarkEnd w:id="160"/>
      <w:r>
        <w:rPr>
          <w:b/>
          <w:color w:val="000000"/>
          <w:sz w:val="24"/>
        </w:rPr>
        <w:t>Figure A.4. Figure 4</w:t>
      </w:r>
    </w:p>
    <w:p w:rsidR="00F25DF2" w:rsidRDefault="004F0531" w:rsidP="00A236B8">
      <w:pPr>
        <w:spacing w:before="144" w:after="0" w:line="240" w:lineRule="auto"/>
        <w:rPr>
          <w:b/>
          <w:color w:val="000000"/>
          <w:sz w:val="24"/>
        </w:rPr>
      </w:pPr>
      <w:bookmarkStart w:id="162" w:name="d0e786"/>
      <w:bookmarkEnd w:id="161"/>
      <w:r>
        <w:rPr>
          <w:noProof/>
          <w:color w:val="000000"/>
          <w:lang w:val="en-US"/>
        </w:rPr>
        <w:drawing>
          <wp:inline distT="0" distB="0" distL="0" distR="0" wp14:anchorId="4DBB5030" wp14:editId="17D61053">
            <wp:extent cx="6565900" cy="4356100"/>
            <wp:effectExtent l="0" t="0" r="6350" b="6350"/>
            <wp:docPr id="7" name="/private/var/folders/w8/kh3fq2vx7hl304gv83101vhm0000gp/T/xxe8576734167073024065_d/resources/Fig4RAGoutMedsOsteo.png"/>
            <wp:cNvGraphicFramePr/>
            <a:graphic xmlns:a="http://schemas.openxmlformats.org/drawingml/2006/main">
              <a:graphicData uri="http://schemas.openxmlformats.org/drawingml/2006/picture">
                <pic:pic xmlns:pic="http://schemas.openxmlformats.org/drawingml/2006/picture">
                  <pic:nvPicPr>
                    <pic:cNvPr id="8" name="/private/var/folders/w8/kh3fq2vx7hl304gv83101vhm0000gp/T/xxe8576734167073024065_d/resources/Fig4RAGoutMedsOsteo.png"/>
                    <pic:cNvPicPr/>
                  </pic:nvPicPr>
                  <pic:blipFill>
                    <a:blip r:embed="rId77"/>
                    <a:srcRect/>
                    <a:stretch>
                      <a:fillRect/>
                    </a:stretch>
                  </pic:blipFill>
                  <pic:spPr>
                    <a:xfrm>
                      <a:off x="0" y="0"/>
                      <a:ext cx="6586521" cy="4369781"/>
                    </a:xfrm>
                    <a:prstGeom prst="rect">
                      <a:avLst/>
                    </a:prstGeom>
                  </pic:spPr>
                </pic:pic>
              </a:graphicData>
            </a:graphic>
          </wp:inline>
        </w:drawing>
      </w:r>
      <w:bookmarkStart w:id="163" w:name="d0e791"/>
      <w:bookmarkEnd w:id="162"/>
      <w:r w:rsidR="00F25DF2">
        <w:rPr>
          <w:b/>
          <w:color w:val="000000"/>
          <w:sz w:val="24"/>
        </w:rPr>
        <w:br w:type="page"/>
      </w:r>
    </w:p>
    <w:p w:rsidR="00C5744E" w:rsidRDefault="004F0531">
      <w:pPr>
        <w:keepNext/>
        <w:spacing w:before="240" w:after="0" w:line="240" w:lineRule="auto"/>
        <w:jc w:val="both"/>
      </w:pPr>
      <w:r>
        <w:rPr>
          <w:b/>
          <w:color w:val="000000"/>
          <w:sz w:val="24"/>
        </w:rPr>
        <w:t>Figure A.5. Figure 5</w:t>
      </w:r>
    </w:p>
    <w:p w:rsidR="00832798" w:rsidRDefault="00832798">
      <w:pPr>
        <w:spacing w:before="144" w:after="0" w:line="240" w:lineRule="auto"/>
        <w:jc w:val="center"/>
        <w:rPr>
          <w:noProof/>
          <w:color w:val="000000"/>
          <w:lang w:val="en-US"/>
        </w:rPr>
      </w:pPr>
      <w:bookmarkStart w:id="164" w:name="d0e794"/>
      <w:bookmarkEnd w:id="163"/>
    </w:p>
    <w:p w:rsidR="00832798" w:rsidRDefault="00832798">
      <w:pPr>
        <w:spacing w:before="144" w:after="0" w:line="240" w:lineRule="auto"/>
        <w:jc w:val="center"/>
        <w:rPr>
          <w:noProof/>
          <w:color w:val="000000"/>
          <w:lang w:val="en-US"/>
        </w:rPr>
      </w:pPr>
    </w:p>
    <w:p w:rsidR="00C5744E" w:rsidRDefault="004F0531">
      <w:pPr>
        <w:spacing w:before="144" w:after="0" w:line="240" w:lineRule="auto"/>
        <w:jc w:val="center"/>
      </w:pPr>
      <w:r>
        <w:rPr>
          <w:noProof/>
          <w:color w:val="000000"/>
          <w:lang w:val="en-US"/>
        </w:rPr>
        <w:drawing>
          <wp:inline distT="0" distB="0" distL="0" distR="0" wp14:anchorId="6CDE4791" wp14:editId="3DAC57DA">
            <wp:extent cx="6591300" cy="4076700"/>
            <wp:effectExtent l="0" t="0" r="0" b="0"/>
            <wp:docPr id="9" name="/private/var/folders/w8/kh3fq2vx7hl304gv83101vhm0000gp/T/xxe8576734167073024065_d/resources/Fig5RAGeneralSLEAPLs.png"/>
            <wp:cNvGraphicFramePr/>
            <a:graphic xmlns:a="http://schemas.openxmlformats.org/drawingml/2006/main">
              <a:graphicData uri="http://schemas.openxmlformats.org/drawingml/2006/picture">
                <pic:pic xmlns:pic="http://schemas.openxmlformats.org/drawingml/2006/picture">
                  <pic:nvPicPr>
                    <pic:cNvPr id="10" name="/private/var/folders/w8/kh3fq2vx7hl304gv83101vhm0000gp/T/xxe8576734167073024065_d/resources/Fig5RAGeneralSLEAPLs.png"/>
                    <pic:cNvPicPr/>
                  </pic:nvPicPr>
                  <pic:blipFill>
                    <a:blip r:embed="rId78"/>
                    <a:srcRect/>
                    <a:stretch>
                      <a:fillRect/>
                    </a:stretch>
                  </pic:blipFill>
                  <pic:spPr>
                    <a:xfrm>
                      <a:off x="0" y="0"/>
                      <a:ext cx="6624078" cy="4096973"/>
                    </a:xfrm>
                    <a:prstGeom prst="rect">
                      <a:avLst/>
                    </a:prstGeom>
                  </pic:spPr>
                </pic:pic>
              </a:graphicData>
            </a:graphic>
          </wp:inline>
        </w:drawing>
      </w:r>
      <w:bookmarkEnd w:id="164"/>
    </w:p>
    <w:sectPr w:rsidR="00C5744E" w:rsidSect="00467E60">
      <w:headerReference w:type="even" r:id="rId79"/>
      <w:headerReference w:type="default" r:id="rId80"/>
      <w:footerReference w:type="even" r:id="rId81"/>
      <w:footerReference w:type="default" r:id="rId82"/>
      <w:headerReference w:type="first" r:id="rId83"/>
      <w:footerReference w:type="first" r:id="rId84"/>
      <w:pgSz w:w="11906" w:h="16838"/>
      <w:pgMar w:top="1440" w:right="1440" w:bottom="1440" w:left="1440" w:header="720" w:footer="720" w:gutter="0"/>
      <w:lnNumType w:countBy="1" w:restart="continuous"/>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hleen Keating" w:date="2017-10-11T13:19:00Z" w:initials="KK">
    <w:p w:rsidR="009521DA" w:rsidRDefault="009521DA">
      <w:pPr>
        <w:pStyle w:val="CommentText"/>
        <w:rPr>
          <w:b/>
        </w:rPr>
      </w:pPr>
      <w:r w:rsidRPr="00A236B8">
        <w:rPr>
          <w:rStyle w:val="CommentReference"/>
          <w:b/>
        </w:rPr>
        <w:annotationRef/>
      </w:r>
      <w:r w:rsidRPr="00A236B8">
        <w:rPr>
          <w:b/>
        </w:rPr>
        <w:t>Team B3 10/11/17: All common issues</w:t>
      </w:r>
      <w:r w:rsidR="00A236B8">
        <w:rPr>
          <w:b/>
        </w:rPr>
        <w:t>, per PO,</w:t>
      </w:r>
      <w:r w:rsidRPr="00A236B8">
        <w:rPr>
          <w:b/>
        </w:rPr>
        <w:t xml:space="preserve"> have been addressed/added.</w:t>
      </w:r>
    </w:p>
    <w:p w:rsidR="006826BA" w:rsidRDefault="006826BA">
      <w:pPr>
        <w:pStyle w:val="CommentText"/>
        <w:rPr>
          <w:b/>
        </w:rPr>
      </w:pPr>
    </w:p>
    <w:p w:rsidR="006826BA" w:rsidRDefault="006826BA">
      <w:pPr>
        <w:pStyle w:val="CommentText"/>
        <w:rPr>
          <w:b/>
        </w:rPr>
      </w:pPr>
      <w:r>
        <w:rPr>
          <w:b/>
        </w:rPr>
        <w:t xml:space="preserve">Note: fixing of page numbering in table of contents, having the revision history shown, the VA logo on the cover page showing, etc. will attempted to be fixed for final DocBook Word/PDF transformation. However, the DocBook file is the source of truth for all CCWPs and should be the primary reference. </w:t>
      </w:r>
    </w:p>
    <w:p w:rsidR="00B33388" w:rsidRDefault="00B33388">
      <w:pPr>
        <w:pStyle w:val="CommentText"/>
        <w:rPr>
          <w:b/>
        </w:rPr>
      </w:pPr>
    </w:p>
    <w:p w:rsidR="00B33388" w:rsidRPr="00A236B8" w:rsidRDefault="00B33388">
      <w:pPr>
        <w:pStyle w:val="CommentText"/>
        <w:rPr>
          <w:b/>
        </w:rPr>
      </w:pPr>
      <w:r>
        <w:rPr>
          <w:b/>
        </w:rPr>
        <w:t>Additionally, all formatting (fonts, sizes, etc.) is handled by the DocBook standard; any deviations shown here are due to copy/paste of information that will be captured in the DocBook file.</w:t>
      </w:r>
    </w:p>
  </w:comment>
  <w:comment w:id="2" w:author="Kathleen Keating" w:date="2017-10-11T13:33:00Z" w:initials="KK">
    <w:p w:rsidR="006826BA" w:rsidRPr="006826BA" w:rsidRDefault="006826BA">
      <w:pPr>
        <w:pStyle w:val="CommentText"/>
        <w:rPr>
          <w:b/>
        </w:rPr>
      </w:pPr>
      <w:r w:rsidRPr="006826BA">
        <w:rPr>
          <w:rStyle w:val="CommentReference"/>
          <w:b/>
        </w:rPr>
        <w:annotationRef/>
      </w:r>
      <w:r w:rsidRPr="006826BA">
        <w:rPr>
          <w:b/>
        </w:rPr>
        <w:t>Team B3 10/11/17: NOTE – these base/optional # references will be removed for the final DocBook file.</w:t>
      </w:r>
    </w:p>
  </w:comment>
  <w:comment w:id="5" w:author="Apurva Desai, PMP" w:date="2017-09-20T11:47:00Z" w:initials="AD">
    <w:p w:rsidR="009521DA" w:rsidRDefault="009521DA">
      <w:pPr>
        <w:pStyle w:val="CommentText"/>
      </w:pPr>
      <w:r>
        <w:rPr>
          <w:rStyle w:val="CommentReference"/>
        </w:rPr>
        <w:annotationRef/>
      </w:r>
      <w:r>
        <w:t>Fix toc page numbers</w:t>
      </w:r>
    </w:p>
  </w:comment>
  <w:comment w:id="11" w:author="Apurva Desai, PMP" w:date="2017-09-20T11:47:00Z" w:initials="AD">
    <w:p w:rsidR="009521DA" w:rsidRDefault="009521DA">
      <w:pPr>
        <w:pStyle w:val="CommentText"/>
      </w:pPr>
      <w:r>
        <w:rPr>
          <w:rStyle w:val="CommentReference"/>
        </w:rPr>
        <w:annotationRef/>
      </w:r>
      <w:r>
        <w:t>Fix page number references here, too.</w:t>
      </w:r>
    </w:p>
  </w:comment>
  <w:comment w:id="135" w:author="Wedemeyer, Linda" w:date="2017-09-05T06:40:00Z" w:initials="WL">
    <w:p w:rsidR="00A236B8" w:rsidRDefault="00A236B8" w:rsidP="00A236B8">
      <w:pPr>
        <w:pStyle w:val="CommentText"/>
      </w:pPr>
      <w:r>
        <w:rPr>
          <w:rStyle w:val="CommentReference"/>
        </w:rPr>
        <w:annotationRef/>
      </w:r>
      <w:r>
        <w:t>I am trying to understand the workflow for this.  How does the system know that we are in the timeframe “prior to the rheumatology consult”?  This would be nice, but does just opening this order set enable that functionality?  If not, then perhaps some kind of guidance presented to the user here would be helpful.</w:t>
      </w:r>
    </w:p>
    <w:p w:rsidR="00C11E4A" w:rsidRDefault="00C11E4A" w:rsidP="00A236B8">
      <w:pPr>
        <w:pStyle w:val="CommentText"/>
      </w:pPr>
    </w:p>
    <w:p w:rsidR="00C11E4A" w:rsidRDefault="00C11E4A" w:rsidP="00A236B8">
      <w:pPr>
        <w:pStyle w:val="CommentText"/>
      </w:pPr>
      <w:r w:rsidRPr="00A236B8">
        <w:rPr>
          <w:b/>
        </w:rPr>
        <w:t>Team B3 10/11/17: Clarified the clinical intent and changed from a clinical comment to an actual prompt to warn ordering providers that prednisone can mask symptoms.</w:t>
      </w:r>
    </w:p>
  </w:comment>
  <w:comment w:id="136" w:author="Catherine Staes" w:date="2017-09-20T11:56:00Z" w:initials="CS">
    <w:p w:rsidR="009521DA" w:rsidRDefault="009521DA">
      <w:pPr>
        <w:pStyle w:val="CommentText"/>
      </w:pPr>
      <w:r>
        <w:rPr>
          <w:rStyle w:val="CommentReference"/>
        </w:rPr>
        <w:annotationRef/>
      </w:r>
      <w:r w:rsidRPr="00BB5195">
        <w:rPr>
          <w:highlight w:val="yellow"/>
        </w:rPr>
        <w:t xml:space="preserve">Linda, I agree that it is not clear when and how this order set would be activated.  I wonder if the documentation template or the consult request should specify a link to the order set. This is a general issue that should </w:t>
      </w:r>
      <w:r>
        <w:rPr>
          <w:highlight w:val="yellow"/>
        </w:rPr>
        <w:t xml:space="preserve">be </w:t>
      </w:r>
      <w:r w:rsidRPr="00BB5195">
        <w:rPr>
          <w:highlight w:val="yellow"/>
        </w:rPr>
        <w:t>handled the same across the various KNARTS</w:t>
      </w:r>
    </w:p>
  </w:comment>
  <w:comment w:id="154" w:author="Catherine Staes" w:date="2017-09-20T12:14:00Z" w:initials="CS">
    <w:p w:rsidR="009521DA" w:rsidRPr="00A236B8" w:rsidRDefault="009521DA">
      <w:pPr>
        <w:pStyle w:val="CommentText"/>
      </w:pPr>
      <w:r w:rsidRPr="00A236B8">
        <w:rPr>
          <w:rStyle w:val="CommentReference"/>
        </w:rPr>
        <w:annotationRef/>
      </w:r>
      <w:r w:rsidRPr="00A236B8">
        <w:t xml:space="preserve">[and KBS Team]: I see a lot more content in the existing VA artifacts than what is being included in the KNART text above.  Do we have confidence that the SME Team has made a conscious decision *not* to include all the information from existing artifacts? </w:t>
      </w:r>
    </w:p>
    <w:p w:rsidR="00A236B8" w:rsidRPr="00A236B8" w:rsidRDefault="00A236B8">
      <w:pPr>
        <w:pStyle w:val="CommentText"/>
        <w:rPr>
          <w:b/>
        </w:rPr>
      </w:pPr>
    </w:p>
    <w:p w:rsidR="00A236B8" w:rsidRPr="00A236B8" w:rsidRDefault="00A236B8">
      <w:pPr>
        <w:pStyle w:val="CommentText"/>
        <w:rPr>
          <w:b/>
        </w:rPr>
      </w:pPr>
      <w:r w:rsidRPr="00A236B8">
        <w:rPr>
          <w:b/>
        </w:rPr>
        <w:t xml:space="preserve">Team B3 10/11/17: </w:t>
      </w:r>
      <w:r w:rsidRPr="00A236B8">
        <w:rPr>
          <w:rStyle w:val="CommentReference"/>
          <w:b/>
        </w:rPr>
        <w:annotationRef/>
      </w:r>
      <w:r w:rsidRPr="00A236B8">
        <w:rPr>
          <w:b/>
        </w:rPr>
        <w:t xml:space="preserve">Yes. In many cases, the SMEs voiced the opinion that “less is more” to hone in on what is actually needed.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AAA4D9" w15:done="0"/>
  <w15:commentEx w15:paraId="50C38433" w15:done="0"/>
  <w15:commentEx w15:paraId="1DFA4299" w15:done="0"/>
  <w15:commentEx w15:paraId="24D9A7DF" w15:done="0"/>
  <w15:commentEx w15:paraId="1D55E036" w15:done="0"/>
  <w15:commentEx w15:paraId="71AD8A7B" w15:done="0"/>
  <w15:commentEx w15:paraId="7E70F2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AAA4D9" w16cid:durableId="1D8898FD"/>
  <w16cid:commentId w16cid:paraId="50C38433" w16cid:durableId="1D889C10"/>
  <w16cid:commentId w16cid:paraId="1DFA4299" w16cid:durableId="1D8746A9"/>
  <w16cid:commentId w16cid:paraId="24D9A7DF" w16cid:durableId="1D8746AA"/>
  <w16cid:commentId w16cid:paraId="1D55E036" w16cid:durableId="1D889A9F"/>
  <w16cid:commentId w16cid:paraId="71AD8A7B" w16cid:durableId="1D8746D1"/>
  <w16cid:commentId w16cid:paraId="7E70F203" w16cid:durableId="1D8746D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7B2" w:rsidRDefault="009B27B2">
      <w:pPr>
        <w:spacing w:after="0" w:line="240" w:lineRule="auto"/>
      </w:pPr>
      <w:r>
        <w:separator/>
      </w:r>
    </w:p>
  </w:endnote>
  <w:endnote w:type="continuationSeparator" w:id="0">
    <w:p w:rsidR="009B27B2" w:rsidRDefault="009B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pPr>
        </w:p>
      </w:tc>
    </w:tr>
  </w:tbl>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pPr>
        </w:p>
      </w:tc>
    </w:tr>
  </w:tbl>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1DA" w:rsidRDefault="009521DA">
    <w:r>
      <w:cr/>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top w:val="single" w:sz="4" w:space="0" w:color="000000"/>
          </w:tcBorders>
          <w:vAlign w:val="bottom"/>
        </w:tcPr>
        <w:p w:rsidR="009521DA" w:rsidRDefault="009521DA">
          <w:pPr>
            <w:spacing w:after="0" w:line="240" w:lineRule="auto"/>
          </w:pPr>
        </w:p>
      </w:tc>
      <w:tc>
        <w:tcPr>
          <w:tcW w:w="3009" w:type="dxa"/>
          <w:tcBorders>
            <w:top w:val="single" w:sz="4" w:space="0" w:color="000000"/>
          </w:tcBorders>
          <w:vAlign w:val="bottom"/>
        </w:tcPr>
        <w:p w:rsidR="009521DA" w:rsidRDefault="009521DA">
          <w:pPr>
            <w:spacing w:after="0" w:line="240" w:lineRule="auto"/>
            <w:jc w:val="center"/>
          </w:pPr>
          <w:r>
            <w:rPr>
              <w:color w:val="000000"/>
            </w:rPr>
            <w:pgNum/>
          </w:r>
        </w:p>
      </w:tc>
      <w:tc>
        <w:tcPr>
          <w:tcW w:w="3009" w:type="dxa"/>
          <w:tcBorders>
            <w:top w:val="single" w:sz="4" w:space="0" w:color="000000"/>
          </w:tcBorders>
          <w:vAlign w:val="bottom"/>
        </w:tcPr>
        <w:p w:rsidR="009521DA" w:rsidRDefault="009521DA">
          <w:pPr>
            <w:spacing w:after="0" w:line="240" w:lineRule="auto"/>
          </w:pP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7B2" w:rsidRDefault="009B27B2">
      <w:pPr>
        <w:spacing w:after="0" w:line="240" w:lineRule="auto"/>
      </w:pPr>
      <w:r>
        <w:separator/>
      </w:r>
    </w:p>
  </w:footnote>
  <w:footnote w:type="continuationSeparator" w:id="0">
    <w:p w:rsidR="009B27B2" w:rsidRDefault="009B27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r>
  </w:tbl>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9521DA" w:rsidRDefault="009521DA">
          <w:pPr>
            <w:spacing w:after="0" w:line="240" w:lineRule="auto"/>
          </w:pPr>
        </w:p>
      </w:tc>
    </w:tr>
  </w:tbl>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9521DA" w:rsidRDefault="009521DA">
          <w:pPr>
            <w:spacing w:after="0" w:line="240" w:lineRule="auto"/>
          </w:pPr>
        </w:p>
      </w:tc>
    </w:tr>
  </w:tbl>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r>
  </w:tbl>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VA Subject Matter Expert (SME) Panel</w:t>
          </w:r>
        </w:p>
      </w:tc>
      <w:tc>
        <w:tcPr>
          <w:tcW w:w="3009" w:type="dxa"/>
          <w:tcBorders>
            <w:bottom w:val="single" w:sz="4" w:space="0" w:color="000000"/>
          </w:tcBorders>
        </w:tcPr>
        <w:p w:rsidR="009521DA" w:rsidRDefault="009521DA">
          <w:pPr>
            <w:spacing w:after="0" w:line="240" w:lineRule="auto"/>
          </w:pPr>
        </w:p>
      </w:tc>
    </w:tr>
  </w:tbl>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VA Subject Matter Expert (SME) Panel</w:t>
          </w:r>
        </w:p>
      </w:tc>
      <w:tc>
        <w:tcPr>
          <w:tcW w:w="3009" w:type="dxa"/>
          <w:tcBorders>
            <w:bottom w:val="single" w:sz="4" w:space="0" w:color="000000"/>
          </w:tcBorders>
        </w:tcPr>
        <w:p w:rsidR="009521DA" w:rsidRDefault="009521DA">
          <w:pPr>
            <w:spacing w:after="0" w:line="240" w:lineRule="auto"/>
          </w:pPr>
        </w:p>
      </w:tc>
    </w:tr>
  </w:tbl>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r>
  </w:tbl>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Introduction</w:t>
          </w:r>
        </w:p>
      </w:tc>
      <w:tc>
        <w:tcPr>
          <w:tcW w:w="3009" w:type="dxa"/>
          <w:tcBorders>
            <w:bottom w:val="single" w:sz="4" w:space="0" w:color="000000"/>
          </w:tcBorders>
        </w:tcPr>
        <w:p w:rsidR="009521DA" w:rsidRDefault="009521DA">
          <w:pPr>
            <w:spacing w:after="0" w:line="240" w:lineRule="auto"/>
          </w:pPr>
        </w:p>
      </w:tc>
    </w:tr>
  </w:tbl>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Introduction</w:t>
          </w:r>
        </w:p>
      </w:tc>
      <w:tc>
        <w:tcPr>
          <w:tcW w:w="3009" w:type="dxa"/>
          <w:tcBorders>
            <w:bottom w:val="single" w:sz="4" w:space="0" w:color="000000"/>
          </w:tcBorders>
        </w:tcPr>
        <w:p w:rsidR="009521DA" w:rsidRDefault="009521DA">
          <w:pPr>
            <w:spacing w:after="0" w:line="240" w:lineRule="auto"/>
          </w:pPr>
        </w:p>
      </w:tc>
    </w:tr>
  </w:tbl>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r>
  </w:tbl>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Rheumatoid Arthritis</w:t>
          </w:r>
        </w:p>
      </w:tc>
      <w:tc>
        <w:tcPr>
          <w:tcW w:w="3009" w:type="dxa"/>
          <w:tcBorders>
            <w:bottom w:val="single" w:sz="4" w:space="0" w:color="000000"/>
          </w:tcBorders>
        </w:tcPr>
        <w:p w:rsidR="009521DA" w:rsidRDefault="009521DA">
          <w:pPr>
            <w:spacing w:after="0" w:line="240" w:lineRule="auto"/>
          </w:pP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r>
  </w:tbl>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Rheumatoid Arthritis</w:t>
          </w:r>
        </w:p>
      </w:tc>
      <w:tc>
        <w:tcPr>
          <w:tcW w:w="3009" w:type="dxa"/>
          <w:tcBorders>
            <w:bottom w:val="single" w:sz="4" w:space="0" w:color="000000"/>
          </w:tcBorders>
        </w:tcPr>
        <w:p w:rsidR="009521DA" w:rsidRDefault="009521DA">
          <w:pPr>
            <w:spacing w:after="0" w:line="240" w:lineRule="auto"/>
          </w:pPr>
        </w:p>
      </w:tc>
    </w:tr>
  </w:tbl>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r>
  </w:tbl>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Composite</w:t>
          </w:r>
        </w:p>
      </w:tc>
      <w:tc>
        <w:tcPr>
          <w:tcW w:w="3009" w:type="dxa"/>
          <w:tcBorders>
            <w:bottom w:val="single" w:sz="4" w:space="0" w:color="000000"/>
          </w:tcBorders>
        </w:tcPr>
        <w:p w:rsidR="009521DA" w:rsidRDefault="009521DA">
          <w:pPr>
            <w:spacing w:after="0" w:line="240" w:lineRule="auto"/>
          </w:pPr>
        </w:p>
      </w:tc>
    </w:tr>
  </w:tbl>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Composite</w:t>
          </w:r>
        </w:p>
      </w:tc>
      <w:tc>
        <w:tcPr>
          <w:tcW w:w="3009" w:type="dxa"/>
          <w:tcBorders>
            <w:bottom w:val="single" w:sz="4" w:space="0" w:color="000000"/>
          </w:tcBorders>
        </w:tcPr>
        <w:p w:rsidR="009521DA" w:rsidRDefault="009521DA">
          <w:pPr>
            <w:spacing w:after="0" w:line="240" w:lineRule="auto"/>
          </w:pPr>
        </w:p>
      </w:tc>
    </w:tr>
  </w:tbl>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r>
  </w:tbl>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Documentation Template</w:t>
          </w:r>
        </w:p>
      </w:tc>
      <w:tc>
        <w:tcPr>
          <w:tcW w:w="3009" w:type="dxa"/>
          <w:tcBorders>
            <w:bottom w:val="single" w:sz="4" w:space="0" w:color="000000"/>
          </w:tcBorders>
        </w:tcPr>
        <w:p w:rsidR="009521DA" w:rsidRDefault="009521DA">
          <w:pPr>
            <w:spacing w:after="0" w:line="240" w:lineRule="auto"/>
          </w:pPr>
        </w:p>
      </w:tc>
    </w:tr>
  </w:tbl>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Documentation Template</w:t>
          </w:r>
        </w:p>
      </w:tc>
      <w:tc>
        <w:tcPr>
          <w:tcW w:w="3009" w:type="dxa"/>
          <w:tcBorders>
            <w:bottom w:val="single" w:sz="4" w:space="0" w:color="000000"/>
          </w:tcBorders>
        </w:tcPr>
        <w:p w:rsidR="009521DA" w:rsidRDefault="009521DA">
          <w:pPr>
            <w:spacing w:after="0" w:line="240" w:lineRule="auto"/>
          </w:pPr>
        </w:p>
      </w:tc>
    </w:tr>
  </w:tbl>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r>
  </w:tbl>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Order Set</w:t>
          </w:r>
        </w:p>
      </w:tc>
      <w:tc>
        <w:tcPr>
          <w:tcW w:w="3009" w:type="dxa"/>
          <w:tcBorders>
            <w:bottom w:val="single" w:sz="4" w:space="0" w:color="000000"/>
          </w:tcBorders>
        </w:tcPr>
        <w:p w:rsidR="009521DA" w:rsidRDefault="009521DA">
          <w:pPr>
            <w:spacing w:after="0" w:line="240" w:lineRule="auto"/>
          </w:pPr>
        </w:p>
      </w:tc>
    </w:tr>
  </w:tbl>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Order Set</w:t>
          </w:r>
        </w:p>
      </w:tc>
      <w:tc>
        <w:tcPr>
          <w:tcW w:w="3009" w:type="dxa"/>
          <w:tcBorders>
            <w:bottom w:val="single" w:sz="4" w:space="0" w:color="000000"/>
          </w:tcBorders>
        </w:tcPr>
        <w:p w:rsidR="009521DA" w:rsidRDefault="009521DA">
          <w:pPr>
            <w:spacing w:after="0" w:line="240" w:lineRule="auto"/>
          </w:pP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1DA" w:rsidRDefault="009521DA">
    <w:r>
      <w:cr/>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r>
  </w:tbl>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Appendix: Existing VA Artifacts</w:t>
          </w:r>
        </w:p>
      </w:tc>
      <w:tc>
        <w:tcPr>
          <w:tcW w:w="3009" w:type="dxa"/>
          <w:tcBorders>
            <w:bottom w:val="single" w:sz="4" w:space="0" w:color="000000"/>
          </w:tcBorders>
        </w:tcPr>
        <w:p w:rsidR="009521DA" w:rsidRDefault="009521DA">
          <w:pPr>
            <w:spacing w:after="0" w:line="240" w:lineRule="auto"/>
          </w:pPr>
        </w:p>
      </w:tc>
    </w:tr>
  </w:tbl>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Appendix: Existing VA Artifacts</w:t>
          </w:r>
        </w:p>
      </w:tc>
      <w:tc>
        <w:tcPr>
          <w:tcW w:w="3009" w:type="dxa"/>
          <w:tcBorders>
            <w:bottom w:val="single" w:sz="4" w:space="0" w:color="000000"/>
          </w:tcBorders>
        </w:tcPr>
        <w:p w:rsidR="009521DA" w:rsidRDefault="009521DA">
          <w:pPr>
            <w:spacing w:after="0" w:line="240" w:lineRule="auto"/>
          </w:pPr>
        </w:p>
      </w:tc>
    </w:tr>
  </w:tbl>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9521DA" w:rsidRDefault="009521DA">
          <w:pPr>
            <w:spacing w:after="0" w:line="240" w:lineRule="auto"/>
          </w:pPr>
        </w:p>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9521DA" w:rsidRDefault="009521DA">
          <w:pPr>
            <w:spacing w:after="0" w:line="240" w:lineRule="auto"/>
          </w:pPr>
        </w:p>
      </w:tc>
    </w:tr>
  </w:tbl>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r>
  </w:tbl>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9521DA" w:rsidRDefault="009521DA">
          <w:pPr>
            <w:spacing w:after="0" w:line="240" w:lineRule="auto"/>
          </w:pPr>
        </w:p>
      </w:tc>
    </w:tr>
  </w:tbl>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9521DA" w:rsidRDefault="009521DA">
          <w:pPr>
            <w:spacing w:after="0" w:line="240" w:lineRule="auto"/>
          </w:pPr>
        </w:p>
      </w:tc>
    </w:tr>
  </w:tbl>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521DA">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c>
        <w:tcPr>
          <w:tcW w:w="3009" w:type="dxa"/>
          <w:tcBorders>
            <w:bottom w:val="single" w:sz="4" w:space="0" w:color="000000"/>
          </w:tcBorders>
        </w:tcPr>
        <w:p w:rsidR="009521DA" w:rsidRDefault="009521DA">
          <w:pPr>
            <w:spacing w:after="0" w:line="240" w:lineRule="auto"/>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DD"/>
    <w:multiLevelType w:val="singleLevel"/>
    <w:tmpl w:val="844A7976"/>
    <w:lvl w:ilvl="0">
      <w:start w:val="1"/>
      <w:numFmt w:val="bullet"/>
      <w:lvlText w:val="•"/>
      <w:lvlJc w:val="left"/>
      <w:rPr>
        <w:rFonts w:ascii="Times New Roman" w:hAnsi="Times New Roman"/>
        <w:color w:val="000000"/>
        <w:sz w:val="20"/>
      </w:rPr>
    </w:lvl>
  </w:abstractNum>
  <w:abstractNum w:abstractNumId="1">
    <w:nsid w:val="FFFFFFDE"/>
    <w:multiLevelType w:val="singleLevel"/>
    <w:tmpl w:val="417EE504"/>
    <w:lvl w:ilvl="0">
      <w:start w:val="1"/>
      <w:numFmt w:val="bullet"/>
      <w:lvlText w:val="•"/>
      <w:lvlJc w:val="left"/>
      <w:rPr>
        <w:rFonts w:ascii="Times New Roman" w:hAnsi="Times New Roman"/>
        <w:color w:val="000000"/>
        <w:sz w:val="20"/>
      </w:rPr>
    </w:lvl>
  </w:abstractNum>
  <w:abstractNum w:abstractNumId="2">
    <w:nsid w:val="FFFFFFDF"/>
    <w:multiLevelType w:val="singleLevel"/>
    <w:tmpl w:val="A9B40146"/>
    <w:lvl w:ilvl="0">
      <w:start w:val="1"/>
      <w:numFmt w:val="bullet"/>
      <w:lvlText w:val="•"/>
      <w:lvlJc w:val="left"/>
      <w:rPr>
        <w:rFonts w:ascii="Times New Roman" w:hAnsi="Times New Roman"/>
        <w:color w:val="000000"/>
        <w:sz w:val="20"/>
      </w:rPr>
    </w:lvl>
  </w:abstractNum>
  <w:abstractNum w:abstractNumId="3">
    <w:nsid w:val="FFFFFFE0"/>
    <w:multiLevelType w:val="singleLevel"/>
    <w:tmpl w:val="950EB672"/>
    <w:lvl w:ilvl="0">
      <w:start w:val="1"/>
      <w:numFmt w:val="bullet"/>
      <w:lvlText w:val="•"/>
      <w:lvlJc w:val="left"/>
      <w:rPr>
        <w:rFonts w:ascii="Times New Roman" w:hAnsi="Times New Roman"/>
        <w:color w:val="000000"/>
        <w:sz w:val="20"/>
      </w:rPr>
    </w:lvl>
  </w:abstractNum>
  <w:abstractNum w:abstractNumId="4">
    <w:nsid w:val="FFFFFFE1"/>
    <w:multiLevelType w:val="singleLevel"/>
    <w:tmpl w:val="C382D41A"/>
    <w:lvl w:ilvl="0">
      <w:start w:val="1"/>
      <w:numFmt w:val="bullet"/>
      <w:lvlText w:val="•"/>
      <w:lvlJc w:val="left"/>
      <w:rPr>
        <w:rFonts w:ascii="Times New Roman" w:hAnsi="Times New Roman"/>
        <w:color w:val="000000"/>
        <w:sz w:val="20"/>
      </w:rPr>
    </w:lvl>
  </w:abstractNum>
  <w:abstractNum w:abstractNumId="5">
    <w:nsid w:val="FFFFFFE2"/>
    <w:multiLevelType w:val="singleLevel"/>
    <w:tmpl w:val="C4160ACE"/>
    <w:lvl w:ilvl="0">
      <w:start w:val="1"/>
      <w:numFmt w:val="bullet"/>
      <w:lvlText w:val="•"/>
      <w:lvlJc w:val="left"/>
      <w:rPr>
        <w:rFonts w:ascii="Times New Roman" w:hAnsi="Times New Roman"/>
        <w:color w:val="000000"/>
        <w:sz w:val="20"/>
      </w:rPr>
    </w:lvl>
  </w:abstractNum>
  <w:abstractNum w:abstractNumId="6">
    <w:nsid w:val="FFFFFFE3"/>
    <w:multiLevelType w:val="singleLevel"/>
    <w:tmpl w:val="9C1EBA8A"/>
    <w:lvl w:ilvl="0">
      <w:start w:val="1"/>
      <w:numFmt w:val="bullet"/>
      <w:lvlText w:val="•"/>
      <w:lvlJc w:val="left"/>
      <w:rPr>
        <w:rFonts w:ascii="Times New Roman" w:hAnsi="Times New Roman"/>
        <w:color w:val="000000"/>
        <w:sz w:val="20"/>
      </w:rPr>
    </w:lvl>
  </w:abstractNum>
  <w:abstractNum w:abstractNumId="7">
    <w:nsid w:val="FFFFFFE4"/>
    <w:multiLevelType w:val="singleLevel"/>
    <w:tmpl w:val="61BA9A5E"/>
    <w:lvl w:ilvl="0">
      <w:start w:val="1"/>
      <w:numFmt w:val="bullet"/>
      <w:lvlText w:val="•"/>
      <w:lvlJc w:val="left"/>
      <w:rPr>
        <w:rFonts w:ascii="Times New Roman" w:hAnsi="Times New Roman"/>
        <w:color w:val="000000"/>
        <w:sz w:val="20"/>
      </w:rPr>
    </w:lvl>
  </w:abstractNum>
  <w:abstractNum w:abstractNumId="8">
    <w:nsid w:val="FFFFFFE5"/>
    <w:multiLevelType w:val="singleLevel"/>
    <w:tmpl w:val="7F8695EE"/>
    <w:lvl w:ilvl="0">
      <w:start w:val="1"/>
      <w:numFmt w:val="bullet"/>
      <w:lvlText w:val="•"/>
      <w:lvlJc w:val="left"/>
      <w:rPr>
        <w:rFonts w:ascii="Times New Roman" w:hAnsi="Times New Roman"/>
        <w:color w:val="000000"/>
        <w:sz w:val="20"/>
      </w:rPr>
    </w:lvl>
  </w:abstractNum>
  <w:abstractNum w:abstractNumId="9">
    <w:nsid w:val="FFFFFFE6"/>
    <w:multiLevelType w:val="singleLevel"/>
    <w:tmpl w:val="31BEAA5E"/>
    <w:lvl w:ilvl="0">
      <w:start w:val="1"/>
      <w:numFmt w:val="bullet"/>
      <w:lvlText w:val="•"/>
      <w:lvlJc w:val="left"/>
      <w:rPr>
        <w:rFonts w:ascii="Times New Roman" w:hAnsi="Times New Roman"/>
        <w:color w:val="000000"/>
        <w:sz w:val="20"/>
      </w:rPr>
    </w:lvl>
  </w:abstractNum>
  <w:abstractNum w:abstractNumId="10">
    <w:nsid w:val="FFFFFFE7"/>
    <w:multiLevelType w:val="singleLevel"/>
    <w:tmpl w:val="D5B29A62"/>
    <w:lvl w:ilvl="0">
      <w:start w:val="1"/>
      <w:numFmt w:val="bullet"/>
      <w:lvlText w:val="•"/>
      <w:lvlJc w:val="left"/>
      <w:rPr>
        <w:rFonts w:ascii="Times New Roman" w:hAnsi="Times New Roman"/>
        <w:color w:val="000000"/>
        <w:sz w:val="20"/>
      </w:rPr>
    </w:lvl>
  </w:abstractNum>
  <w:abstractNum w:abstractNumId="11">
    <w:nsid w:val="FFFFFFE8"/>
    <w:multiLevelType w:val="singleLevel"/>
    <w:tmpl w:val="EAE03962"/>
    <w:lvl w:ilvl="0">
      <w:start w:val="1"/>
      <w:numFmt w:val="bullet"/>
      <w:lvlText w:val="•"/>
      <w:lvlJc w:val="left"/>
      <w:rPr>
        <w:rFonts w:ascii="Times New Roman" w:hAnsi="Times New Roman"/>
        <w:color w:val="000000"/>
        <w:sz w:val="20"/>
      </w:rPr>
    </w:lvl>
  </w:abstractNum>
  <w:abstractNum w:abstractNumId="12">
    <w:nsid w:val="FFFFFFE9"/>
    <w:multiLevelType w:val="singleLevel"/>
    <w:tmpl w:val="1D06B666"/>
    <w:lvl w:ilvl="0">
      <w:start w:val="1"/>
      <w:numFmt w:val="bullet"/>
      <w:lvlText w:val="•"/>
      <w:lvlJc w:val="left"/>
      <w:rPr>
        <w:rFonts w:ascii="Times New Roman" w:hAnsi="Times New Roman"/>
        <w:color w:val="000000"/>
        <w:sz w:val="20"/>
      </w:rPr>
    </w:lvl>
  </w:abstractNum>
  <w:abstractNum w:abstractNumId="13">
    <w:nsid w:val="FFFFFFEA"/>
    <w:multiLevelType w:val="singleLevel"/>
    <w:tmpl w:val="21505DAC"/>
    <w:lvl w:ilvl="0">
      <w:start w:val="1"/>
      <w:numFmt w:val="bullet"/>
      <w:lvlText w:val="•"/>
      <w:lvlJc w:val="left"/>
      <w:rPr>
        <w:rFonts w:ascii="Times New Roman" w:hAnsi="Times New Roman"/>
        <w:color w:val="000000"/>
        <w:sz w:val="20"/>
      </w:rPr>
    </w:lvl>
  </w:abstractNum>
  <w:abstractNum w:abstractNumId="14">
    <w:nsid w:val="FFFFFFEB"/>
    <w:multiLevelType w:val="singleLevel"/>
    <w:tmpl w:val="4DF4EA5A"/>
    <w:lvl w:ilvl="0">
      <w:start w:val="1"/>
      <w:numFmt w:val="bullet"/>
      <w:lvlText w:val="•"/>
      <w:lvlJc w:val="left"/>
      <w:rPr>
        <w:rFonts w:ascii="Times New Roman" w:hAnsi="Times New Roman"/>
        <w:color w:val="000000"/>
        <w:sz w:val="20"/>
      </w:rPr>
    </w:lvl>
  </w:abstractNum>
  <w:abstractNum w:abstractNumId="15">
    <w:nsid w:val="FFFFFFEC"/>
    <w:multiLevelType w:val="singleLevel"/>
    <w:tmpl w:val="998628AA"/>
    <w:lvl w:ilvl="0">
      <w:start w:val="1"/>
      <w:numFmt w:val="bullet"/>
      <w:lvlText w:val="•"/>
      <w:lvlJc w:val="left"/>
      <w:rPr>
        <w:rFonts w:ascii="Times New Roman" w:hAnsi="Times New Roman"/>
        <w:color w:val="000000"/>
        <w:sz w:val="20"/>
      </w:rPr>
    </w:lvl>
  </w:abstractNum>
  <w:abstractNum w:abstractNumId="16">
    <w:nsid w:val="FFFFFFED"/>
    <w:multiLevelType w:val="singleLevel"/>
    <w:tmpl w:val="CB122F08"/>
    <w:lvl w:ilvl="0">
      <w:start w:val="1"/>
      <w:numFmt w:val="bullet"/>
      <w:lvlText w:val="•"/>
      <w:lvlJc w:val="left"/>
      <w:rPr>
        <w:rFonts w:ascii="Times New Roman" w:hAnsi="Times New Roman"/>
        <w:color w:val="000000"/>
        <w:sz w:val="20"/>
      </w:rPr>
    </w:lvl>
  </w:abstractNum>
  <w:abstractNum w:abstractNumId="17">
    <w:nsid w:val="FFFFFFEE"/>
    <w:multiLevelType w:val="singleLevel"/>
    <w:tmpl w:val="AD088E54"/>
    <w:lvl w:ilvl="0">
      <w:start w:val="1"/>
      <w:numFmt w:val="bullet"/>
      <w:lvlText w:val="•"/>
      <w:lvlJc w:val="left"/>
      <w:rPr>
        <w:rFonts w:ascii="Times New Roman" w:hAnsi="Times New Roman"/>
        <w:color w:val="000000"/>
        <w:sz w:val="20"/>
      </w:rPr>
    </w:lvl>
  </w:abstractNum>
  <w:abstractNum w:abstractNumId="18">
    <w:nsid w:val="FFFFFFEF"/>
    <w:multiLevelType w:val="singleLevel"/>
    <w:tmpl w:val="71E492BC"/>
    <w:lvl w:ilvl="0">
      <w:start w:val="1"/>
      <w:numFmt w:val="bullet"/>
      <w:lvlText w:val="•"/>
      <w:lvlJc w:val="left"/>
      <w:rPr>
        <w:rFonts w:ascii="Times New Roman" w:hAnsi="Times New Roman"/>
        <w:color w:val="000000"/>
        <w:sz w:val="20"/>
      </w:rPr>
    </w:lvl>
  </w:abstractNum>
  <w:abstractNum w:abstractNumId="19">
    <w:nsid w:val="FFFFFFF0"/>
    <w:multiLevelType w:val="singleLevel"/>
    <w:tmpl w:val="11CE5FD2"/>
    <w:lvl w:ilvl="0">
      <w:start w:val="1"/>
      <w:numFmt w:val="bullet"/>
      <w:lvlText w:val="•"/>
      <w:lvlJc w:val="left"/>
      <w:rPr>
        <w:rFonts w:ascii="Times New Roman" w:hAnsi="Times New Roman"/>
        <w:color w:val="000000"/>
        <w:sz w:val="20"/>
      </w:rPr>
    </w:lvl>
  </w:abstractNum>
  <w:abstractNum w:abstractNumId="20">
    <w:nsid w:val="FFFFFFF1"/>
    <w:multiLevelType w:val="singleLevel"/>
    <w:tmpl w:val="CFA468D4"/>
    <w:lvl w:ilvl="0">
      <w:start w:val="1"/>
      <w:numFmt w:val="bullet"/>
      <w:lvlText w:val="•"/>
      <w:lvlJc w:val="left"/>
      <w:rPr>
        <w:rFonts w:ascii="Times New Roman" w:hAnsi="Times New Roman"/>
        <w:color w:val="000000"/>
        <w:sz w:val="20"/>
      </w:rPr>
    </w:lvl>
  </w:abstractNum>
  <w:abstractNum w:abstractNumId="21">
    <w:nsid w:val="FFFFFFF2"/>
    <w:multiLevelType w:val="singleLevel"/>
    <w:tmpl w:val="918C4142"/>
    <w:lvl w:ilvl="0">
      <w:start w:val="1"/>
      <w:numFmt w:val="bullet"/>
      <w:lvlText w:val="•"/>
      <w:lvlJc w:val="left"/>
      <w:rPr>
        <w:rFonts w:ascii="Times New Roman" w:hAnsi="Times New Roman"/>
        <w:color w:val="000000"/>
        <w:sz w:val="20"/>
      </w:rPr>
    </w:lvl>
  </w:abstractNum>
  <w:abstractNum w:abstractNumId="22">
    <w:nsid w:val="FFFFFFF3"/>
    <w:multiLevelType w:val="singleLevel"/>
    <w:tmpl w:val="5FA49FF8"/>
    <w:lvl w:ilvl="0">
      <w:start w:val="1"/>
      <w:numFmt w:val="bullet"/>
      <w:lvlText w:val="•"/>
      <w:lvlJc w:val="left"/>
      <w:rPr>
        <w:rFonts w:ascii="Times New Roman" w:hAnsi="Times New Roman"/>
        <w:color w:val="000000"/>
        <w:sz w:val="20"/>
      </w:rPr>
    </w:lvl>
  </w:abstractNum>
  <w:abstractNum w:abstractNumId="23">
    <w:nsid w:val="FFFFFFF4"/>
    <w:multiLevelType w:val="singleLevel"/>
    <w:tmpl w:val="0C743AFC"/>
    <w:lvl w:ilvl="0">
      <w:start w:val="1"/>
      <w:numFmt w:val="bullet"/>
      <w:lvlText w:val="•"/>
      <w:lvlJc w:val="left"/>
      <w:rPr>
        <w:rFonts w:ascii="Times New Roman" w:hAnsi="Times New Roman"/>
        <w:color w:val="000000"/>
        <w:sz w:val="20"/>
      </w:rPr>
    </w:lvl>
  </w:abstractNum>
  <w:abstractNum w:abstractNumId="24">
    <w:nsid w:val="FFFFFFF5"/>
    <w:multiLevelType w:val="singleLevel"/>
    <w:tmpl w:val="C7AC92B8"/>
    <w:lvl w:ilvl="0">
      <w:start w:val="1"/>
      <w:numFmt w:val="bullet"/>
      <w:lvlText w:val="•"/>
      <w:lvlJc w:val="left"/>
      <w:rPr>
        <w:rFonts w:ascii="Times New Roman" w:hAnsi="Times New Roman"/>
        <w:color w:val="000000"/>
        <w:sz w:val="20"/>
      </w:rPr>
    </w:lvl>
  </w:abstractNum>
  <w:abstractNum w:abstractNumId="25">
    <w:nsid w:val="FFFFFFF6"/>
    <w:multiLevelType w:val="singleLevel"/>
    <w:tmpl w:val="CC80DA22"/>
    <w:lvl w:ilvl="0">
      <w:start w:val="1"/>
      <w:numFmt w:val="bullet"/>
      <w:lvlText w:val="•"/>
      <w:lvlJc w:val="left"/>
      <w:rPr>
        <w:rFonts w:ascii="Times New Roman" w:hAnsi="Times New Roman"/>
        <w:color w:val="000000"/>
        <w:sz w:val="20"/>
      </w:rPr>
    </w:lvl>
  </w:abstractNum>
  <w:abstractNum w:abstractNumId="26">
    <w:nsid w:val="FFFFFFF7"/>
    <w:multiLevelType w:val="singleLevel"/>
    <w:tmpl w:val="5106C1DC"/>
    <w:lvl w:ilvl="0">
      <w:start w:val="1"/>
      <w:numFmt w:val="bullet"/>
      <w:lvlText w:val="•"/>
      <w:lvlJc w:val="left"/>
      <w:rPr>
        <w:rFonts w:ascii="Times New Roman" w:hAnsi="Times New Roman"/>
        <w:color w:val="000000"/>
        <w:sz w:val="20"/>
      </w:rPr>
    </w:lvl>
  </w:abstractNum>
  <w:abstractNum w:abstractNumId="27">
    <w:nsid w:val="FFFFFFF8"/>
    <w:multiLevelType w:val="singleLevel"/>
    <w:tmpl w:val="EF4262B0"/>
    <w:lvl w:ilvl="0">
      <w:start w:val="1"/>
      <w:numFmt w:val="bullet"/>
      <w:lvlText w:val="•"/>
      <w:lvlJc w:val="left"/>
      <w:rPr>
        <w:rFonts w:ascii="Times New Roman" w:hAnsi="Times New Roman"/>
        <w:color w:val="000000"/>
        <w:sz w:val="20"/>
      </w:rPr>
    </w:lvl>
  </w:abstractNum>
  <w:abstractNum w:abstractNumId="28">
    <w:nsid w:val="FFFFFFF9"/>
    <w:multiLevelType w:val="singleLevel"/>
    <w:tmpl w:val="66621A72"/>
    <w:lvl w:ilvl="0">
      <w:start w:val="1"/>
      <w:numFmt w:val="bullet"/>
      <w:lvlText w:val="•"/>
      <w:lvlJc w:val="left"/>
      <w:rPr>
        <w:rFonts w:ascii="Times New Roman" w:hAnsi="Times New Roman"/>
        <w:color w:val="000000"/>
        <w:sz w:val="20"/>
      </w:rPr>
    </w:lvl>
  </w:abstractNum>
  <w:abstractNum w:abstractNumId="29">
    <w:nsid w:val="FFFFFFFA"/>
    <w:multiLevelType w:val="singleLevel"/>
    <w:tmpl w:val="A260C176"/>
    <w:lvl w:ilvl="0">
      <w:start w:val="1"/>
      <w:numFmt w:val="bullet"/>
      <w:lvlText w:val="•"/>
      <w:lvlJc w:val="left"/>
      <w:rPr>
        <w:rFonts w:ascii="Times New Roman" w:hAnsi="Times New Roman"/>
        <w:color w:val="000000"/>
        <w:sz w:val="20"/>
      </w:rPr>
    </w:lvl>
  </w:abstractNum>
  <w:abstractNum w:abstractNumId="30">
    <w:nsid w:val="FFFFFFFB"/>
    <w:multiLevelType w:val="singleLevel"/>
    <w:tmpl w:val="1DDCEEAA"/>
    <w:lvl w:ilvl="0">
      <w:start w:val="1"/>
      <w:numFmt w:val="bullet"/>
      <w:lvlText w:val="•"/>
      <w:lvlJc w:val="left"/>
      <w:rPr>
        <w:rFonts w:ascii="Times New Roman" w:hAnsi="Times New Roman"/>
        <w:color w:val="000000"/>
        <w:sz w:val="20"/>
      </w:rPr>
    </w:lvl>
  </w:abstractNum>
  <w:abstractNum w:abstractNumId="31">
    <w:nsid w:val="FFFFFFFC"/>
    <w:multiLevelType w:val="singleLevel"/>
    <w:tmpl w:val="19B47EF6"/>
    <w:lvl w:ilvl="0">
      <w:start w:val="1"/>
      <w:numFmt w:val="bullet"/>
      <w:lvlText w:val="•"/>
      <w:lvlJc w:val="left"/>
      <w:rPr>
        <w:rFonts w:ascii="Times New Roman" w:hAnsi="Times New Roman"/>
        <w:color w:val="000000"/>
        <w:sz w:val="20"/>
      </w:rPr>
    </w:lvl>
  </w:abstractNum>
  <w:abstractNum w:abstractNumId="32">
    <w:nsid w:val="FFFFFFFD"/>
    <w:multiLevelType w:val="singleLevel"/>
    <w:tmpl w:val="590C791E"/>
    <w:lvl w:ilvl="0">
      <w:start w:val="1"/>
      <w:numFmt w:val="bullet"/>
      <w:lvlText w:val="•"/>
      <w:lvlJc w:val="left"/>
      <w:rPr>
        <w:rFonts w:ascii="Times New Roman" w:hAnsi="Times New Roman"/>
        <w:color w:val="000000"/>
        <w:sz w:val="20"/>
      </w:rPr>
    </w:lvl>
  </w:abstractNum>
  <w:abstractNum w:abstractNumId="33">
    <w:nsid w:val="FFFFFFFE"/>
    <w:multiLevelType w:val="singleLevel"/>
    <w:tmpl w:val="8F623CF2"/>
    <w:lvl w:ilvl="0">
      <w:start w:val="1"/>
      <w:numFmt w:val="bullet"/>
      <w:lvlText w:val="•"/>
      <w:lvlJc w:val="left"/>
      <w:rPr>
        <w:rFonts w:ascii="Times New Roman" w:hAnsi="Times New Roman"/>
        <w:color w:val="000000"/>
        <w:sz w:val="20"/>
      </w:rPr>
    </w:lvl>
  </w:abstractNum>
  <w:abstractNum w:abstractNumId="34">
    <w:nsid w:val="643A4050"/>
    <w:multiLevelType w:val="hybridMultilevel"/>
    <w:tmpl w:val="E4366FA8"/>
    <w:lvl w:ilvl="0" w:tplc="A260C176">
      <w:start w:val="1"/>
      <w:numFmt w:val="bullet"/>
      <w:lvlText w:val="•"/>
      <w:lvlJc w:val="left"/>
      <w:pPr>
        <w:ind w:left="780" w:hanging="360"/>
      </w:pPr>
      <w:rPr>
        <w:rFonts w:ascii="Times New Roman" w:hAnsi="Times New Roman"/>
        <w:color w:val="000000"/>
        <w:sz w:val="2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3"/>
  </w:num>
  <w:num w:numId="2">
    <w:abstractNumId w:val="32"/>
  </w:num>
  <w:num w:numId="3">
    <w:abstractNumId w:val="31"/>
  </w:num>
  <w:num w:numId="4">
    <w:abstractNumId w:val="30"/>
  </w:num>
  <w:num w:numId="5">
    <w:abstractNumId w:val="29"/>
  </w:num>
  <w:num w:numId="6">
    <w:abstractNumId w:val="28"/>
  </w:num>
  <w:num w:numId="7">
    <w:abstractNumId w:val="27"/>
  </w:num>
  <w:num w:numId="8">
    <w:abstractNumId w:val="26"/>
  </w:num>
  <w:num w:numId="9">
    <w:abstractNumId w:val="25"/>
  </w:num>
  <w:num w:numId="10">
    <w:abstractNumId w:val="24"/>
  </w:num>
  <w:num w:numId="11">
    <w:abstractNumId w:val="23"/>
  </w:num>
  <w:num w:numId="12">
    <w:abstractNumId w:val="22"/>
  </w:num>
  <w:num w:numId="13">
    <w:abstractNumId w:val="21"/>
  </w:num>
  <w:num w:numId="14">
    <w:abstractNumId w:val="20"/>
  </w:num>
  <w:num w:numId="15">
    <w:abstractNumId w:val="19"/>
  </w:num>
  <w:num w:numId="16">
    <w:abstractNumId w:val="18"/>
  </w:num>
  <w:num w:numId="17">
    <w:abstractNumId w:val="17"/>
  </w:num>
  <w:num w:numId="18">
    <w:abstractNumId w:val="16"/>
  </w:num>
  <w:num w:numId="19">
    <w:abstractNumId w:val="15"/>
  </w:num>
  <w:num w:numId="20">
    <w:abstractNumId w:val="14"/>
  </w:num>
  <w:num w:numId="21">
    <w:abstractNumId w:val="13"/>
  </w:num>
  <w:num w:numId="22">
    <w:abstractNumId w:val="12"/>
  </w:num>
  <w:num w:numId="23">
    <w:abstractNumId w:val="11"/>
  </w:num>
  <w:num w:numId="24">
    <w:abstractNumId w:val="10"/>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0"/>
  </w:num>
  <w:num w:numId="35">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leen Keating">
    <w15:presenceInfo w15:providerId="None" w15:userId="Kathleen Keating"/>
  </w15:person>
  <w15:person w15:author="Wedemeyer, Linda">
    <w15:presenceInfo w15:providerId="AD" w15:userId="S-1-5-21-1203574035-2005170512-1850952788-20782"/>
  </w15:person>
  <w15:person w15:author="Catherine Staes">
    <w15:presenceInfo w15:providerId="AD" w15:userId="S-1-5-21-1599696121-1964574698-334091239-252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bordersDoNotSurroundHeader/>
  <w:bordersDoNotSurroundFooter/>
  <w:proofState w:spelling="clean" w:grammar="clean"/>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44E"/>
    <w:rsid w:val="000121F0"/>
    <w:rsid w:val="000607D7"/>
    <w:rsid w:val="00064BAF"/>
    <w:rsid w:val="00065AB4"/>
    <w:rsid w:val="00095FC2"/>
    <w:rsid w:val="000A120E"/>
    <w:rsid w:val="000A57DB"/>
    <w:rsid w:val="000A6411"/>
    <w:rsid w:val="000B0980"/>
    <w:rsid w:val="000C13E1"/>
    <w:rsid w:val="000C2D16"/>
    <w:rsid w:val="000E7FAB"/>
    <w:rsid w:val="000F38A2"/>
    <w:rsid w:val="001232C7"/>
    <w:rsid w:val="001265D5"/>
    <w:rsid w:val="00162A5F"/>
    <w:rsid w:val="001737D3"/>
    <w:rsid w:val="00182D22"/>
    <w:rsid w:val="00190129"/>
    <w:rsid w:val="001A0A5B"/>
    <w:rsid w:val="001B259B"/>
    <w:rsid w:val="001E40C8"/>
    <w:rsid w:val="001E4BD1"/>
    <w:rsid w:val="001F02DE"/>
    <w:rsid w:val="001F29F2"/>
    <w:rsid w:val="00224ADF"/>
    <w:rsid w:val="00262266"/>
    <w:rsid w:val="00290BB0"/>
    <w:rsid w:val="002A3BAF"/>
    <w:rsid w:val="002D5BE8"/>
    <w:rsid w:val="003060CF"/>
    <w:rsid w:val="00310B6E"/>
    <w:rsid w:val="0036187D"/>
    <w:rsid w:val="00367BD4"/>
    <w:rsid w:val="003815A3"/>
    <w:rsid w:val="003863C5"/>
    <w:rsid w:val="003A0ED6"/>
    <w:rsid w:val="004421FC"/>
    <w:rsid w:val="00467E60"/>
    <w:rsid w:val="00474CEE"/>
    <w:rsid w:val="004907D3"/>
    <w:rsid w:val="004F0531"/>
    <w:rsid w:val="00536D11"/>
    <w:rsid w:val="00557905"/>
    <w:rsid w:val="005648A6"/>
    <w:rsid w:val="005871A8"/>
    <w:rsid w:val="005968BD"/>
    <w:rsid w:val="00600B11"/>
    <w:rsid w:val="00635495"/>
    <w:rsid w:val="006564FF"/>
    <w:rsid w:val="006568A6"/>
    <w:rsid w:val="00667520"/>
    <w:rsid w:val="006826BA"/>
    <w:rsid w:val="00691F34"/>
    <w:rsid w:val="006A2ECF"/>
    <w:rsid w:val="006A3943"/>
    <w:rsid w:val="006A4639"/>
    <w:rsid w:val="006E0A14"/>
    <w:rsid w:val="00713783"/>
    <w:rsid w:val="00731048"/>
    <w:rsid w:val="00790DD9"/>
    <w:rsid w:val="007954AB"/>
    <w:rsid w:val="007C54B8"/>
    <w:rsid w:val="007D5C16"/>
    <w:rsid w:val="007E0E21"/>
    <w:rsid w:val="007F1E84"/>
    <w:rsid w:val="00825DF0"/>
    <w:rsid w:val="00832798"/>
    <w:rsid w:val="008347A6"/>
    <w:rsid w:val="008D0B48"/>
    <w:rsid w:val="008D45A8"/>
    <w:rsid w:val="0092017F"/>
    <w:rsid w:val="009521DA"/>
    <w:rsid w:val="009546FE"/>
    <w:rsid w:val="0096108E"/>
    <w:rsid w:val="00986E99"/>
    <w:rsid w:val="00994924"/>
    <w:rsid w:val="009B09E0"/>
    <w:rsid w:val="009B27B2"/>
    <w:rsid w:val="009B7B1D"/>
    <w:rsid w:val="009D5957"/>
    <w:rsid w:val="009F1FA3"/>
    <w:rsid w:val="00A06B44"/>
    <w:rsid w:val="00A236B8"/>
    <w:rsid w:val="00A23C35"/>
    <w:rsid w:val="00A31562"/>
    <w:rsid w:val="00A333E0"/>
    <w:rsid w:val="00A41B51"/>
    <w:rsid w:val="00A47C3F"/>
    <w:rsid w:val="00A53A0B"/>
    <w:rsid w:val="00A557C8"/>
    <w:rsid w:val="00A93049"/>
    <w:rsid w:val="00A950A8"/>
    <w:rsid w:val="00A977C4"/>
    <w:rsid w:val="00B07241"/>
    <w:rsid w:val="00B20009"/>
    <w:rsid w:val="00B22259"/>
    <w:rsid w:val="00B33388"/>
    <w:rsid w:val="00B53DCE"/>
    <w:rsid w:val="00B574E7"/>
    <w:rsid w:val="00B70E18"/>
    <w:rsid w:val="00B721C1"/>
    <w:rsid w:val="00B740DD"/>
    <w:rsid w:val="00B848A9"/>
    <w:rsid w:val="00BB5195"/>
    <w:rsid w:val="00BE3EEB"/>
    <w:rsid w:val="00BE69B3"/>
    <w:rsid w:val="00C01A9B"/>
    <w:rsid w:val="00C058BF"/>
    <w:rsid w:val="00C11E4A"/>
    <w:rsid w:val="00C26D72"/>
    <w:rsid w:val="00C30932"/>
    <w:rsid w:val="00C4379E"/>
    <w:rsid w:val="00C44C6D"/>
    <w:rsid w:val="00C506DE"/>
    <w:rsid w:val="00C56539"/>
    <w:rsid w:val="00C5744E"/>
    <w:rsid w:val="00C66FDD"/>
    <w:rsid w:val="00C8497E"/>
    <w:rsid w:val="00CA14A4"/>
    <w:rsid w:val="00CA2D18"/>
    <w:rsid w:val="00CB2FBE"/>
    <w:rsid w:val="00CE4D4F"/>
    <w:rsid w:val="00D019F5"/>
    <w:rsid w:val="00D76BB1"/>
    <w:rsid w:val="00D866B3"/>
    <w:rsid w:val="00DA1E08"/>
    <w:rsid w:val="00DB4705"/>
    <w:rsid w:val="00DD55DF"/>
    <w:rsid w:val="00E11E30"/>
    <w:rsid w:val="00E14B70"/>
    <w:rsid w:val="00E217F1"/>
    <w:rsid w:val="00E47223"/>
    <w:rsid w:val="00E816D2"/>
    <w:rsid w:val="00EA360F"/>
    <w:rsid w:val="00EB3388"/>
    <w:rsid w:val="00F036C5"/>
    <w:rsid w:val="00F14C8F"/>
    <w:rsid w:val="00F25DF2"/>
    <w:rsid w:val="00F3168E"/>
    <w:rsid w:val="00F62EB2"/>
    <w:rsid w:val="00F74E86"/>
    <w:rsid w:val="00F94CEB"/>
    <w:rsid w:val="00F97B0F"/>
    <w:rsid w:val="00FC14A5"/>
    <w:rsid w:val="00FC6320"/>
    <w:rsid w:val="00FE3DF0"/>
    <w:rsid w:val="00FE70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54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546FE"/>
    <w:pPr>
      <w:spacing w:before="100" w:beforeAutospacing="1" w:after="100" w:afterAutospacing="1" w:line="240" w:lineRule="auto"/>
      <w:outlineLvl w:val="2"/>
    </w:pPr>
    <w:rPr>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7223"/>
    <w:rPr>
      <w:sz w:val="16"/>
      <w:szCs w:val="16"/>
    </w:rPr>
  </w:style>
  <w:style w:type="paragraph" w:styleId="CommentText">
    <w:name w:val="annotation text"/>
    <w:basedOn w:val="Normal"/>
    <w:link w:val="CommentTextChar"/>
    <w:uiPriority w:val="99"/>
    <w:semiHidden/>
    <w:unhideWhenUsed/>
    <w:rsid w:val="00E47223"/>
    <w:pPr>
      <w:spacing w:line="240" w:lineRule="auto"/>
    </w:pPr>
  </w:style>
  <w:style w:type="character" w:customStyle="1" w:styleId="CommentTextChar">
    <w:name w:val="Comment Text Char"/>
    <w:basedOn w:val="DefaultParagraphFont"/>
    <w:link w:val="CommentText"/>
    <w:uiPriority w:val="99"/>
    <w:semiHidden/>
    <w:rsid w:val="00E47223"/>
  </w:style>
  <w:style w:type="paragraph" w:styleId="CommentSubject">
    <w:name w:val="annotation subject"/>
    <w:basedOn w:val="CommentText"/>
    <w:next w:val="CommentText"/>
    <w:link w:val="CommentSubjectChar"/>
    <w:uiPriority w:val="99"/>
    <w:semiHidden/>
    <w:unhideWhenUsed/>
    <w:rsid w:val="00E47223"/>
    <w:rPr>
      <w:b/>
      <w:bCs/>
    </w:rPr>
  </w:style>
  <w:style w:type="character" w:customStyle="1" w:styleId="CommentSubjectChar">
    <w:name w:val="Comment Subject Char"/>
    <w:basedOn w:val="CommentTextChar"/>
    <w:link w:val="CommentSubject"/>
    <w:uiPriority w:val="99"/>
    <w:semiHidden/>
    <w:rsid w:val="00E47223"/>
    <w:rPr>
      <w:b/>
      <w:bCs/>
    </w:rPr>
  </w:style>
  <w:style w:type="paragraph" w:styleId="BalloonText">
    <w:name w:val="Balloon Text"/>
    <w:basedOn w:val="Normal"/>
    <w:link w:val="BalloonTextChar"/>
    <w:uiPriority w:val="99"/>
    <w:semiHidden/>
    <w:unhideWhenUsed/>
    <w:rsid w:val="00E472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223"/>
    <w:rPr>
      <w:rFonts w:ascii="Segoe UI" w:hAnsi="Segoe UI" w:cs="Segoe UI"/>
      <w:sz w:val="18"/>
      <w:szCs w:val="18"/>
    </w:rPr>
  </w:style>
  <w:style w:type="character" w:styleId="LineNumber">
    <w:name w:val="line number"/>
    <w:basedOn w:val="DefaultParagraphFont"/>
    <w:uiPriority w:val="99"/>
    <w:semiHidden/>
    <w:unhideWhenUsed/>
    <w:rsid w:val="00467E60"/>
  </w:style>
  <w:style w:type="character" w:customStyle="1" w:styleId="Heading3Char">
    <w:name w:val="Heading 3 Char"/>
    <w:basedOn w:val="DefaultParagraphFont"/>
    <w:link w:val="Heading3"/>
    <w:uiPriority w:val="9"/>
    <w:rsid w:val="009546FE"/>
    <w:rPr>
      <w:b/>
      <w:bCs/>
      <w:sz w:val="27"/>
      <w:szCs w:val="27"/>
      <w:lang w:val="en-US"/>
    </w:rPr>
  </w:style>
  <w:style w:type="paragraph" w:styleId="ListParagraph">
    <w:name w:val="List Paragraph"/>
    <w:basedOn w:val="Normal"/>
    <w:uiPriority w:val="34"/>
    <w:qFormat/>
    <w:rsid w:val="009546FE"/>
    <w:pPr>
      <w:ind w:left="720"/>
      <w:contextualSpacing/>
    </w:pPr>
  </w:style>
  <w:style w:type="paragraph" w:styleId="Revision">
    <w:name w:val="Revision"/>
    <w:hidden/>
    <w:uiPriority w:val="99"/>
    <w:semiHidden/>
    <w:rsid w:val="006E0A1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546FE"/>
    <w:pPr>
      <w:spacing w:before="100" w:beforeAutospacing="1" w:after="100" w:afterAutospacing="1" w:line="240" w:lineRule="auto"/>
      <w:outlineLvl w:val="2"/>
    </w:pPr>
    <w:rPr>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7223"/>
    <w:rPr>
      <w:sz w:val="16"/>
      <w:szCs w:val="16"/>
    </w:rPr>
  </w:style>
  <w:style w:type="paragraph" w:styleId="CommentText">
    <w:name w:val="annotation text"/>
    <w:basedOn w:val="Normal"/>
    <w:link w:val="CommentTextChar"/>
    <w:uiPriority w:val="99"/>
    <w:semiHidden/>
    <w:unhideWhenUsed/>
    <w:rsid w:val="00E47223"/>
    <w:pPr>
      <w:spacing w:line="240" w:lineRule="auto"/>
    </w:pPr>
  </w:style>
  <w:style w:type="character" w:customStyle="1" w:styleId="CommentTextChar">
    <w:name w:val="Comment Text Char"/>
    <w:basedOn w:val="DefaultParagraphFont"/>
    <w:link w:val="CommentText"/>
    <w:uiPriority w:val="99"/>
    <w:semiHidden/>
    <w:rsid w:val="00E47223"/>
  </w:style>
  <w:style w:type="paragraph" w:styleId="CommentSubject">
    <w:name w:val="annotation subject"/>
    <w:basedOn w:val="CommentText"/>
    <w:next w:val="CommentText"/>
    <w:link w:val="CommentSubjectChar"/>
    <w:uiPriority w:val="99"/>
    <w:semiHidden/>
    <w:unhideWhenUsed/>
    <w:rsid w:val="00E47223"/>
    <w:rPr>
      <w:b/>
      <w:bCs/>
    </w:rPr>
  </w:style>
  <w:style w:type="character" w:customStyle="1" w:styleId="CommentSubjectChar">
    <w:name w:val="Comment Subject Char"/>
    <w:basedOn w:val="CommentTextChar"/>
    <w:link w:val="CommentSubject"/>
    <w:uiPriority w:val="99"/>
    <w:semiHidden/>
    <w:rsid w:val="00E47223"/>
    <w:rPr>
      <w:b/>
      <w:bCs/>
    </w:rPr>
  </w:style>
  <w:style w:type="paragraph" w:styleId="BalloonText">
    <w:name w:val="Balloon Text"/>
    <w:basedOn w:val="Normal"/>
    <w:link w:val="BalloonTextChar"/>
    <w:uiPriority w:val="99"/>
    <w:semiHidden/>
    <w:unhideWhenUsed/>
    <w:rsid w:val="00E472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223"/>
    <w:rPr>
      <w:rFonts w:ascii="Segoe UI" w:hAnsi="Segoe UI" w:cs="Segoe UI"/>
      <w:sz w:val="18"/>
      <w:szCs w:val="18"/>
    </w:rPr>
  </w:style>
  <w:style w:type="character" w:styleId="LineNumber">
    <w:name w:val="line number"/>
    <w:basedOn w:val="DefaultParagraphFont"/>
    <w:uiPriority w:val="99"/>
    <w:semiHidden/>
    <w:unhideWhenUsed/>
    <w:rsid w:val="00467E60"/>
  </w:style>
  <w:style w:type="character" w:customStyle="1" w:styleId="Heading3Char">
    <w:name w:val="Heading 3 Char"/>
    <w:basedOn w:val="DefaultParagraphFont"/>
    <w:link w:val="Heading3"/>
    <w:uiPriority w:val="9"/>
    <w:rsid w:val="009546FE"/>
    <w:rPr>
      <w:b/>
      <w:bCs/>
      <w:sz w:val="27"/>
      <w:szCs w:val="27"/>
      <w:lang w:val="en-US"/>
    </w:rPr>
  </w:style>
  <w:style w:type="paragraph" w:styleId="ListParagraph">
    <w:name w:val="List Paragraph"/>
    <w:basedOn w:val="Normal"/>
    <w:uiPriority w:val="34"/>
    <w:qFormat/>
    <w:rsid w:val="009546FE"/>
    <w:pPr>
      <w:ind w:left="720"/>
      <w:contextualSpacing/>
    </w:pPr>
  </w:style>
  <w:style w:type="paragraph" w:styleId="Revision">
    <w:name w:val="Revision"/>
    <w:hidden/>
    <w:uiPriority w:val="99"/>
    <w:semiHidden/>
    <w:rsid w:val="006E0A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14529">
      <w:bodyDiv w:val="1"/>
      <w:marLeft w:val="0"/>
      <w:marRight w:val="0"/>
      <w:marTop w:val="0"/>
      <w:marBottom w:val="0"/>
      <w:divBdr>
        <w:top w:val="none" w:sz="0" w:space="0" w:color="auto"/>
        <w:left w:val="none" w:sz="0" w:space="0" w:color="auto"/>
        <w:bottom w:val="none" w:sz="0" w:space="0" w:color="auto"/>
        <w:right w:val="none" w:sz="0" w:space="0" w:color="auto"/>
      </w:divBdr>
    </w:div>
    <w:div w:id="363337150">
      <w:bodyDiv w:val="1"/>
      <w:marLeft w:val="0"/>
      <w:marRight w:val="0"/>
      <w:marTop w:val="0"/>
      <w:marBottom w:val="0"/>
      <w:divBdr>
        <w:top w:val="none" w:sz="0" w:space="0" w:color="auto"/>
        <w:left w:val="none" w:sz="0" w:space="0" w:color="auto"/>
        <w:bottom w:val="none" w:sz="0" w:space="0" w:color="auto"/>
        <w:right w:val="none" w:sz="0" w:space="0" w:color="auto"/>
      </w:divBdr>
    </w:div>
    <w:div w:id="451217317">
      <w:bodyDiv w:val="1"/>
      <w:marLeft w:val="0"/>
      <w:marRight w:val="0"/>
      <w:marTop w:val="0"/>
      <w:marBottom w:val="0"/>
      <w:divBdr>
        <w:top w:val="none" w:sz="0" w:space="0" w:color="auto"/>
        <w:left w:val="none" w:sz="0" w:space="0" w:color="auto"/>
        <w:bottom w:val="none" w:sz="0" w:space="0" w:color="auto"/>
        <w:right w:val="none" w:sz="0" w:space="0" w:color="auto"/>
      </w:divBdr>
    </w:div>
    <w:div w:id="1031340130">
      <w:bodyDiv w:val="1"/>
      <w:marLeft w:val="0"/>
      <w:marRight w:val="0"/>
      <w:marTop w:val="0"/>
      <w:marBottom w:val="0"/>
      <w:divBdr>
        <w:top w:val="none" w:sz="0" w:space="0" w:color="auto"/>
        <w:left w:val="none" w:sz="0" w:space="0" w:color="auto"/>
        <w:bottom w:val="none" w:sz="0" w:space="0" w:color="auto"/>
        <w:right w:val="none" w:sz="0" w:space="0" w:color="auto"/>
      </w:divBdr>
    </w:div>
    <w:div w:id="1444961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header" Target="header14.xml"/><Relationship Id="rId21" Type="http://schemas.openxmlformats.org/officeDocument/2006/relationships/header" Target="header5.xml"/><Relationship Id="rId34" Type="http://schemas.openxmlformats.org/officeDocument/2006/relationships/footer" Target="footer10.xml"/><Relationship Id="rId42" Type="http://schemas.openxmlformats.org/officeDocument/2006/relationships/header" Target="header15.xml"/><Relationship Id="rId47" Type="http://schemas.openxmlformats.org/officeDocument/2006/relationships/footer" Target="footer17.xml"/><Relationship Id="rId50" Type="http://schemas.openxmlformats.org/officeDocument/2006/relationships/header" Target="header19.xml"/><Relationship Id="rId55" Type="http://schemas.openxmlformats.org/officeDocument/2006/relationships/footer" Target="footer21.xml"/><Relationship Id="rId63" Type="http://schemas.openxmlformats.org/officeDocument/2006/relationships/header" Target="header26.xml"/><Relationship Id="rId68" Type="http://schemas.openxmlformats.org/officeDocument/2006/relationships/header" Target="header28.xml"/><Relationship Id="rId76" Type="http://schemas.openxmlformats.org/officeDocument/2006/relationships/image" Target="media/image3.png"/><Relationship Id="rId84" Type="http://schemas.openxmlformats.org/officeDocument/2006/relationships/footer" Target="footer33.xml"/><Relationship Id="rId89" Type="http://schemas.microsoft.com/office/2016/09/relationships/commentsIds" Target="commentsIds.xml"/><Relationship Id="rId7" Type="http://schemas.openxmlformats.org/officeDocument/2006/relationships/styles" Target="styles.xml"/><Relationship Id="rId71" Type="http://schemas.openxmlformats.org/officeDocument/2006/relationships/footer" Target="footer29.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8.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header" Target="header17.xml"/><Relationship Id="rId53" Type="http://schemas.openxmlformats.org/officeDocument/2006/relationships/footer" Target="footer20.xml"/><Relationship Id="rId58" Type="http://schemas.openxmlformats.org/officeDocument/2006/relationships/footer" Target="footer22.xml"/><Relationship Id="rId66" Type="http://schemas.openxmlformats.org/officeDocument/2006/relationships/header" Target="header27.xml"/><Relationship Id="rId74" Type="http://schemas.openxmlformats.org/officeDocument/2006/relationships/image" Target="media/image1.png"/><Relationship Id="rId79" Type="http://schemas.openxmlformats.org/officeDocument/2006/relationships/header" Target="header31.xml"/><Relationship Id="rId87" Type="http://schemas.microsoft.com/office/2011/relationships/commentsExtended" Target="commentsExtended.xml"/><Relationship Id="rId5" Type="http://schemas.openxmlformats.org/officeDocument/2006/relationships/customXml" Target="../customXml/item5.xml"/><Relationship Id="rId61" Type="http://schemas.openxmlformats.org/officeDocument/2006/relationships/footer" Target="footer24.xml"/><Relationship Id="rId82" Type="http://schemas.openxmlformats.org/officeDocument/2006/relationships/footer" Target="footer32.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1.xml"/><Relationship Id="rId43" Type="http://schemas.openxmlformats.org/officeDocument/2006/relationships/footer" Target="footer15.xml"/><Relationship Id="rId48" Type="http://schemas.openxmlformats.org/officeDocument/2006/relationships/header" Target="header18.xml"/><Relationship Id="rId56" Type="http://schemas.openxmlformats.org/officeDocument/2006/relationships/header" Target="header22.xml"/><Relationship Id="rId64" Type="http://schemas.openxmlformats.org/officeDocument/2006/relationships/footer" Target="footer25.xml"/><Relationship Id="rId69" Type="http://schemas.openxmlformats.org/officeDocument/2006/relationships/header" Target="header29.xml"/><Relationship Id="rId77" Type="http://schemas.openxmlformats.org/officeDocument/2006/relationships/image" Target="media/image4.png"/><Relationship Id="rId8" Type="http://schemas.microsoft.com/office/2007/relationships/stylesWithEffects" Target="stylesWithEffects.xml"/><Relationship Id="rId51" Type="http://schemas.openxmlformats.org/officeDocument/2006/relationships/header" Target="header20.xml"/><Relationship Id="rId72" Type="http://schemas.openxmlformats.org/officeDocument/2006/relationships/header" Target="header30.xml"/><Relationship Id="rId80" Type="http://schemas.openxmlformats.org/officeDocument/2006/relationships/header" Target="header32.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header" Target="header13.xml"/><Relationship Id="rId46" Type="http://schemas.openxmlformats.org/officeDocument/2006/relationships/footer" Target="footer16.xml"/><Relationship Id="rId59" Type="http://schemas.openxmlformats.org/officeDocument/2006/relationships/footer" Target="footer23.xml"/><Relationship Id="rId67" Type="http://schemas.openxmlformats.org/officeDocument/2006/relationships/footer" Target="footer27.xml"/><Relationship Id="rId20" Type="http://schemas.openxmlformats.org/officeDocument/2006/relationships/header" Target="header4.xml"/><Relationship Id="rId41" Type="http://schemas.openxmlformats.org/officeDocument/2006/relationships/footer" Target="footer14.xml"/><Relationship Id="rId54" Type="http://schemas.openxmlformats.org/officeDocument/2006/relationships/header" Target="header21.xml"/><Relationship Id="rId62" Type="http://schemas.openxmlformats.org/officeDocument/2006/relationships/header" Target="header25.xml"/><Relationship Id="rId70" Type="http://schemas.openxmlformats.org/officeDocument/2006/relationships/footer" Target="footer28.xml"/><Relationship Id="rId75" Type="http://schemas.openxmlformats.org/officeDocument/2006/relationships/image" Target="media/image2.png"/><Relationship Id="rId83" Type="http://schemas.openxmlformats.org/officeDocument/2006/relationships/header" Target="header33.xm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eader" Target="header12.xml"/><Relationship Id="rId49" Type="http://schemas.openxmlformats.org/officeDocument/2006/relationships/footer" Target="footer18.xml"/><Relationship Id="rId57" Type="http://schemas.openxmlformats.org/officeDocument/2006/relationships/header" Target="header23.xml"/><Relationship Id="rId10" Type="http://schemas.openxmlformats.org/officeDocument/2006/relationships/webSettings" Target="webSettings.xml"/><Relationship Id="rId31" Type="http://schemas.openxmlformats.org/officeDocument/2006/relationships/footer" Target="footer9.xml"/><Relationship Id="rId44" Type="http://schemas.openxmlformats.org/officeDocument/2006/relationships/header" Target="header16.xml"/><Relationship Id="rId52" Type="http://schemas.openxmlformats.org/officeDocument/2006/relationships/footer" Target="footer19.xml"/><Relationship Id="rId60" Type="http://schemas.openxmlformats.org/officeDocument/2006/relationships/header" Target="header24.xml"/><Relationship Id="rId65" Type="http://schemas.openxmlformats.org/officeDocument/2006/relationships/footer" Target="footer26.xml"/><Relationship Id="rId73" Type="http://schemas.openxmlformats.org/officeDocument/2006/relationships/footer" Target="footer30.xml"/><Relationship Id="rId78" Type="http://schemas.openxmlformats.org/officeDocument/2006/relationships/image" Target="media/image5.png"/><Relationship Id="rId81" Type="http://schemas.openxmlformats.org/officeDocument/2006/relationships/footer" Target="footer31.xm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04d9b5e-484e-4898-9b37-a3a0793d5489">ZNHHN4MMEWHW-1446820818-885</_dlc_DocId>
    <_dlc_DocIdUrl xmlns="e04d9b5e-484e-4898-9b37-a3a0793d5489">
      <Url>https://vaww.infoshare.va.gov/sites/chio/KBS/cdsknart2017/_layouts/15/DocIdRedir.aspx?ID=ZNHHN4MMEWHW-1446820818-885</Url>
      <Description>ZNHHN4MMEWHW-1446820818-885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CEF1AFC265AE64E9A9909F016197F8F" ma:contentTypeVersion="1" ma:contentTypeDescription="Create a new document." ma:contentTypeScope="" ma:versionID="4501d385a4680e2641ab50dc8d696b0c">
  <xsd:schema xmlns:xsd="http://www.w3.org/2001/XMLSchema" xmlns:xs="http://www.w3.org/2001/XMLSchema" xmlns:p="http://schemas.microsoft.com/office/2006/metadata/properties" xmlns:ns2="e04d9b5e-484e-4898-9b37-a3a0793d5489" targetNamespace="http://schemas.microsoft.com/office/2006/metadata/properties" ma:root="true" ma:fieldsID="1a03492d68c81fa9227ec379b8e4a1cd" ns2:_="">
    <xsd:import namespace="e04d9b5e-484e-4898-9b37-a3a0793d548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d9b5e-484e-4898-9b37-a3a0793d548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2CA3D-9DE4-49CA-98C2-CDEFCBF8F643}">
  <ds:schemaRefs>
    <ds:schemaRef ds:uri="http://schemas.microsoft.com/office/2006/metadata/properties"/>
    <ds:schemaRef ds:uri="http://schemas.microsoft.com/office/infopath/2007/PartnerControls"/>
    <ds:schemaRef ds:uri="e04d9b5e-484e-4898-9b37-a3a0793d5489"/>
  </ds:schemaRefs>
</ds:datastoreItem>
</file>

<file path=customXml/itemProps2.xml><?xml version="1.0" encoding="utf-8"?>
<ds:datastoreItem xmlns:ds="http://schemas.openxmlformats.org/officeDocument/2006/customXml" ds:itemID="{651A5966-3898-42FC-BA8A-B8F7561E9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4d9b5e-484e-4898-9b37-a3a0793d5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29FF51-9088-4209-9F03-6CAD76193810}">
  <ds:schemaRefs>
    <ds:schemaRef ds:uri="http://schemas.microsoft.com/sharepoint/events"/>
  </ds:schemaRefs>
</ds:datastoreItem>
</file>

<file path=customXml/itemProps4.xml><?xml version="1.0" encoding="utf-8"?>
<ds:datastoreItem xmlns:ds="http://schemas.openxmlformats.org/officeDocument/2006/customXml" ds:itemID="{D54A68D3-90C5-4D40-89CF-75F73760015E}">
  <ds:schemaRefs>
    <ds:schemaRef ds:uri="http://schemas.microsoft.com/sharepoint/v3/contenttype/forms"/>
  </ds:schemaRefs>
</ds:datastoreItem>
</file>

<file path=customXml/itemProps5.xml><?xml version="1.0" encoding="utf-8"?>
<ds:datastoreItem xmlns:ds="http://schemas.openxmlformats.org/officeDocument/2006/customXml" ds:itemID="{4278B3B8-D8C1-4A17-BC18-8E0CC739A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Keating</dc:creator>
  <cp:lastModifiedBy>vacomathisj</cp:lastModifiedBy>
  <cp:revision>2</cp:revision>
  <dcterms:created xsi:type="dcterms:W3CDTF">2018-04-27T23:22:00Z</dcterms:created>
  <dcterms:modified xsi:type="dcterms:W3CDTF">2018-04-27T23:22:00Z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0x010100FCEF1AFC265AE64E9A9909F016197F8F</vt:lpwstr>
  </property>
  <property fmtid="{D5CDD505-2E9C-101B-9397-08002B2CF9AE}" pid="3" name="_dlc_DocIdItemGuid">
    <vt:lpwstr>be839bd2-f903-4559-8701-ab36dc2a49e8</vt:lpwstr>
  </property>
</Properties>
</file>